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4CB3B" w14:textId="756F3640" w:rsidR="001847FC" w:rsidRPr="001C67C4" w:rsidRDefault="00133F7B" w:rsidP="001415FB">
      <w:pPr>
        <w:spacing w:beforeLines="50" w:before="120" w:afterLines="50" w:after="120" w:line="360" w:lineRule="auto"/>
        <w:ind w:firstLine="454"/>
        <w:jc w:val="right"/>
        <w:rPr>
          <w:rFonts w:eastAsia="楷体_GB2312"/>
          <w:b/>
          <w:lang w:eastAsia="zh-CN"/>
        </w:rPr>
      </w:pPr>
      <w:bookmarkStart w:id="0" w:name="_GoBack"/>
      <w:bookmarkEnd w:id="0"/>
      <w:r w:rsidRPr="001C67C4">
        <w:rPr>
          <w:rFonts w:eastAsia="楷体_GB2312"/>
          <w:b/>
          <w:lang w:eastAsia="zh-CN"/>
        </w:rPr>
        <w:t>编号：</w:t>
      </w:r>
      <w:r w:rsidR="00E7020E">
        <w:rPr>
          <w:rFonts w:eastAsia="楷体_GB2312" w:hint="eastAsia"/>
          <w:b/>
          <w:lang w:eastAsia="zh-CN"/>
        </w:rPr>
        <w:t>【</w:t>
      </w:r>
      <w:r w:rsidR="003C6834">
        <w:rPr>
          <w:rFonts w:eastAsia="楷体_GB2312"/>
          <w:b/>
          <w:lang w:eastAsia="zh-CN"/>
        </w:rPr>
        <w:t>2016Z02ZQ242-</w:t>
      </w:r>
      <w:r w:rsidR="003C6834">
        <w:rPr>
          <w:rFonts w:eastAsia="楷体_GB2312" w:hint="eastAsia"/>
          <w:b/>
          <w:lang w:eastAsia="zh-CN"/>
        </w:rPr>
        <w:t>5</w:t>
      </w:r>
      <w:r w:rsidR="00E7020E">
        <w:rPr>
          <w:rFonts w:eastAsia="楷体_GB2312" w:hint="eastAsia"/>
          <w:b/>
          <w:lang w:eastAsia="zh-CN"/>
        </w:rPr>
        <w:t>】</w:t>
      </w:r>
    </w:p>
    <w:p w14:paraId="26D55932" w14:textId="0A272D29" w:rsidR="00D1037C" w:rsidRDefault="002822E3" w:rsidP="001415FB">
      <w:pPr>
        <w:spacing w:beforeLines="50" w:before="120" w:afterLines="50" w:after="120" w:line="360" w:lineRule="auto"/>
        <w:jc w:val="center"/>
        <w:rPr>
          <w:rFonts w:eastAsia="楷体_GB2312"/>
          <w:b/>
          <w:lang w:eastAsia="zh-CN"/>
        </w:rPr>
      </w:pPr>
      <w:sdt>
        <w:sdtPr>
          <w:rPr>
            <w:rFonts w:eastAsia="楷体_GB2312" w:hint="eastAsia"/>
            <w:b/>
            <w:sz w:val="36"/>
            <w:szCs w:val="36"/>
            <w:lang w:eastAsia="zh-CN"/>
          </w:rPr>
          <w:alias w:val="Originator"/>
          <w:tag w:val="Originator"/>
          <w:id w:val="-353968760"/>
          <w:placeholder>
            <w:docPart w:val="FFA78DCFB4E141219D2CAD5637484C7E"/>
          </w:placeholder>
          <w:text/>
        </w:sdtPr>
        <w:sdtEndPr/>
        <w:sdtContent>
          <w:r w:rsidR="00132835">
            <w:rPr>
              <w:rFonts w:eastAsia="楷体_GB2312" w:hint="eastAsia"/>
              <w:b/>
              <w:sz w:val="36"/>
              <w:szCs w:val="36"/>
              <w:lang w:eastAsia="zh-CN"/>
            </w:rPr>
            <w:t>苏州银行股份</w:t>
          </w:r>
        </w:sdtContent>
      </w:sdt>
      <w:r w:rsidR="00133F7B" w:rsidRPr="00CF781F">
        <w:rPr>
          <w:rFonts w:eastAsia="楷体_GB2312"/>
          <w:b/>
          <w:sz w:val="36"/>
          <w:szCs w:val="36"/>
          <w:lang w:eastAsia="zh-CN"/>
        </w:rPr>
        <w:br/>
      </w:r>
      <w:r w:rsidR="00133F7B" w:rsidRPr="001C67C4">
        <w:rPr>
          <w:rFonts w:eastAsia="楷体_GB2312"/>
          <w:b/>
          <w:lang w:eastAsia="zh-CN"/>
        </w:rPr>
        <w:t>（作为发起机构）</w:t>
      </w:r>
    </w:p>
    <w:p w14:paraId="61CBA6EF" w14:textId="77777777" w:rsidR="00D1037C" w:rsidRPr="00D41DC2" w:rsidRDefault="00133F7B" w:rsidP="00BD3236">
      <w:pPr>
        <w:spacing w:beforeLines="50" w:before="120" w:afterLines="50" w:after="120" w:line="360" w:lineRule="auto"/>
        <w:jc w:val="center"/>
        <w:rPr>
          <w:rFonts w:eastAsia="楷体_GB2312"/>
          <w:b/>
          <w:sz w:val="36"/>
          <w:szCs w:val="36"/>
          <w:lang w:eastAsia="zh-CN"/>
        </w:rPr>
      </w:pPr>
      <w:r w:rsidRPr="00D41DC2">
        <w:rPr>
          <w:rFonts w:eastAsia="楷体_GB2312"/>
          <w:b/>
          <w:sz w:val="36"/>
          <w:szCs w:val="36"/>
          <w:lang w:eastAsia="zh-CN"/>
        </w:rPr>
        <w:t>与</w:t>
      </w:r>
    </w:p>
    <w:p w14:paraId="5CCFFB82" w14:textId="6632FC15" w:rsidR="00D1037C" w:rsidRDefault="002822E3" w:rsidP="00BD3236">
      <w:pPr>
        <w:spacing w:beforeLines="50" w:before="120" w:afterLines="50" w:after="120" w:line="360" w:lineRule="auto"/>
        <w:jc w:val="center"/>
        <w:rPr>
          <w:rFonts w:eastAsia="楷体_GB2312"/>
          <w:b/>
          <w:lang w:eastAsia="zh-CN"/>
        </w:rPr>
      </w:pPr>
      <w:sdt>
        <w:sdtPr>
          <w:rPr>
            <w:rFonts w:eastAsia="楷体_GB2312" w:hint="eastAsia"/>
            <w:b/>
            <w:sz w:val="36"/>
            <w:szCs w:val="36"/>
            <w:lang w:eastAsia="zh-CN"/>
          </w:rPr>
          <w:alias w:val="RoleIssuingTrustee"/>
          <w:tag w:val="RoleIssuingTrustee"/>
          <w:id w:val="-878696001"/>
          <w:placeholder>
            <w:docPart w:val="2934477F17334B14A9851F8472C91AD5"/>
          </w:placeholder>
          <w:text/>
        </w:sdtPr>
        <w:sdtEndPr/>
        <w:sdtContent>
          <w:r w:rsidR="00D41DC2" w:rsidRPr="00D41DC2">
            <w:rPr>
              <w:rFonts w:eastAsia="楷体_GB2312" w:hint="eastAsia"/>
              <w:b/>
              <w:sz w:val="36"/>
              <w:szCs w:val="36"/>
              <w:lang w:eastAsia="zh-CN"/>
            </w:rPr>
            <w:t>交银国际信托有限公司</w:t>
          </w:r>
        </w:sdtContent>
      </w:sdt>
      <w:r w:rsidR="00133F7B" w:rsidRPr="00D41DC2">
        <w:rPr>
          <w:rFonts w:eastAsia="楷体_GB2312"/>
          <w:b/>
          <w:sz w:val="36"/>
          <w:szCs w:val="36"/>
          <w:lang w:eastAsia="zh-CN"/>
        </w:rPr>
        <w:br/>
      </w:r>
      <w:r w:rsidR="00133F7B" w:rsidRPr="001C67C4">
        <w:rPr>
          <w:rFonts w:eastAsia="楷体_GB2312"/>
          <w:b/>
          <w:lang w:eastAsia="zh-CN"/>
        </w:rPr>
        <w:t>（作为发行人）</w:t>
      </w:r>
    </w:p>
    <w:p w14:paraId="31F09E84" w14:textId="77777777" w:rsidR="00D1037C" w:rsidRDefault="00133F7B" w:rsidP="00BD3236">
      <w:pPr>
        <w:spacing w:beforeLines="50" w:before="120" w:afterLines="50" w:after="120" w:line="360" w:lineRule="auto"/>
        <w:jc w:val="center"/>
        <w:rPr>
          <w:rFonts w:eastAsia="楷体_GB2312"/>
          <w:b/>
          <w:sz w:val="28"/>
          <w:szCs w:val="28"/>
          <w:lang w:eastAsia="zh-CN"/>
        </w:rPr>
      </w:pPr>
      <w:r w:rsidRPr="001C67C4">
        <w:rPr>
          <w:rFonts w:eastAsia="楷体_GB2312"/>
          <w:b/>
          <w:sz w:val="28"/>
          <w:szCs w:val="28"/>
          <w:lang w:eastAsia="zh-CN"/>
        </w:rPr>
        <w:t>与</w:t>
      </w:r>
    </w:p>
    <w:p w14:paraId="76FE0431" w14:textId="7EC47530" w:rsidR="00D1037C" w:rsidRDefault="002822E3" w:rsidP="00BD3236">
      <w:pPr>
        <w:spacing w:beforeLines="50" w:before="120" w:afterLines="50" w:after="120" w:line="360" w:lineRule="auto"/>
        <w:jc w:val="center"/>
        <w:rPr>
          <w:rFonts w:eastAsia="楷体_GB2312"/>
          <w:b/>
          <w:lang w:eastAsia="zh-CN"/>
        </w:rPr>
      </w:pPr>
      <w:sdt>
        <w:sdtPr>
          <w:rPr>
            <w:rFonts w:eastAsia="楷体_GB2312" w:hint="eastAsia"/>
            <w:b/>
            <w:sz w:val="36"/>
            <w:szCs w:val="36"/>
            <w:lang w:eastAsia="zh-CN"/>
          </w:rPr>
          <w:alias w:val="PrimarySeller"/>
          <w:tag w:val="PrimarySeller"/>
          <w:id w:val="1068000638"/>
          <w:placeholder>
            <w:docPart w:val="1E3AC0F9969448429A439ED9362B81A9"/>
          </w:placeholder>
          <w:text/>
        </w:sdtPr>
        <w:sdtEndPr>
          <w:rPr>
            <w:rFonts w:hint="default"/>
          </w:rPr>
        </w:sdtEndPr>
        <w:sdtContent>
          <w:r w:rsidR="00D41DC2" w:rsidRPr="00D41DC2">
            <w:rPr>
              <w:rFonts w:eastAsia="楷体_GB2312" w:hint="eastAsia"/>
              <w:b/>
              <w:sz w:val="36"/>
              <w:szCs w:val="36"/>
              <w:lang w:eastAsia="zh-CN"/>
            </w:rPr>
            <w:t>招商证券股份有限公司</w:t>
          </w:r>
        </w:sdtContent>
      </w:sdt>
      <w:r w:rsidR="00133F7B" w:rsidRPr="001C67C4">
        <w:rPr>
          <w:rFonts w:eastAsia="楷体_GB2312"/>
          <w:b/>
          <w:lang w:eastAsia="zh-CN"/>
        </w:rPr>
        <w:br/>
      </w:r>
      <w:r w:rsidR="00133F7B" w:rsidRPr="001C67C4">
        <w:rPr>
          <w:rFonts w:eastAsia="楷体_GB2312"/>
          <w:b/>
          <w:lang w:eastAsia="zh-CN"/>
        </w:rPr>
        <w:t>（作为主承销商</w:t>
      </w:r>
      <w:r w:rsidR="00133F7B" w:rsidRPr="001C67C4">
        <w:rPr>
          <w:rFonts w:eastAsia="楷体_GB2312"/>
          <w:b/>
          <w:lang w:eastAsia="zh-CN"/>
        </w:rPr>
        <w:t>/</w:t>
      </w:r>
      <w:r w:rsidR="00133F7B" w:rsidRPr="001C67C4">
        <w:rPr>
          <w:rFonts w:eastAsia="楷体_GB2312"/>
          <w:b/>
          <w:lang w:eastAsia="zh-CN"/>
        </w:rPr>
        <w:t>簿记管理人）</w:t>
      </w:r>
    </w:p>
    <w:p w14:paraId="09F3CEA1" w14:textId="77777777" w:rsidR="00D1037C" w:rsidRPr="00E7020E" w:rsidRDefault="00D1037C" w:rsidP="00BD3236">
      <w:pPr>
        <w:spacing w:beforeLines="50" w:before="120" w:afterLines="50" w:after="120" w:line="360" w:lineRule="auto"/>
        <w:jc w:val="center"/>
        <w:rPr>
          <w:rFonts w:eastAsia="楷体_GB2312"/>
          <w:b/>
          <w:lang w:eastAsia="zh-CN"/>
        </w:rPr>
      </w:pPr>
    </w:p>
    <w:p w14:paraId="7141B092" w14:textId="77777777" w:rsidR="00D1037C" w:rsidRDefault="00D1037C" w:rsidP="00BD3236">
      <w:pPr>
        <w:spacing w:beforeLines="50" w:before="120" w:afterLines="50" w:after="120" w:line="360" w:lineRule="auto"/>
        <w:jc w:val="center"/>
        <w:rPr>
          <w:rFonts w:eastAsia="楷体_GB2312"/>
          <w:b/>
          <w:lang w:eastAsia="zh-CN"/>
        </w:rPr>
      </w:pPr>
    </w:p>
    <w:p w14:paraId="681AAAD1" w14:textId="4EFECA1D" w:rsidR="00316505" w:rsidRDefault="00316505" w:rsidP="00316505">
      <w:pPr>
        <w:rPr>
          <w:rFonts w:asciiTheme="minorEastAsia" w:hAnsiTheme="minorEastAsia"/>
        </w:rPr>
      </w:pPr>
    </w:p>
    <w:p w14:paraId="001FCA81" w14:textId="7C9EFBE7" w:rsidR="00D1037C" w:rsidRPr="00316505" w:rsidRDefault="002822E3" w:rsidP="00316505">
      <w:pPr>
        <w:spacing w:beforeLines="50" w:before="120" w:afterLines="50" w:after="120" w:line="360" w:lineRule="auto"/>
        <w:jc w:val="center"/>
        <w:rPr>
          <w:rFonts w:eastAsia="楷体_GB2312"/>
          <w:b/>
          <w:sz w:val="32"/>
          <w:szCs w:val="32"/>
          <w:lang w:eastAsia="zh-CN"/>
        </w:rPr>
      </w:pPr>
      <w:sdt>
        <w:sdtPr>
          <w:rPr>
            <w:rFonts w:eastAsia="楷体_GB2312" w:hint="eastAsia"/>
            <w:b/>
            <w:sz w:val="32"/>
            <w:szCs w:val="32"/>
            <w:lang w:eastAsia="zh-CN"/>
          </w:rPr>
          <w:alias w:val="TrustName"/>
          <w:tag w:val="TrustName"/>
          <w:id w:val="-2046054284"/>
          <w:placeholder>
            <w:docPart w:val="04FB1652D940423D82ED601C6180ECBA"/>
          </w:placeholder>
          <w:text/>
        </w:sdtPr>
        <w:sdtEndPr/>
        <w:sdtContent>
          <w:r w:rsidR="00316505" w:rsidRPr="00316505">
            <w:rPr>
              <w:rFonts w:eastAsia="楷体_GB2312" w:hint="eastAsia"/>
              <w:b/>
              <w:sz w:val="32"/>
              <w:szCs w:val="32"/>
              <w:lang w:eastAsia="zh-CN"/>
            </w:rPr>
            <w:t>苏福</w:t>
          </w:r>
        </w:sdtContent>
      </w:sdt>
      <w:r w:rsidR="00174F7F">
        <w:rPr>
          <w:rFonts w:eastAsia="楷体_GB2312"/>
          <w:b/>
          <w:sz w:val="32"/>
          <w:szCs w:val="32"/>
          <w:lang w:eastAsia="zh-CN"/>
        </w:rPr>
        <w:t>信托资产支持证券</w:t>
      </w:r>
    </w:p>
    <w:p w14:paraId="5EA854E8" w14:textId="77777777" w:rsidR="00D1037C" w:rsidRDefault="00133F7B" w:rsidP="00BD3236">
      <w:pPr>
        <w:spacing w:beforeLines="50" w:before="120" w:afterLines="50" w:after="120" w:line="360" w:lineRule="auto"/>
        <w:jc w:val="center"/>
        <w:rPr>
          <w:rFonts w:eastAsia="楷体_GB2312"/>
          <w:b/>
          <w:sz w:val="32"/>
          <w:lang w:eastAsia="zh-CN"/>
        </w:rPr>
      </w:pPr>
      <w:r w:rsidRPr="001C67C4">
        <w:rPr>
          <w:rFonts w:eastAsia="楷体_GB2312"/>
          <w:b/>
          <w:sz w:val="36"/>
          <w:szCs w:val="36"/>
          <w:lang w:eastAsia="zh-CN"/>
        </w:rPr>
        <w:t>承销协议</w:t>
      </w:r>
    </w:p>
    <w:p w14:paraId="7ACE4243" w14:textId="4681257E" w:rsidR="00D1037C" w:rsidRDefault="00133F7B" w:rsidP="00BD3236">
      <w:pPr>
        <w:spacing w:beforeLines="50" w:before="120" w:afterLines="50" w:after="120" w:line="360" w:lineRule="auto"/>
        <w:jc w:val="center"/>
        <w:rPr>
          <w:rFonts w:eastAsia="楷体_GB2312"/>
          <w:b/>
          <w:sz w:val="32"/>
          <w:lang w:eastAsia="zh-CN"/>
        </w:rPr>
      </w:pPr>
      <w:r w:rsidRPr="001C67C4">
        <w:rPr>
          <w:rFonts w:eastAsia="楷体_GB2312"/>
          <w:b/>
          <w:bCs/>
          <w:color w:val="000000"/>
          <w:sz w:val="28"/>
          <w:szCs w:val="28"/>
        </w:rPr>
        <w:t>中国</w:t>
      </w:r>
      <w:r w:rsidRPr="001C67C4">
        <w:rPr>
          <w:rFonts w:eastAsia="楷体_GB2312"/>
          <w:b/>
          <w:bCs/>
          <w:color w:val="000000"/>
          <w:sz w:val="28"/>
          <w:szCs w:val="28"/>
        </w:rPr>
        <w:tab/>
      </w:r>
      <w:r w:rsidR="002A7706">
        <w:rPr>
          <w:rFonts w:eastAsia="楷体_GB2312" w:hint="eastAsia"/>
          <w:b/>
          <w:sz w:val="28"/>
          <w:szCs w:val="28"/>
          <w:lang w:eastAsia="zh-CN"/>
        </w:rPr>
        <w:t>苏州</w:t>
      </w:r>
    </w:p>
    <w:p w14:paraId="55D107D7" w14:textId="77777777" w:rsidR="00D1037C" w:rsidRDefault="00C85929" w:rsidP="00BD3236">
      <w:pPr>
        <w:spacing w:beforeLines="50" w:before="120" w:afterLines="50" w:after="120" w:line="360" w:lineRule="auto"/>
        <w:jc w:val="center"/>
        <w:rPr>
          <w:rFonts w:eastAsia="楷体_GB2312"/>
          <w:b/>
          <w:sz w:val="28"/>
          <w:szCs w:val="28"/>
          <w:lang w:eastAsia="zh-CN"/>
        </w:rPr>
      </w:pPr>
      <w:r>
        <w:rPr>
          <w:rFonts w:eastAsia="楷体_GB2312" w:hint="eastAsia"/>
          <w:b/>
          <w:sz w:val="28"/>
          <w:szCs w:val="28"/>
          <w:lang w:eastAsia="zh-CN"/>
        </w:rPr>
        <w:t>【</w:t>
      </w:r>
      <w:r w:rsidR="00A17042">
        <w:rPr>
          <w:rFonts w:eastAsia="楷体_GB2312"/>
          <w:b/>
          <w:sz w:val="28"/>
          <w:szCs w:val="28"/>
          <w:lang w:eastAsia="zh-CN"/>
        </w:rPr>
        <w:t xml:space="preserve"> </w:t>
      </w:r>
      <w:r w:rsidR="00DB4297">
        <w:rPr>
          <w:rFonts w:eastAsia="楷体_GB2312" w:hint="eastAsia"/>
          <w:b/>
          <w:sz w:val="28"/>
          <w:szCs w:val="28"/>
          <w:lang w:eastAsia="zh-CN"/>
        </w:rPr>
        <w:t xml:space="preserve">    </w:t>
      </w:r>
      <w:r w:rsidR="00A17042">
        <w:rPr>
          <w:rFonts w:eastAsia="楷体_GB2312"/>
          <w:b/>
          <w:sz w:val="28"/>
          <w:szCs w:val="28"/>
          <w:lang w:eastAsia="zh-CN"/>
        </w:rPr>
        <w:t xml:space="preserve">    </w:t>
      </w:r>
      <w:r>
        <w:rPr>
          <w:rFonts w:eastAsia="楷体_GB2312" w:hint="eastAsia"/>
          <w:b/>
          <w:sz w:val="28"/>
          <w:szCs w:val="28"/>
          <w:lang w:eastAsia="zh-CN"/>
        </w:rPr>
        <w:t>】</w:t>
      </w:r>
      <w:r w:rsidR="00133F7B" w:rsidRPr="001C67C4">
        <w:rPr>
          <w:rFonts w:eastAsia="楷体_GB2312"/>
          <w:b/>
          <w:sz w:val="28"/>
          <w:szCs w:val="28"/>
          <w:lang w:eastAsia="zh-CN"/>
        </w:rPr>
        <w:t>年【</w:t>
      </w:r>
      <w:r w:rsidR="00A17042">
        <w:rPr>
          <w:rFonts w:eastAsia="楷体_GB2312" w:hint="eastAsia"/>
          <w:b/>
          <w:sz w:val="28"/>
          <w:szCs w:val="28"/>
          <w:lang w:eastAsia="zh-CN"/>
        </w:rPr>
        <w:t xml:space="preserve">    </w:t>
      </w:r>
      <w:r w:rsidR="00133F7B" w:rsidRPr="001C67C4">
        <w:rPr>
          <w:rFonts w:eastAsia="楷体_GB2312"/>
          <w:b/>
          <w:sz w:val="28"/>
          <w:szCs w:val="28"/>
          <w:lang w:eastAsia="zh-CN"/>
        </w:rPr>
        <w:t>】月</w:t>
      </w:r>
    </w:p>
    <w:p w14:paraId="4F26948D" w14:textId="77777777" w:rsidR="001847FC" w:rsidRPr="001C67C4" w:rsidRDefault="001847FC" w:rsidP="00BD3236">
      <w:pPr>
        <w:spacing w:beforeLines="50" w:before="120" w:afterLines="50" w:after="120" w:line="360" w:lineRule="auto"/>
        <w:jc w:val="center"/>
        <w:rPr>
          <w:rFonts w:eastAsia="楷体_GB2312"/>
          <w:b/>
          <w:sz w:val="28"/>
          <w:szCs w:val="28"/>
          <w:lang w:eastAsia="zh-CN"/>
        </w:rPr>
        <w:sectPr w:rsidR="001847FC" w:rsidRPr="001C67C4">
          <w:headerReference w:type="default" r:id="rId9"/>
          <w:footerReference w:type="even" r:id="rId10"/>
          <w:footerReference w:type="default" r:id="rId11"/>
          <w:headerReference w:type="first" r:id="rId12"/>
          <w:footerReference w:type="first" r:id="rId13"/>
          <w:pgSz w:w="12240" w:h="15840"/>
          <w:pgMar w:top="1440" w:right="1797" w:bottom="1440" w:left="1797" w:header="720" w:footer="720" w:gutter="0"/>
          <w:cols w:space="720"/>
          <w:titlePg/>
          <w:docGrid w:linePitch="360"/>
        </w:sectPr>
      </w:pPr>
    </w:p>
    <w:p w14:paraId="161DD013" w14:textId="77777777" w:rsidR="00D1037C" w:rsidRDefault="00133F7B" w:rsidP="00BD3236">
      <w:pPr>
        <w:spacing w:beforeLines="50" w:before="120" w:afterLines="50" w:after="120" w:line="360" w:lineRule="auto"/>
        <w:jc w:val="center"/>
        <w:rPr>
          <w:rFonts w:eastAsia="楷体_GB2312"/>
          <w:b/>
          <w:sz w:val="28"/>
          <w:szCs w:val="28"/>
        </w:rPr>
      </w:pPr>
      <w:r w:rsidRPr="001C67C4">
        <w:rPr>
          <w:rFonts w:eastAsia="楷体_GB2312"/>
          <w:b/>
          <w:sz w:val="28"/>
          <w:szCs w:val="28"/>
          <w:lang w:val="zh-CN"/>
        </w:rPr>
        <w:lastRenderedPageBreak/>
        <w:t>目</w:t>
      </w:r>
      <w:r w:rsidRPr="001C67C4">
        <w:rPr>
          <w:rFonts w:eastAsia="楷体_GB2312"/>
          <w:b/>
          <w:sz w:val="28"/>
          <w:szCs w:val="28"/>
          <w:lang w:val="zh-CN"/>
        </w:rPr>
        <w:tab/>
      </w:r>
      <w:r w:rsidRPr="001C67C4">
        <w:rPr>
          <w:rFonts w:eastAsia="楷体_GB2312"/>
          <w:b/>
          <w:sz w:val="28"/>
          <w:szCs w:val="28"/>
          <w:lang w:val="zh-CN"/>
        </w:rPr>
        <w:t>录</w:t>
      </w:r>
    </w:p>
    <w:p w14:paraId="10C41D21" w14:textId="77777777" w:rsidR="008C7863" w:rsidRDefault="00003B68">
      <w:pPr>
        <w:pStyle w:val="TOC1"/>
        <w:rPr>
          <w:rFonts w:asciiTheme="minorHAnsi" w:eastAsiaTheme="minorEastAsia" w:hAnsiTheme="minorHAnsi" w:cstheme="minorBidi"/>
          <w:b w:val="0"/>
          <w:bCs w:val="0"/>
          <w:caps w:val="0"/>
          <w:noProof/>
          <w:sz w:val="21"/>
          <w:szCs w:val="22"/>
        </w:rPr>
      </w:pPr>
      <w:r w:rsidRPr="001C67C4">
        <w:fldChar w:fldCharType="begin"/>
      </w:r>
      <w:r w:rsidR="00133F7B" w:rsidRPr="001C67C4">
        <w:instrText xml:space="preserve"> TOC \o "1-3" \h \z \u </w:instrText>
      </w:r>
      <w:r w:rsidRPr="001C67C4">
        <w:fldChar w:fldCharType="separate"/>
      </w:r>
      <w:hyperlink w:anchor="_Toc432776104" w:history="1">
        <w:r w:rsidR="008C7863" w:rsidRPr="002703F5">
          <w:rPr>
            <w:rStyle w:val="Hyperlink"/>
            <w:noProof/>
          </w:rPr>
          <w:t>1</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定义</w:t>
        </w:r>
        <w:r w:rsidR="008C7863">
          <w:rPr>
            <w:noProof/>
            <w:webHidden/>
          </w:rPr>
          <w:tab/>
        </w:r>
        <w:r>
          <w:rPr>
            <w:noProof/>
            <w:webHidden/>
          </w:rPr>
          <w:fldChar w:fldCharType="begin"/>
        </w:r>
        <w:r w:rsidR="008C7863">
          <w:rPr>
            <w:noProof/>
            <w:webHidden/>
          </w:rPr>
          <w:instrText xml:space="preserve"> PAGEREF _Toc432776104 \h </w:instrText>
        </w:r>
        <w:r>
          <w:rPr>
            <w:noProof/>
            <w:webHidden/>
          </w:rPr>
        </w:r>
        <w:r>
          <w:rPr>
            <w:noProof/>
            <w:webHidden/>
          </w:rPr>
          <w:fldChar w:fldCharType="separate"/>
        </w:r>
        <w:r w:rsidR="008A6413">
          <w:rPr>
            <w:noProof/>
            <w:webHidden/>
          </w:rPr>
          <w:t>2</w:t>
        </w:r>
        <w:r>
          <w:rPr>
            <w:noProof/>
            <w:webHidden/>
          </w:rPr>
          <w:fldChar w:fldCharType="end"/>
        </w:r>
      </w:hyperlink>
    </w:p>
    <w:p w14:paraId="4E9E459E" w14:textId="082FA524" w:rsidR="008C7863" w:rsidRDefault="002822E3">
      <w:pPr>
        <w:pStyle w:val="TOC1"/>
        <w:rPr>
          <w:rFonts w:asciiTheme="minorHAnsi" w:eastAsiaTheme="minorEastAsia" w:hAnsiTheme="minorHAnsi" w:cstheme="minorBidi"/>
          <w:b w:val="0"/>
          <w:bCs w:val="0"/>
          <w:caps w:val="0"/>
          <w:noProof/>
          <w:sz w:val="21"/>
          <w:szCs w:val="22"/>
        </w:rPr>
      </w:pPr>
      <w:hyperlink w:anchor="_Toc432776105" w:history="1">
        <w:r w:rsidR="008C7863" w:rsidRPr="002703F5">
          <w:rPr>
            <w:rStyle w:val="Hyperlink"/>
            <w:noProof/>
          </w:rPr>
          <w:t>2</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资产支持证券</w:t>
        </w:r>
        <w:r w:rsidR="008C7863">
          <w:rPr>
            <w:noProof/>
            <w:webHidden/>
          </w:rPr>
          <w:tab/>
        </w:r>
        <w:r w:rsidR="00003B68">
          <w:rPr>
            <w:noProof/>
            <w:webHidden/>
          </w:rPr>
          <w:fldChar w:fldCharType="begin"/>
        </w:r>
        <w:r w:rsidR="008C7863">
          <w:rPr>
            <w:noProof/>
            <w:webHidden/>
          </w:rPr>
          <w:instrText xml:space="preserve"> PAGEREF _Toc432776105 \h </w:instrText>
        </w:r>
        <w:r w:rsidR="00003B68">
          <w:rPr>
            <w:noProof/>
            <w:webHidden/>
          </w:rPr>
        </w:r>
        <w:r w:rsidR="00003B68">
          <w:rPr>
            <w:noProof/>
            <w:webHidden/>
          </w:rPr>
          <w:fldChar w:fldCharType="separate"/>
        </w:r>
        <w:r w:rsidR="008A6413">
          <w:rPr>
            <w:noProof/>
            <w:webHidden/>
          </w:rPr>
          <w:t>8</w:t>
        </w:r>
        <w:r w:rsidR="00003B68">
          <w:rPr>
            <w:noProof/>
            <w:webHidden/>
          </w:rPr>
          <w:fldChar w:fldCharType="end"/>
        </w:r>
      </w:hyperlink>
    </w:p>
    <w:p w14:paraId="28E194F1" w14:textId="26DF0AE8" w:rsidR="008C7863" w:rsidRDefault="002822E3">
      <w:pPr>
        <w:pStyle w:val="TOC1"/>
        <w:rPr>
          <w:rFonts w:asciiTheme="minorHAnsi" w:eastAsiaTheme="minorEastAsia" w:hAnsiTheme="minorHAnsi" w:cstheme="minorBidi"/>
          <w:b w:val="0"/>
          <w:bCs w:val="0"/>
          <w:caps w:val="0"/>
          <w:noProof/>
          <w:sz w:val="21"/>
          <w:szCs w:val="22"/>
        </w:rPr>
      </w:pPr>
      <w:hyperlink w:anchor="_Toc432776106" w:history="1">
        <w:r w:rsidR="008C7863" w:rsidRPr="002703F5">
          <w:rPr>
            <w:rStyle w:val="Hyperlink"/>
            <w:noProof/>
          </w:rPr>
          <w:t>3</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发起机构的资产支持证券自持安排</w:t>
        </w:r>
        <w:r w:rsidR="008C7863">
          <w:rPr>
            <w:noProof/>
            <w:webHidden/>
          </w:rPr>
          <w:tab/>
        </w:r>
        <w:r w:rsidR="00003B68">
          <w:rPr>
            <w:noProof/>
            <w:webHidden/>
          </w:rPr>
          <w:fldChar w:fldCharType="begin"/>
        </w:r>
        <w:r w:rsidR="008C7863">
          <w:rPr>
            <w:noProof/>
            <w:webHidden/>
          </w:rPr>
          <w:instrText xml:space="preserve"> PAGEREF _Toc432776106 \h </w:instrText>
        </w:r>
        <w:r w:rsidR="00003B68">
          <w:rPr>
            <w:noProof/>
            <w:webHidden/>
          </w:rPr>
        </w:r>
        <w:r w:rsidR="00003B68">
          <w:rPr>
            <w:noProof/>
            <w:webHidden/>
          </w:rPr>
          <w:fldChar w:fldCharType="separate"/>
        </w:r>
        <w:r w:rsidR="008A6413">
          <w:rPr>
            <w:noProof/>
            <w:webHidden/>
          </w:rPr>
          <w:t>8</w:t>
        </w:r>
        <w:r w:rsidR="00003B68">
          <w:rPr>
            <w:noProof/>
            <w:webHidden/>
          </w:rPr>
          <w:fldChar w:fldCharType="end"/>
        </w:r>
      </w:hyperlink>
    </w:p>
    <w:p w14:paraId="711BB385" w14:textId="77777777" w:rsidR="008C7863" w:rsidRDefault="002822E3">
      <w:pPr>
        <w:pStyle w:val="TOC1"/>
        <w:rPr>
          <w:rFonts w:asciiTheme="minorHAnsi" w:eastAsiaTheme="minorEastAsia" w:hAnsiTheme="minorHAnsi" w:cstheme="minorBidi"/>
          <w:b w:val="0"/>
          <w:bCs w:val="0"/>
          <w:caps w:val="0"/>
          <w:noProof/>
          <w:sz w:val="21"/>
          <w:szCs w:val="22"/>
        </w:rPr>
      </w:pPr>
      <w:hyperlink w:anchor="_Toc432776107" w:history="1">
        <w:r w:rsidR="008C7863" w:rsidRPr="002703F5">
          <w:rPr>
            <w:rStyle w:val="Hyperlink"/>
            <w:noProof/>
          </w:rPr>
          <w:t>4</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资产支持证券的承销安排</w:t>
        </w:r>
        <w:r w:rsidR="008C7863">
          <w:rPr>
            <w:noProof/>
            <w:webHidden/>
          </w:rPr>
          <w:tab/>
        </w:r>
        <w:r w:rsidR="00003B68">
          <w:rPr>
            <w:noProof/>
            <w:webHidden/>
          </w:rPr>
          <w:fldChar w:fldCharType="begin"/>
        </w:r>
        <w:r w:rsidR="008C7863">
          <w:rPr>
            <w:noProof/>
            <w:webHidden/>
          </w:rPr>
          <w:instrText xml:space="preserve"> PAGEREF _Toc432776107 \h </w:instrText>
        </w:r>
        <w:r w:rsidR="00003B68">
          <w:rPr>
            <w:noProof/>
            <w:webHidden/>
          </w:rPr>
        </w:r>
        <w:r w:rsidR="00003B68">
          <w:rPr>
            <w:noProof/>
            <w:webHidden/>
          </w:rPr>
          <w:fldChar w:fldCharType="separate"/>
        </w:r>
        <w:r w:rsidR="008A6413">
          <w:rPr>
            <w:noProof/>
            <w:webHidden/>
          </w:rPr>
          <w:t>8</w:t>
        </w:r>
        <w:r w:rsidR="00003B68">
          <w:rPr>
            <w:noProof/>
            <w:webHidden/>
          </w:rPr>
          <w:fldChar w:fldCharType="end"/>
        </w:r>
      </w:hyperlink>
    </w:p>
    <w:p w14:paraId="4EC2EA94" w14:textId="55B21BEE" w:rsidR="008C7863" w:rsidRDefault="002822E3">
      <w:pPr>
        <w:pStyle w:val="TOC1"/>
        <w:rPr>
          <w:rFonts w:asciiTheme="minorHAnsi" w:eastAsiaTheme="minorEastAsia" w:hAnsiTheme="minorHAnsi" w:cstheme="minorBidi"/>
          <w:b w:val="0"/>
          <w:bCs w:val="0"/>
          <w:caps w:val="0"/>
          <w:noProof/>
          <w:sz w:val="21"/>
          <w:szCs w:val="22"/>
        </w:rPr>
      </w:pPr>
      <w:hyperlink w:anchor="_Toc432776108" w:history="1">
        <w:r w:rsidR="008C7863" w:rsidRPr="002703F5">
          <w:rPr>
            <w:rStyle w:val="Hyperlink"/>
            <w:noProof/>
          </w:rPr>
          <w:t>5</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承销责任</w:t>
        </w:r>
        <w:r w:rsidR="008C7863">
          <w:rPr>
            <w:noProof/>
            <w:webHidden/>
          </w:rPr>
          <w:tab/>
        </w:r>
        <w:r w:rsidR="00003B68">
          <w:rPr>
            <w:noProof/>
            <w:webHidden/>
          </w:rPr>
          <w:fldChar w:fldCharType="begin"/>
        </w:r>
        <w:r w:rsidR="008C7863">
          <w:rPr>
            <w:noProof/>
            <w:webHidden/>
          </w:rPr>
          <w:instrText xml:space="preserve"> PAGEREF _Toc432776108 \h </w:instrText>
        </w:r>
        <w:r w:rsidR="00003B68">
          <w:rPr>
            <w:noProof/>
            <w:webHidden/>
          </w:rPr>
        </w:r>
        <w:r w:rsidR="00003B68">
          <w:rPr>
            <w:noProof/>
            <w:webHidden/>
          </w:rPr>
          <w:fldChar w:fldCharType="separate"/>
        </w:r>
        <w:r w:rsidR="008A6413">
          <w:rPr>
            <w:noProof/>
            <w:webHidden/>
          </w:rPr>
          <w:t>9</w:t>
        </w:r>
        <w:r w:rsidR="00003B68">
          <w:rPr>
            <w:noProof/>
            <w:webHidden/>
          </w:rPr>
          <w:fldChar w:fldCharType="end"/>
        </w:r>
      </w:hyperlink>
    </w:p>
    <w:p w14:paraId="26AE13F2" w14:textId="2CE65566" w:rsidR="008C7863" w:rsidRDefault="002822E3">
      <w:pPr>
        <w:pStyle w:val="TOC1"/>
        <w:rPr>
          <w:rFonts w:asciiTheme="minorHAnsi" w:eastAsiaTheme="minorEastAsia" w:hAnsiTheme="minorHAnsi" w:cstheme="minorBidi"/>
          <w:b w:val="0"/>
          <w:bCs w:val="0"/>
          <w:caps w:val="0"/>
          <w:noProof/>
          <w:sz w:val="21"/>
          <w:szCs w:val="22"/>
        </w:rPr>
      </w:pPr>
      <w:hyperlink w:anchor="_Toc432776109" w:history="1">
        <w:r w:rsidR="008C7863" w:rsidRPr="002703F5">
          <w:rPr>
            <w:rStyle w:val="Hyperlink"/>
            <w:noProof/>
          </w:rPr>
          <w:t>6</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募集款项的划付</w:t>
        </w:r>
        <w:r w:rsidR="008C7863">
          <w:rPr>
            <w:noProof/>
            <w:webHidden/>
          </w:rPr>
          <w:tab/>
        </w:r>
        <w:r w:rsidR="00003B68">
          <w:rPr>
            <w:noProof/>
            <w:webHidden/>
          </w:rPr>
          <w:fldChar w:fldCharType="begin"/>
        </w:r>
        <w:r w:rsidR="008C7863">
          <w:rPr>
            <w:noProof/>
            <w:webHidden/>
          </w:rPr>
          <w:instrText xml:space="preserve"> PAGEREF _Toc432776109 \h </w:instrText>
        </w:r>
        <w:r w:rsidR="00003B68">
          <w:rPr>
            <w:noProof/>
            <w:webHidden/>
          </w:rPr>
        </w:r>
        <w:r w:rsidR="00003B68">
          <w:rPr>
            <w:noProof/>
            <w:webHidden/>
          </w:rPr>
          <w:fldChar w:fldCharType="separate"/>
        </w:r>
        <w:r w:rsidR="008A6413">
          <w:rPr>
            <w:noProof/>
            <w:webHidden/>
          </w:rPr>
          <w:t>10</w:t>
        </w:r>
        <w:r w:rsidR="00003B68">
          <w:rPr>
            <w:noProof/>
            <w:webHidden/>
          </w:rPr>
          <w:fldChar w:fldCharType="end"/>
        </w:r>
      </w:hyperlink>
    </w:p>
    <w:p w14:paraId="7F3FFF21" w14:textId="1B66FF07" w:rsidR="008C7863" w:rsidRDefault="002822E3">
      <w:pPr>
        <w:pStyle w:val="TOC1"/>
        <w:rPr>
          <w:rFonts w:asciiTheme="minorHAnsi" w:eastAsiaTheme="minorEastAsia" w:hAnsiTheme="minorHAnsi" w:cstheme="minorBidi"/>
          <w:b w:val="0"/>
          <w:bCs w:val="0"/>
          <w:caps w:val="0"/>
          <w:noProof/>
          <w:sz w:val="21"/>
          <w:szCs w:val="22"/>
        </w:rPr>
      </w:pPr>
      <w:hyperlink w:anchor="_Toc432776111" w:history="1">
        <w:r w:rsidR="008C7863" w:rsidRPr="002703F5">
          <w:rPr>
            <w:rStyle w:val="Hyperlink"/>
            <w:noProof/>
          </w:rPr>
          <w:t>7</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承销报酬和费用</w:t>
        </w:r>
        <w:r w:rsidR="008C7863">
          <w:rPr>
            <w:noProof/>
            <w:webHidden/>
          </w:rPr>
          <w:tab/>
        </w:r>
        <w:r w:rsidR="00003B68">
          <w:rPr>
            <w:noProof/>
            <w:webHidden/>
          </w:rPr>
          <w:fldChar w:fldCharType="begin"/>
        </w:r>
        <w:r w:rsidR="008C7863">
          <w:rPr>
            <w:noProof/>
            <w:webHidden/>
          </w:rPr>
          <w:instrText xml:space="preserve"> PAGEREF _Toc432776111 \h </w:instrText>
        </w:r>
        <w:r w:rsidR="00003B68">
          <w:rPr>
            <w:noProof/>
            <w:webHidden/>
          </w:rPr>
        </w:r>
        <w:r w:rsidR="00003B68">
          <w:rPr>
            <w:noProof/>
            <w:webHidden/>
          </w:rPr>
          <w:fldChar w:fldCharType="separate"/>
        </w:r>
        <w:r w:rsidR="008A6413">
          <w:rPr>
            <w:noProof/>
            <w:webHidden/>
          </w:rPr>
          <w:t>11</w:t>
        </w:r>
        <w:r w:rsidR="00003B68">
          <w:rPr>
            <w:noProof/>
            <w:webHidden/>
          </w:rPr>
          <w:fldChar w:fldCharType="end"/>
        </w:r>
      </w:hyperlink>
    </w:p>
    <w:p w14:paraId="552B9B7C" w14:textId="77777777" w:rsidR="008C7863" w:rsidRDefault="002822E3">
      <w:pPr>
        <w:pStyle w:val="TOC1"/>
        <w:rPr>
          <w:rFonts w:asciiTheme="minorHAnsi" w:eastAsiaTheme="minorEastAsia" w:hAnsiTheme="minorHAnsi" w:cstheme="minorBidi"/>
          <w:b w:val="0"/>
          <w:bCs w:val="0"/>
          <w:caps w:val="0"/>
          <w:noProof/>
          <w:sz w:val="21"/>
          <w:szCs w:val="22"/>
        </w:rPr>
      </w:pPr>
      <w:hyperlink w:anchor="_Toc432776112" w:history="1">
        <w:r w:rsidR="008C7863" w:rsidRPr="002703F5">
          <w:rPr>
            <w:rStyle w:val="Hyperlink"/>
            <w:noProof/>
          </w:rPr>
          <w:t>8</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认购、登记和托管</w:t>
        </w:r>
        <w:r w:rsidR="008C7863">
          <w:rPr>
            <w:noProof/>
            <w:webHidden/>
          </w:rPr>
          <w:tab/>
        </w:r>
        <w:r w:rsidR="00003B68">
          <w:rPr>
            <w:noProof/>
            <w:webHidden/>
          </w:rPr>
          <w:fldChar w:fldCharType="begin"/>
        </w:r>
        <w:r w:rsidR="008C7863">
          <w:rPr>
            <w:noProof/>
            <w:webHidden/>
          </w:rPr>
          <w:instrText xml:space="preserve"> PAGEREF _Toc432776112 \h </w:instrText>
        </w:r>
        <w:r w:rsidR="00003B68">
          <w:rPr>
            <w:noProof/>
            <w:webHidden/>
          </w:rPr>
        </w:r>
        <w:r w:rsidR="00003B68">
          <w:rPr>
            <w:noProof/>
            <w:webHidden/>
          </w:rPr>
          <w:fldChar w:fldCharType="separate"/>
        </w:r>
        <w:r w:rsidR="008A6413">
          <w:rPr>
            <w:noProof/>
            <w:webHidden/>
          </w:rPr>
          <w:t>12</w:t>
        </w:r>
        <w:r w:rsidR="00003B68">
          <w:rPr>
            <w:noProof/>
            <w:webHidden/>
          </w:rPr>
          <w:fldChar w:fldCharType="end"/>
        </w:r>
      </w:hyperlink>
    </w:p>
    <w:p w14:paraId="04F8BFB0" w14:textId="59526245" w:rsidR="008C7863" w:rsidRDefault="002822E3">
      <w:pPr>
        <w:pStyle w:val="TOC1"/>
        <w:rPr>
          <w:rFonts w:asciiTheme="minorHAnsi" w:eastAsiaTheme="minorEastAsia" w:hAnsiTheme="minorHAnsi" w:cstheme="minorBidi"/>
          <w:b w:val="0"/>
          <w:bCs w:val="0"/>
          <w:caps w:val="0"/>
          <w:noProof/>
          <w:sz w:val="21"/>
          <w:szCs w:val="22"/>
        </w:rPr>
      </w:pPr>
      <w:hyperlink w:anchor="_Toc432776113" w:history="1">
        <w:r w:rsidR="008C7863" w:rsidRPr="002703F5">
          <w:rPr>
            <w:rStyle w:val="Hyperlink"/>
            <w:noProof/>
          </w:rPr>
          <w:t>9</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利息支付和本金兑付</w:t>
        </w:r>
        <w:r w:rsidR="008C7863">
          <w:rPr>
            <w:noProof/>
            <w:webHidden/>
          </w:rPr>
          <w:tab/>
        </w:r>
        <w:r w:rsidR="00003B68">
          <w:rPr>
            <w:noProof/>
            <w:webHidden/>
          </w:rPr>
          <w:fldChar w:fldCharType="begin"/>
        </w:r>
        <w:r w:rsidR="008C7863">
          <w:rPr>
            <w:noProof/>
            <w:webHidden/>
          </w:rPr>
          <w:instrText xml:space="preserve"> PAGEREF _Toc432776113 \h </w:instrText>
        </w:r>
        <w:r w:rsidR="00003B68">
          <w:rPr>
            <w:noProof/>
            <w:webHidden/>
          </w:rPr>
        </w:r>
        <w:r w:rsidR="00003B68">
          <w:rPr>
            <w:noProof/>
            <w:webHidden/>
          </w:rPr>
          <w:fldChar w:fldCharType="separate"/>
        </w:r>
        <w:r w:rsidR="008A6413">
          <w:rPr>
            <w:noProof/>
            <w:webHidden/>
          </w:rPr>
          <w:t>13</w:t>
        </w:r>
        <w:r w:rsidR="00003B68">
          <w:rPr>
            <w:noProof/>
            <w:webHidden/>
          </w:rPr>
          <w:fldChar w:fldCharType="end"/>
        </w:r>
      </w:hyperlink>
    </w:p>
    <w:p w14:paraId="55DE7C08" w14:textId="4890C9C8" w:rsidR="008C7863" w:rsidRDefault="002822E3">
      <w:pPr>
        <w:pStyle w:val="TOC1"/>
        <w:rPr>
          <w:rFonts w:asciiTheme="minorHAnsi" w:eastAsiaTheme="minorEastAsia" w:hAnsiTheme="minorHAnsi" w:cstheme="minorBidi"/>
          <w:b w:val="0"/>
          <w:bCs w:val="0"/>
          <w:caps w:val="0"/>
          <w:noProof/>
          <w:sz w:val="21"/>
          <w:szCs w:val="22"/>
        </w:rPr>
      </w:pPr>
      <w:hyperlink w:anchor="_Toc432776114" w:history="1">
        <w:r w:rsidR="008C7863" w:rsidRPr="002703F5">
          <w:rPr>
            <w:rStyle w:val="Hyperlink"/>
            <w:noProof/>
          </w:rPr>
          <w:t>10</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陈述和保证</w:t>
        </w:r>
        <w:r w:rsidR="008C7863">
          <w:rPr>
            <w:noProof/>
            <w:webHidden/>
          </w:rPr>
          <w:tab/>
        </w:r>
        <w:r w:rsidR="00003B68">
          <w:rPr>
            <w:noProof/>
            <w:webHidden/>
          </w:rPr>
          <w:fldChar w:fldCharType="begin"/>
        </w:r>
        <w:r w:rsidR="008C7863">
          <w:rPr>
            <w:noProof/>
            <w:webHidden/>
          </w:rPr>
          <w:instrText xml:space="preserve"> PAGEREF _Toc432776114 \h </w:instrText>
        </w:r>
        <w:r w:rsidR="00003B68">
          <w:rPr>
            <w:noProof/>
            <w:webHidden/>
          </w:rPr>
        </w:r>
        <w:r w:rsidR="00003B68">
          <w:rPr>
            <w:noProof/>
            <w:webHidden/>
          </w:rPr>
          <w:fldChar w:fldCharType="separate"/>
        </w:r>
        <w:r w:rsidR="008A6413">
          <w:rPr>
            <w:noProof/>
            <w:webHidden/>
          </w:rPr>
          <w:t>13</w:t>
        </w:r>
        <w:r w:rsidR="00003B68">
          <w:rPr>
            <w:noProof/>
            <w:webHidden/>
          </w:rPr>
          <w:fldChar w:fldCharType="end"/>
        </w:r>
      </w:hyperlink>
    </w:p>
    <w:p w14:paraId="5349287B" w14:textId="7599D9E4" w:rsidR="008C7863" w:rsidRDefault="002822E3">
      <w:pPr>
        <w:pStyle w:val="TOC1"/>
        <w:rPr>
          <w:rFonts w:asciiTheme="minorHAnsi" w:eastAsiaTheme="minorEastAsia" w:hAnsiTheme="minorHAnsi" w:cstheme="minorBidi"/>
          <w:b w:val="0"/>
          <w:bCs w:val="0"/>
          <w:caps w:val="0"/>
          <w:noProof/>
          <w:sz w:val="21"/>
          <w:szCs w:val="22"/>
        </w:rPr>
      </w:pPr>
      <w:hyperlink w:anchor="_Toc432776115" w:history="1">
        <w:r w:rsidR="008C7863" w:rsidRPr="002703F5">
          <w:rPr>
            <w:rStyle w:val="Hyperlink"/>
            <w:noProof/>
          </w:rPr>
          <w:t>11</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发行人及发起机构的义务</w:t>
        </w:r>
        <w:r w:rsidR="008C7863">
          <w:rPr>
            <w:noProof/>
            <w:webHidden/>
          </w:rPr>
          <w:tab/>
        </w:r>
        <w:r w:rsidR="00003B68">
          <w:rPr>
            <w:noProof/>
            <w:webHidden/>
          </w:rPr>
          <w:fldChar w:fldCharType="begin"/>
        </w:r>
        <w:r w:rsidR="008C7863">
          <w:rPr>
            <w:noProof/>
            <w:webHidden/>
          </w:rPr>
          <w:instrText xml:space="preserve"> PAGEREF _Toc432776115 \h </w:instrText>
        </w:r>
        <w:r w:rsidR="00003B68">
          <w:rPr>
            <w:noProof/>
            <w:webHidden/>
          </w:rPr>
        </w:r>
        <w:r w:rsidR="00003B68">
          <w:rPr>
            <w:noProof/>
            <w:webHidden/>
          </w:rPr>
          <w:fldChar w:fldCharType="separate"/>
        </w:r>
        <w:r w:rsidR="008A6413">
          <w:rPr>
            <w:noProof/>
            <w:webHidden/>
          </w:rPr>
          <w:t>19</w:t>
        </w:r>
        <w:r w:rsidR="00003B68">
          <w:rPr>
            <w:noProof/>
            <w:webHidden/>
          </w:rPr>
          <w:fldChar w:fldCharType="end"/>
        </w:r>
      </w:hyperlink>
    </w:p>
    <w:p w14:paraId="38A2CDE7" w14:textId="4B45BF17" w:rsidR="008C7863" w:rsidRDefault="002822E3">
      <w:pPr>
        <w:pStyle w:val="TOC1"/>
        <w:rPr>
          <w:rFonts w:asciiTheme="minorHAnsi" w:eastAsiaTheme="minorEastAsia" w:hAnsiTheme="minorHAnsi" w:cstheme="minorBidi"/>
          <w:b w:val="0"/>
          <w:bCs w:val="0"/>
          <w:caps w:val="0"/>
          <w:noProof/>
          <w:sz w:val="21"/>
          <w:szCs w:val="22"/>
        </w:rPr>
      </w:pPr>
      <w:hyperlink w:anchor="_Toc432776116" w:history="1">
        <w:r w:rsidR="008C7863" w:rsidRPr="002703F5">
          <w:rPr>
            <w:rStyle w:val="Hyperlink"/>
            <w:noProof/>
          </w:rPr>
          <w:t>12</w:t>
        </w:r>
        <w:r w:rsidR="008C7863">
          <w:rPr>
            <w:rFonts w:asciiTheme="minorHAnsi" w:eastAsiaTheme="minorEastAsia" w:hAnsiTheme="minorHAnsi" w:cstheme="minorBidi"/>
            <w:b w:val="0"/>
            <w:bCs w:val="0"/>
            <w:caps w:val="0"/>
            <w:noProof/>
            <w:sz w:val="21"/>
            <w:szCs w:val="22"/>
          </w:rPr>
          <w:tab/>
        </w:r>
        <w:r w:rsidR="00E7020E">
          <w:rPr>
            <w:rStyle w:val="Hyperlink"/>
            <w:rFonts w:hint="eastAsia"/>
            <w:noProof/>
          </w:rPr>
          <w:t>主承销商</w:t>
        </w:r>
        <w:r w:rsidR="008C7863" w:rsidRPr="002703F5">
          <w:rPr>
            <w:rStyle w:val="Hyperlink"/>
            <w:rFonts w:hint="eastAsia"/>
            <w:noProof/>
          </w:rPr>
          <w:t>的义务</w:t>
        </w:r>
        <w:r w:rsidR="008C7863">
          <w:rPr>
            <w:noProof/>
            <w:webHidden/>
          </w:rPr>
          <w:tab/>
        </w:r>
        <w:r w:rsidR="00003B68">
          <w:rPr>
            <w:noProof/>
            <w:webHidden/>
          </w:rPr>
          <w:fldChar w:fldCharType="begin"/>
        </w:r>
        <w:r w:rsidR="008C7863">
          <w:rPr>
            <w:noProof/>
            <w:webHidden/>
          </w:rPr>
          <w:instrText xml:space="preserve"> PAGEREF _Toc432776116 \h </w:instrText>
        </w:r>
        <w:r w:rsidR="00003B68">
          <w:rPr>
            <w:noProof/>
            <w:webHidden/>
          </w:rPr>
        </w:r>
        <w:r w:rsidR="00003B68">
          <w:rPr>
            <w:noProof/>
            <w:webHidden/>
          </w:rPr>
          <w:fldChar w:fldCharType="separate"/>
        </w:r>
        <w:r w:rsidR="008A6413">
          <w:rPr>
            <w:noProof/>
            <w:webHidden/>
          </w:rPr>
          <w:t>20</w:t>
        </w:r>
        <w:r w:rsidR="00003B68">
          <w:rPr>
            <w:noProof/>
            <w:webHidden/>
          </w:rPr>
          <w:fldChar w:fldCharType="end"/>
        </w:r>
      </w:hyperlink>
    </w:p>
    <w:p w14:paraId="58C1DAE0" w14:textId="4DC0AF92" w:rsidR="008C7863" w:rsidRDefault="002822E3">
      <w:pPr>
        <w:pStyle w:val="TOC1"/>
        <w:rPr>
          <w:rFonts w:asciiTheme="minorHAnsi" w:eastAsiaTheme="minorEastAsia" w:hAnsiTheme="minorHAnsi" w:cstheme="minorBidi"/>
          <w:b w:val="0"/>
          <w:bCs w:val="0"/>
          <w:caps w:val="0"/>
          <w:noProof/>
          <w:sz w:val="21"/>
          <w:szCs w:val="22"/>
        </w:rPr>
      </w:pPr>
      <w:hyperlink w:anchor="_Toc432776120" w:history="1">
        <w:r w:rsidR="008C7863" w:rsidRPr="002703F5">
          <w:rPr>
            <w:rStyle w:val="Hyperlink"/>
            <w:noProof/>
          </w:rPr>
          <w:t>13</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先决条件</w:t>
        </w:r>
        <w:r w:rsidR="008C7863">
          <w:rPr>
            <w:noProof/>
            <w:webHidden/>
          </w:rPr>
          <w:tab/>
        </w:r>
        <w:r w:rsidR="00003B68">
          <w:rPr>
            <w:noProof/>
            <w:webHidden/>
          </w:rPr>
          <w:fldChar w:fldCharType="begin"/>
        </w:r>
        <w:r w:rsidR="008C7863">
          <w:rPr>
            <w:noProof/>
            <w:webHidden/>
          </w:rPr>
          <w:instrText xml:space="preserve"> PAGEREF _Toc432776120 \h </w:instrText>
        </w:r>
        <w:r w:rsidR="00003B68">
          <w:rPr>
            <w:noProof/>
            <w:webHidden/>
          </w:rPr>
        </w:r>
        <w:r w:rsidR="00003B68">
          <w:rPr>
            <w:noProof/>
            <w:webHidden/>
          </w:rPr>
          <w:fldChar w:fldCharType="separate"/>
        </w:r>
        <w:r w:rsidR="008A6413">
          <w:rPr>
            <w:noProof/>
            <w:webHidden/>
          </w:rPr>
          <w:t>21</w:t>
        </w:r>
        <w:r w:rsidR="00003B68">
          <w:rPr>
            <w:noProof/>
            <w:webHidden/>
          </w:rPr>
          <w:fldChar w:fldCharType="end"/>
        </w:r>
      </w:hyperlink>
    </w:p>
    <w:p w14:paraId="1FF6B9EA" w14:textId="741C4230" w:rsidR="008C7863" w:rsidRDefault="002822E3">
      <w:pPr>
        <w:pStyle w:val="TOC1"/>
        <w:rPr>
          <w:rFonts w:asciiTheme="minorHAnsi" w:eastAsiaTheme="minorEastAsia" w:hAnsiTheme="minorHAnsi" w:cstheme="minorBidi"/>
          <w:b w:val="0"/>
          <w:bCs w:val="0"/>
          <w:caps w:val="0"/>
          <w:noProof/>
          <w:sz w:val="21"/>
          <w:szCs w:val="22"/>
        </w:rPr>
      </w:pPr>
      <w:hyperlink w:anchor="_Toc432776121" w:history="1">
        <w:r w:rsidR="008C7863" w:rsidRPr="002703F5">
          <w:rPr>
            <w:rStyle w:val="Hyperlink"/>
            <w:noProof/>
          </w:rPr>
          <w:t>14</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不可抗力及免责</w:t>
        </w:r>
        <w:r w:rsidR="008C7863">
          <w:rPr>
            <w:noProof/>
            <w:webHidden/>
          </w:rPr>
          <w:tab/>
        </w:r>
        <w:r w:rsidR="00003B68">
          <w:rPr>
            <w:noProof/>
            <w:webHidden/>
          </w:rPr>
          <w:fldChar w:fldCharType="begin"/>
        </w:r>
        <w:r w:rsidR="008C7863">
          <w:rPr>
            <w:noProof/>
            <w:webHidden/>
          </w:rPr>
          <w:instrText xml:space="preserve"> PAGEREF _Toc432776121 \h </w:instrText>
        </w:r>
        <w:r w:rsidR="00003B68">
          <w:rPr>
            <w:noProof/>
            <w:webHidden/>
          </w:rPr>
        </w:r>
        <w:r w:rsidR="00003B68">
          <w:rPr>
            <w:noProof/>
            <w:webHidden/>
          </w:rPr>
          <w:fldChar w:fldCharType="separate"/>
        </w:r>
        <w:r w:rsidR="008A6413">
          <w:rPr>
            <w:noProof/>
            <w:webHidden/>
          </w:rPr>
          <w:t>22</w:t>
        </w:r>
        <w:r w:rsidR="00003B68">
          <w:rPr>
            <w:noProof/>
            <w:webHidden/>
          </w:rPr>
          <w:fldChar w:fldCharType="end"/>
        </w:r>
      </w:hyperlink>
    </w:p>
    <w:p w14:paraId="5747071F" w14:textId="7B241695" w:rsidR="008C7863" w:rsidRDefault="002822E3">
      <w:pPr>
        <w:pStyle w:val="TOC1"/>
        <w:rPr>
          <w:rFonts w:asciiTheme="minorHAnsi" w:eastAsiaTheme="minorEastAsia" w:hAnsiTheme="minorHAnsi" w:cstheme="minorBidi"/>
          <w:b w:val="0"/>
          <w:bCs w:val="0"/>
          <w:caps w:val="0"/>
          <w:noProof/>
          <w:sz w:val="21"/>
          <w:szCs w:val="22"/>
        </w:rPr>
      </w:pPr>
      <w:hyperlink w:anchor="_Toc432776122" w:history="1">
        <w:r w:rsidR="008C7863" w:rsidRPr="002703F5">
          <w:rPr>
            <w:rStyle w:val="Hyperlink"/>
            <w:noProof/>
          </w:rPr>
          <w:t>15</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保密</w:t>
        </w:r>
        <w:r w:rsidR="008C7863">
          <w:rPr>
            <w:noProof/>
            <w:webHidden/>
          </w:rPr>
          <w:tab/>
        </w:r>
        <w:r w:rsidR="00003B68">
          <w:rPr>
            <w:noProof/>
            <w:webHidden/>
          </w:rPr>
          <w:fldChar w:fldCharType="begin"/>
        </w:r>
        <w:r w:rsidR="008C7863">
          <w:rPr>
            <w:noProof/>
            <w:webHidden/>
          </w:rPr>
          <w:instrText xml:space="preserve"> PAGEREF _Toc432776122 \h </w:instrText>
        </w:r>
        <w:r w:rsidR="00003B68">
          <w:rPr>
            <w:noProof/>
            <w:webHidden/>
          </w:rPr>
        </w:r>
        <w:r w:rsidR="00003B68">
          <w:rPr>
            <w:noProof/>
            <w:webHidden/>
          </w:rPr>
          <w:fldChar w:fldCharType="separate"/>
        </w:r>
        <w:r w:rsidR="008A6413">
          <w:rPr>
            <w:noProof/>
            <w:webHidden/>
          </w:rPr>
          <w:t>22</w:t>
        </w:r>
        <w:r w:rsidR="00003B68">
          <w:rPr>
            <w:noProof/>
            <w:webHidden/>
          </w:rPr>
          <w:fldChar w:fldCharType="end"/>
        </w:r>
      </w:hyperlink>
    </w:p>
    <w:p w14:paraId="5AE9042E" w14:textId="32834897" w:rsidR="008C7863" w:rsidRDefault="002822E3">
      <w:pPr>
        <w:pStyle w:val="TOC1"/>
        <w:rPr>
          <w:rFonts w:asciiTheme="minorHAnsi" w:eastAsiaTheme="minorEastAsia" w:hAnsiTheme="minorHAnsi" w:cstheme="minorBidi"/>
          <w:b w:val="0"/>
          <w:bCs w:val="0"/>
          <w:caps w:val="0"/>
          <w:noProof/>
          <w:sz w:val="21"/>
          <w:szCs w:val="22"/>
        </w:rPr>
      </w:pPr>
      <w:hyperlink w:anchor="_Toc432776123" w:history="1">
        <w:r w:rsidR="008C7863" w:rsidRPr="002703F5">
          <w:rPr>
            <w:rStyle w:val="Hyperlink"/>
            <w:noProof/>
          </w:rPr>
          <w:t>16</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终止</w:t>
        </w:r>
        <w:r w:rsidR="008C7863">
          <w:rPr>
            <w:noProof/>
            <w:webHidden/>
          </w:rPr>
          <w:tab/>
        </w:r>
        <w:r w:rsidR="00003B68">
          <w:rPr>
            <w:noProof/>
            <w:webHidden/>
          </w:rPr>
          <w:fldChar w:fldCharType="begin"/>
        </w:r>
        <w:r w:rsidR="008C7863">
          <w:rPr>
            <w:noProof/>
            <w:webHidden/>
          </w:rPr>
          <w:instrText xml:space="preserve"> PAGEREF _Toc432776123 \h </w:instrText>
        </w:r>
        <w:r w:rsidR="00003B68">
          <w:rPr>
            <w:noProof/>
            <w:webHidden/>
          </w:rPr>
        </w:r>
        <w:r w:rsidR="00003B68">
          <w:rPr>
            <w:noProof/>
            <w:webHidden/>
          </w:rPr>
          <w:fldChar w:fldCharType="separate"/>
        </w:r>
        <w:r w:rsidR="008A6413">
          <w:rPr>
            <w:noProof/>
            <w:webHidden/>
          </w:rPr>
          <w:t>24</w:t>
        </w:r>
        <w:r w:rsidR="00003B68">
          <w:rPr>
            <w:noProof/>
            <w:webHidden/>
          </w:rPr>
          <w:fldChar w:fldCharType="end"/>
        </w:r>
      </w:hyperlink>
    </w:p>
    <w:p w14:paraId="38524356" w14:textId="7184A96F" w:rsidR="008C7863" w:rsidRDefault="002822E3">
      <w:pPr>
        <w:pStyle w:val="TOC1"/>
        <w:rPr>
          <w:rFonts w:asciiTheme="minorHAnsi" w:eastAsiaTheme="minorEastAsia" w:hAnsiTheme="minorHAnsi" w:cstheme="minorBidi"/>
          <w:b w:val="0"/>
          <w:bCs w:val="0"/>
          <w:caps w:val="0"/>
          <w:noProof/>
          <w:sz w:val="21"/>
          <w:szCs w:val="22"/>
        </w:rPr>
      </w:pPr>
      <w:hyperlink w:anchor="_Toc432776124" w:history="1">
        <w:r w:rsidR="008C7863" w:rsidRPr="002703F5">
          <w:rPr>
            <w:rStyle w:val="Hyperlink"/>
            <w:noProof/>
          </w:rPr>
          <w:t>17</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违约责任及补偿</w:t>
        </w:r>
        <w:r w:rsidR="008C7863">
          <w:rPr>
            <w:noProof/>
            <w:webHidden/>
          </w:rPr>
          <w:tab/>
        </w:r>
        <w:r w:rsidR="00003B68">
          <w:rPr>
            <w:noProof/>
            <w:webHidden/>
          </w:rPr>
          <w:fldChar w:fldCharType="begin"/>
        </w:r>
        <w:r w:rsidR="008C7863">
          <w:rPr>
            <w:noProof/>
            <w:webHidden/>
          </w:rPr>
          <w:instrText xml:space="preserve"> PAGEREF _Toc432776124 \h </w:instrText>
        </w:r>
        <w:r w:rsidR="00003B68">
          <w:rPr>
            <w:noProof/>
            <w:webHidden/>
          </w:rPr>
        </w:r>
        <w:r w:rsidR="00003B68">
          <w:rPr>
            <w:noProof/>
            <w:webHidden/>
          </w:rPr>
          <w:fldChar w:fldCharType="separate"/>
        </w:r>
        <w:r w:rsidR="008A6413">
          <w:rPr>
            <w:noProof/>
            <w:webHidden/>
          </w:rPr>
          <w:t>24</w:t>
        </w:r>
        <w:r w:rsidR="00003B68">
          <w:rPr>
            <w:noProof/>
            <w:webHidden/>
          </w:rPr>
          <w:fldChar w:fldCharType="end"/>
        </w:r>
      </w:hyperlink>
    </w:p>
    <w:p w14:paraId="46EDFFED" w14:textId="09650CB3" w:rsidR="008C7863" w:rsidRDefault="002822E3">
      <w:pPr>
        <w:pStyle w:val="TOC1"/>
        <w:rPr>
          <w:rFonts w:asciiTheme="minorHAnsi" w:eastAsiaTheme="minorEastAsia" w:hAnsiTheme="minorHAnsi" w:cstheme="minorBidi"/>
          <w:b w:val="0"/>
          <w:bCs w:val="0"/>
          <w:caps w:val="0"/>
          <w:noProof/>
          <w:sz w:val="21"/>
          <w:szCs w:val="22"/>
        </w:rPr>
      </w:pPr>
      <w:hyperlink w:anchor="_Toc432776125" w:history="1">
        <w:r w:rsidR="008C7863" w:rsidRPr="002703F5">
          <w:rPr>
            <w:rStyle w:val="Hyperlink"/>
            <w:noProof/>
          </w:rPr>
          <w:t>18</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通知及送达</w:t>
        </w:r>
        <w:r w:rsidR="008C7863">
          <w:rPr>
            <w:noProof/>
            <w:webHidden/>
          </w:rPr>
          <w:tab/>
        </w:r>
        <w:r w:rsidR="00003B68">
          <w:rPr>
            <w:noProof/>
            <w:webHidden/>
          </w:rPr>
          <w:fldChar w:fldCharType="begin"/>
        </w:r>
        <w:r w:rsidR="008C7863">
          <w:rPr>
            <w:noProof/>
            <w:webHidden/>
          </w:rPr>
          <w:instrText xml:space="preserve"> PAGEREF _Toc432776125 \h </w:instrText>
        </w:r>
        <w:r w:rsidR="00003B68">
          <w:rPr>
            <w:noProof/>
            <w:webHidden/>
          </w:rPr>
        </w:r>
        <w:r w:rsidR="00003B68">
          <w:rPr>
            <w:noProof/>
            <w:webHidden/>
          </w:rPr>
          <w:fldChar w:fldCharType="separate"/>
        </w:r>
        <w:r w:rsidR="008A6413">
          <w:rPr>
            <w:noProof/>
            <w:webHidden/>
          </w:rPr>
          <w:t>26</w:t>
        </w:r>
        <w:r w:rsidR="00003B68">
          <w:rPr>
            <w:noProof/>
            <w:webHidden/>
          </w:rPr>
          <w:fldChar w:fldCharType="end"/>
        </w:r>
      </w:hyperlink>
    </w:p>
    <w:p w14:paraId="337FFE17" w14:textId="04A4EECC" w:rsidR="008C7863" w:rsidRDefault="002822E3">
      <w:pPr>
        <w:pStyle w:val="TOC1"/>
        <w:rPr>
          <w:rFonts w:asciiTheme="minorHAnsi" w:eastAsiaTheme="minorEastAsia" w:hAnsiTheme="minorHAnsi" w:cstheme="minorBidi"/>
          <w:b w:val="0"/>
          <w:bCs w:val="0"/>
          <w:caps w:val="0"/>
          <w:noProof/>
          <w:sz w:val="21"/>
          <w:szCs w:val="22"/>
        </w:rPr>
      </w:pPr>
      <w:hyperlink w:anchor="_Toc432776126" w:history="1">
        <w:r w:rsidR="008C7863" w:rsidRPr="002703F5">
          <w:rPr>
            <w:rStyle w:val="Hyperlink"/>
            <w:noProof/>
          </w:rPr>
          <w:t>19</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转让</w:t>
        </w:r>
        <w:r w:rsidR="008C7863">
          <w:rPr>
            <w:noProof/>
            <w:webHidden/>
          </w:rPr>
          <w:tab/>
        </w:r>
        <w:r w:rsidR="00003B68">
          <w:rPr>
            <w:noProof/>
            <w:webHidden/>
          </w:rPr>
          <w:fldChar w:fldCharType="begin"/>
        </w:r>
        <w:r w:rsidR="008C7863">
          <w:rPr>
            <w:noProof/>
            <w:webHidden/>
          </w:rPr>
          <w:instrText xml:space="preserve"> PAGEREF _Toc432776126 \h </w:instrText>
        </w:r>
        <w:r w:rsidR="00003B68">
          <w:rPr>
            <w:noProof/>
            <w:webHidden/>
          </w:rPr>
        </w:r>
        <w:r w:rsidR="00003B68">
          <w:rPr>
            <w:noProof/>
            <w:webHidden/>
          </w:rPr>
          <w:fldChar w:fldCharType="separate"/>
        </w:r>
        <w:r w:rsidR="008A6413">
          <w:rPr>
            <w:noProof/>
            <w:webHidden/>
          </w:rPr>
          <w:t>28</w:t>
        </w:r>
        <w:r w:rsidR="00003B68">
          <w:rPr>
            <w:noProof/>
            <w:webHidden/>
          </w:rPr>
          <w:fldChar w:fldCharType="end"/>
        </w:r>
      </w:hyperlink>
    </w:p>
    <w:p w14:paraId="50438DC6" w14:textId="77777777" w:rsidR="008C7863" w:rsidRDefault="002822E3">
      <w:pPr>
        <w:pStyle w:val="TOC1"/>
        <w:rPr>
          <w:rFonts w:asciiTheme="minorHAnsi" w:eastAsiaTheme="minorEastAsia" w:hAnsiTheme="minorHAnsi" w:cstheme="minorBidi"/>
          <w:b w:val="0"/>
          <w:bCs w:val="0"/>
          <w:caps w:val="0"/>
          <w:noProof/>
          <w:sz w:val="21"/>
          <w:szCs w:val="22"/>
        </w:rPr>
      </w:pPr>
      <w:hyperlink w:anchor="_Toc432776127" w:history="1">
        <w:r w:rsidR="008C7863" w:rsidRPr="002703F5">
          <w:rPr>
            <w:rStyle w:val="Hyperlink"/>
            <w:noProof/>
          </w:rPr>
          <w:t>20</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法律适用和争议的解决</w:t>
        </w:r>
        <w:r w:rsidR="008C7863">
          <w:rPr>
            <w:noProof/>
            <w:webHidden/>
          </w:rPr>
          <w:tab/>
        </w:r>
        <w:r w:rsidR="00003B68">
          <w:rPr>
            <w:noProof/>
            <w:webHidden/>
          </w:rPr>
          <w:fldChar w:fldCharType="begin"/>
        </w:r>
        <w:r w:rsidR="008C7863">
          <w:rPr>
            <w:noProof/>
            <w:webHidden/>
          </w:rPr>
          <w:instrText xml:space="preserve"> PAGEREF _Toc432776127 \h </w:instrText>
        </w:r>
        <w:r w:rsidR="00003B68">
          <w:rPr>
            <w:noProof/>
            <w:webHidden/>
          </w:rPr>
        </w:r>
        <w:r w:rsidR="00003B68">
          <w:rPr>
            <w:noProof/>
            <w:webHidden/>
          </w:rPr>
          <w:fldChar w:fldCharType="separate"/>
        </w:r>
        <w:r w:rsidR="008A6413">
          <w:rPr>
            <w:noProof/>
            <w:webHidden/>
          </w:rPr>
          <w:t>28</w:t>
        </w:r>
        <w:r w:rsidR="00003B68">
          <w:rPr>
            <w:noProof/>
            <w:webHidden/>
          </w:rPr>
          <w:fldChar w:fldCharType="end"/>
        </w:r>
      </w:hyperlink>
    </w:p>
    <w:p w14:paraId="4AA2C177" w14:textId="77777777" w:rsidR="008C7863" w:rsidRDefault="002822E3">
      <w:pPr>
        <w:pStyle w:val="TOC1"/>
        <w:rPr>
          <w:rFonts w:asciiTheme="minorHAnsi" w:eastAsiaTheme="minorEastAsia" w:hAnsiTheme="minorHAnsi" w:cstheme="minorBidi"/>
          <w:b w:val="0"/>
          <w:bCs w:val="0"/>
          <w:caps w:val="0"/>
          <w:noProof/>
          <w:sz w:val="21"/>
          <w:szCs w:val="22"/>
        </w:rPr>
      </w:pPr>
      <w:hyperlink w:anchor="_Toc432776128" w:history="1">
        <w:r w:rsidR="008C7863" w:rsidRPr="002703F5">
          <w:rPr>
            <w:rStyle w:val="Hyperlink"/>
            <w:noProof/>
          </w:rPr>
          <w:t>21</w:t>
        </w:r>
        <w:r w:rsidR="008C7863">
          <w:rPr>
            <w:rFonts w:asciiTheme="minorHAnsi" w:eastAsiaTheme="minorEastAsia" w:hAnsiTheme="minorHAnsi" w:cstheme="minorBidi"/>
            <w:b w:val="0"/>
            <w:bCs w:val="0"/>
            <w:caps w:val="0"/>
            <w:noProof/>
            <w:sz w:val="21"/>
            <w:szCs w:val="22"/>
          </w:rPr>
          <w:tab/>
        </w:r>
        <w:r w:rsidR="008C7863" w:rsidRPr="002703F5">
          <w:rPr>
            <w:rStyle w:val="Hyperlink"/>
            <w:rFonts w:hint="eastAsia"/>
            <w:noProof/>
          </w:rPr>
          <w:t>其它约定</w:t>
        </w:r>
        <w:r w:rsidR="008C7863">
          <w:rPr>
            <w:noProof/>
            <w:webHidden/>
          </w:rPr>
          <w:tab/>
        </w:r>
        <w:r w:rsidR="00003B68">
          <w:rPr>
            <w:noProof/>
            <w:webHidden/>
          </w:rPr>
          <w:fldChar w:fldCharType="begin"/>
        </w:r>
        <w:r w:rsidR="008C7863">
          <w:rPr>
            <w:noProof/>
            <w:webHidden/>
          </w:rPr>
          <w:instrText xml:space="preserve"> PAGEREF _Toc432776128 \h </w:instrText>
        </w:r>
        <w:r w:rsidR="00003B68">
          <w:rPr>
            <w:noProof/>
            <w:webHidden/>
          </w:rPr>
        </w:r>
        <w:r w:rsidR="00003B68">
          <w:rPr>
            <w:noProof/>
            <w:webHidden/>
          </w:rPr>
          <w:fldChar w:fldCharType="separate"/>
        </w:r>
        <w:r w:rsidR="008A6413">
          <w:rPr>
            <w:noProof/>
            <w:webHidden/>
          </w:rPr>
          <w:t>28</w:t>
        </w:r>
        <w:r w:rsidR="00003B68">
          <w:rPr>
            <w:noProof/>
            <w:webHidden/>
          </w:rPr>
          <w:fldChar w:fldCharType="end"/>
        </w:r>
      </w:hyperlink>
    </w:p>
    <w:p w14:paraId="60E4D895" w14:textId="4669AB53" w:rsidR="008C7863" w:rsidRDefault="002822E3">
      <w:pPr>
        <w:pStyle w:val="TOC1"/>
        <w:rPr>
          <w:rFonts w:asciiTheme="minorHAnsi" w:eastAsiaTheme="minorEastAsia" w:hAnsiTheme="minorHAnsi" w:cstheme="minorBidi"/>
          <w:b w:val="0"/>
          <w:bCs w:val="0"/>
          <w:caps w:val="0"/>
          <w:noProof/>
          <w:sz w:val="21"/>
          <w:szCs w:val="22"/>
        </w:rPr>
      </w:pPr>
      <w:hyperlink w:anchor="_Toc432776129" w:history="1">
        <w:r w:rsidR="008C7863" w:rsidRPr="002703F5">
          <w:rPr>
            <w:rStyle w:val="Hyperlink"/>
            <w:rFonts w:hint="eastAsia"/>
            <w:noProof/>
          </w:rPr>
          <w:t>附件一：发行收入缴款账户通知书格式</w:t>
        </w:r>
        <w:r w:rsidR="008C7863">
          <w:rPr>
            <w:noProof/>
            <w:webHidden/>
          </w:rPr>
          <w:tab/>
        </w:r>
        <w:r w:rsidR="00003B68">
          <w:rPr>
            <w:noProof/>
            <w:webHidden/>
          </w:rPr>
          <w:fldChar w:fldCharType="begin"/>
        </w:r>
        <w:r w:rsidR="008C7863">
          <w:rPr>
            <w:noProof/>
            <w:webHidden/>
          </w:rPr>
          <w:instrText xml:space="preserve"> PAGEREF _Toc432776129 \h </w:instrText>
        </w:r>
        <w:r w:rsidR="00003B68">
          <w:rPr>
            <w:noProof/>
            <w:webHidden/>
          </w:rPr>
        </w:r>
        <w:r w:rsidR="00003B68">
          <w:rPr>
            <w:noProof/>
            <w:webHidden/>
          </w:rPr>
          <w:fldChar w:fldCharType="separate"/>
        </w:r>
        <w:r w:rsidR="008A6413">
          <w:rPr>
            <w:noProof/>
            <w:webHidden/>
          </w:rPr>
          <w:t>33</w:t>
        </w:r>
        <w:r w:rsidR="00003B68">
          <w:rPr>
            <w:noProof/>
            <w:webHidden/>
          </w:rPr>
          <w:fldChar w:fldCharType="end"/>
        </w:r>
      </w:hyperlink>
    </w:p>
    <w:p w14:paraId="4655AA9D" w14:textId="5EDE773A" w:rsidR="008C7863" w:rsidRDefault="002822E3">
      <w:pPr>
        <w:pStyle w:val="TOC1"/>
        <w:rPr>
          <w:rFonts w:asciiTheme="minorHAnsi" w:eastAsiaTheme="minorEastAsia" w:hAnsiTheme="minorHAnsi" w:cstheme="minorBidi"/>
          <w:b w:val="0"/>
          <w:bCs w:val="0"/>
          <w:caps w:val="0"/>
          <w:noProof/>
          <w:sz w:val="21"/>
          <w:szCs w:val="22"/>
        </w:rPr>
      </w:pPr>
      <w:hyperlink w:anchor="_Toc432776130" w:history="1">
        <w:r w:rsidR="008C7863" w:rsidRPr="002703F5">
          <w:rPr>
            <w:rStyle w:val="Hyperlink"/>
            <w:rFonts w:hint="eastAsia"/>
            <w:noProof/>
          </w:rPr>
          <w:t>附件二：发行利率区间确认函格式</w:t>
        </w:r>
        <w:r w:rsidR="008C7863">
          <w:rPr>
            <w:noProof/>
            <w:webHidden/>
          </w:rPr>
          <w:tab/>
        </w:r>
        <w:r w:rsidR="00003B68">
          <w:rPr>
            <w:noProof/>
            <w:webHidden/>
          </w:rPr>
          <w:fldChar w:fldCharType="begin"/>
        </w:r>
        <w:r w:rsidR="008C7863">
          <w:rPr>
            <w:noProof/>
            <w:webHidden/>
          </w:rPr>
          <w:instrText xml:space="preserve"> PAGEREF _Toc432776130 \h </w:instrText>
        </w:r>
        <w:r w:rsidR="00003B68">
          <w:rPr>
            <w:noProof/>
            <w:webHidden/>
          </w:rPr>
        </w:r>
        <w:r w:rsidR="00003B68">
          <w:rPr>
            <w:noProof/>
            <w:webHidden/>
          </w:rPr>
          <w:fldChar w:fldCharType="separate"/>
        </w:r>
        <w:r w:rsidR="008A6413">
          <w:rPr>
            <w:noProof/>
            <w:webHidden/>
          </w:rPr>
          <w:t>34</w:t>
        </w:r>
        <w:r w:rsidR="00003B68">
          <w:rPr>
            <w:noProof/>
            <w:webHidden/>
          </w:rPr>
          <w:fldChar w:fldCharType="end"/>
        </w:r>
      </w:hyperlink>
    </w:p>
    <w:p w14:paraId="5F7F24BF" w14:textId="1790D160" w:rsidR="008C7863" w:rsidRDefault="002822E3">
      <w:pPr>
        <w:pStyle w:val="TOC1"/>
        <w:rPr>
          <w:rFonts w:asciiTheme="minorHAnsi" w:eastAsiaTheme="minorEastAsia" w:hAnsiTheme="minorHAnsi" w:cstheme="minorBidi"/>
          <w:b w:val="0"/>
          <w:bCs w:val="0"/>
          <w:caps w:val="0"/>
          <w:noProof/>
          <w:sz w:val="21"/>
          <w:szCs w:val="22"/>
        </w:rPr>
      </w:pPr>
      <w:hyperlink w:anchor="_Toc432776131" w:history="1">
        <w:r w:rsidR="008C7863" w:rsidRPr="002703F5">
          <w:rPr>
            <w:rStyle w:val="Hyperlink"/>
            <w:rFonts w:hint="eastAsia"/>
            <w:noProof/>
          </w:rPr>
          <w:t>附件三：发行费用清单</w:t>
        </w:r>
        <w:r w:rsidR="008C7863">
          <w:rPr>
            <w:noProof/>
            <w:webHidden/>
          </w:rPr>
          <w:tab/>
        </w:r>
        <w:r w:rsidR="00003B68">
          <w:rPr>
            <w:noProof/>
            <w:webHidden/>
          </w:rPr>
          <w:fldChar w:fldCharType="begin"/>
        </w:r>
        <w:r w:rsidR="008C7863">
          <w:rPr>
            <w:noProof/>
            <w:webHidden/>
          </w:rPr>
          <w:instrText xml:space="preserve"> PAGEREF _Toc432776131 \h </w:instrText>
        </w:r>
        <w:r w:rsidR="00003B68">
          <w:rPr>
            <w:noProof/>
            <w:webHidden/>
          </w:rPr>
        </w:r>
        <w:r w:rsidR="00003B68">
          <w:rPr>
            <w:noProof/>
            <w:webHidden/>
          </w:rPr>
          <w:fldChar w:fldCharType="separate"/>
        </w:r>
        <w:r w:rsidR="008A6413">
          <w:rPr>
            <w:noProof/>
            <w:webHidden/>
          </w:rPr>
          <w:t>38</w:t>
        </w:r>
        <w:r w:rsidR="00003B68">
          <w:rPr>
            <w:noProof/>
            <w:webHidden/>
          </w:rPr>
          <w:fldChar w:fldCharType="end"/>
        </w:r>
      </w:hyperlink>
    </w:p>
    <w:p w14:paraId="2BB199D1" w14:textId="77777777" w:rsidR="001847FC" w:rsidRPr="001C67C4" w:rsidRDefault="00003B68">
      <w:pPr>
        <w:spacing w:line="360" w:lineRule="auto"/>
        <w:ind w:firstLine="454"/>
        <w:jc w:val="both"/>
        <w:rPr>
          <w:rFonts w:eastAsia="楷体_GB2312"/>
          <w:lang w:eastAsia="zh-CN"/>
        </w:rPr>
        <w:sectPr w:rsidR="001847FC" w:rsidRPr="001C67C4">
          <w:pgSz w:w="12240" w:h="15840"/>
          <w:pgMar w:top="1440" w:right="1797" w:bottom="1440" w:left="1797" w:header="720" w:footer="720" w:gutter="0"/>
          <w:pgNumType w:fmt="upperRoman" w:start="1"/>
          <w:cols w:space="720"/>
          <w:docGrid w:linePitch="360"/>
        </w:sectPr>
      </w:pPr>
      <w:r w:rsidRPr="001C67C4">
        <w:rPr>
          <w:rFonts w:eastAsia="楷体_GB2312"/>
          <w:lang w:eastAsia="zh-CN"/>
        </w:rPr>
        <w:fldChar w:fldCharType="end"/>
      </w:r>
    </w:p>
    <w:p w14:paraId="5766A604" w14:textId="20C38651" w:rsidR="00551622" w:rsidRDefault="002822E3" w:rsidP="00316505">
      <w:pPr>
        <w:spacing w:beforeLines="50" w:before="120" w:afterLines="50" w:after="120" w:line="360" w:lineRule="auto"/>
        <w:jc w:val="center"/>
        <w:rPr>
          <w:rFonts w:eastAsia="楷体_GB2312"/>
          <w:b/>
          <w:sz w:val="32"/>
          <w:lang w:eastAsia="zh-CN"/>
        </w:rPr>
      </w:pPr>
      <w:sdt>
        <w:sdtPr>
          <w:rPr>
            <w:rFonts w:eastAsia="楷体_GB2312" w:hint="eastAsia"/>
            <w:b/>
            <w:sz w:val="32"/>
            <w:lang w:eastAsia="zh-CN"/>
          </w:rPr>
          <w:alias w:val="TrustName"/>
          <w:tag w:val="TrustName"/>
          <w:id w:val="265345652"/>
          <w:placeholder>
            <w:docPart w:val="4C2452458C3042BF8B3DA544E105A1F0"/>
          </w:placeholder>
          <w:text/>
        </w:sdtPr>
        <w:sdtEndPr/>
        <w:sdtContent>
          <w:r w:rsidR="00316505" w:rsidRPr="00316505">
            <w:rPr>
              <w:rFonts w:eastAsia="楷体_GB2312" w:hint="eastAsia"/>
              <w:b/>
              <w:sz w:val="32"/>
              <w:lang w:eastAsia="zh-CN"/>
            </w:rPr>
            <w:t>苏福</w:t>
          </w:r>
        </w:sdtContent>
      </w:sdt>
      <w:r w:rsidR="00174F7F">
        <w:rPr>
          <w:rFonts w:eastAsia="楷体_GB2312"/>
          <w:b/>
          <w:sz w:val="32"/>
          <w:lang w:eastAsia="zh-CN"/>
        </w:rPr>
        <w:t>信托资产支持证券</w:t>
      </w:r>
    </w:p>
    <w:p w14:paraId="17FBBF0C" w14:textId="77777777" w:rsidR="00D1037C" w:rsidRDefault="00133F7B" w:rsidP="00BD3236">
      <w:pPr>
        <w:spacing w:beforeLines="50" w:before="120" w:afterLines="50" w:after="120" w:line="360" w:lineRule="auto"/>
        <w:jc w:val="center"/>
        <w:rPr>
          <w:rFonts w:eastAsia="楷体_GB2312"/>
          <w:b/>
          <w:sz w:val="32"/>
          <w:szCs w:val="32"/>
          <w:lang w:eastAsia="zh-CN"/>
        </w:rPr>
      </w:pPr>
      <w:r w:rsidRPr="001C67C4">
        <w:rPr>
          <w:rFonts w:eastAsia="楷体_GB2312"/>
          <w:b/>
          <w:sz w:val="32"/>
          <w:lang w:eastAsia="zh-CN"/>
        </w:rPr>
        <w:t>承销协议</w:t>
      </w:r>
    </w:p>
    <w:p w14:paraId="1D6821C3" w14:textId="77777777" w:rsidR="00316505" w:rsidRDefault="00133F7B" w:rsidP="00316505">
      <w:pPr>
        <w:rPr>
          <w:rFonts w:eastAsia="楷体_GB2312"/>
          <w:b/>
          <w:lang w:eastAsia="zh-CN"/>
        </w:rPr>
      </w:pPr>
      <w:r w:rsidRPr="001C67C4">
        <w:rPr>
          <w:rFonts w:eastAsia="楷体_GB2312"/>
          <w:b/>
          <w:lang w:eastAsia="zh-CN"/>
        </w:rPr>
        <w:t>《</w:t>
      </w:r>
      <w:sdt>
        <w:sdtPr>
          <w:rPr>
            <w:rFonts w:eastAsia="楷体_GB2312" w:hint="eastAsia"/>
            <w:b/>
            <w:lang w:eastAsia="zh-CN"/>
          </w:rPr>
          <w:alias w:val="TrustName"/>
          <w:tag w:val="TrustName"/>
          <w:id w:val="1620410319"/>
          <w:placeholder>
            <w:docPart w:val="85730B54493D4F67A21ECEB70F0EB537"/>
          </w:placeholder>
          <w:text/>
        </w:sdtPr>
        <w:sdtEndPr/>
        <w:sdtContent>
          <w:r w:rsidR="00316505" w:rsidRPr="004B07EB">
            <w:rPr>
              <w:rFonts w:eastAsia="楷体_GB2312" w:hint="eastAsia"/>
              <w:b/>
              <w:lang w:eastAsia="zh-CN"/>
            </w:rPr>
            <w:t>苏福</w:t>
          </w:r>
        </w:sdtContent>
      </w:sdt>
      <w:r w:rsidR="00174F7F">
        <w:rPr>
          <w:rFonts w:eastAsia="楷体_GB2312"/>
          <w:b/>
          <w:lang w:eastAsia="zh-CN"/>
        </w:rPr>
        <w:t>信托资产支持证券</w:t>
      </w:r>
      <w:r w:rsidRPr="001C67C4">
        <w:rPr>
          <w:rFonts w:eastAsia="楷体_GB2312"/>
          <w:b/>
          <w:lang w:eastAsia="zh-CN"/>
        </w:rPr>
        <w:t>承销协议》</w:t>
      </w:r>
    </w:p>
    <w:p w14:paraId="2FDCEFCD" w14:textId="3EE406B0" w:rsidR="00D1037C" w:rsidRPr="00316505" w:rsidRDefault="00133F7B" w:rsidP="00316505">
      <w:pPr>
        <w:rPr>
          <w:rFonts w:asciiTheme="minorEastAsia" w:hAnsiTheme="minorEastAsia"/>
        </w:rPr>
      </w:pPr>
      <w:r w:rsidRPr="001C67C4">
        <w:rPr>
          <w:rFonts w:eastAsia="楷体_GB2312"/>
          <w:b/>
          <w:lang w:eastAsia="zh-CN"/>
        </w:rPr>
        <w:t>（</w:t>
      </w:r>
      <w:r w:rsidRPr="001C67C4">
        <w:rPr>
          <w:rFonts w:eastAsia="楷体_GB2312"/>
          <w:b/>
          <w:lang w:eastAsia="zh-CN"/>
        </w:rPr>
        <w:t>“</w:t>
      </w:r>
      <w:r w:rsidRPr="001C67C4">
        <w:rPr>
          <w:rFonts w:eastAsia="楷体_GB2312"/>
          <w:b/>
          <w:lang w:eastAsia="zh-CN"/>
        </w:rPr>
        <w:t>本协议</w:t>
      </w:r>
      <w:r w:rsidRPr="001C67C4">
        <w:rPr>
          <w:rFonts w:eastAsia="楷体_GB2312"/>
          <w:b/>
          <w:lang w:eastAsia="zh-CN"/>
        </w:rPr>
        <w:t>”</w:t>
      </w:r>
      <w:r w:rsidRPr="001C67C4">
        <w:rPr>
          <w:rFonts w:eastAsia="楷体_GB2312"/>
          <w:b/>
          <w:lang w:eastAsia="zh-CN"/>
        </w:rPr>
        <w:t>）由以下各方于</w:t>
      </w:r>
      <w:r w:rsidR="00C85929">
        <w:rPr>
          <w:rFonts w:eastAsia="楷体_GB2312" w:hint="eastAsia"/>
          <w:b/>
          <w:lang w:eastAsia="zh-CN"/>
        </w:rPr>
        <w:t>【</w:t>
      </w:r>
      <w:r w:rsidR="004D05B6">
        <w:rPr>
          <w:rFonts w:eastAsia="楷体_GB2312" w:hint="eastAsia"/>
          <w:b/>
          <w:lang w:eastAsia="zh-CN"/>
        </w:rPr>
        <w:t xml:space="preserve">           </w:t>
      </w:r>
      <w:r w:rsidR="00C85929">
        <w:rPr>
          <w:rFonts w:eastAsia="楷体_GB2312" w:hint="eastAsia"/>
          <w:b/>
          <w:lang w:eastAsia="zh-CN"/>
        </w:rPr>
        <w:t>】</w:t>
      </w:r>
      <w:r w:rsidRPr="001C67C4">
        <w:rPr>
          <w:rFonts w:eastAsia="楷体_GB2312"/>
          <w:b/>
          <w:lang w:eastAsia="zh-CN"/>
        </w:rPr>
        <w:t>年【</w:t>
      </w:r>
      <w:r w:rsidR="004D05B6">
        <w:rPr>
          <w:rFonts w:eastAsia="楷体_GB2312" w:hint="eastAsia"/>
          <w:b/>
          <w:lang w:eastAsia="zh-CN"/>
        </w:rPr>
        <w:t xml:space="preserve">    </w:t>
      </w:r>
      <w:r w:rsidRPr="001C67C4">
        <w:rPr>
          <w:rFonts w:eastAsia="楷体_GB2312"/>
          <w:b/>
          <w:lang w:eastAsia="zh-CN"/>
        </w:rPr>
        <w:t>】月【</w:t>
      </w:r>
      <w:r w:rsidR="004D05B6">
        <w:rPr>
          <w:rFonts w:eastAsia="楷体_GB2312" w:hint="eastAsia"/>
          <w:b/>
          <w:lang w:eastAsia="zh-CN"/>
        </w:rPr>
        <w:t xml:space="preserve">    </w:t>
      </w:r>
      <w:r w:rsidRPr="001C67C4">
        <w:rPr>
          <w:rFonts w:eastAsia="楷体_GB2312"/>
          <w:b/>
          <w:lang w:eastAsia="zh-CN"/>
        </w:rPr>
        <w:t>】日在中国【</w:t>
      </w:r>
      <w:r w:rsidR="004D05B6">
        <w:rPr>
          <w:rFonts w:eastAsia="楷体_GB2312" w:hint="eastAsia"/>
          <w:b/>
          <w:lang w:eastAsia="zh-CN"/>
        </w:rPr>
        <w:t xml:space="preserve">            </w:t>
      </w:r>
      <w:r w:rsidRPr="001C67C4">
        <w:rPr>
          <w:rFonts w:eastAsia="楷体_GB2312"/>
          <w:b/>
          <w:lang w:eastAsia="zh-CN"/>
        </w:rPr>
        <w:t>】市签订：</w:t>
      </w:r>
    </w:p>
    <w:p w14:paraId="49E8470A" w14:textId="342A9E2A" w:rsidR="00D1037C" w:rsidRDefault="00133F7B" w:rsidP="00BD3236">
      <w:pPr>
        <w:widowControl w:val="0"/>
        <w:spacing w:beforeLines="50" w:before="120" w:afterLines="50" w:after="120" w:line="360" w:lineRule="auto"/>
        <w:jc w:val="both"/>
        <w:rPr>
          <w:rFonts w:eastAsia="楷体_GB2312"/>
          <w:lang w:eastAsia="zh-CN"/>
        </w:rPr>
      </w:pPr>
      <w:r w:rsidRPr="001C67C4">
        <w:rPr>
          <w:rFonts w:eastAsia="楷体_GB2312"/>
          <w:b/>
          <w:lang w:eastAsia="zh-CN"/>
        </w:rPr>
        <w:t>发起机构</w:t>
      </w:r>
      <w:r w:rsidRPr="001C67C4">
        <w:rPr>
          <w:rFonts w:eastAsia="楷体_GB2312"/>
          <w:b/>
          <w:lang w:eastAsia="zh-CN"/>
        </w:rPr>
        <w:t>/</w:t>
      </w:r>
      <w:r w:rsidRPr="001C67C4">
        <w:rPr>
          <w:rFonts w:eastAsia="楷体_GB2312"/>
          <w:b/>
          <w:lang w:eastAsia="zh-CN"/>
        </w:rPr>
        <w:t>委托人：</w:t>
      </w:r>
      <w:sdt>
        <w:sdtPr>
          <w:rPr>
            <w:rFonts w:eastAsia="楷体_GB2312" w:hint="eastAsia"/>
          </w:rPr>
          <w:alias w:val="Originator"/>
          <w:tag w:val="Originator"/>
          <w:id w:val="1613176935"/>
          <w:placeholder>
            <w:docPart w:val="15CC758695494ABC9CADB1586A78EC71"/>
          </w:placeholder>
          <w:showingPlcHdr/>
          <w:text/>
        </w:sdtPr>
        <w:sdtEndPr/>
        <w:sdtContent>
          <w:r w:rsidR="00CF781F" w:rsidRPr="00A71484">
            <w:rPr>
              <w:rFonts w:eastAsia="楷体_GB2312" w:hint="eastAsia"/>
            </w:rPr>
            <w:t>苏州银行股份有限公司</w:t>
          </w:r>
        </w:sdtContent>
      </w:sdt>
    </w:p>
    <w:p w14:paraId="3E7DCDE7" w14:textId="77777777" w:rsidR="00174F7F" w:rsidRPr="009A7DAF" w:rsidRDefault="00174F7F" w:rsidP="00174F7F">
      <w:pPr>
        <w:tabs>
          <w:tab w:val="left" w:pos="2025"/>
          <w:tab w:val="left" w:pos="8928"/>
        </w:tabs>
        <w:spacing w:beforeLines="50" w:before="120" w:afterLines="50" w:after="120" w:line="360" w:lineRule="auto"/>
        <w:rPr>
          <w:rFonts w:eastAsia="楷体_GB2312"/>
          <w:bCs/>
          <w:lang w:eastAsia="zh-CN"/>
        </w:rPr>
      </w:pPr>
      <w:r w:rsidRPr="009A7DAF">
        <w:rPr>
          <w:rFonts w:eastAsia="楷体_GB2312" w:hint="eastAsia"/>
          <w:bCs/>
          <w:lang w:eastAsia="zh-CN"/>
        </w:rPr>
        <w:t>法定代表人：</w:t>
      </w:r>
      <w:r w:rsidRPr="009A7DAF">
        <w:rPr>
          <w:rFonts w:eastAsia="楷体_GB2312"/>
          <w:bCs/>
          <w:lang w:eastAsia="zh-CN"/>
        </w:rPr>
        <w:tab/>
      </w:r>
      <w:r>
        <w:rPr>
          <w:rFonts w:eastAsia="楷体_GB2312" w:hint="eastAsia"/>
          <w:bCs/>
          <w:lang w:eastAsia="zh-CN"/>
        </w:rPr>
        <w:t>王兰凤</w:t>
      </w:r>
      <w:r w:rsidRPr="009A7DAF">
        <w:rPr>
          <w:rFonts w:eastAsia="楷体_GB2312"/>
          <w:bCs/>
          <w:lang w:eastAsia="zh-CN"/>
        </w:rPr>
        <w:br/>
      </w:r>
      <w:r w:rsidRPr="009A7DAF">
        <w:rPr>
          <w:rFonts w:eastAsia="楷体_GB2312" w:hint="eastAsia"/>
          <w:bCs/>
          <w:lang w:eastAsia="zh-CN"/>
        </w:rPr>
        <w:t>住所：</w:t>
      </w:r>
      <w:r w:rsidRPr="009A7DAF">
        <w:rPr>
          <w:rFonts w:eastAsia="楷体_GB2312"/>
          <w:bCs/>
          <w:lang w:eastAsia="zh-CN"/>
        </w:rPr>
        <w:tab/>
      </w:r>
      <w:r w:rsidRPr="007E320F">
        <w:rPr>
          <w:rFonts w:eastAsia="楷体_GB2312" w:hint="eastAsia"/>
          <w:lang w:eastAsia="zh-CN"/>
        </w:rPr>
        <w:t>江苏省苏州工业园区钟园路</w:t>
      </w:r>
      <w:r w:rsidRPr="007E320F">
        <w:rPr>
          <w:rFonts w:eastAsia="楷体_GB2312" w:hint="eastAsia"/>
          <w:lang w:eastAsia="zh-CN"/>
        </w:rPr>
        <w:t>728</w:t>
      </w:r>
      <w:r w:rsidRPr="007E320F">
        <w:rPr>
          <w:rFonts w:eastAsia="楷体_GB2312" w:hint="eastAsia"/>
          <w:lang w:eastAsia="zh-CN"/>
        </w:rPr>
        <w:t>号</w:t>
      </w:r>
      <w:r w:rsidRPr="009A7DAF">
        <w:rPr>
          <w:rFonts w:eastAsia="楷体_GB2312"/>
          <w:bCs/>
          <w:lang w:eastAsia="zh-CN"/>
        </w:rPr>
        <w:br/>
      </w:r>
      <w:r w:rsidRPr="009A7DAF">
        <w:rPr>
          <w:rFonts w:eastAsia="楷体_GB2312" w:hint="eastAsia"/>
          <w:bCs/>
          <w:lang w:eastAsia="zh-CN"/>
        </w:rPr>
        <w:t>邮政编码：</w:t>
      </w:r>
      <w:r w:rsidRPr="009A7DAF">
        <w:rPr>
          <w:rFonts w:eastAsia="楷体_GB2312"/>
          <w:bCs/>
          <w:lang w:eastAsia="zh-CN"/>
        </w:rPr>
        <w:tab/>
      </w:r>
      <w:r>
        <w:rPr>
          <w:rFonts w:eastAsia="楷体_GB2312" w:hint="eastAsia"/>
          <w:bCs/>
          <w:lang w:eastAsia="zh-CN"/>
        </w:rPr>
        <w:t>215028</w:t>
      </w:r>
    </w:p>
    <w:p w14:paraId="540133CE" w14:textId="178483DC" w:rsidR="00D1037C" w:rsidRDefault="00133F7B" w:rsidP="00BD3236">
      <w:pPr>
        <w:spacing w:beforeLines="50" w:before="120" w:afterLines="50" w:after="120" w:line="360" w:lineRule="auto"/>
        <w:rPr>
          <w:rFonts w:eastAsia="楷体_GB2312"/>
          <w:b/>
          <w:lang w:eastAsia="zh-CN"/>
        </w:rPr>
      </w:pPr>
      <w:r w:rsidRPr="001C67C4">
        <w:rPr>
          <w:rFonts w:eastAsia="楷体_GB2312"/>
          <w:b/>
          <w:lang w:eastAsia="zh-CN"/>
        </w:rPr>
        <w:t>发行人</w:t>
      </w:r>
      <w:r w:rsidRPr="001C67C4">
        <w:rPr>
          <w:rFonts w:eastAsia="楷体_GB2312"/>
          <w:b/>
          <w:lang w:eastAsia="zh-CN"/>
        </w:rPr>
        <w:t>/</w:t>
      </w:r>
      <w:r w:rsidRPr="001C67C4">
        <w:rPr>
          <w:rFonts w:eastAsia="楷体_GB2312"/>
          <w:b/>
          <w:lang w:eastAsia="zh-CN"/>
        </w:rPr>
        <w:t>受托人：</w:t>
      </w:r>
      <w:sdt>
        <w:sdtPr>
          <w:rPr>
            <w:rFonts w:eastAsia="楷体_GB2312" w:hint="eastAsia"/>
            <w:b/>
            <w:lang w:eastAsia="zh-CN"/>
          </w:rPr>
          <w:alias w:val="RoleIssuingTrustee"/>
          <w:tag w:val="RoleIssuingTrustee"/>
          <w:id w:val="1418973679"/>
          <w:placeholder>
            <w:docPart w:val="3236DD54A570421EBA1B2F33645CFDBF"/>
          </w:placeholder>
          <w:text/>
        </w:sdtPr>
        <w:sdtEndPr/>
        <w:sdtContent>
          <w:r w:rsidR="00D41DC2" w:rsidRPr="00D41DC2">
            <w:rPr>
              <w:rFonts w:eastAsia="楷体_GB2312" w:hint="eastAsia"/>
              <w:b/>
              <w:lang w:eastAsia="zh-CN"/>
            </w:rPr>
            <w:t>交银国际信托有限公司</w:t>
          </w:r>
        </w:sdtContent>
      </w:sdt>
    </w:p>
    <w:p w14:paraId="4D2D53C1" w14:textId="77777777" w:rsidR="00D1037C" w:rsidRDefault="00133F7B" w:rsidP="00BD3236">
      <w:pPr>
        <w:spacing w:beforeLines="50" w:before="120" w:afterLines="50" w:after="120" w:line="360" w:lineRule="auto"/>
        <w:rPr>
          <w:rFonts w:eastAsia="楷体_GB2312"/>
          <w:lang w:eastAsia="zh-CN"/>
        </w:rPr>
      </w:pPr>
      <w:r w:rsidRPr="001C67C4">
        <w:rPr>
          <w:rFonts w:eastAsia="楷体_GB2312"/>
          <w:lang w:eastAsia="zh-CN"/>
        </w:rPr>
        <w:t>法定代表人：赵炯</w:t>
      </w:r>
    </w:p>
    <w:p w14:paraId="5EF2FEDC" w14:textId="1D25AD8A" w:rsidR="00D1037C" w:rsidRDefault="00133F7B" w:rsidP="00BD3236">
      <w:pPr>
        <w:spacing w:beforeLines="50" w:before="120" w:afterLines="50" w:after="120" w:line="360" w:lineRule="auto"/>
        <w:rPr>
          <w:rFonts w:eastAsia="楷体_GB2312"/>
          <w:lang w:eastAsia="zh-CN"/>
        </w:rPr>
      </w:pPr>
      <w:r w:rsidRPr="001C67C4">
        <w:rPr>
          <w:rFonts w:eastAsia="楷体_GB2312"/>
          <w:lang w:eastAsia="zh-CN"/>
        </w:rPr>
        <w:t>住所：</w:t>
      </w:r>
      <w:r w:rsidR="002A7706">
        <w:rPr>
          <w:rFonts w:eastAsia="楷体_GB2312" w:hint="eastAsia"/>
        </w:rPr>
        <w:t>湖北省</w:t>
      </w:r>
      <w:r w:rsidR="002A7706" w:rsidRPr="009A7DAF">
        <w:rPr>
          <w:rFonts w:eastAsia="楷体_GB2312" w:hint="eastAsia"/>
        </w:rPr>
        <w:t>武汉市</w:t>
      </w:r>
      <w:r w:rsidR="002A7706">
        <w:rPr>
          <w:rFonts w:eastAsia="楷体_GB2312" w:hint="eastAsia"/>
        </w:rPr>
        <w:t>江汉区</w:t>
      </w:r>
      <w:r w:rsidR="002A7706" w:rsidRPr="009A7DAF">
        <w:rPr>
          <w:rFonts w:eastAsia="楷体_GB2312" w:hint="eastAsia"/>
        </w:rPr>
        <w:t>建设大道</w:t>
      </w:r>
      <w:r w:rsidR="002A7706" w:rsidRPr="009A7DAF">
        <w:rPr>
          <w:rFonts w:eastAsia="楷体_GB2312"/>
        </w:rPr>
        <w:t>847</w:t>
      </w:r>
      <w:r w:rsidR="002A7706" w:rsidRPr="009A7DAF">
        <w:rPr>
          <w:rFonts w:eastAsia="楷体_GB2312" w:hint="eastAsia"/>
        </w:rPr>
        <w:t>号瑞通广场</w:t>
      </w:r>
      <w:r w:rsidR="002A7706" w:rsidRPr="009A7DAF">
        <w:rPr>
          <w:rFonts w:eastAsia="楷体_GB2312"/>
        </w:rPr>
        <w:t>B</w:t>
      </w:r>
      <w:r w:rsidR="002A7706" w:rsidRPr="009A7DAF">
        <w:rPr>
          <w:rFonts w:eastAsia="楷体_GB2312" w:hint="eastAsia"/>
        </w:rPr>
        <w:t>座</w:t>
      </w:r>
      <w:r w:rsidR="002A7706" w:rsidRPr="009A7DAF">
        <w:rPr>
          <w:rFonts w:eastAsia="楷体_GB2312"/>
        </w:rPr>
        <w:t>16</w:t>
      </w:r>
      <w:r w:rsidR="002A7706" w:rsidRPr="009A7DAF">
        <w:rPr>
          <w:rFonts w:eastAsia="楷体_GB2312" w:hint="eastAsia"/>
        </w:rPr>
        <w:t>、</w:t>
      </w:r>
      <w:r w:rsidR="002A7706" w:rsidRPr="009A7DAF">
        <w:rPr>
          <w:rFonts w:eastAsia="楷体_GB2312"/>
        </w:rPr>
        <w:t>17</w:t>
      </w:r>
      <w:r w:rsidR="002A7706">
        <w:rPr>
          <w:rFonts w:eastAsia="楷体_GB2312" w:hint="eastAsia"/>
        </w:rPr>
        <w:t>层</w:t>
      </w:r>
    </w:p>
    <w:p w14:paraId="2B281F68" w14:textId="77777777" w:rsidR="00D1037C" w:rsidRDefault="00133F7B" w:rsidP="00BD3236">
      <w:pPr>
        <w:spacing w:beforeLines="50" w:before="120" w:afterLines="50" w:after="120" w:line="360" w:lineRule="auto"/>
        <w:rPr>
          <w:rFonts w:eastAsia="楷体_GB2312"/>
          <w:lang w:eastAsia="zh-CN"/>
        </w:rPr>
      </w:pPr>
      <w:r w:rsidRPr="001C67C4">
        <w:rPr>
          <w:rFonts w:eastAsia="楷体_GB2312"/>
          <w:lang w:eastAsia="zh-CN"/>
        </w:rPr>
        <w:t>邮政编码：</w:t>
      </w:r>
      <w:r w:rsidRPr="001C67C4">
        <w:rPr>
          <w:rFonts w:eastAsia="楷体_GB2312"/>
          <w:lang w:eastAsia="zh-CN"/>
        </w:rPr>
        <w:t xml:space="preserve">            430015</w:t>
      </w:r>
    </w:p>
    <w:p w14:paraId="3D499852" w14:textId="5E54422A" w:rsidR="00D1037C" w:rsidRDefault="00133F7B" w:rsidP="00BD3236">
      <w:pPr>
        <w:spacing w:beforeLines="50" w:before="120" w:afterLines="50" w:after="120" w:line="360" w:lineRule="auto"/>
        <w:rPr>
          <w:rFonts w:eastAsia="楷体_GB2312"/>
          <w:lang w:eastAsia="zh-CN"/>
        </w:rPr>
      </w:pPr>
      <w:r w:rsidRPr="001C67C4">
        <w:rPr>
          <w:rFonts w:eastAsia="楷体_GB2312"/>
          <w:b/>
          <w:lang w:eastAsia="zh-CN"/>
        </w:rPr>
        <w:t>主承销商：</w:t>
      </w:r>
      <w:sdt>
        <w:sdtPr>
          <w:rPr>
            <w:rFonts w:eastAsia="楷体_GB2312" w:hint="eastAsia"/>
            <w:b/>
            <w:lang w:eastAsia="zh-CN"/>
          </w:rPr>
          <w:alias w:val="PrimarySeller"/>
          <w:tag w:val="PrimarySeller"/>
          <w:id w:val="-1644892410"/>
          <w:placeholder>
            <w:docPart w:val="AC02C6C9ECCF4505AA03598A363616DB"/>
          </w:placeholder>
          <w:text/>
        </w:sdtPr>
        <w:sdtEndPr>
          <w:rPr>
            <w:rFonts w:hint="default"/>
          </w:rPr>
        </w:sdtEndPr>
        <w:sdtContent>
          <w:r w:rsidR="00D41DC2" w:rsidRPr="00D41DC2">
            <w:rPr>
              <w:rFonts w:eastAsia="楷体_GB2312" w:hint="eastAsia"/>
              <w:b/>
              <w:lang w:eastAsia="zh-CN"/>
            </w:rPr>
            <w:t>招商证券股份有限公司</w:t>
          </w:r>
        </w:sdtContent>
      </w:sdt>
    </w:p>
    <w:p w14:paraId="7C29DF90" w14:textId="77777777" w:rsidR="00E43796" w:rsidRPr="00EA2ADF" w:rsidRDefault="00E43796" w:rsidP="00E43796">
      <w:pPr>
        <w:spacing w:beforeLines="50" w:before="120" w:afterLines="50" w:after="120" w:line="360" w:lineRule="auto"/>
        <w:rPr>
          <w:rFonts w:eastAsia="楷体_GB2312"/>
          <w:lang w:eastAsia="zh-CN"/>
        </w:rPr>
      </w:pPr>
      <w:r w:rsidRPr="00EA2ADF">
        <w:rPr>
          <w:rFonts w:eastAsia="楷体_GB2312"/>
          <w:lang w:eastAsia="zh-CN"/>
        </w:rPr>
        <w:t>法定代表人：</w:t>
      </w:r>
      <w:r w:rsidRPr="00EA2ADF">
        <w:rPr>
          <w:rFonts w:eastAsia="楷体_GB2312"/>
          <w:lang w:eastAsia="zh-CN"/>
        </w:rPr>
        <w:tab/>
      </w:r>
      <w:r w:rsidRPr="00EA2ADF">
        <w:rPr>
          <w:rFonts w:eastAsia="楷体_GB2312"/>
          <w:lang w:eastAsia="zh-CN"/>
        </w:rPr>
        <w:t>宫少林</w:t>
      </w:r>
    </w:p>
    <w:p w14:paraId="6D728155" w14:textId="77777777" w:rsidR="00E43796" w:rsidRPr="00EA2ADF" w:rsidRDefault="00E43796" w:rsidP="00E43796">
      <w:pPr>
        <w:spacing w:beforeLines="50" w:before="120" w:afterLines="50" w:after="120" w:line="360" w:lineRule="auto"/>
        <w:rPr>
          <w:rFonts w:eastAsia="楷体_GB2312"/>
          <w:lang w:eastAsia="zh-CN"/>
        </w:rPr>
      </w:pPr>
      <w:r w:rsidRPr="00EA2ADF">
        <w:rPr>
          <w:rFonts w:eastAsia="楷体_GB2312"/>
          <w:lang w:eastAsia="zh-CN"/>
        </w:rPr>
        <w:t>住所：</w:t>
      </w:r>
      <w:r w:rsidRPr="00EA2ADF">
        <w:rPr>
          <w:rFonts w:eastAsia="楷体_GB2312"/>
          <w:lang w:eastAsia="zh-CN"/>
        </w:rPr>
        <w:tab/>
      </w:r>
      <w:r w:rsidRPr="00EA2ADF">
        <w:rPr>
          <w:rFonts w:eastAsia="楷体_GB2312"/>
          <w:lang w:eastAsia="zh-CN"/>
        </w:rPr>
        <w:tab/>
      </w:r>
      <w:r w:rsidRPr="00EA2ADF">
        <w:rPr>
          <w:rFonts w:eastAsia="楷体_GB2312"/>
          <w:lang w:eastAsia="zh-CN"/>
        </w:rPr>
        <w:t>深圳市福田区益田路江苏大厦</w:t>
      </w:r>
      <w:r w:rsidRPr="00EA2ADF">
        <w:rPr>
          <w:rFonts w:eastAsia="楷体_GB2312"/>
          <w:lang w:eastAsia="zh-CN"/>
        </w:rPr>
        <w:t>A</w:t>
      </w:r>
      <w:r w:rsidRPr="00EA2ADF">
        <w:rPr>
          <w:rFonts w:eastAsia="楷体_GB2312"/>
          <w:lang w:eastAsia="zh-CN"/>
        </w:rPr>
        <w:t>座</w:t>
      </w:r>
      <w:r w:rsidRPr="00EA2ADF">
        <w:rPr>
          <w:rFonts w:eastAsia="楷体_GB2312"/>
          <w:lang w:eastAsia="zh-CN"/>
        </w:rPr>
        <w:t>38-45</w:t>
      </w:r>
      <w:r w:rsidRPr="00EA2ADF">
        <w:rPr>
          <w:rFonts w:eastAsia="楷体_GB2312"/>
          <w:lang w:eastAsia="zh-CN"/>
        </w:rPr>
        <w:t>楼</w:t>
      </w:r>
    </w:p>
    <w:p w14:paraId="5CD89AFB" w14:textId="77777777" w:rsidR="00E43796" w:rsidRPr="00EA2ADF" w:rsidRDefault="00E43796" w:rsidP="00E43796">
      <w:pPr>
        <w:spacing w:beforeLines="50" w:before="120" w:afterLines="50" w:after="120" w:line="360" w:lineRule="auto"/>
        <w:rPr>
          <w:rFonts w:eastAsia="楷体_GB2312"/>
          <w:lang w:eastAsia="zh-CN"/>
        </w:rPr>
      </w:pPr>
      <w:r w:rsidRPr="00EA2ADF">
        <w:rPr>
          <w:rFonts w:eastAsia="楷体_GB2312"/>
          <w:lang w:eastAsia="zh-CN"/>
        </w:rPr>
        <w:t>邮政编码：</w:t>
      </w:r>
      <w:r w:rsidRPr="00EA2ADF">
        <w:rPr>
          <w:rFonts w:eastAsia="楷体_GB2312"/>
          <w:lang w:eastAsia="zh-CN"/>
        </w:rPr>
        <w:tab/>
      </w:r>
      <w:r w:rsidRPr="00EA2ADF">
        <w:rPr>
          <w:rFonts w:eastAsia="楷体_GB2312"/>
          <w:lang w:eastAsia="zh-CN"/>
        </w:rPr>
        <w:tab/>
        <w:t>518026</w:t>
      </w:r>
    </w:p>
    <w:p w14:paraId="1B022F63" w14:textId="77777777" w:rsidR="00D1037C" w:rsidRDefault="00D1037C" w:rsidP="00BD3236">
      <w:pPr>
        <w:spacing w:beforeLines="50" w:before="120" w:afterLines="50" w:after="120" w:line="360" w:lineRule="auto"/>
        <w:rPr>
          <w:rFonts w:eastAsia="楷体_GB2312"/>
          <w:lang w:eastAsia="zh-CN"/>
        </w:rPr>
      </w:pPr>
    </w:p>
    <w:p w14:paraId="3DE09972" w14:textId="77777777" w:rsidR="00D1037C" w:rsidRDefault="00133F7B" w:rsidP="00BD3236">
      <w:pPr>
        <w:spacing w:beforeLines="50" w:before="120" w:afterLines="50" w:after="120" w:line="360" w:lineRule="auto"/>
        <w:rPr>
          <w:rFonts w:eastAsia="楷体_GB2312"/>
          <w:bCs/>
          <w:lang w:eastAsia="zh-CN"/>
        </w:rPr>
      </w:pPr>
      <w:r w:rsidRPr="001C67C4">
        <w:rPr>
          <w:rFonts w:eastAsia="楷体_GB2312"/>
          <w:bCs/>
          <w:lang w:eastAsia="zh-CN"/>
        </w:rPr>
        <w:t>以上主体合称为</w:t>
      </w:r>
      <w:r w:rsidRPr="001C67C4">
        <w:rPr>
          <w:rFonts w:eastAsia="楷体_GB2312"/>
          <w:bCs/>
          <w:lang w:eastAsia="zh-CN"/>
        </w:rPr>
        <w:t>“</w:t>
      </w:r>
      <w:r w:rsidRPr="001C67C4">
        <w:rPr>
          <w:rFonts w:eastAsia="楷体_GB2312"/>
          <w:bCs/>
          <w:lang w:eastAsia="zh-CN"/>
        </w:rPr>
        <w:t>各方</w:t>
      </w:r>
      <w:r w:rsidRPr="001C67C4">
        <w:rPr>
          <w:rFonts w:eastAsia="楷体_GB2312"/>
          <w:bCs/>
          <w:lang w:eastAsia="zh-CN"/>
        </w:rPr>
        <w:t>”</w:t>
      </w:r>
      <w:r w:rsidRPr="001C67C4">
        <w:rPr>
          <w:rFonts w:eastAsia="楷体_GB2312"/>
          <w:bCs/>
          <w:lang w:eastAsia="zh-CN"/>
        </w:rPr>
        <w:t>，单称为</w:t>
      </w:r>
      <w:r w:rsidRPr="001C67C4">
        <w:rPr>
          <w:rFonts w:eastAsia="楷体_GB2312"/>
          <w:bCs/>
          <w:lang w:eastAsia="zh-CN"/>
        </w:rPr>
        <w:t>“</w:t>
      </w:r>
      <w:r w:rsidRPr="001C67C4">
        <w:rPr>
          <w:rFonts w:eastAsia="楷体_GB2312"/>
          <w:bCs/>
          <w:lang w:eastAsia="zh-CN"/>
        </w:rPr>
        <w:t>一方</w:t>
      </w:r>
      <w:r w:rsidRPr="001C67C4">
        <w:rPr>
          <w:rFonts w:eastAsia="楷体_GB2312"/>
          <w:bCs/>
          <w:lang w:eastAsia="zh-CN"/>
        </w:rPr>
        <w:t>”</w:t>
      </w:r>
      <w:r w:rsidRPr="001C67C4">
        <w:rPr>
          <w:rFonts w:eastAsia="楷体_GB2312"/>
          <w:bCs/>
          <w:lang w:eastAsia="zh-CN"/>
        </w:rPr>
        <w:t>。</w:t>
      </w:r>
    </w:p>
    <w:p w14:paraId="6C6B71E5" w14:textId="77777777" w:rsidR="00D1037C" w:rsidRDefault="00D1037C" w:rsidP="00BD3236">
      <w:pPr>
        <w:spacing w:beforeLines="50" w:before="120" w:afterLines="50" w:after="120" w:line="360" w:lineRule="auto"/>
        <w:rPr>
          <w:rFonts w:eastAsia="楷体_GB2312"/>
          <w:lang w:eastAsia="zh-CN"/>
        </w:rPr>
      </w:pPr>
    </w:p>
    <w:p w14:paraId="70FD42F8" w14:textId="77777777" w:rsidR="00D1037C" w:rsidRDefault="00133F7B" w:rsidP="001415FB">
      <w:pPr>
        <w:overflowPunct w:val="0"/>
        <w:spacing w:beforeLines="50" w:before="120" w:afterLines="50" w:after="120" w:line="360" w:lineRule="auto"/>
        <w:rPr>
          <w:rFonts w:eastAsia="楷体_GB2312"/>
          <w:b/>
        </w:rPr>
      </w:pPr>
      <w:r w:rsidRPr="001C67C4">
        <w:rPr>
          <w:rFonts w:eastAsia="楷体_GB2312"/>
          <w:b/>
        </w:rPr>
        <w:t>鉴于：</w:t>
      </w:r>
    </w:p>
    <w:p w14:paraId="3EFF09C6" w14:textId="53469158" w:rsidR="00D1037C" w:rsidRPr="00316505" w:rsidRDefault="00133F7B" w:rsidP="00316505">
      <w:pPr>
        <w:widowControl w:val="0"/>
        <w:numPr>
          <w:ilvl w:val="0"/>
          <w:numId w:val="5"/>
        </w:numPr>
        <w:tabs>
          <w:tab w:val="clear" w:pos="720"/>
          <w:tab w:val="left" w:pos="426"/>
        </w:tabs>
        <w:overflowPunct w:val="0"/>
        <w:spacing w:beforeLines="50" w:before="120" w:afterLines="50" w:after="120" w:line="360" w:lineRule="auto"/>
        <w:ind w:left="426" w:hanging="426"/>
        <w:jc w:val="both"/>
        <w:rPr>
          <w:rFonts w:eastAsia="楷体_GB2312"/>
          <w:lang w:eastAsia="zh-CN"/>
        </w:rPr>
      </w:pPr>
      <w:r w:rsidRPr="001C67C4">
        <w:rPr>
          <w:rFonts w:eastAsia="楷体_GB2312"/>
          <w:lang w:eastAsia="zh-CN"/>
        </w:rPr>
        <w:t>“</w:t>
      </w:r>
      <w:r w:rsidRPr="001C67C4">
        <w:rPr>
          <w:rFonts w:eastAsia="楷体_GB2312"/>
          <w:lang w:eastAsia="zh-CN"/>
        </w:rPr>
        <w:t>委托人</w:t>
      </w:r>
      <w:r w:rsidRPr="001C67C4">
        <w:rPr>
          <w:rFonts w:eastAsia="楷体_GB2312"/>
          <w:lang w:eastAsia="zh-CN"/>
        </w:rPr>
        <w:t>”</w:t>
      </w:r>
      <w:r w:rsidRPr="001C67C4">
        <w:rPr>
          <w:rFonts w:eastAsia="楷体_GB2312"/>
          <w:lang w:eastAsia="zh-CN"/>
        </w:rPr>
        <w:t>与</w:t>
      </w:r>
      <w:r w:rsidRPr="001C67C4">
        <w:rPr>
          <w:rFonts w:eastAsia="楷体_GB2312"/>
          <w:lang w:eastAsia="zh-CN"/>
        </w:rPr>
        <w:t>“</w:t>
      </w:r>
      <w:r w:rsidRPr="001C67C4">
        <w:rPr>
          <w:rFonts w:eastAsia="楷体_GB2312"/>
          <w:lang w:eastAsia="zh-CN"/>
        </w:rPr>
        <w:t>受托人</w:t>
      </w:r>
      <w:r w:rsidRPr="001C67C4">
        <w:rPr>
          <w:rFonts w:eastAsia="楷体_GB2312"/>
          <w:lang w:eastAsia="zh-CN"/>
        </w:rPr>
        <w:t>”</w:t>
      </w:r>
      <w:r w:rsidRPr="001C67C4">
        <w:rPr>
          <w:rFonts w:eastAsia="楷体_GB2312"/>
          <w:lang w:eastAsia="zh-CN"/>
        </w:rPr>
        <w:t>已签署</w:t>
      </w:r>
      <w:r w:rsidRPr="001C67C4">
        <w:rPr>
          <w:rFonts w:eastAsia="楷体_GB2312"/>
          <w:lang w:eastAsia="zh-CN"/>
        </w:rPr>
        <w:t>“</w:t>
      </w:r>
      <w:r w:rsidRPr="001C67C4">
        <w:rPr>
          <w:rFonts w:eastAsia="楷体_GB2312"/>
          <w:lang w:eastAsia="zh-CN"/>
        </w:rPr>
        <w:t>《</w:t>
      </w:r>
      <w:sdt>
        <w:sdtPr>
          <w:rPr>
            <w:rFonts w:asciiTheme="minorEastAsia" w:hAnsiTheme="minorEastAsia" w:hint="eastAsia"/>
          </w:rPr>
          <w:alias w:val="TrustName"/>
          <w:tag w:val="TrustName"/>
          <w:id w:val="-659922616"/>
          <w:placeholder>
            <w:docPart w:val="366A1F1992974558AE48040DE6C49DC1"/>
          </w:placeholder>
          <w:text/>
        </w:sdtPr>
        <w:sdtEndPr/>
        <w:sdtContent>
          <w:r w:rsidR="00316505" w:rsidRPr="00316505">
            <w:rPr>
              <w:rFonts w:asciiTheme="minorEastAsia" w:hAnsiTheme="minorEastAsia" w:hint="eastAsia"/>
            </w:rPr>
            <w:t>苏福</w:t>
          </w:r>
        </w:sdtContent>
      </w:sdt>
      <w:r w:rsidR="002A7706" w:rsidRPr="00316505">
        <w:rPr>
          <w:rFonts w:eastAsia="楷体_GB2312"/>
          <w:lang w:eastAsia="zh-CN"/>
        </w:rPr>
        <w:t>信托</w:t>
      </w:r>
      <w:r w:rsidRPr="00316505">
        <w:rPr>
          <w:rFonts w:eastAsia="楷体_GB2312"/>
          <w:lang w:eastAsia="zh-CN"/>
        </w:rPr>
        <w:t>之信托合同》</w:t>
      </w:r>
      <w:r w:rsidRPr="00316505">
        <w:rPr>
          <w:rFonts w:eastAsia="楷体_GB2312"/>
          <w:lang w:eastAsia="zh-CN"/>
        </w:rPr>
        <w:t>”</w:t>
      </w:r>
      <w:r w:rsidRPr="00316505">
        <w:rPr>
          <w:rFonts w:eastAsia="楷体_GB2312"/>
          <w:lang w:eastAsia="zh-CN"/>
        </w:rPr>
        <w:t>（</w:t>
      </w:r>
      <w:r w:rsidRPr="00316505">
        <w:rPr>
          <w:rFonts w:eastAsia="楷体_GB2312"/>
          <w:lang w:eastAsia="zh-CN"/>
        </w:rPr>
        <w:t>“</w:t>
      </w:r>
      <w:r w:rsidRPr="00316505">
        <w:rPr>
          <w:rFonts w:eastAsia="楷体_GB2312"/>
          <w:lang w:eastAsia="zh-CN"/>
        </w:rPr>
        <w:t>《信托合同》</w:t>
      </w:r>
      <w:r w:rsidRPr="00316505">
        <w:rPr>
          <w:rFonts w:eastAsia="楷体_GB2312"/>
          <w:lang w:eastAsia="zh-CN"/>
        </w:rPr>
        <w:t>”</w:t>
      </w:r>
      <w:r w:rsidRPr="00316505">
        <w:rPr>
          <w:rFonts w:eastAsia="楷体_GB2312"/>
          <w:lang w:eastAsia="zh-CN"/>
        </w:rPr>
        <w:t>），</w:t>
      </w:r>
      <w:r w:rsidRPr="00316505">
        <w:rPr>
          <w:rFonts w:eastAsia="楷体_GB2312"/>
          <w:lang w:eastAsia="zh-CN"/>
        </w:rPr>
        <w:t>“</w:t>
      </w:r>
      <w:sdt>
        <w:sdtPr>
          <w:rPr>
            <w:rFonts w:eastAsia="楷体_GB2312" w:hint="eastAsia"/>
          </w:rPr>
          <w:alias w:val="Originator"/>
          <w:tag w:val="Originator"/>
          <w:id w:val="-1042972987"/>
          <w:placeholder>
            <w:docPart w:val="BEB38748A9A446B2BA6BE635FE89E6F5"/>
          </w:placeholder>
          <w:showingPlcHdr/>
          <w:text/>
        </w:sdtPr>
        <w:sdtEndPr/>
        <w:sdtContent>
          <w:r w:rsidR="00CF781F" w:rsidRPr="00A71484">
            <w:rPr>
              <w:rFonts w:eastAsia="楷体_GB2312" w:hint="eastAsia"/>
            </w:rPr>
            <w:t>苏州银行股份有限公司</w:t>
          </w:r>
        </w:sdtContent>
      </w:sdt>
      <w:r w:rsidRPr="00316505">
        <w:rPr>
          <w:rFonts w:eastAsia="楷体_GB2312"/>
          <w:lang w:eastAsia="zh-CN"/>
        </w:rPr>
        <w:t>”</w:t>
      </w:r>
      <w:r w:rsidRPr="00316505">
        <w:rPr>
          <w:rFonts w:eastAsia="楷体_GB2312"/>
          <w:lang w:eastAsia="zh-CN"/>
        </w:rPr>
        <w:t>作为委托人，将其合法所有的</w:t>
      </w:r>
      <w:r w:rsidRPr="00316505">
        <w:rPr>
          <w:rFonts w:eastAsia="楷体_GB2312"/>
          <w:lang w:eastAsia="zh-CN"/>
        </w:rPr>
        <w:t>“</w:t>
      </w:r>
      <w:r w:rsidRPr="00316505">
        <w:rPr>
          <w:rFonts w:eastAsia="楷体_GB2312"/>
          <w:lang w:eastAsia="zh-CN"/>
        </w:rPr>
        <w:t>资产</w:t>
      </w:r>
      <w:r w:rsidRPr="00316505">
        <w:rPr>
          <w:rFonts w:eastAsia="楷体_GB2312"/>
          <w:lang w:eastAsia="zh-CN"/>
        </w:rPr>
        <w:t>”</w:t>
      </w:r>
      <w:r w:rsidRPr="00316505">
        <w:rPr>
          <w:rFonts w:eastAsia="楷体_GB2312"/>
          <w:lang w:eastAsia="zh-CN"/>
        </w:rPr>
        <w:t>信托给</w:t>
      </w:r>
      <w:r w:rsidRPr="00316505">
        <w:rPr>
          <w:rFonts w:eastAsia="楷体_GB2312"/>
          <w:lang w:eastAsia="zh-CN"/>
        </w:rPr>
        <w:t>“</w:t>
      </w:r>
      <w:r w:rsidRPr="00316505">
        <w:rPr>
          <w:rFonts w:eastAsia="楷体_GB2312"/>
          <w:lang w:eastAsia="zh-CN"/>
        </w:rPr>
        <w:t>受托人</w:t>
      </w:r>
      <w:r w:rsidRPr="00316505">
        <w:rPr>
          <w:rFonts w:eastAsia="楷体_GB2312"/>
          <w:lang w:eastAsia="zh-CN"/>
        </w:rPr>
        <w:t>”</w:t>
      </w:r>
      <w:r w:rsidRPr="00316505">
        <w:rPr>
          <w:rFonts w:eastAsia="楷体_GB2312"/>
          <w:lang w:eastAsia="zh-CN"/>
        </w:rPr>
        <w:t>，</w:t>
      </w:r>
      <w:sdt>
        <w:sdtPr>
          <w:rPr>
            <w:rFonts w:eastAsia="楷体_GB2312" w:hint="eastAsia"/>
            <w:lang w:eastAsia="zh-CN"/>
          </w:rPr>
          <w:alias w:val="TrustName"/>
          <w:tag w:val="TrustName"/>
          <w:id w:val="1462152460"/>
          <w:placeholder>
            <w:docPart w:val="08DF24BB9A5A43B8B90DED529B7FED34"/>
          </w:placeholder>
          <w:text/>
        </w:sdtPr>
        <w:sdtEndPr/>
        <w:sdtContent>
          <w:r w:rsidR="00316505" w:rsidRPr="00CF781F">
            <w:rPr>
              <w:rFonts w:eastAsia="楷体_GB2312" w:hint="eastAsia"/>
              <w:lang w:eastAsia="zh-CN"/>
            </w:rPr>
            <w:lastRenderedPageBreak/>
            <w:t>苏福</w:t>
          </w:r>
        </w:sdtContent>
      </w:sdt>
      <w:r w:rsidR="002A7706" w:rsidRPr="00316505">
        <w:rPr>
          <w:rFonts w:eastAsia="楷体_GB2312"/>
          <w:lang w:eastAsia="zh-CN"/>
        </w:rPr>
        <w:t>信托</w:t>
      </w:r>
      <w:r w:rsidRPr="00316505">
        <w:rPr>
          <w:rFonts w:eastAsia="楷体_GB2312"/>
          <w:lang w:eastAsia="zh-CN"/>
        </w:rPr>
        <w:t>（</w:t>
      </w:r>
      <w:r w:rsidRPr="00316505">
        <w:rPr>
          <w:rFonts w:eastAsia="楷体_GB2312"/>
          <w:lang w:eastAsia="zh-CN"/>
        </w:rPr>
        <w:t>“</w:t>
      </w:r>
      <w:r w:rsidRPr="00316505">
        <w:rPr>
          <w:rFonts w:eastAsia="楷体_GB2312"/>
          <w:lang w:eastAsia="zh-CN"/>
        </w:rPr>
        <w:t>信托</w:t>
      </w:r>
      <w:r w:rsidRPr="00316505">
        <w:rPr>
          <w:rFonts w:eastAsia="楷体_GB2312"/>
          <w:lang w:eastAsia="zh-CN"/>
        </w:rPr>
        <w:t>”</w:t>
      </w:r>
      <w:r w:rsidRPr="00316505">
        <w:rPr>
          <w:rFonts w:eastAsia="楷体_GB2312"/>
          <w:lang w:eastAsia="zh-CN"/>
        </w:rPr>
        <w:t>），</w:t>
      </w:r>
      <w:r w:rsidRPr="00316505">
        <w:rPr>
          <w:rFonts w:eastAsia="楷体_GB2312"/>
          <w:lang w:eastAsia="zh-CN"/>
        </w:rPr>
        <w:t>“</w:t>
      </w:r>
      <w:r w:rsidRPr="00316505">
        <w:rPr>
          <w:rFonts w:eastAsia="楷体_GB2312"/>
          <w:lang w:eastAsia="zh-CN"/>
        </w:rPr>
        <w:t>受托人</w:t>
      </w:r>
      <w:r w:rsidRPr="00316505">
        <w:rPr>
          <w:rFonts w:eastAsia="楷体_GB2312"/>
          <w:lang w:eastAsia="zh-CN"/>
        </w:rPr>
        <w:t>”</w:t>
      </w:r>
      <w:r w:rsidRPr="00316505">
        <w:rPr>
          <w:rFonts w:eastAsia="楷体_GB2312"/>
          <w:lang w:eastAsia="zh-CN"/>
        </w:rPr>
        <w:t>亦愿意根据</w:t>
      </w:r>
      <w:r w:rsidRPr="00316505">
        <w:rPr>
          <w:rFonts w:eastAsia="楷体_GB2312"/>
          <w:lang w:eastAsia="zh-CN"/>
        </w:rPr>
        <w:t>“</w:t>
      </w:r>
      <w:r w:rsidRPr="00316505">
        <w:rPr>
          <w:rFonts w:eastAsia="楷体_GB2312"/>
          <w:lang w:eastAsia="zh-CN"/>
        </w:rPr>
        <w:t>《信托合同》</w:t>
      </w:r>
      <w:r w:rsidRPr="00316505">
        <w:rPr>
          <w:rFonts w:eastAsia="楷体_GB2312"/>
          <w:lang w:eastAsia="zh-CN"/>
        </w:rPr>
        <w:t>”</w:t>
      </w:r>
      <w:r w:rsidRPr="00316505">
        <w:rPr>
          <w:rFonts w:eastAsia="楷体_GB2312"/>
          <w:lang w:eastAsia="zh-CN"/>
        </w:rPr>
        <w:t>的约定履行相应的职责。</w:t>
      </w:r>
    </w:p>
    <w:p w14:paraId="5926B723" w14:textId="77777777" w:rsidR="00D1037C" w:rsidRDefault="00133F7B" w:rsidP="001415FB">
      <w:pPr>
        <w:widowControl w:val="0"/>
        <w:numPr>
          <w:ilvl w:val="0"/>
          <w:numId w:val="5"/>
        </w:numPr>
        <w:tabs>
          <w:tab w:val="clear" w:pos="720"/>
          <w:tab w:val="left" w:pos="426"/>
        </w:tabs>
        <w:overflowPunct w:val="0"/>
        <w:spacing w:beforeLines="50" w:before="120" w:afterLines="50" w:after="120" w:line="360" w:lineRule="auto"/>
        <w:ind w:left="426" w:hanging="426"/>
        <w:jc w:val="both"/>
        <w:rPr>
          <w:rFonts w:eastAsia="楷体_GB2312"/>
          <w:lang w:eastAsia="zh-CN"/>
        </w:rPr>
      </w:pPr>
      <w:r w:rsidRPr="001C67C4">
        <w:rPr>
          <w:rFonts w:eastAsia="楷体_GB2312"/>
          <w:lang w:eastAsia="zh-CN"/>
        </w:rPr>
        <w:t>根据</w:t>
      </w:r>
      <w:r w:rsidRPr="001C67C4">
        <w:rPr>
          <w:rFonts w:eastAsia="楷体_GB2312"/>
          <w:lang w:eastAsia="zh-CN"/>
        </w:rPr>
        <w:t>“</w:t>
      </w:r>
      <w:r w:rsidRPr="001C67C4">
        <w:rPr>
          <w:rFonts w:eastAsia="楷体_GB2312"/>
          <w:lang w:eastAsia="zh-CN"/>
        </w:rPr>
        <w:t>《信托合同》</w:t>
      </w:r>
      <w:r w:rsidRPr="001C67C4">
        <w:rPr>
          <w:rFonts w:eastAsia="楷体_GB2312"/>
          <w:lang w:eastAsia="zh-CN"/>
        </w:rPr>
        <w:t>”</w:t>
      </w:r>
      <w:r w:rsidRPr="001C67C4">
        <w:rPr>
          <w:rFonts w:eastAsia="楷体_GB2312"/>
          <w:lang w:eastAsia="zh-CN"/>
        </w:rPr>
        <w:t>的约定，</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作为</w:t>
      </w:r>
      <w:r w:rsidRPr="001C67C4">
        <w:rPr>
          <w:rFonts w:eastAsia="楷体_GB2312"/>
          <w:lang w:eastAsia="zh-CN"/>
        </w:rPr>
        <w:t>“</w:t>
      </w:r>
      <w:r w:rsidRPr="001C67C4">
        <w:rPr>
          <w:rFonts w:eastAsia="楷体_GB2312"/>
          <w:lang w:eastAsia="zh-CN"/>
        </w:rPr>
        <w:t>信托</w:t>
      </w:r>
      <w:r w:rsidRPr="001C67C4">
        <w:rPr>
          <w:rFonts w:eastAsia="楷体_GB2312"/>
          <w:lang w:eastAsia="zh-CN"/>
        </w:rPr>
        <w:t>”</w:t>
      </w:r>
      <w:r w:rsidRPr="001C67C4">
        <w:rPr>
          <w:rFonts w:eastAsia="楷体_GB2312"/>
          <w:lang w:eastAsia="zh-CN"/>
        </w:rPr>
        <w:t>的</w:t>
      </w:r>
      <w:r w:rsidRPr="001C67C4">
        <w:rPr>
          <w:rFonts w:eastAsia="楷体_GB2312"/>
          <w:lang w:eastAsia="zh-CN"/>
        </w:rPr>
        <w:t>“</w:t>
      </w:r>
      <w:r w:rsidRPr="001C67C4">
        <w:rPr>
          <w:rFonts w:eastAsia="楷体_GB2312"/>
          <w:lang w:eastAsia="zh-CN"/>
        </w:rPr>
        <w:t>受托人</w:t>
      </w:r>
      <w:r w:rsidRPr="001C67C4">
        <w:rPr>
          <w:rFonts w:eastAsia="楷体_GB2312"/>
          <w:lang w:eastAsia="zh-CN"/>
        </w:rPr>
        <w:t>”</w:t>
      </w:r>
      <w:r w:rsidRPr="001C67C4">
        <w:rPr>
          <w:rFonts w:eastAsia="楷体_GB2312"/>
          <w:lang w:eastAsia="zh-CN"/>
        </w:rPr>
        <w:t>，将在全国银行间债券市场发行</w:t>
      </w:r>
      <w:r w:rsidRPr="001C67C4">
        <w:rPr>
          <w:rFonts w:eastAsia="楷体_GB2312"/>
          <w:lang w:eastAsia="zh-CN"/>
        </w:rPr>
        <w:t xml:space="preserve"> “</w:t>
      </w:r>
      <w:r w:rsidRPr="001C67C4">
        <w:rPr>
          <w:rFonts w:eastAsia="楷体_GB2312"/>
          <w:lang w:eastAsia="zh-CN"/>
        </w:rPr>
        <w:t>资产支持证券</w:t>
      </w:r>
      <w:r w:rsidRPr="001C67C4">
        <w:rPr>
          <w:rFonts w:eastAsia="楷体_GB2312"/>
          <w:lang w:eastAsia="zh-CN"/>
        </w:rPr>
        <w:t>”</w:t>
      </w:r>
      <w:r w:rsidRPr="001C67C4">
        <w:rPr>
          <w:rFonts w:eastAsia="楷体_GB2312"/>
          <w:color w:val="000000"/>
        </w:rPr>
        <w:t>（不包括</w:t>
      </w:r>
      <w:r w:rsidRPr="001C67C4">
        <w:rPr>
          <w:rFonts w:eastAsia="楷体_GB2312"/>
          <w:color w:val="000000"/>
          <w:lang w:eastAsia="zh-CN"/>
        </w:rPr>
        <w:t>向</w:t>
      </w:r>
      <w:r w:rsidRPr="001C67C4">
        <w:rPr>
          <w:rFonts w:eastAsia="楷体_GB2312"/>
          <w:color w:val="000000"/>
          <w:lang w:eastAsia="zh-CN"/>
        </w:rPr>
        <w:t>“</w:t>
      </w:r>
      <w:r w:rsidRPr="001C67C4">
        <w:rPr>
          <w:rFonts w:eastAsia="楷体_GB2312"/>
          <w:color w:val="000000"/>
        </w:rPr>
        <w:t>发起机构</w:t>
      </w:r>
      <w:r w:rsidRPr="001C67C4">
        <w:rPr>
          <w:rFonts w:eastAsia="楷体_GB2312"/>
          <w:color w:val="000000"/>
          <w:lang w:eastAsia="zh-CN"/>
        </w:rPr>
        <w:t>”</w:t>
      </w:r>
      <w:r w:rsidRPr="001C67C4">
        <w:rPr>
          <w:rFonts w:eastAsia="楷体_GB2312"/>
          <w:color w:val="000000"/>
          <w:lang w:eastAsia="zh-CN"/>
        </w:rPr>
        <w:t>发行</w:t>
      </w:r>
      <w:r w:rsidRPr="001C67C4">
        <w:rPr>
          <w:rFonts w:eastAsia="楷体_GB2312"/>
          <w:color w:val="000000"/>
        </w:rPr>
        <w:t>的</w:t>
      </w:r>
      <w:r w:rsidRPr="001C67C4">
        <w:rPr>
          <w:rFonts w:eastAsia="楷体_GB2312"/>
          <w:color w:val="000000"/>
          <w:lang w:eastAsia="zh-CN"/>
        </w:rPr>
        <w:t>“</w:t>
      </w:r>
      <w:r w:rsidRPr="001C67C4">
        <w:rPr>
          <w:rFonts w:eastAsia="楷体_GB2312"/>
          <w:color w:val="000000"/>
        </w:rPr>
        <w:t>资产支持证券</w:t>
      </w:r>
      <w:r w:rsidRPr="001C67C4">
        <w:rPr>
          <w:rFonts w:eastAsia="楷体_GB2312"/>
          <w:color w:val="000000"/>
          <w:lang w:eastAsia="zh-CN"/>
        </w:rPr>
        <w:t>”</w:t>
      </w:r>
      <w:r w:rsidRPr="001C67C4">
        <w:rPr>
          <w:rFonts w:eastAsia="楷体_GB2312"/>
          <w:color w:val="000000"/>
        </w:rPr>
        <w:t>）</w:t>
      </w:r>
      <w:r w:rsidRPr="001C67C4">
        <w:rPr>
          <w:rFonts w:eastAsia="楷体_GB2312"/>
          <w:lang w:eastAsia="zh-CN"/>
        </w:rPr>
        <w:t>。</w:t>
      </w:r>
    </w:p>
    <w:p w14:paraId="3D4C9B1F" w14:textId="57ACFBBB" w:rsidR="00D1037C" w:rsidRDefault="00133F7B" w:rsidP="001415FB">
      <w:pPr>
        <w:widowControl w:val="0"/>
        <w:numPr>
          <w:ilvl w:val="0"/>
          <w:numId w:val="5"/>
        </w:numPr>
        <w:tabs>
          <w:tab w:val="clear" w:pos="720"/>
          <w:tab w:val="left" w:pos="426"/>
        </w:tabs>
        <w:overflowPunct w:val="0"/>
        <w:spacing w:beforeLines="50" w:before="120" w:afterLines="50" w:after="120" w:line="360" w:lineRule="auto"/>
        <w:ind w:left="426" w:hanging="426"/>
        <w:jc w:val="both"/>
        <w:rPr>
          <w:rFonts w:eastAsia="楷体_GB2312"/>
          <w:lang w:eastAsia="zh-CN"/>
        </w:rPr>
      </w:pPr>
      <w:r w:rsidRPr="001C67C4">
        <w:rPr>
          <w:rFonts w:eastAsia="楷体_GB2312"/>
          <w:lang w:eastAsia="zh-CN"/>
        </w:rPr>
        <w:t>根据国家有关</w:t>
      </w:r>
      <w:r w:rsidR="0026401A" w:rsidRPr="001C67C4">
        <w:rPr>
          <w:rFonts w:eastAsia="楷体_GB2312"/>
          <w:lang w:eastAsia="zh-CN"/>
        </w:rPr>
        <w:t>“</w:t>
      </w:r>
      <w:r w:rsidRPr="001C67C4">
        <w:rPr>
          <w:rFonts w:eastAsia="楷体_GB2312"/>
          <w:lang w:eastAsia="zh-CN"/>
        </w:rPr>
        <w:t>法律</w:t>
      </w:r>
      <w:r w:rsidR="0026401A" w:rsidRPr="001C67C4">
        <w:rPr>
          <w:rFonts w:eastAsia="楷体_GB2312"/>
          <w:lang w:eastAsia="zh-CN"/>
        </w:rPr>
        <w:t>”</w:t>
      </w:r>
      <w:r w:rsidRPr="001C67C4">
        <w:rPr>
          <w:rFonts w:eastAsia="楷体_GB2312"/>
          <w:lang w:eastAsia="zh-CN"/>
        </w:rPr>
        <w:t>法规的规定，</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具备发行</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的合法资格，</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也具备国家</w:t>
      </w:r>
      <w:r w:rsidR="0026401A" w:rsidRPr="001C67C4">
        <w:rPr>
          <w:rFonts w:eastAsia="楷体_GB2312"/>
          <w:lang w:eastAsia="zh-CN"/>
        </w:rPr>
        <w:t>“</w:t>
      </w:r>
      <w:r w:rsidRPr="001C67C4">
        <w:rPr>
          <w:rFonts w:eastAsia="楷体_GB2312"/>
          <w:lang w:eastAsia="zh-CN"/>
        </w:rPr>
        <w:t>法律</w:t>
      </w:r>
      <w:r w:rsidR="0026401A" w:rsidRPr="001C67C4">
        <w:rPr>
          <w:rFonts w:eastAsia="楷体_GB2312"/>
          <w:lang w:eastAsia="zh-CN"/>
        </w:rPr>
        <w:t>”</w:t>
      </w:r>
      <w:r w:rsidRPr="001C67C4">
        <w:rPr>
          <w:rFonts w:eastAsia="楷体_GB2312"/>
          <w:lang w:eastAsia="zh-CN"/>
        </w:rPr>
        <w:t>法规所要求的承销</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的法定资格。</w:t>
      </w:r>
    </w:p>
    <w:p w14:paraId="3EE7D332" w14:textId="704DA713" w:rsidR="00D1037C" w:rsidRDefault="00133F7B" w:rsidP="001415FB">
      <w:pPr>
        <w:widowControl w:val="0"/>
        <w:numPr>
          <w:ilvl w:val="0"/>
          <w:numId w:val="5"/>
        </w:numPr>
        <w:tabs>
          <w:tab w:val="clear" w:pos="720"/>
          <w:tab w:val="left" w:pos="426"/>
        </w:tabs>
        <w:overflowPunct w:val="0"/>
        <w:spacing w:beforeLines="50" w:before="120" w:afterLines="50" w:after="120" w:line="360" w:lineRule="auto"/>
        <w:ind w:left="426" w:hanging="426"/>
        <w:jc w:val="both"/>
        <w:rPr>
          <w:rFonts w:eastAsia="楷体_GB2312"/>
          <w:lang w:eastAsia="zh-CN"/>
        </w:rPr>
      </w:pP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同意聘请</w:t>
      </w:r>
      <w:sdt>
        <w:sdtPr>
          <w:rPr>
            <w:rFonts w:eastAsia="楷体_GB2312" w:hint="eastAsia"/>
            <w:lang w:eastAsia="zh-CN"/>
          </w:rPr>
          <w:alias w:val="PrimarySeller"/>
          <w:tag w:val="PrimarySeller"/>
          <w:id w:val="-1762144098"/>
          <w:placeholder>
            <w:docPart w:val="ABFA086B327348B9AF687F7D0138AC64"/>
          </w:placeholder>
          <w:text/>
        </w:sdtPr>
        <w:sdtEndPr>
          <w:rPr>
            <w:rFonts w:hint="default"/>
          </w:rPr>
        </w:sdtEndPr>
        <w:sdtContent>
          <w:r w:rsidR="00D41DC2" w:rsidRPr="00D41DC2">
            <w:rPr>
              <w:rFonts w:eastAsia="楷体_GB2312" w:hint="eastAsia"/>
              <w:lang w:eastAsia="zh-CN"/>
            </w:rPr>
            <w:t>招商证券股份有限公司</w:t>
          </w:r>
        </w:sdtContent>
      </w:sdt>
      <w:r w:rsidRPr="001C67C4">
        <w:rPr>
          <w:rFonts w:eastAsia="楷体_GB2312"/>
          <w:lang w:eastAsia="zh-CN"/>
        </w:rPr>
        <w:t>作为</w:t>
      </w:r>
      <w:r w:rsidRPr="001C67C4">
        <w:rPr>
          <w:rFonts w:eastAsia="楷体_GB2312"/>
          <w:lang w:eastAsia="zh-CN"/>
        </w:rPr>
        <w:t>“</w:t>
      </w:r>
      <w:r w:rsidRPr="001C67C4">
        <w:rPr>
          <w:rFonts w:eastAsia="楷体_GB2312"/>
          <w:lang w:eastAsia="zh-CN"/>
        </w:rPr>
        <w:t>主承销商</w:t>
      </w:r>
      <w:r w:rsidRPr="001C67C4">
        <w:rPr>
          <w:rFonts w:eastAsia="楷体_GB2312"/>
          <w:lang w:eastAsia="zh-CN"/>
        </w:rPr>
        <w:t>”</w:t>
      </w:r>
      <w:r w:rsidRPr="001C67C4">
        <w:rPr>
          <w:rFonts w:eastAsia="楷体_GB2312"/>
          <w:lang w:eastAsia="zh-CN"/>
        </w:rPr>
        <w:t>，负责组织</w:t>
      </w:r>
      <w:r w:rsidRPr="001C67C4">
        <w:rPr>
          <w:rFonts w:eastAsia="楷体_GB2312"/>
          <w:lang w:eastAsia="zh-CN"/>
        </w:rPr>
        <w:t>“</w:t>
      </w:r>
      <w:r w:rsidRPr="001C67C4">
        <w:rPr>
          <w:rFonts w:eastAsia="楷体_GB2312"/>
          <w:lang w:eastAsia="zh-CN"/>
        </w:rPr>
        <w:t>承销团</w:t>
      </w:r>
      <w:r w:rsidRPr="001C67C4">
        <w:rPr>
          <w:rFonts w:eastAsia="楷体_GB2312"/>
          <w:lang w:eastAsia="zh-CN"/>
        </w:rPr>
        <w:t>”</w:t>
      </w:r>
      <w:r w:rsidRPr="001C67C4">
        <w:rPr>
          <w:rFonts w:eastAsia="楷体_GB2312"/>
          <w:lang w:eastAsia="zh-CN"/>
        </w:rPr>
        <w:t>承销本次</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color w:val="000000"/>
        </w:rPr>
        <w:t>（不包括</w:t>
      </w:r>
      <w:r w:rsidRPr="001C67C4">
        <w:rPr>
          <w:rFonts w:eastAsia="楷体_GB2312"/>
          <w:color w:val="000000"/>
          <w:lang w:eastAsia="zh-CN"/>
        </w:rPr>
        <w:t>向</w:t>
      </w:r>
      <w:r w:rsidRPr="001C67C4">
        <w:rPr>
          <w:rFonts w:eastAsia="楷体_GB2312"/>
          <w:color w:val="000000"/>
          <w:lang w:eastAsia="zh-CN"/>
        </w:rPr>
        <w:t>“</w:t>
      </w:r>
      <w:r w:rsidRPr="001C67C4">
        <w:rPr>
          <w:rFonts w:eastAsia="楷体_GB2312"/>
          <w:color w:val="000000"/>
        </w:rPr>
        <w:t>发起机构</w:t>
      </w:r>
      <w:r w:rsidRPr="001C67C4">
        <w:rPr>
          <w:rFonts w:eastAsia="楷体_GB2312"/>
          <w:color w:val="000000"/>
          <w:lang w:eastAsia="zh-CN"/>
        </w:rPr>
        <w:t>”</w:t>
      </w:r>
      <w:r w:rsidRPr="001C67C4">
        <w:rPr>
          <w:rFonts w:eastAsia="楷体_GB2312"/>
          <w:color w:val="000000"/>
          <w:lang w:eastAsia="zh-CN"/>
        </w:rPr>
        <w:t>发行</w:t>
      </w:r>
      <w:r w:rsidRPr="001C67C4">
        <w:rPr>
          <w:rFonts w:eastAsia="楷体_GB2312"/>
          <w:color w:val="000000"/>
        </w:rPr>
        <w:t>的</w:t>
      </w:r>
      <w:r w:rsidRPr="001C67C4">
        <w:rPr>
          <w:rFonts w:eastAsia="楷体_GB2312"/>
          <w:color w:val="000000"/>
          <w:lang w:eastAsia="zh-CN"/>
        </w:rPr>
        <w:t>“</w:t>
      </w:r>
      <w:r w:rsidRPr="001C67C4">
        <w:rPr>
          <w:rFonts w:eastAsia="楷体_GB2312"/>
          <w:color w:val="000000"/>
        </w:rPr>
        <w:t>资产支持证券</w:t>
      </w:r>
      <w:r w:rsidRPr="001C67C4">
        <w:rPr>
          <w:rFonts w:eastAsia="楷体_GB2312"/>
          <w:color w:val="000000"/>
          <w:lang w:eastAsia="zh-CN"/>
        </w:rPr>
        <w:t>”</w:t>
      </w:r>
      <w:r w:rsidRPr="001C67C4">
        <w:rPr>
          <w:rFonts w:eastAsia="楷体_GB2312"/>
          <w:color w:val="000000"/>
        </w:rPr>
        <w:t>）</w:t>
      </w:r>
      <w:r w:rsidRPr="001C67C4">
        <w:rPr>
          <w:rFonts w:eastAsia="楷体_GB2312"/>
          <w:lang w:eastAsia="zh-CN"/>
        </w:rPr>
        <w:t>，</w:t>
      </w:r>
      <w:sdt>
        <w:sdtPr>
          <w:rPr>
            <w:rFonts w:eastAsia="楷体_GB2312" w:hint="eastAsia"/>
            <w:lang w:eastAsia="zh-CN"/>
          </w:rPr>
          <w:alias w:val="PrimarySeller"/>
          <w:tag w:val="PrimarySeller"/>
          <w:id w:val="1432003670"/>
          <w:placeholder>
            <w:docPart w:val="100636A5FE3C4ACBBC37283C22EA51DB"/>
          </w:placeholder>
          <w:text/>
        </w:sdtPr>
        <w:sdtEndPr>
          <w:rPr>
            <w:rFonts w:hint="default"/>
          </w:rPr>
        </w:sdtEndPr>
        <w:sdtContent>
          <w:r w:rsidR="00D41DC2" w:rsidRPr="00D41DC2">
            <w:rPr>
              <w:rFonts w:eastAsia="楷体_GB2312" w:hint="eastAsia"/>
              <w:lang w:eastAsia="zh-CN"/>
            </w:rPr>
            <w:t>招商证券股份有限公司</w:t>
          </w:r>
        </w:sdtContent>
      </w:sdt>
      <w:r w:rsidRPr="001C67C4">
        <w:rPr>
          <w:rFonts w:eastAsia="楷体_GB2312"/>
          <w:lang w:eastAsia="zh-CN"/>
        </w:rPr>
        <w:t>同意并接受该项聘用。</w:t>
      </w:r>
    </w:p>
    <w:p w14:paraId="5E9E0452" w14:textId="77777777" w:rsidR="00D1037C" w:rsidRDefault="00133F7B" w:rsidP="001415FB">
      <w:pPr>
        <w:overflowPunct w:val="0"/>
        <w:spacing w:beforeLines="50" w:before="120" w:afterLines="50" w:after="120" w:line="360" w:lineRule="auto"/>
        <w:ind w:firstLine="480"/>
        <w:rPr>
          <w:rFonts w:eastAsia="楷体_GB2312"/>
          <w:lang w:eastAsia="zh-CN"/>
        </w:rPr>
      </w:pPr>
      <w:r w:rsidRPr="001C67C4">
        <w:rPr>
          <w:rFonts w:eastAsia="楷体_GB2312"/>
          <w:lang w:eastAsia="zh-CN"/>
        </w:rPr>
        <w:t>为此，</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各方经过友好协商，在相互信任、平等互利的基础上，就</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的承销达成如下协议：</w:t>
      </w:r>
    </w:p>
    <w:p w14:paraId="6F18B1DA" w14:textId="77777777" w:rsidR="00D1037C" w:rsidRDefault="00D1037C" w:rsidP="001415FB">
      <w:pPr>
        <w:overflowPunct w:val="0"/>
        <w:spacing w:beforeLines="50" w:before="120" w:afterLines="50" w:after="120" w:line="360" w:lineRule="auto"/>
        <w:ind w:left="425" w:firstLine="11"/>
        <w:rPr>
          <w:rFonts w:eastAsia="楷体_GB2312"/>
          <w:lang w:eastAsia="zh-CN"/>
        </w:rPr>
      </w:pPr>
    </w:p>
    <w:p w14:paraId="216BDFE6"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1" w:name="_Toc110397691"/>
      <w:bookmarkStart w:id="2" w:name="_Toc113253645"/>
      <w:bookmarkStart w:id="3" w:name="_Toc177196821"/>
      <w:bookmarkStart w:id="4" w:name="_Toc177197087"/>
      <w:bookmarkStart w:id="5" w:name="_Toc177197139"/>
      <w:bookmarkStart w:id="6" w:name="_Toc203368460"/>
      <w:bookmarkStart w:id="7" w:name="_Toc207015475"/>
      <w:bookmarkStart w:id="8" w:name="_Toc377477213"/>
      <w:bookmarkStart w:id="9" w:name="_Toc377477283"/>
      <w:bookmarkStart w:id="10" w:name="_Toc377477639"/>
      <w:bookmarkStart w:id="11" w:name="_Toc377477712"/>
      <w:bookmarkStart w:id="12" w:name="_Toc404172147"/>
      <w:bookmarkStart w:id="13" w:name="_Toc432776104"/>
      <w:r w:rsidRPr="001C67C4">
        <w:rPr>
          <w:rFonts w:eastAsia="楷体_GB2312"/>
          <w:b/>
        </w:rPr>
        <w:t>定义</w:t>
      </w:r>
      <w:bookmarkEnd w:id="1"/>
      <w:bookmarkEnd w:id="2"/>
      <w:bookmarkEnd w:id="3"/>
      <w:bookmarkEnd w:id="4"/>
      <w:bookmarkEnd w:id="5"/>
      <w:bookmarkEnd w:id="6"/>
      <w:bookmarkEnd w:id="7"/>
      <w:bookmarkEnd w:id="8"/>
      <w:bookmarkEnd w:id="9"/>
      <w:bookmarkEnd w:id="10"/>
      <w:bookmarkEnd w:id="11"/>
      <w:bookmarkEnd w:id="12"/>
      <w:bookmarkEnd w:id="13"/>
    </w:p>
    <w:p w14:paraId="42793D04"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14" w:name="_Toc377477214"/>
      <w:bookmarkStart w:id="15" w:name="_Toc377477284"/>
      <w:bookmarkStart w:id="16" w:name="_Toc377477640"/>
      <w:bookmarkStart w:id="17" w:name="_Toc377477713"/>
      <w:r w:rsidRPr="001C67C4">
        <w:rPr>
          <w:rFonts w:eastAsia="楷体_GB2312"/>
          <w:lang w:eastAsia="zh-CN"/>
        </w:rPr>
        <w:t>在</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中，除非文中另有规定，下列词语具有如下含义：</w:t>
      </w:r>
      <w:bookmarkEnd w:id="14"/>
      <w:bookmarkEnd w:id="15"/>
      <w:bookmarkEnd w:id="16"/>
      <w:bookmarkEnd w:id="17"/>
    </w:p>
    <w:p w14:paraId="4026A0B7" w14:textId="7A4F9374" w:rsidR="00D1037C" w:rsidRDefault="00133F7B" w:rsidP="001415FB">
      <w:pPr>
        <w:numPr>
          <w:ilvl w:val="0"/>
          <w:numId w:val="7"/>
        </w:numPr>
        <w:overflowPunct w:val="0"/>
        <w:spacing w:beforeLines="50" w:before="120" w:afterLines="50" w:after="120" w:line="360" w:lineRule="auto"/>
        <w:ind w:left="1418" w:hanging="567"/>
        <w:rPr>
          <w:rFonts w:eastAsia="楷体_GB2312"/>
          <w:b/>
          <w:lang w:eastAsia="zh-CN"/>
        </w:rPr>
      </w:pPr>
      <w:r w:rsidRPr="001C67C4">
        <w:rPr>
          <w:rFonts w:eastAsia="楷体_GB2312"/>
          <w:b/>
          <w:lang w:eastAsia="zh-CN"/>
        </w:rPr>
        <w:t>发起机构</w:t>
      </w:r>
      <w:r w:rsidRPr="001C67C4">
        <w:rPr>
          <w:rFonts w:eastAsia="楷体_GB2312"/>
          <w:b/>
          <w:lang w:eastAsia="zh-CN"/>
        </w:rPr>
        <w:t>/</w:t>
      </w:r>
      <w:r w:rsidRPr="001C67C4">
        <w:rPr>
          <w:rFonts w:eastAsia="楷体_GB2312"/>
          <w:b/>
          <w:lang w:eastAsia="zh-CN"/>
        </w:rPr>
        <w:t>委托人：</w:t>
      </w:r>
      <w:r w:rsidRPr="001C67C4">
        <w:rPr>
          <w:rFonts w:eastAsia="楷体_GB2312"/>
          <w:lang w:eastAsia="zh-CN"/>
        </w:rPr>
        <w:t>系指</w:t>
      </w:r>
      <w:sdt>
        <w:sdtPr>
          <w:rPr>
            <w:rFonts w:eastAsia="楷体_GB2312" w:hint="eastAsia"/>
          </w:rPr>
          <w:alias w:val="Originator"/>
          <w:tag w:val="Originator"/>
          <w:id w:val="1450893580"/>
          <w:placeholder>
            <w:docPart w:val="D2D9FABD4B0D44C9A51EFB8E505A7238"/>
          </w:placeholder>
          <w:showingPlcHdr/>
          <w:text/>
        </w:sdtPr>
        <w:sdtEndPr/>
        <w:sdtContent>
          <w:r w:rsidR="000314E1" w:rsidRPr="00A71484">
            <w:rPr>
              <w:rFonts w:eastAsia="楷体_GB2312" w:hint="eastAsia"/>
            </w:rPr>
            <w:t>苏州银行股份有限公司</w:t>
          </w:r>
        </w:sdtContent>
      </w:sdt>
      <w:r w:rsidRPr="001C67C4">
        <w:rPr>
          <w:rFonts w:eastAsia="楷体_GB2312"/>
          <w:lang w:eastAsia="zh-CN"/>
        </w:rPr>
        <w:t>。</w:t>
      </w:r>
    </w:p>
    <w:p w14:paraId="24F0534A" w14:textId="3FAAC021"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发行人</w:t>
      </w:r>
      <w:r w:rsidRPr="001C67C4">
        <w:rPr>
          <w:rFonts w:eastAsia="楷体_GB2312"/>
          <w:b/>
          <w:lang w:eastAsia="zh-CN"/>
        </w:rPr>
        <w:t>/</w:t>
      </w:r>
      <w:r w:rsidRPr="001C67C4">
        <w:rPr>
          <w:rFonts w:eastAsia="楷体_GB2312"/>
          <w:b/>
          <w:lang w:eastAsia="zh-CN"/>
        </w:rPr>
        <w:t>受托人：</w:t>
      </w:r>
      <w:r w:rsidRPr="001C67C4">
        <w:rPr>
          <w:rFonts w:eastAsia="楷体_GB2312"/>
          <w:lang w:eastAsia="zh-CN"/>
        </w:rPr>
        <w:t>系指</w:t>
      </w:r>
      <w:sdt>
        <w:sdtPr>
          <w:rPr>
            <w:rFonts w:eastAsia="楷体_GB2312" w:hint="eastAsia"/>
            <w:lang w:eastAsia="zh-CN"/>
          </w:rPr>
          <w:alias w:val="RoleIssuingTrustee"/>
          <w:tag w:val="RoleIssuingTrustee"/>
          <w:id w:val="-449857548"/>
          <w:placeholder>
            <w:docPart w:val="B6CD727F62FB4714AD25AE09A0A4A881"/>
          </w:placeholder>
          <w:text/>
        </w:sdtPr>
        <w:sdtEndPr/>
        <w:sdtContent>
          <w:r w:rsidR="00D41DC2" w:rsidRPr="00D41DC2">
            <w:rPr>
              <w:rFonts w:eastAsia="楷体_GB2312" w:hint="eastAsia"/>
              <w:lang w:eastAsia="zh-CN"/>
            </w:rPr>
            <w:t>交银国际信托有限公司</w:t>
          </w:r>
        </w:sdtContent>
      </w:sdt>
      <w:r w:rsidRPr="001C67C4">
        <w:rPr>
          <w:rFonts w:eastAsia="楷体_GB2312"/>
          <w:lang w:eastAsia="zh-CN"/>
        </w:rPr>
        <w:t>，以及任何允许的继任机构。</w:t>
      </w:r>
    </w:p>
    <w:p w14:paraId="32B80A50" w14:textId="7F294127" w:rsidR="00D1037C" w:rsidRDefault="00133F7B" w:rsidP="001415FB">
      <w:pPr>
        <w:numPr>
          <w:ilvl w:val="0"/>
          <w:numId w:val="7"/>
        </w:numPr>
        <w:overflowPunct w:val="0"/>
        <w:spacing w:beforeLines="50" w:before="120" w:afterLines="50" w:after="120" w:line="360" w:lineRule="auto"/>
        <w:ind w:left="1418" w:hanging="567"/>
        <w:rPr>
          <w:rFonts w:eastAsia="楷体_GB2312"/>
        </w:rPr>
      </w:pPr>
      <w:r w:rsidRPr="001C67C4">
        <w:rPr>
          <w:rFonts w:eastAsia="楷体_GB2312"/>
          <w:b/>
          <w:lang w:eastAsia="zh-CN"/>
        </w:rPr>
        <w:t>主承销商</w:t>
      </w:r>
      <w:r w:rsidRPr="001C67C4">
        <w:rPr>
          <w:rFonts w:eastAsia="楷体_GB2312"/>
          <w:b/>
          <w:bCs/>
          <w:lang w:eastAsia="zh-CN"/>
        </w:rPr>
        <w:t>：</w:t>
      </w:r>
      <w:r w:rsidRPr="001C67C4">
        <w:rPr>
          <w:rFonts w:eastAsia="楷体_GB2312"/>
          <w:lang w:eastAsia="zh-CN"/>
        </w:rPr>
        <w:t>系</w:t>
      </w:r>
      <w:r w:rsidRPr="001C67C4">
        <w:rPr>
          <w:rFonts w:eastAsia="楷体_GB2312"/>
        </w:rPr>
        <w:t>指</w:t>
      </w:r>
      <w:sdt>
        <w:sdtPr>
          <w:rPr>
            <w:rFonts w:eastAsia="楷体_GB2312" w:hint="eastAsia"/>
            <w:lang w:eastAsia="zh-CN"/>
          </w:rPr>
          <w:alias w:val="PrimarySeller"/>
          <w:tag w:val="PrimarySeller"/>
          <w:id w:val="-138189341"/>
          <w:placeholder>
            <w:docPart w:val="20101DD8C916464E9737F6FF5362AE92"/>
          </w:placeholder>
          <w:text/>
        </w:sdtPr>
        <w:sdtEndPr>
          <w:rPr>
            <w:rFonts w:hint="default"/>
          </w:rPr>
        </w:sdtEndPr>
        <w:sdtContent>
          <w:r w:rsidR="00D41DC2" w:rsidRPr="00D41DC2">
            <w:rPr>
              <w:rFonts w:eastAsia="楷体_GB2312" w:hint="eastAsia"/>
              <w:lang w:eastAsia="zh-CN"/>
            </w:rPr>
            <w:t>招商证券股份有限公司</w:t>
          </w:r>
        </w:sdtContent>
      </w:sdt>
      <w:r w:rsidRPr="00D41DC2">
        <w:rPr>
          <w:rFonts w:eastAsia="楷体_GB2312"/>
          <w:lang w:eastAsia="zh-CN"/>
        </w:rPr>
        <w:t>。</w:t>
      </w:r>
    </w:p>
    <w:p w14:paraId="59705D07" w14:textId="283AC35D" w:rsidR="00D1037C" w:rsidRDefault="002822E3" w:rsidP="001415FB">
      <w:pPr>
        <w:numPr>
          <w:ilvl w:val="0"/>
          <w:numId w:val="7"/>
        </w:numPr>
        <w:overflowPunct w:val="0"/>
        <w:spacing w:beforeLines="50" w:before="120" w:afterLines="50" w:after="120" w:line="360" w:lineRule="auto"/>
        <w:ind w:left="1418" w:hanging="567"/>
        <w:rPr>
          <w:rFonts w:eastAsia="楷体_GB2312"/>
        </w:rPr>
      </w:pPr>
      <w:sdt>
        <w:sdtPr>
          <w:rPr>
            <w:rFonts w:eastAsia="楷体_GB2312" w:hint="eastAsia"/>
            <w:b/>
            <w:lang w:eastAsia="zh-CN"/>
          </w:rPr>
          <w:alias w:val="PrimarySeller_ServiceProviderCode"/>
          <w:tag w:val="PrimarySeller_ServiceProviderCode"/>
          <w:id w:val="-1242018442"/>
          <w:placeholder>
            <w:docPart w:val="377BCFF6D8DD4BEFAE0B5936A0E7D804"/>
          </w:placeholder>
          <w:text/>
        </w:sdtPr>
        <w:sdtEndPr>
          <w:rPr>
            <w:rFonts w:hint="default"/>
          </w:rPr>
        </w:sdtEndPr>
        <w:sdtContent>
          <w:r w:rsidR="00100B8D" w:rsidRPr="00100B8D">
            <w:rPr>
              <w:rFonts w:eastAsia="楷体_GB2312" w:hint="eastAsia"/>
              <w:b/>
              <w:lang w:eastAsia="zh-CN"/>
            </w:rPr>
            <w:t>招商证券</w:t>
          </w:r>
        </w:sdtContent>
      </w:sdt>
      <w:r w:rsidR="00100B8D" w:rsidRPr="00100B8D">
        <w:rPr>
          <w:rFonts w:eastAsia="楷体_GB2312" w:hint="eastAsia"/>
          <w:b/>
          <w:lang w:eastAsia="zh-CN"/>
        </w:rPr>
        <w:t xml:space="preserve"> </w:t>
      </w:r>
      <w:r w:rsidR="007E3B21">
        <w:rPr>
          <w:rFonts w:eastAsia="楷体_GB2312" w:hint="eastAsia"/>
          <w:b/>
          <w:lang w:eastAsia="zh-CN"/>
        </w:rPr>
        <w:t>/</w:t>
      </w:r>
      <w:r w:rsidR="00133F7B" w:rsidRPr="001C67C4">
        <w:rPr>
          <w:rFonts w:eastAsia="楷体_GB2312"/>
          <w:b/>
          <w:lang w:eastAsia="zh-CN"/>
        </w:rPr>
        <w:t>簿记管理人：</w:t>
      </w:r>
      <w:r w:rsidR="00133F7B" w:rsidRPr="001C67C4">
        <w:rPr>
          <w:rFonts w:eastAsia="楷体_GB2312"/>
          <w:lang w:eastAsia="zh-CN"/>
        </w:rPr>
        <w:t>系指</w:t>
      </w:r>
      <w:sdt>
        <w:sdtPr>
          <w:rPr>
            <w:rFonts w:eastAsia="楷体_GB2312" w:hint="eastAsia"/>
            <w:lang w:eastAsia="zh-CN"/>
          </w:rPr>
          <w:alias w:val="PrimarySeller"/>
          <w:tag w:val="PrimarySeller"/>
          <w:id w:val="1450355923"/>
          <w:placeholder>
            <w:docPart w:val="D339C4AC89A042B9A6B4D6D1E3BAC6CD"/>
          </w:placeholder>
          <w:text/>
        </w:sdtPr>
        <w:sdtEndPr>
          <w:rPr>
            <w:rFonts w:hint="default"/>
          </w:rPr>
        </w:sdtEndPr>
        <w:sdtContent>
          <w:r w:rsidR="00D41DC2" w:rsidRPr="00D41DC2">
            <w:rPr>
              <w:rFonts w:eastAsia="楷体_GB2312" w:hint="eastAsia"/>
              <w:lang w:eastAsia="zh-CN"/>
            </w:rPr>
            <w:t>招商证券股份有限公司</w:t>
          </w:r>
        </w:sdtContent>
      </w:sdt>
      <w:r w:rsidR="00133F7B" w:rsidRPr="001C67C4">
        <w:rPr>
          <w:rFonts w:eastAsia="楷体_GB2312"/>
          <w:lang w:eastAsia="zh-CN"/>
        </w:rPr>
        <w:t>。</w:t>
      </w:r>
    </w:p>
    <w:p w14:paraId="116D25EC" w14:textId="3D538BC6"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承销团：</w:t>
      </w:r>
      <w:r w:rsidRPr="001C67C4">
        <w:rPr>
          <w:rFonts w:eastAsia="楷体_GB2312"/>
          <w:lang w:eastAsia="zh-CN"/>
        </w:rPr>
        <w:t>系指</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根据</w:t>
      </w:r>
      <w:r w:rsidRPr="001C67C4">
        <w:rPr>
          <w:rFonts w:eastAsia="楷体_GB2312"/>
          <w:lang w:eastAsia="zh-CN"/>
        </w:rPr>
        <w:t>“</w:t>
      </w:r>
      <w:r w:rsidRPr="001C67C4">
        <w:rPr>
          <w:rFonts w:eastAsia="楷体_GB2312"/>
          <w:lang w:eastAsia="zh-CN"/>
        </w:rPr>
        <w:t>《承销团协议》</w:t>
      </w:r>
      <w:r w:rsidRPr="001C67C4">
        <w:rPr>
          <w:rFonts w:eastAsia="楷体_GB2312"/>
          <w:lang w:eastAsia="zh-CN"/>
        </w:rPr>
        <w:t>”</w:t>
      </w:r>
      <w:r w:rsidRPr="001C67C4">
        <w:rPr>
          <w:rFonts w:eastAsia="楷体_GB2312"/>
          <w:lang w:eastAsia="zh-CN"/>
        </w:rPr>
        <w:t>组建的进行</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color w:val="000000"/>
        </w:rPr>
        <w:t>（不包括</w:t>
      </w:r>
      <w:r w:rsidRPr="001C67C4">
        <w:rPr>
          <w:rFonts w:eastAsia="楷体_GB2312"/>
          <w:color w:val="000000"/>
          <w:lang w:eastAsia="zh-CN"/>
        </w:rPr>
        <w:t>向</w:t>
      </w:r>
      <w:r w:rsidRPr="001C67C4">
        <w:rPr>
          <w:rFonts w:eastAsia="楷体_GB2312"/>
          <w:color w:val="000000"/>
          <w:lang w:eastAsia="zh-CN"/>
        </w:rPr>
        <w:t>“</w:t>
      </w:r>
      <w:r w:rsidRPr="001C67C4">
        <w:rPr>
          <w:rFonts w:eastAsia="楷体_GB2312"/>
          <w:color w:val="000000"/>
        </w:rPr>
        <w:t>发起机构</w:t>
      </w:r>
      <w:r w:rsidRPr="001C67C4">
        <w:rPr>
          <w:rFonts w:eastAsia="楷体_GB2312"/>
          <w:color w:val="000000"/>
          <w:lang w:eastAsia="zh-CN"/>
        </w:rPr>
        <w:t>”</w:t>
      </w:r>
      <w:r w:rsidRPr="001C67C4">
        <w:rPr>
          <w:rFonts w:eastAsia="楷体_GB2312"/>
          <w:color w:val="000000"/>
          <w:lang w:eastAsia="zh-CN"/>
        </w:rPr>
        <w:t>发行</w:t>
      </w:r>
      <w:r w:rsidRPr="001C67C4">
        <w:rPr>
          <w:rFonts w:eastAsia="楷体_GB2312"/>
          <w:color w:val="000000"/>
        </w:rPr>
        <w:t>的</w:t>
      </w:r>
      <w:r w:rsidRPr="001C67C4">
        <w:rPr>
          <w:rFonts w:eastAsia="楷体_GB2312"/>
          <w:color w:val="000000"/>
          <w:lang w:eastAsia="zh-CN"/>
        </w:rPr>
        <w:t>“</w:t>
      </w:r>
      <w:r w:rsidRPr="001C67C4">
        <w:rPr>
          <w:rFonts w:eastAsia="楷体_GB2312"/>
          <w:color w:val="000000"/>
        </w:rPr>
        <w:t>资产支持证券</w:t>
      </w:r>
      <w:r w:rsidRPr="001C67C4">
        <w:rPr>
          <w:rFonts w:eastAsia="楷体_GB2312"/>
          <w:color w:val="000000"/>
          <w:lang w:eastAsia="zh-CN"/>
        </w:rPr>
        <w:t>”</w:t>
      </w:r>
      <w:r w:rsidRPr="001C67C4">
        <w:rPr>
          <w:rFonts w:eastAsia="楷体_GB2312"/>
          <w:color w:val="000000"/>
        </w:rPr>
        <w:t>）</w:t>
      </w:r>
      <w:r w:rsidRPr="001C67C4">
        <w:rPr>
          <w:rFonts w:eastAsia="楷体_GB2312"/>
          <w:lang w:eastAsia="zh-CN"/>
        </w:rPr>
        <w:t>承销的</w:t>
      </w:r>
      <w:r w:rsidRPr="001C67C4">
        <w:rPr>
          <w:rFonts w:eastAsia="楷体_GB2312"/>
          <w:lang w:eastAsia="zh-CN"/>
        </w:rPr>
        <w:t>“</w:t>
      </w:r>
      <w:r w:rsidRPr="001C67C4">
        <w:rPr>
          <w:rFonts w:eastAsia="楷体_GB2312"/>
          <w:lang w:eastAsia="zh-CN"/>
        </w:rPr>
        <w:t>承销商</w:t>
      </w:r>
      <w:r w:rsidRPr="001C67C4">
        <w:rPr>
          <w:rFonts w:eastAsia="楷体_GB2312"/>
          <w:lang w:eastAsia="zh-CN"/>
        </w:rPr>
        <w:t>”</w:t>
      </w:r>
      <w:r w:rsidRPr="001C67C4">
        <w:rPr>
          <w:rFonts w:eastAsia="楷体_GB2312"/>
          <w:lang w:eastAsia="zh-CN"/>
        </w:rPr>
        <w:t>组织。</w:t>
      </w:r>
    </w:p>
    <w:p w14:paraId="235484AF"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bCs/>
          <w:lang w:eastAsia="zh-CN"/>
        </w:rPr>
        <w:lastRenderedPageBreak/>
        <w:t>承销商</w:t>
      </w:r>
      <w:r w:rsidRPr="001C67C4">
        <w:rPr>
          <w:rFonts w:eastAsia="楷体_GB2312"/>
          <w:b/>
          <w:lang w:eastAsia="zh-CN"/>
        </w:rPr>
        <w:t>/</w:t>
      </w:r>
      <w:r w:rsidRPr="001C67C4">
        <w:rPr>
          <w:rFonts w:eastAsia="楷体_GB2312"/>
          <w:b/>
          <w:lang w:eastAsia="zh-CN"/>
        </w:rPr>
        <w:t>承销团成员</w:t>
      </w:r>
      <w:r w:rsidRPr="001C67C4">
        <w:rPr>
          <w:rFonts w:eastAsia="楷体_GB2312"/>
          <w:b/>
          <w:bCs/>
          <w:lang w:eastAsia="zh-CN"/>
        </w:rPr>
        <w:t>：</w:t>
      </w:r>
      <w:r w:rsidRPr="001C67C4">
        <w:rPr>
          <w:rFonts w:eastAsia="楷体_GB2312"/>
          <w:lang w:eastAsia="zh-CN"/>
        </w:rPr>
        <w:t>系指根据</w:t>
      </w:r>
      <w:r w:rsidRPr="001C67C4">
        <w:rPr>
          <w:rFonts w:eastAsia="楷体_GB2312"/>
          <w:lang w:eastAsia="zh-CN"/>
        </w:rPr>
        <w:t>“</w:t>
      </w:r>
      <w:r w:rsidRPr="001C67C4">
        <w:rPr>
          <w:rFonts w:eastAsia="楷体_GB2312"/>
          <w:lang w:eastAsia="zh-CN"/>
        </w:rPr>
        <w:t>《承销团协议》</w:t>
      </w:r>
      <w:r w:rsidRPr="001C67C4">
        <w:rPr>
          <w:rFonts w:eastAsia="楷体_GB2312"/>
          <w:lang w:eastAsia="zh-CN"/>
        </w:rPr>
        <w:t>”</w:t>
      </w:r>
      <w:r w:rsidRPr="001C67C4">
        <w:rPr>
          <w:rFonts w:eastAsia="楷体_GB2312"/>
          <w:lang w:eastAsia="zh-CN"/>
        </w:rPr>
        <w:t>负责承销</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（不包含向</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发行的</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）的一家、多家或所有承销机构。</w:t>
      </w:r>
    </w:p>
    <w:p w14:paraId="7C72FF05" w14:textId="7BA75E4C" w:rsidR="00D1037C" w:rsidRDefault="00133F7B" w:rsidP="001415FB">
      <w:pPr>
        <w:numPr>
          <w:ilvl w:val="0"/>
          <w:numId w:val="7"/>
        </w:numPr>
        <w:overflowPunct w:val="0"/>
        <w:spacing w:beforeLines="50" w:before="120" w:afterLines="50" w:after="120" w:line="360" w:lineRule="auto"/>
        <w:ind w:left="1418" w:hanging="567"/>
        <w:rPr>
          <w:rFonts w:eastAsia="楷体_GB2312"/>
          <w:color w:val="000000"/>
          <w:lang w:eastAsia="zh-CN"/>
        </w:rPr>
      </w:pPr>
      <w:r w:rsidRPr="001C67C4">
        <w:rPr>
          <w:rFonts w:eastAsia="楷体_GB2312"/>
          <w:b/>
          <w:lang w:eastAsia="zh-CN"/>
        </w:rPr>
        <w:t>评级机构：</w:t>
      </w:r>
      <w:r w:rsidRPr="001C67C4">
        <w:rPr>
          <w:rFonts w:eastAsia="楷体_GB2312"/>
          <w:color w:val="000000"/>
          <w:lang w:eastAsia="zh-CN"/>
        </w:rPr>
        <w:t>就</w:t>
      </w:r>
      <w:r w:rsidRPr="001C67C4">
        <w:rPr>
          <w:rFonts w:eastAsia="楷体_GB2312"/>
          <w:color w:val="000000"/>
          <w:lang w:eastAsia="zh-CN"/>
        </w:rPr>
        <w:t>“</w:t>
      </w:r>
      <w:r w:rsidRPr="001C67C4">
        <w:rPr>
          <w:rFonts w:eastAsia="楷体_GB2312"/>
          <w:color w:val="000000"/>
          <w:lang w:eastAsia="zh-CN"/>
        </w:rPr>
        <w:t>交易文件</w:t>
      </w:r>
      <w:r w:rsidRPr="001C67C4">
        <w:rPr>
          <w:rFonts w:eastAsia="楷体_GB2312"/>
          <w:color w:val="000000"/>
          <w:lang w:eastAsia="zh-CN"/>
        </w:rPr>
        <w:t>”</w:t>
      </w:r>
      <w:r w:rsidRPr="001C67C4">
        <w:rPr>
          <w:rFonts w:eastAsia="楷体_GB2312"/>
          <w:color w:val="000000"/>
          <w:lang w:eastAsia="zh-CN"/>
        </w:rPr>
        <w:t>中所称的</w:t>
      </w:r>
      <w:r w:rsidRPr="001C67C4">
        <w:rPr>
          <w:rFonts w:eastAsia="楷体_GB2312"/>
          <w:color w:val="000000"/>
          <w:lang w:eastAsia="zh-CN"/>
        </w:rPr>
        <w:t>“</w:t>
      </w:r>
      <w:r w:rsidRPr="001C67C4">
        <w:rPr>
          <w:rFonts w:eastAsia="楷体_GB2312"/>
          <w:color w:val="000000"/>
          <w:lang w:eastAsia="zh-CN"/>
        </w:rPr>
        <w:t>评级机构</w:t>
      </w:r>
      <w:r w:rsidRPr="001C67C4">
        <w:rPr>
          <w:rFonts w:eastAsia="楷体_GB2312"/>
          <w:color w:val="000000"/>
          <w:lang w:eastAsia="zh-CN"/>
        </w:rPr>
        <w:t>”</w:t>
      </w:r>
      <w:r w:rsidRPr="001C67C4">
        <w:rPr>
          <w:rFonts w:eastAsia="楷体_GB2312"/>
          <w:color w:val="000000"/>
          <w:lang w:eastAsia="zh-CN"/>
        </w:rPr>
        <w:t>是指</w:t>
      </w:r>
      <w:r w:rsidRPr="001C67C4">
        <w:rPr>
          <w:rFonts w:eastAsia="楷体_GB2312"/>
          <w:color w:val="000000"/>
          <w:lang w:eastAsia="zh-CN"/>
        </w:rPr>
        <w:t>“</w:t>
      </w:r>
      <w:sdt>
        <w:sdtPr>
          <w:rPr>
            <w:rFonts w:eastAsia="楷体_GB2312" w:hint="eastAsia"/>
            <w:color w:val="000000"/>
            <w:lang w:eastAsia="zh-CN"/>
          </w:rPr>
          <w:alias w:val="RatingAgency_ServiceProviderCode"/>
          <w:tag w:val="RatingAgency_ServiceProviderCode"/>
          <w:id w:val="1059139912"/>
          <w:placeholder>
            <w:docPart w:val="E326093A684149C79D9DFE99FAFD1A9C"/>
          </w:placeholder>
          <w:text/>
        </w:sdtPr>
        <w:sdtEndPr/>
        <w:sdtContent>
          <w:r w:rsidR="00BA478C" w:rsidRPr="00BE4EF5">
            <w:rPr>
              <w:rFonts w:eastAsia="楷体_GB2312" w:hint="eastAsia"/>
              <w:color w:val="000000"/>
              <w:lang w:eastAsia="zh-CN"/>
            </w:rPr>
            <w:t>中诚信</w:t>
          </w:r>
        </w:sdtContent>
      </w:sdt>
      <w:r w:rsidRPr="001C67C4">
        <w:rPr>
          <w:rFonts w:eastAsia="楷体_GB2312"/>
          <w:color w:val="000000"/>
          <w:lang w:eastAsia="zh-CN"/>
        </w:rPr>
        <w:t>”</w:t>
      </w:r>
      <w:r w:rsidRPr="001C67C4">
        <w:rPr>
          <w:rFonts w:eastAsia="楷体_GB2312"/>
          <w:color w:val="000000"/>
          <w:lang w:eastAsia="zh-CN"/>
        </w:rPr>
        <w:t>和</w:t>
      </w:r>
      <w:r w:rsidRPr="001C67C4">
        <w:rPr>
          <w:rFonts w:eastAsia="楷体_GB2312"/>
          <w:color w:val="000000"/>
          <w:lang w:eastAsia="zh-CN"/>
        </w:rPr>
        <w:t>“</w:t>
      </w:r>
      <w:sdt>
        <w:sdtPr>
          <w:rPr>
            <w:rFonts w:eastAsia="楷体_GB2312" w:hint="eastAsia"/>
            <w:color w:val="000000"/>
            <w:lang w:eastAsia="zh-CN"/>
          </w:rPr>
          <w:alias w:val="RatingAgency2_ServiceProviderCode"/>
          <w:tag w:val="RatingAgency2_ServiceProviderCode"/>
          <w:id w:val="-1679884532"/>
          <w:placeholder>
            <w:docPart w:val="9935F522635B4DCFB7835FE58C7811DF"/>
          </w:placeholder>
          <w:text/>
        </w:sdtPr>
        <w:sdtEndPr/>
        <w:sdtContent>
          <w:r w:rsidR="00D3798B" w:rsidRPr="00BE4EF5">
            <w:rPr>
              <w:rFonts w:eastAsia="楷体_GB2312" w:hint="eastAsia"/>
              <w:color w:val="000000"/>
              <w:lang w:eastAsia="zh-CN"/>
            </w:rPr>
            <w:t>中债资信</w:t>
          </w:r>
        </w:sdtContent>
      </w:sdt>
      <w:r w:rsidRPr="001C67C4">
        <w:rPr>
          <w:rFonts w:eastAsia="楷体_GB2312"/>
          <w:color w:val="000000"/>
          <w:lang w:eastAsia="zh-CN"/>
        </w:rPr>
        <w:t>”</w:t>
      </w:r>
      <w:r w:rsidRPr="001C67C4">
        <w:rPr>
          <w:rFonts w:eastAsia="楷体_GB2312"/>
          <w:color w:val="000000"/>
          <w:lang w:eastAsia="zh-CN"/>
        </w:rPr>
        <w:t>，</w:t>
      </w:r>
      <w:r w:rsidRPr="001C67C4">
        <w:rPr>
          <w:rFonts w:eastAsia="楷体_GB2312"/>
          <w:color w:val="000000"/>
          <w:lang w:eastAsia="zh-CN"/>
        </w:rPr>
        <w:t>“</w:t>
      </w:r>
      <w:sdt>
        <w:sdtPr>
          <w:rPr>
            <w:rFonts w:eastAsia="楷体_GB2312" w:hint="eastAsia"/>
            <w:color w:val="000000"/>
            <w:lang w:eastAsia="zh-CN"/>
          </w:rPr>
          <w:alias w:val="RatingAgency_ServiceProviderCode"/>
          <w:tag w:val="RatingAgency_ServiceProviderCode"/>
          <w:id w:val="390161629"/>
          <w:placeholder>
            <w:docPart w:val="D7DB51D596444E889C008C74415F6D70"/>
          </w:placeholder>
          <w:text/>
        </w:sdtPr>
        <w:sdtEndPr/>
        <w:sdtContent>
          <w:r w:rsidR="00BA478C" w:rsidRPr="00BE4EF5">
            <w:rPr>
              <w:rFonts w:eastAsia="楷体_GB2312" w:hint="eastAsia"/>
              <w:color w:val="000000"/>
              <w:lang w:eastAsia="zh-CN"/>
            </w:rPr>
            <w:t>中诚信</w:t>
          </w:r>
        </w:sdtContent>
      </w:sdt>
      <w:r w:rsidRPr="001C67C4">
        <w:rPr>
          <w:rFonts w:eastAsia="楷体_GB2312"/>
          <w:color w:val="000000"/>
          <w:lang w:eastAsia="zh-CN"/>
        </w:rPr>
        <w:t>”</w:t>
      </w:r>
      <w:r w:rsidRPr="001C67C4">
        <w:rPr>
          <w:rFonts w:eastAsia="楷体_GB2312"/>
          <w:color w:val="000000"/>
          <w:lang w:eastAsia="zh-CN"/>
        </w:rPr>
        <w:t>或</w:t>
      </w:r>
      <w:r w:rsidRPr="001C67C4">
        <w:rPr>
          <w:rFonts w:eastAsia="楷体_GB2312"/>
          <w:color w:val="000000"/>
          <w:lang w:eastAsia="zh-CN"/>
        </w:rPr>
        <w:t>“</w:t>
      </w:r>
      <w:sdt>
        <w:sdtPr>
          <w:rPr>
            <w:rFonts w:eastAsia="楷体_GB2312" w:hint="eastAsia"/>
            <w:color w:val="000000"/>
            <w:lang w:eastAsia="zh-CN"/>
          </w:rPr>
          <w:alias w:val="RatingAgency2_ServiceProviderCode"/>
          <w:tag w:val="RatingAgency2_ServiceProviderCode"/>
          <w:id w:val="970780462"/>
          <w:placeholder>
            <w:docPart w:val="0381DFD08F3E42F69ABB58A0C6C7EDF2"/>
          </w:placeholder>
          <w:text/>
        </w:sdtPr>
        <w:sdtEndPr/>
        <w:sdtContent>
          <w:r w:rsidR="00D3798B" w:rsidRPr="00BE4EF5">
            <w:rPr>
              <w:rFonts w:eastAsia="楷体_GB2312" w:hint="eastAsia"/>
              <w:color w:val="000000"/>
              <w:lang w:eastAsia="zh-CN"/>
            </w:rPr>
            <w:t>中债资信</w:t>
          </w:r>
        </w:sdtContent>
      </w:sdt>
      <w:r w:rsidRPr="001C67C4">
        <w:rPr>
          <w:rFonts w:eastAsia="楷体_GB2312"/>
          <w:color w:val="000000"/>
          <w:lang w:eastAsia="zh-CN"/>
        </w:rPr>
        <w:t>”</w:t>
      </w:r>
      <w:r w:rsidRPr="001C67C4">
        <w:rPr>
          <w:rFonts w:eastAsia="楷体_GB2312"/>
          <w:color w:val="000000"/>
          <w:lang w:eastAsia="zh-CN"/>
        </w:rPr>
        <w:t>任何一方不单独被称为</w:t>
      </w:r>
      <w:r w:rsidRPr="001C67C4">
        <w:rPr>
          <w:rFonts w:eastAsia="楷体_GB2312"/>
          <w:color w:val="000000"/>
          <w:lang w:eastAsia="zh-CN"/>
        </w:rPr>
        <w:t>“</w:t>
      </w:r>
      <w:r w:rsidRPr="001C67C4">
        <w:rPr>
          <w:rFonts w:eastAsia="楷体_GB2312"/>
          <w:color w:val="000000"/>
          <w:lang w:eastAsia="zh-CN"/>
        </w:rPr>
        <w:t>评级机构</w:t>
      </w:r>
      <w:r w:rsidRPr="001C67C4">
        <w:rPr>
          <w:rFonts w:eastAsia="楷体_GB2312"/>
          <w:color w:val="000000"/>
          <w:lang w:eastAsia="zh-CN"/>
        </w:rPr>
        <w:t>”</w:t>
      </w:r>
      <w:r w:rsidRPr="001C67C4">
        <w:rPr>
          <w:rFonts w:eastAsia="楷体_GB2312"/>
          <w:color w:val="000000"/>
          <w:lang w:eastAsia="zh-CN"/>
        </w:rPr>
        <w:t>。就</w:t>
      </w:r>
      <w:r w:rsidRPr="001C67C4">
        <w:rPr>
          <w:rFonts w:eastAsia="楷体_GB2312"/>
          <w:color w:val="000000"/>
          <w:lang w:eastAsia="zh-CN"/>
        </w:rPr>
        <w:t>“</w:t>
      </w:r>
      <w:r w:rsidRPr="001C67C4">
        <w:rPr>
          <w:rFonts w:eastAsia="楷体_GB2312"/>
          <w:color w:val="000000"/>
          <w:lang w:eastAsia="zh-CN"/>
        </w:rPr>
        <w:t>交易文件</w:t>
      </w:r>
      <w:r w:rsidRPr="001C67C4">
        <w:rPr>
          <w:rFonts w:eastAsia="楷体_GB2312"/>
          <w:color w:val="000000"/>
          <w:lang w:eastAsia="zh-CN"/>
        </w:rPr>
        <w:t>”</w:t>
      </w:r>
      <w:r w:rsidRPr="001C67C4">
        <w:rPr>
          <w:rFonts w:eastAsia="楷体_GB2312"/>
          <w:color w:val="000000"/>
          <w:lang w:eastAsia="zh-CN"/>
        </w:rPr>
        <w:t>中所称的任一</w:t>
      </w:r>
      <w:r w:rsidRPr="001C67C4">
        <w:rPr>
          <w:rFonts w:eastAsia="楷体_GB2312"/>
          <w:color w:val="000000"/>
          <w:lang w:eastAsia="zh-CN"/>
        </w:rPr>
        <w:t>“</w:t>
      </w:r>
      <w:r w:rsidRPr="001C67C4">
        <w:rPr>
          <w:rFonts w:eastAsia="楷体_GB2312"/>
          <w:color w:val="000000"/>
          <w:lang w:eastAsia="zh-CN"/>
        </w:rPr>
        <w:t>评级机构</w:t>
      </w:r>
      <w:r w:rsidRPr="001C67C4">
        <w:rPr>
          <w:rFonts w:eastAsia="楷体_GB2312"/>
          <w:color w:val="000000"/>
          <w:lang w:eastAsia="zh-CN"/>
        </w:rPr>
        <w:t>”</w:t>
      </w:r>
      <w:r w:rsidRPr="001C67C4">
        <w:rPr>
          <w:rFonts w:eastAsia="楷体_GB2312"/>
          <w:color w:val="000000"/>
          <w:lang w:eastAsia="zh-CN"/>
        </w:rPr>
        <w:t>而言，除上下文另有特别说明外，系指</w:t>
      </w:r>
      <w:r w:rsidRPr="001C67C4">
        <w:rPr>
          <w:rFonts w:eastAsia="楷体_GB2312"/>
          <w:color w:val="000000"/>
          <w:lang w:eastAsia="zh-CN"/>
        </w:rPr>
        <w:t>“</w:t>
      </w:r>
      <w:sdt>
        <w:sdtPr>
          <w:rPr>
            <w:rFonts w:eastAsia="楷体_GB2312" w:hint="eastAsia"/>
            <w:color w:val="000000"/>
            <w:lang w:eastAsia="zh-CN"/>
          </w:rPr>
          <w:alias w:val="RatingAgency_ServiceProviderCode"/>
          <w:tag w:val="RatingAgency_ServiceProviderCode"/>
          <w:id w:val="2136591736"/>
          <w:placeholder>
            <w:docPart w:val="CA16831C5D284FF391680300DE86408F"/>
          </w:placeholder>
          <w:text/>
        </w:sdtPr>
        <w:sdtEndPr/>
        <w:sdtContent>
          <w:r w:rsidR="00BA478C" w:rsidRPr="00BE4EF5">
            <w:rPr>
              <w:rFonts w:eastAsia="楷体_GB2312" w:hint="eastAsia"/>
              <w:color w:val="000000"/>
              <w:lang w:eastAsia="zh-CN"/>
            </w:rPr>
            <w:t>中诚信</w:t>
          </w:r>
        </w:sdtContent>
      </w:sdt>
      <w:r w:rsidRPr="001C67C4">
        <w:rPr>
          <w:rFonts w:eastAsia="楷体_GB2312"/>
          <w:color w:val="000000"/>
          <w:lang w:eastAsia="zh-CN"/>
        </w:rPr>
        <w:t>”</w:t>
      </w:r>
      <w:r w:rsidRPr="001C67C4">
        <w:rPr>
          <w:rFonts w:eastAsia="楷体_GB2312"/>
          <w:color w:val="000000"/>
          <w:lang w:eastAsia="zh-CN"/>
        </w:rPr>
        <w:t>或</w:t>
      </w:r>
      <w:r w:rsidRPr="001C67C4">
        <w:rPr>
          <w:rFonts w:eastAsia="楷体_GB2312"/>
          <w:color w:val="000000"/>
          <w:lang w:eastAsia="zh-CN"/>
        </w:rPr>
        <w:t>“</w:t>
      </w:r>
      <w:sdt>
        <w:sdtPr>
          <w:rPr>
            <w:rFonts w:eastAsia="楷体_GB2312" w:hint="eastAsia"/>
            <w:color w:val="000000"/>
            <w:lang w:eastAsia="zh-CN"/>
          </w:rPr>
          <w:alias w:val="RatingAgency2_ServiceProviderCode"/>
          <w:tag w:val="RatingAgency2_ServiceProviderCode"/>
          <w:id w:val="-1851481881"/>
          <w:placeholder>
            <w:docPart w:val="492DE1A413634D79BEA263576F3AEB30"/>
          </w:placeholder>
          <w:text/>
        </w:sdtPr>
        <w:sdtEndPr/>
        <w:sdtContent>
          <w:r w:rsidR="00D3798B" w:rsidRPr="00BE4EF5">
            <w:rPr>
              <w:rFonts w:eastAsia="楷体_GB2312" w:hint="eastAsia"/>
              <w:color w:val="000000"/>
              <w:lang w:eastAsia="zh-CN"/>
            </w:rPr>
            <w:t>中债资信</w:t>
          </w:r>
        </w:sdtContent>
      </w:sdt>
      <w:r w:rsidRPr="001C67C4">
        <w:rPr>
          <w:rFonts w:eastAsia="楷体_GB2312"/>
          <w:color w:val="000000"/>
          <w:lang w:eastAsia="zh-CN"/>
        </w:rPr>
        <w:t>”</w:t>
      </w:r>
      <w:r w:rsidRPr="001C67C4">
        <w:rPr>
          <w:rFonts w:eastAsia="楷体_GB2312"/>
          <w:color w:val="000000"/>
          <w:lang w:eastAsia="zh-CN"/>
        </w:rPr>
        <w:t>。就</w:t>
      </w:r>
      <w:r w:rsidRPr="001C67C4">
        <w:rPr>
          <w:rFonts w:eastAsia="楷体_GB2312"/>
          <w:color w:val="000000"/>
          <w:lang w:eastAsia="zh-CN"/>
        </w:rPr>
        <w:t>“</w:t>
      </w:r>
      <w:r w:rsidRPr="001C67C4">
        <w:rPr>
          <w:rFonts w:eastAsia="楷体_GB2312"/>
          <w:color w:val="000000"/>
          <w:lang w:eastAsia="zh-CN"/>
        </w:rPr>
        <w:t>交易文件</w:t>
      </w:r>
      <w:r w:rsidRPr="001C67C4">
        <w:rPr>
          <w:rFonts w:eastAsia="楷体_GB2312"/>
          <w:color w:val="000000"/>
          <w:lang w:eastAsia="zh-CN"/>
        </w:rPr>
        <w:t>”</w:t>
      </w:r>
      <w:r w:rsidRPr="001C67C4">
        <w:rPr>
          <w:rFonts w:eastAsia="楷体_GB2312"/>
          <w:color w:val="000000"/>
          <w:lang w:eastAsia="zh-CN"/>
        </w:rPr>
        <w:t>中涉及的与</w:t>
      </w:r>
      <w:r w:rsidRPr="001C67C4">
        <w:rPr>
          <w:rFonts w:eastAsia="楷体_GB2312"/>
          <w:color w:val="000000"/>
          <w:lang w:eastAsia="zh-CN"/>
        </w:rPr>
        <w:t>“</w:t>
      </w:r>
      <w:r w:rsidRPr="001C67C4">
        <w:rPr>
          <w:rFonts w:eastAsia="楷体_GB2312"/>
          <w:color w:val="000000"/>
          <w:lang w:eastAsia="zh-CN"/>
        </w:rPr>
        <w:t>评级机构</w:t>
      </w:r>
      <w:r w:rsidRPr="001C67C4">
        <w:rPr>
          <w:rFonts w:eastAsia="楷体_GB2312"/>
          <w:color w:val="000000"/>
          <w:lang w:eastAsia="zh-CN"/>
        </w:rPr>
        <w:t>”</w:t>
      </w:r>
      <w:r w:rsidRPr="001C67C4">
        <w:rPr>
          <w:rFonts w:eastAsia="楷体_GB2312"/>
          <w:color w:val="000000"/>
          <w:lang w:eastAsia="zh-CN"/>
        </w:rPr>
        <w:t>有关的评级等级，如果</w:t>
      </w:r>
      <w:r w:rsidRPr="001C67C4">
        <w:rPr>
          <w:rFonts w:eastAsia="楷体_GB2312"/>
          <w:color w:val="000000"/>
          <w:lang w:eastAsia="zh-CN"/>
        </w:rPr>
        <w:t>“</w:t>
      </w:r>
      <w:sdt>
        <w:sdtPr>
          <w:rPr>
            <w:rFonts w:eastAsia="楷体_GB2312" w:hint="eastAsia"/>
            <w:color w:val="000000"/>
            <w:lang w:eastAsia="zh-CN"/>
          </w:rPr>
          <w:alias w:val="RatingAgency_ServiceProviderCode"/>
          <w:tag w:val="RatingAgency_ServiceProviderCode"/>
          <w:id w:val="1846745540"/>
          <w:placeholder>
            <w:docPart w:val="60E74CD12B8C4F1997E7D8DCA6424733"/>
          </w:placeholder>
          <w:text/>
        </w:sdtPr>
        <w:sdtEndPr/>
        <w:sdtContent>
          <w:r w:rsidR="00BA478C" w:rsidRPr="00BE4EF5">
            <w:rPr>
              <w:rFonts w:eastAsia="楷体_GB2312" w:hint="eastAsia"/>
              <w:color w:val="000000"/>
              <w:lang w:eastAsia="zh-CN"/>
            </w:rPr>
            <w:t>中诚信</w:t>
          </w:r>
        </w:sdtContent>
      </w:sdt>
      <w:r w:rsidRPr="001C67C4">
        <w:rPr>
          <w:rFonts w:eastAsia="楷体_GB2312"/>
          <w:color w:val="000000"/>
          <w:lang w:eastAsia="zh-CN"/>
        </w:rPr>
        <w:t>”</w:t>
      </w:r>
      <w:r w:rsidRPr="001C67C4">
        <w:rPr>
          <w:rFonts w:eastAsia="楷体_GB2312"/>
          <w:color w:val="000000"/>
          <w:lang w:eastAsia="zh-CN"/>
        </w:rPr>
        <w:t>或</w:t>
      </w:r>
      <w:r w:rsidRPr="001C67C4">
        <w:rPr>
          <w:rFonts w:eastAsia="楷体_GB2312"/>
          <w:color w:val="000000"/>
          <w:lang w:eastAsia="zh-CN"/>
        </w:rPr>
        <w:t>“</w:t>
      </w:r>
      <w:sdt>
        <w:sdtPr>
          <w:rPr>
            <w:rFonts w:eastAsia="楷体_GB2312" w:hint="eastAsia"/>
            <w:color w:val="000000"/>
            <w:lang w:eastAsia="zh-CN"/>
          </w:rPr>
          <w:alias w:val="RatingAgency2_ServiceProviderCode"/>
          <w:tag w:val="RatingAgency2_ServiceProviderCode"/>
          <w:id w:val="352307219"/>
          <w:placeholder>
            <w:docPart w:val="2603A77F72AE439D9272AE289F93AFDD"/>
          </w:placeholder>
          <w:text/>
        </w:sdtPr>
        <w:sdtEndPr/>
        <w:sdtContent>
          <w:r w:rsidR="00D3798B" w:rsidRPr="00BE4EF5">
            <w:rPr>
              <w:rFonts w:eastAsia="楷体_GB2312" w:hint="eastAsia"/>
              <w:color w:val="000000"/>
              <w:lang w:eastAsia="zh-CN"/>
            </w:rPr>
            <w:t>中债资信</w:t>
          </w:r>
        </w:sdtContent>
      </w:sdt>
      <w:r w:rsidRPr="001C67C4">
        <w:rPr>
          <w:rFonts w:eastAsia="楷体_GB2312"/>
          <w:color w:val="000000"/>
          <w:lang w:eastAsia="zh-CN"/>
        </w:rPr>
        <w:t>”</w:t>
      </w:r>
      <w:r w:rsidRPr="001C67C4">
        <w:rPr>
          <w:rFonts w:eastAsia="楷体_GB2312"/>
          <w:color w:val="000000"/>
          <w:lang w:eastAsia="zh-CN"/>
        </w:rPr>
        <w:t>一方暂时无法提供主体长期信用等级时，则以另一方提供的主体长期信用等级为准。</w:t>
      </w:r>
    </w:p>
    <w:p w14:paraId="62AE4DAA" w14:textId="5F9080D7" w:rsidR="00D1037C" w:rsidRDefault="002822E3" w:rsidP="001415FB">
      <w:pPr>
        <w:numPr>
          <w:ilvl w:val="0"/>
          <w:numId w:val="7"/>
        </w:numPr>
        <w:overflowPunct w:val="0"/>
        <w:spacing w:beforeLines="50" w:before="120" w:afterLines="50" w:after="120" w:line="360" w:lineRule="auto"/>
        <w:ind w:left="1418" w:hanging="567"/>
        <w:rPr>
          <w:rFonts w:eastAsia="楷体_GB2312"/>
          <w:b/>
          <w:lang w:eastAsia="zh-CN"/>
        </w:rPr>
      </w:pPr>
      <w:sdt>
        <w:sdtPr>
          <w:rPr>
            <w:rFonts w:eastAsia="楷体_GB2312" w:hint="eastAsia"/>
            <w:b/>
            <w:lang w:eastAsia="zh-CN"/>
          </w:rPr>
          <w:alias w:val="RatingAgency_ServiceProviderCode"/>
          <w:tag w:val="RatingAgency_ServiceProviderCode"/>
          <w:id w:val="540329915"/>
          <w:placeholder>
            <w:docPart w:val="07C0455CB3ED457B9D64B6075416A915"/>
          </w:placeholder>
          <w:text/>
        </w:sdtPr>
        <w:sdtEndPr/>
        <w:sdtContent>
          <w:r w:rsidR="00267139" w:rsidRPr="00267139">
            <w:rPr>
              <w:rFonts w:eastAsia="楷体_GB2312" w:hint="eastAsia"/>
              <w:b/>
              <w:lang w:eastAsia="zh-CN"/>
            </w:rPr>
            <w:t>中诚信</w:t>
          </w:r>
        </w:sdtContent>
      </w:sdt>
      <w:r w:rsidR="00133F7B" w:rsidRPr="001C67C4">
        <w:rPr>
          <w:rFonts w:eastAsia="楷体_GB2312"/>
          <w:b/>
          <w:lang w:eastAsia="zh-CN"/>
        </w:rPr>
        <w:t>：</w:t>
      </w:r>
      <w:r w:rsidR="00133F7B" w:rsidRPr="001C67C4">
        <w:rPr>
          <w:rFonts w:eastAsia="楷体_GB2312"/>
          <w:lang w:eastAsia="zh-CN"/>
        </w:rPr>
        <w:t>系指</w:t>
      </w:r>
      <w:sdt>
        <w:sdtPr>
          <w:rPr>
            <w:rFonts w:eastAsia="楷体_GB2312" w:hint="eastAsia"/>
            <w:lang w:eastAsia="zh-CN"/>
          </w:rPr>
          <w:alias w:val="RatingAgencies"/>
          <w:tag w:val="RatingAgencies"/>
          <w:id w:val="1980111938"/>
          <w:placeholder>
            <w:docPart w:val="FA17C3365EFE4C51A3525F96E6286410"/>
          </w:placeholder>
          <w:text/>
        </w:sdtPr>
        <w:sdtEndPr/>
        <w:sdtContent>
          <w:r w:rsidR="00000220" w:rsidRPr="00000220">
            <w:rPr>
              <w:rFonts w:eastAsia="楷体_GB2312" w:hint="eastAsia"/>
              <w:lang w:eastAsia="zh-CN"/>
            </w:rPr>
            <w:t>中诚信国际信用评级有限责任公司</w:t>
          </w:r>
        </w:sdtContent>
      </w:sdt>
      <w:r w:rsidR="00133F7B" w:rsidRPr="001C67C4">
        <w:rPr>
          <w:rFonts w:eastAsia="楷体_GB2312"/>
          <w:lang w:eastAsia="zh-CN"/>
        </w:rPr>
        <w:t>。</w:t>
      </w:r>
    </w:p>
    <w:p w14:paraId="53E64D7F" w14:textId="1124166F" w:rsidR="00D1037C" w:rsidRDefault="002822E3" w:rsidP="001415FB">
      <w:pPr>
        <w:numPr>
          <w:ilvl w:val="0"/>
          <w:numId w:val="7"/>
        </w:numPr>
        <w:overflowPunct w:val="0"/>
        <w:spacing w:beforeLines="50" w:before="120" w:afterLines="50" w:after="120" w:line="360" w:lineRule="auto"/>
        <w:ind w:left="1418" w:hanging="567"/>
        <w:rPr>
          <w:rFonts w:eastAsia="楷体_GB2312"/>
          <w:b/>
          <w:lang w:eastAsia="zh-CN"/>
        </w:rPr>
      </w:pPr>
      <w:sdt>
        <w:sdtPr>
          <w:rPr>
            <w:rFonts w:eastAsia="楷体_GB2312" w:hint="eastAsia"/>
            <w:b/>
            <w:lang w:eastAsia="zh-CN"/>
          </w:rPr>
          <w:alias w:val="RatingAgency2_ServiceProviderCode"/>
          <w:tag w:val="RatingAgency2_ServiceProviderCode"/>
          <w:id w:val="1714532531"/>
          <w:placeholder>
            <w:docPart w:val="103739C7D4714C0D8BC57D28FC670B8B"/>
          </w:placeholder>
          <w:text/>
        </w:sdtPr>
        <w:sdtEndPr/>
        <w:sdtContent>
          <w:r w:rsidR="00D3798B" w:rsidRPr="00BE4EF5">
            <w:rPr>
              <w:rFonts w:eastAsia="楷体_GB2312" w:hint="eastAsia"/>
              <w:b/>
              <w:lang w:eastAsia="zh-CN"/>
            </w:rPr>
            <w:t>中债资信</w:t>
          </w:r>
        </w:sdtContent>
      </w:sdt>
      <w:r w:rsidR="00133F7B" w:rsidRPr="001C67C4">
        <w:rPr>
          <w:rFonts w:eastAsia="楷体_GB2312"/>
          <w:b/>
          <w:lang w:eastAsia="zh-CN"/>
        </w:rPr>
        <w:t>：</w:t>
      </w:r>
      <w:r w:rsidR="00133F7B" w:rsidRPr="001C67C4">
        <w:rPr>
          <w:rFonts w:eastAsia="楷体_GB2312"/>
          <w:lang w:eastAsia="zh-CN"/>
        </w:rPr>
        <w:t>系指</w:t>
      </w:r>
      <w:sdt>
        <w:sdtPr>
          <w:rPr>
            <w:rFonts w:eastAsia="楷体_GB2312" w:hint="eastAsia"/>
            <w:lang w:eastAsia="zh-CN"/>
          </w:rPr>
          <w:alias w:val="RatingAgency2"/>
          <w:tag w:val="RatingAgency2"/>
          <w:id w:val="-859425828"/>
          <w:placeholder>
            <w:docPart w:val="CE59EB49FE9E4C52A2C22133B62E85A7"/>
          </w:placeholder>
          <w:text/>
        </w:sdtPr>
        <w:sdtEndPr/>
        <w:sdtContent>
          <w:r w:rsidR="00267139" w:rsidRPr="00267139">
            <w:rPr>
              <w:rFonts w:eastAsia="楷体_GB2312" w:hint="eastAsia"/>
              <w:lang w:eastAsia="zh-CN"/>
            </w:rPr>
            <w:t>中债资信评估有限责任公司</w:t>
          </w:r>
        </w:sdtContent>
      </w:sdt>
      <w:r w:rsidR="00133F7B" w:rsidRPr="001C67C4">
        <w:rPr>
          <w:rFonts w:eastAsia="楷体_GB2312"/>
          <w:lang w:eastAsia="zh-CN"/>
        </w:rPr>
        <w:t>。</w:t>
      </w:r>
    </w:p>
    <w:p w14:paraId="4537D9B4" w14:textId="75E5A99D" w:rsidR="00D1037C" w:rsidRDefault="00133F7B" w:rsidP="001415FB">
      <w:pPr>
        <w:numPr>
          <w:ilvl w:val="0"/>
          <w:numId w:val="7"/>
        </w:numPr>
        <w:overflowPunct w:val="0"/>
        <w:spacing w:beforeLines="50" w:before="120" w:afterLines="50" w:after="120" w:line="360" w:lineRule="auto"/>
        <w:ind w:left="1418" w:hanging="567"/>
        <w:rPr>
          <w:rFonts w:eastAsia="楷体_GB2312"/>
          <w:bCs/>
        </w:rPr>
      </w:pPr>
      <w:r w:rsidRPr="001C67C4">
        <w:rPr>
          <w:rFonts w:eastAsia="楷体_GB2312"/>
          <w:b/>
          <w:lang w:eastAsia="zh-CN"/>
        </w:rPr>
        <w:t>登记托管机构：</w:t>
      </w:r>
      <w:r w:rsidRPr="007C0629">
        <w:rPr>
          <w:rFonts w:eastAsia="楷体_GB2312"/>
          <w:bCs/>
        </w:rPr>
        <w:t>系</w:t>
      </w:r>
      <w:r w:rsidRPr="001C67C4">
        <w:rPr>
          <w:rFonts w:eastAsia="楷体_GB2312"/>
          <w:bCs/>
        </w:rPr>
        <w:t>指</w:t>
      </w:r>
      <w:r w:rsidRPr="001C67C4">
        <w:rPr>
          <w:rFonts w:eastAsia="楷体_GB2312"/>
          <w:bCs/>
        </w:rPr>
        <w:t>“</w:t>
      </w:r>
      <w:sdt>
        <w:sdtPr>
          <w:rPr>
            <w:rFonts w:eastAsia="楷体_GB2312" w:hint="eastAsia"/>
            <w:bCs/>
          </w:rPr>
          <w:alias w:val="TrusteeRegistrationPaymentAgent_ServiceProviderCode"/>
          <w:tag w:val="TrusteeRegistrationPaymentAgent_ServiceProviderCode"/>
          <w:id w:val="-121460359"/>
          <w:placeholder>
            <w:docPart w:val="3AE1916C6278439FB94B38671FC5CB30"/>
          </w:placeholder>
          <w:text/>
        </w:sdtPr>
        <w:sdtEndPr/>
        <w:sdtContent>
          <w:r w:rsidR="007C0629" w:rsidRPr="007C0629">
            <w:rPr>
              <w:rFonts w:eastAsia="楷体_GB2312" w:hint="eastAsia"/>
              <w:bCs/>
            </w:rPr>
            <w:t>中央登记结算公司</w:t>
          </w:r>
        </w:sdtContent>
      </w:sdt>
      <w:r w:rsidRPr="001C67C4">
        <w:rPr>
          <w:rFonts w:eastAsia="楷体_GB2312"/>
          <w:bCs/>
        </w:rPr>
        <w:t>”</w:t>
      </w:r>
      <w:r w:rsidRPr="001C67C4">
        <w:rPr>
          <w:rFonts w:eastAsia="楷体_GB2312"/>
          <w:bCs/>
        </w:rPr>
        <w:t>或监管部门指定的其他提供</w:t>
      </w:r>
      <w:r w:rsidRPr="001C67C4">
        <w:rPr>
          <w:rFonts w:eastAsia="楷体_GB2312"/>
          <w:bCs/>
        </w:rPr>
        <w:t>“</w:t>
      </w:r>
      <w:r w:rsidRPr="001C67C4">
        <w:rPr>
          <w:rFonts w:eastAsia="楷体_GB2312"/>
          <w:bCs/>
        </w:rPr>
        <w:t>资产支持证券</w:t>
      </w:r>
      <w:r w:rsidRPr="001C67C4">
        <w:rPr>
          <w:rFonts w:eastAsia="楷体_GB2312"/>
          <w:bCs/>
        </w:rPr>
        <w:t>”</w:t>
      </w:r>
      <w:r w:rsidRPr="001C67C4">
        <w:rPr>
          <w:rFonts w:eastAsia="楷体_GB2312"/>
          <w:bCs/>
        </w:rPr>
        <w:t>登记托管服务的机构。</w:t>
      </w:r>
    </w:p>
    <w:p w14:paraId="0AA79CB2" w14:textId="7FE94AEC" w:rsidR="00D1037C" w:rsidRDefault="00133F7B" w:rsidP="001415FB">
      <w:pPr>
        <w:numPr>
          <w:ilvl w:val="0"/>
          <w:numId w:val="7"/>
        </w:numPr>
        <w:overflowPunct w:val="0"/>
        <w:spacing w:beforeLines="50" w:before="120" w:afterLines="50" w:after="120" w:line="360" w:lineRule="auto"/>
        <w:ind w:left="1418" w:hanging="567"/>
        <w:rPr>
          <w:rFonts w:eastAsia="楷体_GB2312"/>
          <w:bCs/>
        </w:rPr>
      </w:pPr>
      <w:r w:rsidRPr="001C67C4">
        <w:rPr>
          <w:rFonts w:eastAsia="楷体_GB2312"/>
          <w:b/>
          <w:lang w:eastAsia="zh-CN"/>
        </w:rPr>
        <w:t>支付代理机构：</w:t>
      </w:r>
      <w:r w:rsidRPr="001C67C4">
        <w:rPr>
          <w:rFonts w:eastAsia="楷体_GB2312"/>
          <w:bCs/>
          <w:lang w:eastAsia="zh-CN"/>
        </w:rPr>
        <w:t>系指</w:t>
      </w:r>
      <w:r w:rsidRPr="001C67C4">
        <w:rPr>
          <w:rFonts w:eastAsia="楷体_GB2312"/>
          <w:bCs/>
          <w:lang w:eastAsia="zh-CN"/>
        </w:rPr>
        <w:t>“</w:t>
      </w:r>
      <w:sdt>
        <w:sdtPr>
          <w:rPr>
            <w:rFonts w:eastAsia="楷体_GB2312" w:hint="eastAsia"/>
            <w:bCs/>
            <w:lang w:eastAsia="zh-CN"/>
          </w:rPr>
          <w:alias w:val="TrusteeRegistrationPaymentAgent_ServiceProviderCode"/>
          <w:tag w:val="TrusteeRegistrationPaymentAgent_ServiceProviderCode"/>
          <w:id w:val="497613964"/>
          <w:placeholder>
            <w:docPart w:val="5B4BD5B14F3744788EB35645CFFFDC26"/>
          </w:placeholder>
          <w:text/>
        </w:sdtPr>
        <w:sdtEndPr/>
        <w:sdtContent>
          <w:r w:rsidR="007C0629" w:rsidRPr="007C0629">
            <w:rPr>
              <w:rFonts w:eastAsia="楷体_GB2312" w:hint="eastAsia"/>
              <w:bCs/>
              <w:lang w:eastAsia="zh-CN"/>
            </w:rPr>
            <w:t>中央登记结算公司</w:t>
          </w:r>
        </w:sdtContent>
      </w:sdt>
      <w:r w:rsidRPr="001C67C4">
        <w:rPr>
          <w:rFonts w:eastAsia="楷体_GB2312"/>
          <w:bCs/>
          <w:lang w:eastAsia="zh-CN"/>
        </w:rPr>
        <w:t>”</w:t>
      </w:r>
      <w:r w:rsidRPr="001C67C4">
        <w:rPr>
          <w:rFonts w:eastAsia="楷体_GB2312"/>
          <w:bCs/>
          <w:lang w:eastAsia="zh-CN"/>
        </w:rPr>
        <w:t>或监管部门指定的其他提供</w:t>
      </w:r>
      <w:r w:rsidRPr="001C67C4">
        <w:rPr>
          <w:rFonts w:eastAsia="楷体_GB2312"/>
          <w:bCs/>
          <w:lang w:eastAsia="zh-CN"/>
        </w:rPr>
        <w:t>“</w:t>
      </w:r>
      <w:r w:rsidRPr="001C67C4">
        <w:rPr>
          <w:rFonts w:eastAsia="楷体_GB2312"/>
          <w:bCs/>
          <w:lang w:eastAsia="zh-CN"/>
        </w:rPr>
        <w:t>资产支持证券</w:t>
      </w:r>
      <w:r w:rsidRPr="001C67C4">
        <w:rPr>
          <w:rFonts w:eastAsia="楷体_GB2312"/>
          <w:bCs/>
          <w:lang w:eastAsia="zh-CN"/>
        </w:rPr>
        <w:t>”</w:t>
      </w:r>
      <w:r w:rsidRPr="001C67C4">
        <w:rPr>
          <w:rFonts w:eastAsia="楷体_GB2312"/>
          <w:bCs/>
          <w:lang w:eastAsia="zh-CN"/>
        </w:rPr>
        <w:t>本息兑付服务的机构。</w:t>
      </w:r>
    </w:p>
    <w:p w14:paraId="5B330505" w14:textId="7D015DB5" w:rsidR="00D1037C" w:rsidRDefault="002822E3" w:rsidP="001415FB">
      <w:pPr>
        <w:numPr>
          <w:ilvl w:val="0"/>
          <w:numId w:val="7"/>
        </w:numPr>
        <w:overflowPunct w:val="0"/>
        <w:spacing w:beforeLines="50" w:before="120" w:afterLines="50" w:after="120" w:line="360" w:lineRule="auto"/>
        <w:ind w:left="1418" w:hanging="567"/>
        <w:rPr>
          <w:rFonts w:eastAsia="楷体_GB2312"/>
          <w:lang w:eastAsia="zh-CN"/>
        </w:rPr>
      </w:pPr>
      <w:sdt>
        <w:sdtPr>
          <w:rPr>
            <w:rFonts w:eastAsia="楷体_GB2312" w:hint="eastAsia"/>
            <w:b/>
            <w:lang w:eastAsia="zh-CN"/>
          </w:rPr>
          <w:alias w:val="TrusteeRegistrationPaymentAgent_ServiceProviderCode"/>
          <w:tag w:val="TrusteeRegistrationPaymentAgent_ServiceProviderCode"/>
          <w:id w:val="1145700227"/>
          <w:placeholder>
            <w:docPart w:val="210E298AD9144EB5BC736B7D9C3C000F"/>
          </w:placeholder>
          <w:text/>
        </w:sdtPr>
        <w:sdtEndPr/>
        <w:sdtContent>
          <w:r w:rsidR="007C0629" w:rsidRPr="007C0629">
            <w:rPr>
              <w:rFonts w:eastAsia="楷体_GB2312" w:hint="eastAsia"/>
              <w:b/>
              <w:lang w:eastAsia="zh-CN"/>
            </w:rPr>
            <w:t>中央登记结算公司</w:t>
          </w:r>
        </w:sdtContent>
      </w:sdt>
      <w:r w:rsidR="00133F7B" w:rsidRPr="001C67C4">
        <w:rPr>
          <w:rFonts w:eastAsia="楷体_GB2312"/>
          <w:bCs/>
        </w:rPr>
        <w:t>：</w:t>
      </w:r>
      <w:r w:rsidR="00133F7B" w:rsidRPr="001C67C4">
        <w:rPr>
          <w:rFonts w:eastAsia="楷体_GB2312"/>
          <w:lang w:eastAsia="zh-CN"/>
        </w:rPr>
        <w:t>系</w:t>
      </w:r>
      <w:r w:rsidR="00133F7B" w:rsidRPr="001C67C4">
        <w:rPr>
          <w:rFonts w:eastAsia="楷体_GB2312"/>
          <w:bCs/>
        </w:rPr>
        <w:t>指</w:t>
      </w:r>
      <w:sdt>
        <w:sdtPr>
          <w:rPr>
            <w:rFonts w:eastAsia="楷体_GB2312" w:hint="eastAsia"/>
            <w:lang w:eastAsia="zh-CN"/>
          </w:rPr>
          <w:alias w:val="TrusteeRegistrationPaymentAgent"/>
          <w:tag w:val="TrusteeRegistrationPaymentAgent"/>
          <w:id w:val="96136061"/>
          <w:placeholder>
            <w:docPart w:val="9FCC39975DE642DC83231BE2C94797AF"/>
          </w:placeholder>
          <w:text/>
        </w:sdtPr>
        <w:sdtEndPr/>
        <w:sdtContent>
          <w:r w:rsidR="00406DE1" w:rsidRPr="00406DE1">
            <w:rPr>
              <w:rFonts w:eastAsia="楷体_GB2312" w:hint="eastAsia"/>
              <w:lang w:eastAsia="zh-CN"/>
            </w:rPr>
            <w:t>中央国债登记结算有限责任公司</w:t>
          </w:r>
        </w:sdtContent>
      </w:sdt>
      <w:r w:rsidR="00133F7B" w:rsidRPr="001C67C4">
        <w:rPr>
          <w:rFonts w:eastAsia="楷体_GB2312"/>
          <w:bCs/>
        </w:rPr>
        <w:t>。</w:t>
      </w:r>
    </w:p>
    <w:p w14:paraId="4F547F09"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同业拆借中心：</w:t>
      </w:r>
      <w:r w:rsidRPr="001C67C4">
        <w:rPr>
          <w:rFonts w:eastAsia="楷体_GB2312"/>
          <w:lang w:eastAsia="zh-CN"/>
        </w:rPr>
        <w:t>系指全国银行间同业拆借中心。</w:t>
      </w:r>
    </w:p>
    <w:p w14:paraId="779A5D86"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人民银行：</w:t>
      </w:r>
      <w:r w:rsidRPr="001C67C4">
        <w:rPr>
          <w:rFonts w:eastAsia="楷体_GB2312"/>
          <w:lang w:eastAsia="zh-CN"/>
        </w:rPr>
        <w:t>系指中国人民银行。</w:t>
      </w:r>
    </w:p>
    <w:p w14:paraId="7802D50A"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bCs/>
          <w:lang w:eastAsia="zh-CN"/>
        </w:rPr>
        <w:t>银监会：</w:t>
      </w:r>
      <w:r w:rsidRPr="001C67C4">
        <w:rPr>
          <w:rFonts w:eastAsia="楷体_GB2312"/>
          <w:lang w:eastAsia="zh-CN"/>
        </w:rPr>
        <w:t>系指中国银行业监督管理委员会。</w:t>
      </w:r>
    </w:p>
    <w:p w14:paraId="1FB3C81C" w14:textId="77777777" w:rsidR="00D1037C" w:rsidRDefault="00770DC1"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bCs/>
        </w:rPr>
        <w:t>交易商协会：</w:t>
      </w:r>
      <w:r w:rsidRPr="001C67C4">
        <w:rPr>
          <w:rFonts w:eastAsia="楷体_GB2312"/>
          <w:bCs/>
        </w:rPr>
        <w:t>系指中国银行间市场交易商协会。</w:t>
      </w:r>
    </w:p>
    <w:p w14:paraId="4F10AE2A" w14:textId="77777777" w:rsidR="00D1037C" w:rsidRDefault="008006C8" w:rsidP="001415FB">
      <w:pPr>
        <w:numPr>
          <w:ilvl w:val="0"/>
          <w:numId w:val="7"/>
        </w:numPr>
        <w:overflowPunct w:val="0"/>
        <w:spacing w:beforeLines="50" w:before="120" w:afterLines="50" w:after="120" w:line="360" w:lineRule="auto"/>
        <w:ind w:left="1418" w:hanging="567"/>
        <w:rPr>
          <w:rFonts w:eastAsia="楷体_GB2312"/>
          <w:b/>
          <w:bCs/>
          <w:lang w:eastAsia="zh-CN"/>
        </w:rPr>
      </w:pPr>
      <w:r w:rsidRPr="008006C8">
        <w:rPr>
          <w:rFonts w:eastAsia="楷体_GB2312"/>
          <w:b/>
          <w:bCs/>
          <w:lang w:eastAsia="zh-CN"/>
        </w:rPr>
        <w:t>受益人：</w:t>
      </w:r>
      <w:r w:rsidRPr="008006C8">
        <w:rPr>
          <w:rFonts w:eastAsia="楷体_GB2312"/>
          <w:bCs/>
          <w:lang w:eastAsia="zh-CN"/>
        </w:rPr>
        <w:t>系指</w:t>
      </w:r>
      <w:r w:rsidRPr="008006C8">
        <w:rPr>
          <w:rFonts w:eastAsia="楷体_GB2312"/>
          <w:bCs/>
          <w:lang w:eastAsia="zh-CN"/>
        </w:rPr>
        <w:t>“</w:t>
      </w:r>
      <w:r w:rsidRPr="008006C8">
        <w:rPr>
          <w:rFonts w:eastAsia="楷体_GB2312"/>
          <w:bCs/>
          <w:lang w:eastAsia="zh-CN"/>
        </w:rPr>
        <w:t>资产支持证券持有人</w:t>
      </w:r>
      <w:r w:rsidRPr="008006C8">
        <w:rPr>
          <w:rFonts w:eastAsia="楷体_GB2312"/>
          <w:bCs/>
          <w:lang w:eastAsia="zh-CN"/>
        </w:rPr>
        <w:t>”</w:t>
      </w:r>
      <w:r w:rsidRPr="008006C8">
        <w:rPr>
          <w:rFonts w:eastAsia="楷体_GB2312"/>
          <w:bCs/>
          <w:lang w:eastAsia="zh-CN"/>
        </w:rPr>
        <w:t>。</w:t>
      </w:r>
    </w:p>
    <w:p w14:paraId="4DF672D9" w14:textId="77777777" w:rsidR="00D1037C" w:rsidRDefault="008006C8" w:rsidP="001415FB">
      <w:pPr>
        <w:numPr>
          <w:ilvl w:val="0"/>
          <w:numId w:val="7"/>
        </w:numPr>
        <w:overflowPunct w:val="0"/>
        <w:spacing w:beforeLines="50" w:before="120" w:afterLines="50" w:after="120" w:line="360" w:lineRule="auto"/>
        <w:ind w:left="1418" w:hanging="567"/>
        <w:rPr>
          <w:rFonts w:eastAsia="楷体_GB2312"/>
          <w:b/>
          <w:bCs/>
          <w:lang w:eastAsia="zh-CN"/>
        </w:rPr>
      </w:pPr>
      <w:r w:rsidRPr="008006C8">
        <w:rPr>
          <w:rFonts w:eastAsia="楷体_GB2312"/>
          <w:b/>
          <w:bCs/>
          <w:lang w:eastAsia="zh-CN"/>
        </w:rPr>
        <w:t>资产支持证券持有人：</w:t>
      </w:r>
      <w:r w:rsidRPr="008006C8">
        <w:rPr>
          <w:rFonts w:eastAsia="楷体_GB2312"/>
          <w:bCs/>
          <w:lang w:eastAsia="zh-CN"/>
        </w:rPr>
        <w:t>系指任何持有</w:t>
      </w:r>
      <w:r w:rsidRPr="008006C8">
        <w:rPr>
          <w:rFonts w:eastAsia="楷体_GB2312"/>
          <w:bCs/>
          <w:lang w:eastAsia="zh-CN"/>
        </w:rPr>
        <w:t>“</w:t>
      </w:r>
      <w:r w:rsidRPr="008006C8">
        <w:rPr>
          <w:rFonts w:eastAsia="楷体_GB2312"/>
          <w:bCs/>
          <w:lang w:eastAsia="zh-CN"/>
        </w:rPr>
        <w:t>资产支持证券</w:t>
      </w:r>
      <w:r w:rsidRPr="008006C8">
        <w:rPr>
          <w:rFonts w:eastAsia="楷体_GB2312"/>
          <w:bCs/>
          <w:lang w:eastAsia="zh-CN"/>
        </w:rPr>
        <w:t>”</w:t>
      </w:r>
      <w:r w:rsidRPr="008006C8">
        <w:rPr>
          <w:rFonts w:eastAsia="楷体_GB2312"/>
          <w:bCs/>
          <w:lang w:eastAsia="zh-CN"/>
        </w:rPr>
        <w:t>的投资机构，包括投资购买</w:t>
      </w:r>
      <w:r w:rsidRPr="008006C8">
        <w:rPr>
          <w:rFonts w:eastAsia="楷体_GB2312"/>
          <w:bCs/>
          <w:lang w:eastAsia="zh-CN"/>
        </w:rPr>
        <w:t>“</w:t>
      </w:r>
      <w:r w:rsidRPr="008006C8">
        <w:rPr>
          <w:rFonts w:eastAsia="楷体_GB2312"/>
          <w:bCs/>
          <w:lang w:eastAsia="zh-CN"/>
        </w:rPr>
        <w:t>发行人</w:t>
      </w:r>
      <w:r w:rsidRPr="008006C8">
        <w:rPr>
          <w:rFonts w:eastAsia="楷体_GB2312"/>
          <w:bCs/>
          <w:lang w:eastAsia="zh-CN"/>
        </w:rPr>
        <w:t>”</w:t>
      </w:r>
      <w:r w:rsidRPr="008006C8">
        <w:rPr>
          <w:rFonts w:eastAsia="楷体_GB2312"/>
          <w:bCs/>
          <w:lang w:eastAsia="zh-CN"/>
        </w:rPr>
        <w:t>（</w:t>
      </w:r>
      <w:r w:rsidRPr="008006C8">
        <w:rPr>
          <w:rFonts w:eastAsia="楷体_GB2312"/>
          <w:bCs/>
          <w:lang w:eastAsia="zh-CN"/>
        </w:rPr>
        <w:t xml:space="preserve"> “</w:t>
      </w:r>
      <w:r w:rsidRPr="008006C8">
        <w:rPr>
          <w:rFonts w:eastAsia="楷体_GB2312"/>
          <w:bCs/>
          <w:lang w:eastAsia="zh-CN"/>
        </w:rPr>
        <w:t>受托机构</w:t>
      </w:r>
      <w:r w:rsidRPr="008006C8">
        <w:rPr>
          <w:rFonts w:eastAsia="楷体_GB2312"/>
          <w:bCs/>
          <w:lang w:eastAsia="zh-CN"/>
        </w:rPr>
        <w:t>”</w:t>
      </w:r>
      <w:r w:rsidRPr="008006C8">
        <w:rPr>
          <w:rFonts w:eastAsia="楷体_GB2312"/>
          <w:bCs/>
          <w:lang w:eastAsia="zh-CN"/>
        </w:rPr>
        <w:t>）发行的</w:t>
      </w:r>
      <w:r w:rsidRPr="008006C8">
        <w:rPr>
          <w:rFonts w:eastAsia="楷体_GB2312"/>
          <w:bCs/>
          <w:lang w:eastAsia="zh-CN"/>
        </w:rPr>
        <w:t>“</w:t>
      </w:r>
      <w:r w:rsidRPr="008006C8">
        <w:rPr>
          <w:rFonts w:eastAsia="楷体_GB2312"/>
          <w:bCs/>
          <w:lang w:eastAsia="zh-CN"/>
        </w:rPr>
        <w:t>资产支持证券</w:t>
      </w:r>
      <w:r w:rsidRPr="008006C8">
        <w:rPr>
          <w:rFonts w:eastAsia="楷体_GB2312"/>
          <w:bCs/>
          <w:lang w:eastAsia="zh-CN"/>
        </w:rPr>
        <w:t>”</w:t>
      </w:r>
      <w:r w:rsidRPr="008006C8">
        <w:rPr>
          <w:rFonts w:eastAsia="楷体_GB2312"/>
          <w:bCs/>
          <w:lang w:eastAsia="zh-CN"/>
        </w:rPr>
        <w:t>的投资机构和在</w:t>
      </w:r>
      <w:r w:rsidRPr="008006C8">
        <w:rPr>
          <w:rFonts w:eastAsia="楷体_GB2312"/>
          <w:bCs/>
          <w:lang w:eastAsia="zh-CN"/>
        </w:rPr>
        <w:t>“</w:t>
      </w:r>
      <w:r w:rsidRPr="008006C8">
        <w:rPr>
          <w:rFonts w:eastAsia="楷体_GB2312"/>
          <w:bCs/>
          <w:lang w:eastAsia="zh-CN"/>
        </w:rPr>
        <w:t>资产支持证券</w:t>
      </w:r>
      <w:r w:rsidRPr="008006C8">
        <w:rPr>
          <w:rFonts w:eastAsia="楷体_GB2312"/>
          <w:bCs/>
          <w:lang w:eastAsia="zh-CN"/>
        </w:rPr>
        <w:t>”</w:t>
      </w:r>
      <w:r w:rsidRPr="008006C8">
        <w:rPr>
          <w:rFonts w:eastAsia="楷体_GB2312"/>
          <w:bCs/>
          <w:lang w:eastAsia="zh-CN"/>
        </w:rPr>
        <w:t>交易流通过程中取得</w:t>
      </w:r>
      <w:r w:rsidRPr="008006C8">
        <w:rPr>
          <w:rFonts w:eastAsia="楷体_GB2312"/>
          <w:bCs/>
          <w:lang w:eastAsia="zh-CN"/>
        </w:rPr>
        <w:t>“</w:t>
      </w:r>
      <w:r w:rsidRPr="008006C8">
        <w:rPr>
          <w:rFonts w:eastAsia="楷体_GB2312"/>
          <w:bCs/>
          <w:lang w:eastAsia="zh-CN"/>
        </w:rPr>
        <w:t>资产支持证券</w:t>
      </w:r>
      <w:r w:rsidRPr="008006C8">
        <w:rPr>
          <w:rFonts w:eastAsia="楷体_GB2312"/>
          <w:bCs/>
          <w:lang w:eastAsia="zh-CN"/>
        </w:rPr>
        <w:t>”</w:t>
      </w:r>
      <w:r w:rsidRPr="008006C8">
        <w:rPr>
          <w:rFonts w:eastAsia="楷体_GB2312"/>
          <w:bCs/>
          <w:lang w:eastAsia="zh-CN"/>
        </w:rPr>
        <w:t>的其他投资机构。根据其持有的不同</w:t>
      </w:r>
      <w:r w:rsidRPr="008006C8">
        <w:rPr>
          <w:rFonts w:eastAsia="楷体_GB2312"/>
          <w:bCs/>
          <w:lang w:eastAsia="zh-CN"/>
        </w:rPr>
        <w:t>“</w:t>
      </w:r>
      <w:r w:rsidRPr="008006C8">
        <w:rPr>
          <w:rFonts w:eastAsia="楷体_GB2312"/>
          <w:bCs/>
          <w:lang w:eastAsia="zh-CN"/>
        </w:rPr>
        <w:t>资产支持证券</w:t>
      </w:r>
      <w:r w:rsidRPr="008006C8">
        <w:rPr>
          <w:rFonts w:eastAsia="楷体_GB2312"/>
          <w:bCs/>
          <w:lang w:eastAsia="zh-CN"/>
        </w:rPr>
        <w:t>”</w:t>
      </w:r>
      <w:r w:rsidRPr="008006C8">
        <w:rPr>
          <w:rFonts w:eastAsia="楷体_GB2312"/>
          <w:bCs/>
          <w:lang w:eastAsia="zh-CN"/>
        </w:rPr>
        <w:t>的类别，本信托项下</w:t>
      </w:r>
      <w:r w:rsidRPr="008006C8">
        <w:rPr>
          <w:rFonts w:eastAsia="楷体_GB2312"/>
          <w:bCs/>
          <w:lang w:eastAsia="zh-CN"/>
        </w:rPr>
        <w:t>“</w:t>
      </w:r>
      <w:r w:rsidRPr="008006C8">
        <w:rPr>
          <w:rFonts w:eastAsia="楷体_GB2312"/>
          <w:bCs/>
          <w:lang w:eastAsia="zh-CN"/>
        </w:rPr>
        <w:t>资</w:t>
      </w:r>
      <w:r w:rsidRPr="008006C8">
        <w:rPr>
          <w:rFonts w:eastAsia="楷体_GB2312"/>
          <w:bCs/>
          <w:lang w:eastAsia="zh-CN"/>
        </w:rPr>
        <w:lastRenderedPageBreak/>
        <w:t>产支持证券持有人</w:t>
      </w:r>
      <w:r w:rsidRPr="008006C8">
        <w:rPr>
          <w:rFonts w:eastAsia="楷体_GB2312"/>
          <w:bCs/>
          <w:lang w:eastAsia="zh-CN"/>
        </w:rPr>
        <w:t>”</w:t>
      </w:r>
      <w:r w:rsidRPr="008006C8">
        <w:rPr>
          <w:rFonts w:eastAsia="楷体_GB2312"/>
          <w:bCs/>
          <w:lang w:eastAsia="zh-CN"/>
        </w:rPr>
        <w:t>分为</w:t>
      </w:r>
      <w:r w:rsidRPr="008006C8">
        <w:rPr>
          <w:rFonts w:eastAsia="楷体_GB2312"/>
          <w:bCs/>
          <w:lang w:eastAsia="zh-CN"/>
        </w:rPr>
        <w:t>“</w:t>
      </w:r>
      <w:r w:rsidRPr="008006C8">
        <w:rPr>
          <w:rFonts w:eastAsia="楷体_GB2312"/>
          <w:bCs/>
          <w:lang w:eastAsia="zh-CN"/>
        </w:rPr>
        <w:t>优先档资产支持证券持有人</w:t>
      </w:r>
      <w:r w:rsidRPr="008006C8">
        <w:rPr>
          <w:rFonts w:eastAsia="楷体_GB2312"/>
          <w:bCs/>
          <w:lang w:eastAsia="zh-CN"/>
        </w:rPr>
        <w:t>”</w:t>
      </w:r>
      <w:r w:rsidRPr="008006C8">
        <w:rPr>
          <w:rFonts w:eastAsia="楷体_GB2312"/>
          <w:bCs/>
          <w:lang w:eastAsia="zh-CN"/>
        </w:rPr>
        <w:t>和</w:t>
      </w:r>
      <w:r w:rsidRPr="008006C8">
        <w:rPr>
          <w:rFonts w:eastAsia="楷体_GB2312"/>
          <w:bCs/>
          <w:lang w:eastAsia="zh-CN"/>
        </w:rPr>
        <w:t>“</w:t>
      </w:r>
      <w:r w:rsidRPr="008006C8">
        <w:rPr>
          <w:rFonts w:eastAsia="楷体_GB2312"/>
          <w:bCs/>
          <w:lang w:eastAsia="zh-CN"/>
        </w:rPr>
        <w:t>次级档资产支持证券持有人</w:t>
      </w:r>
      <w:r w:rsidRPr="008006C8">
        <w:rPr>
          <w:rFonts w:eastAsia="楷体_GB2312"/>
          <w:bCs/>
          <w:lang w:eastAsia="zh-CN"/>
        </w:rPr>
        <w:t>”</w:t>
      </w:r>
      <w:r w:rsidRPr="008006C8">
        <w:rPr>
          <w:rFonts w:eastAsia="楷体_GB2312"/>
          <w:bCs/>
          <w:lang w:eastAsia="zh-CN"/>
        </w:rPr>
        <w:t>。</w:t>
      </w:r>
    </w:p>
    <w:p w14:paraId="02A0D6C3" w14:textId="77777777" w:rsidR="00D1037C" w:rsidRDefault="008006C8" w:rsidP="001415FB">
      <w:pPr>
        <w:numPr>
          <w:ilvl w:val="0"/>
          <w:numId w:val="7"/>
        </w:numPr>
        <w:overflowPunct w:val="0"/>
        <w:spacing w:beforeLines="50" w:before="120" w:afterLines="50" w:after="120" w:line="360" w:lineRule="auto"/>
        <w:ind w:left="1418" w:hanging="567"/>
        <w:rPr>
          <w:rFonts w:eastAsia="楷体_GB2312"/>
          <w:b/>
          <w:bCs/>
          <w:lang w:eastAsia="zh-CN"/>
        </w:rPr>
      </w:pPr>
      <w:r w:rsidRPr="008006C8">
        <w:rPr>
          <w:rFonts w:eastAsia="楷体_GB2312"/>
          <w:b/>
          <w:bCs/>
          <w:lang w:eastAsia="zh-CN"/>
        </w:rPr>
        <w:t>优先档资产支持证券持有人：</w:t>
      </w:r>
      <w:r w:rsidRPr="008006C8">
        <w:rPr>
          <w:rFonts w:eastAsia="楷体_GB2312"/>
          <w:bCs/>
          <w:lang w:eastAsia="zh-CN"/>
        </w:rPr>
        <w:t>系指持有</w:t>
      </w:r>
      <w:r w:rsidRPr="008006C8">
        <w:rPr>
          <w:rFonts w:eastAsia="楷体_GB2312"/>
          <w:bCs/>
          <w:lang w:eastAsia="zh-CN"/>
        </w:rPr>
        <w:t>“</w:t>
      </w:r>
      <w:r w:rsidRPr="008006C8">
        <w:rPr>
          <w:rFonts w:eastAsia="楷体_GB2312"/>
          <w:bCs/>
          <w:lang w:eastAsia="zh-CN"/>
        </w:rPr>
        <w:t>优先档资产支持证券</w:t>
      </w:r>
      <w:r w:rsidRPr="008006C8">
        <w:rPr>
          <w:rFonts w:eastAsia="楷体_GB2312"/>
          <w:bCs/>
          <w:lang w:eastAsia="zh-CN"/>
        </w:rPr>
        <w:t>”</w:t>
      </w:r>
      <w:r w:rsidRPr="008006C8">
        <w:rPr>
          <w:rFonts w:eastAsia="楷体_GB2312"/>
          <w:bCs/>
          <w:lang w:eastAsia="zh-CN"/>
        </w:rPr>
        <w:t>的人，包括</w:t>
      </w:r>
      <w:r w:rsidRPr="008006C8">
        <w:rPr>
          <w:rFonts w:eastAsia="楷体_GB2312"/>
          <w:bCs/>
          <w:lang w:eastAsia="zh-CN"/>
        </w:rPr>
        <w:t>“</w:t>
      </w:r>
      <w:r w:rsidRPr="008006C8">
        <w:rPr>
          <w:rFonts w:eastAsia="楷体_GB2312"/>
          <w:bCs/>
          <w:lang w:eastAsia="zh-CN"/>
        </w:rPr>
        <w:t>优先</w:t>
      </w:r>
      <w:r w:rsidRPr="008006C8">
        <w:rPr>
          <w:rFonts w:eastAsia="楷体_GB2312"/>
          <w:bCs/>
          <w:lang w:eastAsia="zh-CN"/>
        </w:rPr>
        <w:t>A</w:t>
      </w:r>
      <w:r w:rsidRPr="008006C8">
        <w:rPr>
          <w:rFonts w:eastAsia="楷体_GB2312"/>
          <w:bCs/>
          <w:lang w:eastAsia="zh-CN"/>
        </w:rPr>
        <w:t>档资产支持证券持有人</w:t>
      </w:r>
      <w:r w:rsidRPr="008006C8">
        <w:rPr>
          <w:rFonts w:eastAsia="楷体_GB2312"/>
          <w:bCs/>
          <w:lang w:eastAsia="zh-CN"/>
        </w:rPr>
        <w:t>”</w:t>
      </w:r>
      <w:r w:rsidRPr="008006C8">
        <w:rPr>
          <w:rFonts w:eastAsia="楷体_GB2312"/>
          <w:bCs/>
          <w:lang w:eastAsia="zh-CN"/>
        </w:rPr>
        <w:t>和</w:t>
      </w:r>
      <w:r w:rsidRPr="008006C8">
        <w:rPr>
          <w:rFonts w:eastAsia="楷体_GB2312"/>
          <w:bCs/>
          <w:lang w:eastAsia="zh-CN"/>
        </w:rPr>
        <w:t>“</w:t>
      </w:r>
      <w:r w:rsidRPr="008006C8">
        <w:rPr>
          <w:rFonts w:eastAsia="楷体_GB2312"/>
          <w:bCs/>
          <w:lang w:eastAsia="zh-CN"/>
        </w:rPr>
        <w:t>优先</w:t>
      </w:r>
      <w:r w:rsidRPr="008006C8">
        <w:rPr>
          <w:rFonts w:eastAsia="楷体_GB2312"/>
          <w:bCs/>
          <w:lang w:eastAsia="zh-CN"/>
        </w:rPr>
        <w:t>B</w:t>
      </w:r>
      <w:r w:rsidRPr="008006C8">
        <w:rPr>
          <w:rFonts w:eastAsia="楷体_GB2312"/>
          <w:bCs/>
          <w:lang w:eastAsia="zh-CN"/>
        </w:rPr>
        <w:t>档资产支持证券持有人</w:t>
      </w:r>
      <w:r w:rsidRPr="008006C8">
        <w:rPr>
          <w:rFonts w:eastAsia="楷体_GB2312"/>
          <w:bCs/>
          <w:lang w:eastAsia="zh-CN"/>
        </w:rPr>
        <w:t>”</w:t>
      </w:r>
      <w:r w:rsidRPr="008006C8">
        <w:rPr>
          <w:rFonts w:eastAsia="楷体_GB2312"/>
          <w:bCs/>
          <w:lang w:eastAsia="zh-CN"/>
        </w:rPr>
        <w:t>。</w:t>
      </w:r>
    </w:p>
    <w:p w14:paraId="6F5BA7D7" w14:textId="30DFF89D" w:rsidR="00D1037C" w:rsidRDefault="008006C8" w:rsidP="001415FB">
      <w:pPr>
        <w:numPr>
          <w:ilvl w:val="0"/>
          <w:numId w:val="7"/>
        </w:numPr>
        <w:overflowPunct w:val="0"/>
        <w:spacing w:beforeLines="50" w:before="120" w:afterLines="50" w:after="120" w:line="360" w:lineRule="auto"/>
        <w:ind w:left="1418" w:hanging="567"/>
        <w:rPr>
          <w:rFonts w:eastAsia="楷体_GB2312"/>
          <w:b/>
          <w:bCs/>
          <w:lang w:eastAsia="zh-CN"/>
        </w:rPr>
      </w:pPr>
      <w:r w:rsidRPr="008006C8">
        <w:rPr>
          <w:rFonts w:eastAsia="楷体_GB2312"/>
          <w:b/>
          <w:bCs/>
          <w:lang w:eastAsia="zh-CN"/>
        </w:rPr>
        <w:t>优先</w:t>
      </w:r>
      <w:r w:rsidRPr="008006C8">
        <w:rPr>
          <w:rFonts w:eastAsia="楷体_GB2312"/>
          <w:b/>
          <w:bCs/>
          <w:lang w:eastAsia="zh-CN"/>
        </w:rPr>
        <w:t>A</w:t>
      </w:r>
      <w:r w:rsidRPr="008006C8">
        <w:rPr>
          <w:rFonts w:eastAsia="楷体_GB2312"/>
          <w:b/>
          <w:bCs/>
          <w:lang w:eastAsia="zh-CN"/>
        </w:rPr>
        <w:t>档资产支持证券持有人：</w:t>
      </w:r>
      <w:r w:rsidRPr="008006C8">
        <w:rPr>
          <w:rFonts w:eastAsia="楷体_GB2312"/>
          <w:bCs/>
          <w:lang w:eastAsia="zh-CN"/>
        </w:rPr>
        <w:t>系指</w:t>
      </w:r>
      <w:r w:rsidRPr="008006C8">
        <w:rPr>
          <w:rFonts w:eastAsia="楷体_GB2312"/>
          <w:bCs/>
          <w:lang w:eastAsia="zh-CN"/>
        </w:rPr>
        <w:t>“</w:t>
      </w:r>
      <w:r w:rsidRPr="008006C8">
        <w:rPr>
          <w:rFonts w:eastAsia="楷体_GB2312"/>
          <w:bCs/>
          <w:lang w:eastAsia="zh-CN"/>
        </w:rPr>
        <w:t>优先</w:t>
      </w:r>
      <w:r w:rsidRPr="008006C8">
        <w:rPr>
          <w:rFonts w:eastAsia="楷体_GB2312"/>
          <w:bCs/>
          <w:lang w:eastAsia="zh-CN"/>
        </w:rPr>
        <w:t>A</w:t>
      </w:r>
      <w:r w:rsidRPr="008006C8">
        <w:rPr>
          <w:rFonts w:eastAsia="楷体_GB2312"/>
          <w:bCs/>
          <w:lang w:eastAsia="zh-CN"/>
        </w:rPr>
        <w:t>档资产支持证券</w:t>
      </w:r>
      <w:r w:rsidRPr="008006C8">
        <w:rPr>
          <w:rFonts w:eastAsia="楷体_GB2312"/>
          <w:bCs/>
          <w:lang w:eastAsia="zh-CN"/>
        </w:rPr>
        <w:t>”</w:t>
      </w:r>
      <w:r w:rsidRPr="008006C8">
        <w:rPr>
          <w:rFonts w:eastAsia="楷体_GB2312"/>
          <w:bCs/>
          <w:lang w:eastAsia="zh-CN"/>
        </w:rPr>
        <w:t>的持有人。</w:t>
      </w:r>
    </w:p>
    <w:p w14:paraId="6365F8C9" w14:textId="77777777" w:rsidR="00D1037C" w:rsidRDefault="008006C8" w:rsidP="001415FB">
      <w:pPr>
        <w:numPr>
          <w:ilvl w:val="0"/>
          <w:numId w:val="7"/>
        </w:numPr>
        <w:overflowPunct w:val="0"/>
        <w:spacing w:beforeLines="50" w:before="120" w:afterLines="50" w:after="120" w:line="360" w:lineRule="auto"/>
        <w:ind w:left="1418" w:hanging="567"/>
        <w:rPr>
          <w:rFonts w:eastAsia="楷体_GB2312"/>
          <w:b/>
          <w:bCs/>
          <w:lang w:eastAsia="zh-CN"/>
        </w:rPr>
      </w:pPr>
      <w:r w:rsidRPr="008006C8">
        <w:rPr>
          <w:rFonts w:eastAsia="楷体_GB2312"/>
          <w:b/>
          <w:bCs/>
          <w:lang w:eastAsia="zh-CN"/>
        </w:rPr>
        <w:t>优先</w:t>
      </w:r>
      <w:r w:rsidRPr="008006C8">
        <w:rPr>
          <w:rFonts w:eastAsia="楷体_GB2312"/>
          <w:b/>
          <w:bCs/>
          <w:lang w:eastAsia="zh-CN"/>
        </w:rPr>
        <w:t>B</w:t>
      </w:r>
      <w:r w:rsidRPr="008006C8">
        <w:rPr>
          <w:rFonts w:eastAsia="楷体_GB2312"/>
          <w:b/>
          <w:bCs/>
          <w:lang w:eastAsia="zh-CN"/>
        </w:rPr>
        <w:t>档资产支持证券持有人：</w:t>
      </w:r>
      <w:r w:rsidRPr="008006C8">
        <w:rPr>
          <w:rFonts w:eastAsia="楷体_GB2312"/>
          <w:bCs/>
          <w:lang w:eastAsia="zh-CN"/>
        </w:rPr>
        <w:t>系指</w:t>
      </w:r>
      <w:r w:rsidRPr="008006C8">
        <w:rPr>
          <w:rFonts w:eastAsia="楷体_GB2312"/>
          <w:bCs/>
          <w:lang w:eastAsia="zh-CN"/>
        </w:rPr>
        <w:t>“</w:t>
      </w:r>
      <w:r w:rsidRPr="008006C8">
        <w:rPr>
          <w:rFonts w:eastAsia="楷体_GB2312"/>
          <w:bCs/>
          <w:lang w:eastAsia="zh-CN"/>
        </w:rPr>
        <w:t>优先</w:t>
      </w:r>
      <w:r w:rsidRPr="008006C8">
        <w:rPr>
          <w:rFonts w:eastAsia="楷体_GB2312"/>
          <w:bCs/>
          <w:lang w:eastAsia="zh-CN"/>
        </w:rPr>
        <w:t>B</w:t>
      </w:r>
      <w:r w:rsidRPr="008006C8">
        <w:rPr>
          <w:rFonts w:eastAsia="楷体_GB2312"/>
          <w:bCs/>
          <w:lang w:eastAsia="zh-CN"/>
        </w:rPr>
        <w:t>档资产支持证券</w:t>
      </w:r>
      <w:r w:rsidRPr="008006C8">
        <w:rPr>
          <w:rFonts w:eastAsia="楷体_GB2312"/>
          <w:bCs/>
          <w:lang w:eastAsia="zh-CN"/>
        </w:rPr>
        <w:t>”</w:t>
      </w:r>
      <w:r w:rsidRPr="008006C8">
        <w:rPr>
          <w:rFonts w:eastAsia="楷体_GB2312"/>
          <w:bCs/>
          <w:lang w:eastAsia="zh-CN"/>
        </w:rPr>
        <w:t>的持有人。</w:t>
      </w:r>
    </w:p>
    <w:p w14:paraId="5A062B15" w14:textId="77777777" w:rsidR="00D1037C" w:rsidRDefault="008006C8" w:rsidP="001415FB">
      <w:pPr>
        <w:numPr>
          <w:ilvl w:val="0"/>
          <w:numId w:val="7"/>
        </w:numPr>
        <w:overflowPunct w:val="0"/>
        <w:spacing w:beforeLines="50" w:before="120" w:afterLines="50" w:after="120" w:line="360" w:lineRule="auto"/>
        <w:ind w:left="1418" w:hanging="567"/>
        <w:rPr>
          <w:rFonts w:eastAsia="楷体_GB2312"/>
          <w:lang w:eastAsia="zh-CN"/>
        </w:rPr>
      </w:pPr>
      <w:r w:rsidRPr="008006C8">
        <w:rPr>
          <w:rFonts w:eastAsia="楷体_GB2312"/>
          <w:b/>
          <w:bCs/>
          <w:lang w:eastAsia="zh-CN"/>
        </w:rPr>
        <w:t>次级档资产支持证券持有人：</w:t>
      </w:r>
      <w:r w:rsidRPr="008006C8">
        <w:rPr>
          <w:rFonts w:eastAsia="楷体_GB2312"/>
          <w:bCs/>
          <w:lang w:eastAsia="zh-CN"/>
        </w:rPr>
        <w:t>系指</w:t>
      </w:r>
      <w:r w:rsidRPr="008006C8">
        <w:rPr>
          <w:rFonts w:eastAsia="楷体_GB2312"/>
          <w:bCs/>
          <w:lang w:eastAsia="zh-CN"/>
        </w:rPr>
        <w:t>“</w:t>
      </w:r>
      <w:r w:rsidRPr="008006C8">
        <w:rPr>
          <w:rFonts w:eastAsia="楷体_GB2312"/>
          <w:bCs/>
          <w:lang w:eastAsia="zh-CN"/>
        </w:rPr>
        <w:t>次级档资产支持证券</w:t>
      </w:r>
      <w:r w:rsidRPr="008006C8">
        <w:rPr>
          <w:rFonts w:eastAsia="楷体_GB2312"/>
          <w:bCs/>
          <w:lang w:eastAsia="zh-CN"/>
        </w:rPr>
        <w:t>”</w:t>
      </w:r>
      <w:r w:rsidRPr="008006C8">
        <w:rPr>
          <w:rFonts w:eastAsia="楷体_GB2312"/>
          <w:bCs/>
          <w:lang w:eastAsia="zh-CN"/>
        </w:rPr>
        <w:t>的持有人。</w:t>
      </w:r>
    </w:p>
    <w:p w14:paraId="39AFAC55" w14:textId="3E12BD46" w:rsidR="00D1037C" w:rsidRPr="00316505" w:rsidRDefault="00133F7B" w:rsidP="00316505">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本协议</w:t>
      </w:r>
      <w:r w:rsidRPr="001C67C4">
        <w:rPr>
          <w:rFonts w:eastAsia="楷体_GB2312"/>
          <w:b/>
          <w:lang w:eastAsia="zh-CN"/>
        </w:rPr>
        <w:t>/</w:t>
      </w:r>
      <w:r w:rsidRPr="001C67C4">
        <w:rPr>
          <w:rFonts w:eastAsia="楷体_GB2312"/>
          <w:b/>
          <w:lang w:eastAsia="zh-CN"/>
        </w:rPr>
        <w:t>《承销协议》：</w:t>
      </w:r>
      <w:r w:rsidRPr="001C67C4">
        <w:rPr>
          <w:rFonts w:eastAsia="楷体_GB2312"/>
          <w:lang w:eastAsia="zh-CN"/>
        </w:rPr>
        <w:t>系指</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与</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为</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签订的《</w:t>
      </w:r>
      <w:sdt>
        <w:sdtPr>
          <w:rPr>
            <w:rFonts w:asciiTheme="minorEastAsia" w:hAnsiTheme="minorEastAsia" w:hint="eastAsia"/>
          </w:rPr>
          <w:alias w:val="TrustName"/>
          <w:tag w:val="TrustName"/>
          <w:id w:val="1608231928"/>
          <w:placeholder>
            <w:docPart w:val="ED9168ACA6E34A26BB5B6A236C2BDA4E"/>
          </w:placeholder>
          <w:text/>
        </w:sdtPr>
        <w:sdtEndPr/>
        <w:sdtContent>
          <w:r w:rsidR="00316505" w:rsidRPr="00316505">
            <w:rPr>
              <w:rFonts w:asciiTheme="minorEastAsia" w:hAnsiTheme="minorEastAsia" w:hint="eastAsia"/>
            </w:rPr>
            <w:t>苏福</w:t>
          </w:r>
        </w:sdtContent>
      </w:sdt>
      <w:r w:rsidR="00174F7F" w:rsidRPr="00316505">
        <w:rPr>
          <w:rFonts w:eastAsia="楷体_GB2312"/>
          <w:lang w:eastAsia="zh-CN"/>
        </w:rPr>
        <w:t>信托资产支持证券</w:t>
      </w:r>
      <w:r w:rsidRPr="00316505">
        <w:rPr>
          <w:rFonts w:eastAsia="楷体_GB2312"/>
          <w:lang w:eastAsia="zh-CN"/>
        </w:rPr>
        <w:t>承销协议》及对本协议的任何修改或补充。</w:t>
      </w:r>
    </w:p>
    <w:p w14:paraId="2372FB58" w14:textId="471FF391" w:rsidR="00D1037C" w:rsidRPr="00316505" w:rsidRDefault="00133F7B" w:rsidP="00316505">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《承销团协议》</w:t>
      </w:r>
      <w:r w:rsidRPr="001C67C4">
        <w:rPr>
          <w:rFonts w:eastAsia="楷体_GB2312"/>
          <w:b/>
          <w:bCs/>
          <w:lang w:eastAsia="zh-CN"/>
        </w:rPr>
        <w:t>：</w:t>
      </w:r>
      <w:r w:rsidRPr="001C67C4">
        <w:rPr>
          <w:rFonts w:eastAsia="楷体_GB2312"/>
          <w:lang w:eastAsia="zh-CN"/>
        </w:rPr>
        <w:t>系指</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与各</w:t>
      </w:r>
      <w:r w:rsidRPr="001C67C4">
        <w:rPr>
          <w:rFonts w:eastAsia="楷体_GB2312"/>
          <w:lang w:eastAsia="zh-CN"/>
        </w:rPr>
        <w:t>“</w:t>
      </w:r>
      <w:r w:rsidRPr="001C67C4">
        <w:rPr>
          <w:rFonts w:eastAsia="楷体_GB2312"/>
          <w:lang w:eastAsia="zh-CN"/>
        </w:rPr>
        <w:t>承销商</w:t>
      </w:r>
      <w:r w:rsidRPr="001C67C4">
        <w:rPr>
          <w:rFonts w:eastAsia="楷体_GB2312"/>
          <w:lang w:eastAsia="zh-CN"/>
        </w:rPr>
        <w:t>”</w:t>
      </w:r>
      <w:r w:rsidRPr="001C67C4">
        <w:rPr>
          <w:rFonts w:eastAsia="楷体_GB2312"/>
          <w:lang w:eastAsia="zh-CN"/>
        </w:rPr>
        <w:t>签署的《</w:t>
      </w:r>
      <w:sdt>
        <w:sdtPr>
          <w:rPr>
            <w:rFonts w:asciiTheme="minorEastAsia" w:hAnsiTheme="minorEastAsia" w:hint="eastAsia"/>
          </w:rPr>
          <w:alias w:val="TrustName"/>
          <w:tag w:val="TrustName"/>
          <w:id w:val="1593054521"/>
          <w:placeholder>
            <w:docPart w:val="CD88702AF1114CAA81E45766775696D6"/>
          </w:placeholder>
          <w:text/>
        </w:sdtPr>
        <w:sdtEndPr/>
        <w:sdtContent>
          <w:r w:rsidR="00316505" w:rsidRPr="00316505">
            <w:rPr>
              <w:rFonts w:asciiTheme="minorEastAsia" w:hAnsiTheme="minorEastAsia" w:hint="eastAsia"/>
            </w:rPr>
            <w:t>苏福</w:t>
          </w:r>
        </w:sdtContent>
      </w:sdt>
      <w:r w:rsidR="00174F7F" w:rsidRPr="00316505">
        <w:rPr>
          <w:rFonts w:eastAsia="楷体_GB2312"/>
          <w:lang w:eastAsia="zh-CN"/>
        </w:rPr>
        <w:t>信托资产支持证券</w:t>
      </w:r>
      <w:r w:rsidRPr="00316505">
        <w:rPr>
          <w:rFonts w:eastAsia="楷体_GB2312"/>
          <w:lang w:eastAsia="zh-CN"/>
        </w:rPr>
        <w:t>承销团协议》及对该协议的任何修改或补充。</w:t>
      </w:r>
    </w:p>
    <w:p w14:paraId="0D2116DE" w14:textId="1F865BE6"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《申购和配售办法说明》</w:t>
      </w:r>
      <w:r w:rsidRPr="001C67C4">
        <w:rPr>
          <w:rFonts w:eastAsia="楷体_GB2312"/>
          <w:lang w:eastAsia="zh-CN"/>
        </w:rPr>
        <w:t>：指</w:t>
      </w:r>
      <w:r w:rsidRPr="001C67C4">
        <w:rPr>
          <w:rFonts w:eastAsia="楷体_GB2312"/>
          <w:lang w:eastAsia="zh-CN"/>
        </w:rPr>
        <w:t>“</w:t>
      </w:r>
      <w:r w:rsidRPr="001C67C4">
        <w:rPr>
          <w:rFonts w:eastAsia="楷体_GB2312"/>
          <w:lang w:eastAsia="zh-CN"/>
        </w:rPr>
        <w:t>簿记管理人</w:t>
      </w:r>
      <w:r w:rsidRPr="001C67C4">
        <w:rPr>
          <w:rFonts w:eastAsia="楷体_GB2312"/>
          <w:lang w:eastAsia="zh-CN"/>
        </w:rPr>
        <w:t>”</w:t>
      </w:r>
      <w:r w:rsidRPr="001C67C4">
        <w:rPr>
          <w:rFonts w:eastAsia="楷体_GB2312"/>
          <w:lang w:eastAsia="zh-CN"/>
        </w:rPr>
        <w:t>根据有关</w:t>
      </w:r>
      <w:r w:rsidRPr="001C67C4">
        <w:rPr>
          <w:rFonts w:eastAsia="楷体_GB2312"/>
          <w:lang w:eastAsia="zh-CN"/>
        </w:rPr>
        <w:t>“</w:t>
      </w:r>
      <w:r w:rsidRPr="001C67C4">
        <w:rPr>
          <w:rFonts w:eastAsia="楷体_GB2312"/>
          <w:lang w:eastAsia="zh-CN"/>
        </w:rPr>
        <w:t>中国</w:t>
      </w:r>
      <w:r w:rsidRPr="001C67C4">
        <w:rPr>
          <w:rFonts w:eastAsia="楷体_GB2312"/>
          <w:lang w:eastAsia="zh-CN"/>
        </w:rPr>
        <w:t>”“</w:t>
      </w:r>
      <w:r w:rsidRPr="001C67C4">
        <w:rPr>
          <w:rFonts w:eastAsia="楷体_GB2312"/>
          <w:lang w:eastAsia="zh-CN"/>
        </w:rPr>
        <w:t>法律</w:t>
      </w:r>
      <w:r w:rsidRPr="001C67C4">
        <w:rPr>
          <w:rFonts w:eastAsia="楷体_GB2312"/>
          <w:lang w:eastAsia="zh-CN"/>
        </w:rPr>
        <w:t>”</w:t>
      </w:r>
      <w:r w:rsidRPr="001C67C4">
        <w:rPr>
          <w:rFonts w:eastAsia="楷体_GB2312"/>
          <w:lang w:eastAsia="zh-CN"/>
        </w:rPr>
        <w:t>为本次发行而制定的《</w:t>
      </w:r>
      <w:sdt>
        <w:sdtPr>
          <w:rPr>
            <w:rFonts w:asciiTheme="minorEastAsia" w:hAnsiTheme="minorEastAsia" w:hint="eastAsia"/>
          </w:rPr>
          <w:alias w:val="TrustName"/>
          <w:tag w:val="TrustName"/>
          <w:id w:val="-1541658181"/>
          <w:placeholder>
            <w:docPart w:val="EA5444A39A8F42FB81161AAB82D79681"/>
          </w:placeholder>
          <w:text/>
        </w:sdtPr>
        <w:sdtEndPr/>
        <w:sdtContent>
          <w:r w:rsidR="00316505" w:rsidRPr="00316505">
            <w:rPr>
              <w:rFonts w:asciiTheme="minorEastAsia" w:hAnsiTheme="minorEastAsia" w:hint="eastAsia"/>
            </w:rPr>
            <w:t>苏福</w:t>
          </w:r>
        </w:sdtContent>
      </w:sdt>
      <w:r w:rsidR="00174F7F">
        <w:rPr>
          <w:rFonts w:eastAsia="楷体_GB2312"/>
          <w:lang w:eastAsia="zh-CN"/>
        </w:rPr>
        <w:t>信托资产支持证券</w:t>
      </w:r>
      <w:r w:rsidRPr="001C67C4">
        <w:rPr>
          <w:rFonts w:eastAsia="楷体_GB2312"/>
          <w:lang w:eastAsia="zh-CN"/>
        </w:rPr>
        <w:t>申购和配售办法说明》。</w:t>
      </w:r>
    </w:p>
    <w:p w14:paraId="49770975"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发行文件：</w:t>
      </w:r>
      <w:r w:rsidRPr="001C67C4">
        <w:rPr>
          <w:rFonts w:eastAsia="楷体_GB2312"/>
          <w:lang w:eastAsia="zh-CN"/>
        </w:rPr>
        <w:t>系指在</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过程中必需的文件、材料或其他资料及其所有修改和补充文件（包括但不限于</w:t>
      </w:r>
      <w:r w:rsidRPr="001C67C4">
        <w:rPr>
          <w:rFonts w:eastAsia="楷体_GB2312"/>
          <w:lang w:eastAsia="zh-CN"/>
        </w:rPr>
        <w:t>“</w:t>
      </w:r>
      <w:r w:rsidRPr="001C67C4">
        <w:rPr>
          <w:rFonts w:eastAsia="楷体_GB2312"/>
          <w:lang w:eastAsia="zh-CN"/>
        </w:rPr>
        <w:t>《发行说明书》</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《申购和配售办法说明》</w:t>
      </w:r>
      <w:r w:rsidRPr="001C67C4">
        <w:rPr>
          <w:rFonts w:eastAsia="楷体_GB2312"/>
          <w:lang w:eastAsia="zh-CN"/>
        </w:rPr>
        <w:t>”</w:t>
      </w:r>
      <w:r w:rsidRPr="001C67C4">
        <w:rPr>
          <w:rFonts w:eastAsia="楷体_GB2312"/>
          <w:lang w:eastAsia="zh-CN"/>
        </w:rPr>
        <w:t>、信托公告等）。</w:t>
      </w:r>
    </w:p>
    <w:p w14:paraId="76B299EE" w14:textId="348EED1B"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《发行说明书》：</w:t>
      </w:r>
      <w:r w:rsidRPr="001C67C4">
        <w:rPr>
          <w:rFonts w:eastAsia="楷体_GB2312"/>
          <w:lang w:eastAsia="zh-CN"/>
        </w:rPr>
        <w:t>系指</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根据有关</w:t>
      </w:r>
      <w:r w:rsidRPr="001C67C4">
        <w:rPr>
          <w:rFonts w:eastAsia="楷体_GB2312"/>
          <w:lang w:eastAsia="zh-CN"/>
        </w:rPr>
        <w:t>“</w:t>
      </w:r>
      <w:r w:rsidRPr="001C67C4">
        <w:rPr>
          <w:rFonts w:eastAsia="楷体_GB2312"/>
          <w:lang w:eastAsia="zh-CN"/>
        </w:rPr>
        <w:t>中国</w:t>
      </w:r>
      <w:r w:rsidRPr="001C67C4">
        <w:rPr>
          <w:rFonts w:eastAsia="楷体_GB2312"/>
          <w:lang w:eastAsia="zh-CN"/>
        </w:rPr>
        <w:t>”“</w:t>
      </w:r>
      <w:r w:rsidRPr="001C67C4">
        <w:rPr>
          <w:rFonts w:eastAsia="楷体_GB2312"/>
          <w:lang w:eastAsia="zh-CN"/>
        </w:rPr>
        <w:t>法律</w:t>
      </w:r>
      <w:r w:rsidRPr="001C67C4">
        <w:rPr>
          <w:rFonts w:eastAsia="楷体_GB2312"/>
          <w:lang w:eastAsia="zh-CN"/>
        </w:rPr>
        <w:t>”</w:t>
      </w:r>
      <w:r w:rsidRPr="001C67C4">
        <w:rPr>
          <w:rFonts w:eastAsia="楷体_GB2312"/>
          <w:lang w:eastAsia="zh-CN"/>
        </w:rPr>
        <w:t>为发行</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而制定的《</w:t>
      </w:r>
      <w:sdt>
        <w:sdtPr>
          <w:rPr>
            <w:rFonts w:asciiTheme="minorEastAsia" w:hAnsiTheme="minorEastAsia" w:hint="eastAsia"/>
          </w:rPr>
          <w:alias w:val="TrustName"/>
          <w:tag w:val="TrustName"/>
          <w:id w:val="-318037199"/>
          <w:placeholder>
            <w:docPart w:val="60039E2F19D24682ACEF56E2932F31EC"/>
          </w:placeholder>
          <w:text/>
        </w:sdtPr>
        <w:sdtEndPr/>
        <w:sdtContent>
          <w:r w:rsidR="00316505" w:rsidRPr="00316505">
            <w:rPr>
              <w:rFonts w:asciiTheme="minorEastAsia" w:hAnsiTheme="minorEastAsia" w:hint="eastAsia"/>
            </w:rPr>
            <w:t>苏福</w:t>
          </w:r>
        </w:sdtContent>
      </w:sdt>
      <w:r w:rsidR="00174F7F">
        <w:rPr>
          <w:rFonts w:eastAsia="楷体_GB2312"/>
          <w:lang w:eastAsia="zh-CN"/>
        </w:rPr>
        <w:t>信托资产支持证券</w:t>
      </w:r>
      <w:r w:rsidRPr="001C67C4">
        <w:rPr>
          <w:rFonts w:eastAsia="楷体_GB2312"/>
          <w:lang w:eastAsia="zh-CN"/>
        </w:rPr>
        <w:t>发行说明书》。</w:t>
      </w:r>
    </w:p>
    <w:p w14:paraId="3CC823CA"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交易文件：</w:t>
      </w:r>
      <w:r w:rsidRPr="001C67C4">
        <w:rPr>
          <w:rFonts w:eastAsia="楷体_GB2312"/>
          <w:lang w:eastAsia="zh-CN"/>
        </w:rPr>
        <w:t>系指</w:t>
      </w:r>
      <w:r w:rsidRPr="001C67C4">
        <w:rPr>
          <w:rFonts w:eastAsia="楷体_GB2312"/>
          <w:bCs/>
          <w:lang w:eastAsia="zh-CN"/>
        </w:rPr>
        <w:t>“</w:t>
      </w:r>
      <w:r w:rsidRPr="001C67C4">
        <w:rPr>
          <w:rFonts w:eastAsia="楷体_GB2312"/>
          <w:lang w:eastAsia="zh-CN"/>
        </w:rPr>
        <w:t>《主定义表》</w:t>
      </w:r>
      <w:r w:rsidRPr="001C67C4">
        <w:rPr>
          <w:rFonts w:eastAsia="楷体_GB2312"/>
          <w:bCs/>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《信托合同》</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《服务合同》</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《资金保管合同》</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《承销协议》</w:t>
      </w:r>
      <w:r w:rsidRPr="001C67C4">
        <w:rPr>
          <w:rFonts w:eastAsia="楷体_GB2312"/>
          <w:lang w:eastAsia="zh-CN"/>
        </w:rPr>
        <w:t>”</w:t>
      </w:r>
      <w:r w:rsidRPr="001C67C4">
        <w:rPr>
          <w:rFonts w:eastAsia="楷体_GB2312"/>
          <w:lang w:eastAsia="zh-CN"/>
        </w:rPr>
        <w:t>、</w:t>
      </w:r>
      <w:r w:rsidRPr="001C67C4">
        <w:rPr>
          <w:rFonts w:eastAsia="楷体_GB2312"/>
        </w:rPr>
        <w:t>“</w:t>
      </w:r>
      <w:r w:rsidRPr="001C67C4">
        <w:rPr>
          <w:rFonts w:eastAsia="楷体_GB2312"/>
          <w:lang w:eastAsia="zh-CN"/>
        </w:rPr>
        <w:t>收费文件</w:t>
      </w:r>
      <w:r w:rsidRPr="001C67C4">
        <w:rPr>
          <w:rFonts w:eastAsia="楷体_GB2312"/>
        </w:rPr>
        <w:t>”</w:t>
      </w:r>
      <w:r w:rsidRPr="001C67C4">
        <w:rPr>
          <w:rFonts w:eastAsia="楷体_GB2312"/>
          <w:lang w:eastAsia="zh-CN"/>
        </w:rPr>
        <w:t>以及其他相关的协议和文件</w:t>
      </w:r>
      <w:r w:rsidR="00E84DD1">
        <w:rPr>
          <w:rFonts w:eastAsia="楷体_GB2312" w:hint="eastAsia"/>
          <w:lang w:eastAsia="zh-CN"/>
        </w:rPr>
        <w:t>，</w:t>
      </w:r>
      <w:r w:rsidR="00E84DD1" w:rsidRPr="00E84DD1">
        <w:rPr>
          <w:rFonts w:eastAsia="楷体_GB2312"/>
          <w:lang w:eastAsia="zh-CN"/>
        </w:rPr>
        <w:t>及对以上协议和文件的任何有效修改或补充</w:t>
      </w:r>
      <w:r w:rsidRPr="001C67C4">
        <w:rPr>
          <w:rFonts w:eastAsia="楷体_GB2312"/>
          <w:lang w:eastAsia="zh-CN"/>
        </w:rPr>
        <w:t>。</w:t>
      </w:r>
    </w:p>
    <w:p w14:paraId="6511DE9D"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b/>
          <w:lang w:eastAsia="zh-CN"/>
        </w:rPr>
      </w:pPr>
      <w:r w:rsidRPr="001C67C4">
        <w:rPr>
          <w:rFonts w:eastAsia="楷体_GB2312"/>
          <w:b/>
          <w:lang w:eastAsia="zh-CN"/>
        </w:rPr>
        <w:lastRenderedPageBreak/>
        <w:t>资产支持证券：</w:t>
      </w:r>
      <w:r w:rsidR="00B84419" w:rsidRPr="00B84419">
        <w:rPr>
          <w:rFonts w:eastAsia="楷体_GB2312"/>
          <w:lang w:eastAsia="zh-CN"/>
        </w:rPr>
        <w:t>系指</w:t>
      </w:r>
      <w:r w:rsidR="00B84419" w:rsidRPr="00B84419">
        <w:rPr>
          <w:rFonts w:eastAsia="楷体_GB2312"/>
          <w:lang w:eastAsia="zh-CN"/>
        </w:rPr>
        <w:t>“</w:t>
      </w:r>
      <w:r w:rsidR="00B84419" w:rsidRPr="00B84419">
        <w:rPr>
          <w:rFonts w:eastAsia="楷体_GB2312"/>
          <w:lang w:eastAsia="zh-CN"/>
        </w:rPr>
        <w:t>发行人</w:t>
      </w:r>
      <w:r w:rsidR="00B84419" w:rsidRPr="00B84419">
        <w:rPr>
          <w:rFonts w:eastAsia="楷体_GB2312"/>
          <w:lang w:eastAsia="zh-CN"/>
        </w:rPr>
        <w:t>”</w:t>
      </w:r>
      <w:r w:rsidR="00B84419" w:rsidRPr="00B84419">
        <w:rPr>
          <w:rFonts w:eastAsia="楷体_GB2312"/>
          <w:lang w:eastAsia="zh-CN"/>
        </w:rPr>
        <w:t>（</w:t>
      </w:r>
      <w:r w:rsidR="00B84419" w:rsidRPr="00B84419">
        <w:rPr>
          <w:rFonts w:eastAsia="楷体_GB2312"/>
          <w:lang w:eastAsia="zh-CN"/>
        </w:rPr>
        <w:t>“</w:t>
      </w:r>
      <w:r w:rsidR="00B84419" w:rsidRPr="00B84419">
        <w:rPr>
          <w:rFonts w:eastAsia="楷体_GB2312"/>
          <w:bCs/>
          <w:lang w:eastAsia="zh-CN"/>
        </w:rPr>
        <w:t>受托人</w:t>
      </w:r>
      <w:r w:rsidR="00B84419" w:rsidRPr="00B84419">
        <w:rPr>
          <w:rFonts w:eastAsia="楷体_GB2312"/>
          <w:bCs/>
          <w:lang w:eastAsia="zh-CN"/>
        </w:rPr>
        <w:t>”</w:t>
      </w:r>
      <w:r w:rsidR="00B84419" w:rsidRPr="00B84419">
        <w:rPr>
          <w:rFonts w:eastAsia="楷体_GB2312"/>
          <w:lang w:eastAsia="zh-CN"/>
        </w:rPr>
        <w:t>）依据</w:t>
      </w:r>
      <w:r w:rsidR="00B84419" w:rsidRPr="00B84419">
        <w:rPr>
          <w:rFonts w:eastAsia="楷体_GB2312"/>
          <w:lang w:eastAsia="zh-CN"/>
        </w:rPr>
        <w:t>“</w:t>
      </w:r>
      <w:r w:rsidR="00B84419" w:rsidRPr="00B84419">
        <w:rPr>
          <w:rFonts w:eastAsia="楷体_GB2312"/>
          <w:lang w:eastAsia="zh-CN"/>
        </w:rPr>
        <w:t>《信托合同》</w:t>
      </w:r>
      <w:r w:rsidR="00B84419" w:rsidRPr="00B84419">
        <w:rPr>
          <w:rFonts w:eastAsia="楷体_GB2312"/>
          <w:lang w:eastAsia="zh-CN"/>
        </w:rPr>
        <w:t>”</w:t>
      </w:r>
      <w:r w:rsidR="00B84419" w:rsidRPr="00B84419">
        <w:rPr>
          <w:rFonts w:eastAsia="楷体_GB2312"/>
          <w:lang w:eastAsia="zh-CN"/>
        </w:rPr>
        <w:t>和</w:t>
      </w:r>
      <w:r w:rsidR="00B84419" w:rsidRPr="00B84419">
        <w:rPr>
          <w:rFonts w:eastAsia="楷体_GB2312"/>
          <w:lang w:eastAsia="zh-CN"/>
        </w:rPr>
        <w:t>“</w:t>
      </w:r>
      <w:r w:rsidR="00B84419" w:rsidRPr="00B84419">
        <w:rPr>
          <w:rFonts w:eastAsia="楷体_GB2312"/>
          <w:lang w:eastAsia="zh-CN"/>
        </w:rPr>
        <w:t>《发行说明书》</w:t>
      </w:r>
      <w:r w:rsidR="00B84419" w:rsidRPr="00B84419">
        <w:rPr>
          <w:rFonts w:eastAsia="楷体_GB2312"/>
          <w:lang w:eastAsia="zh-CN"/>
        </w:rPr>
        <w:t>”</w:t>
      </w:r>
      <w:r w:rsidR="00B84419" w:rsidRPr="00B84419">
        <w:rPr>
          <w:rFonts w:eastAsia="楷体_GB2312"/>
          <w:lang w:eastAsia="zh-CN"/>
        </w:rPr>
        <w:t>向投资者发行的一种资产受益凭证，是证明</w:t>
      </w:r>
      <w:r w:rsidR="00B84419" w:rsidRPr="00B84419">
        <w:rPr>
          <w:rFonts w:eastAsia="楷体_GB2312"/>
          <w:lang w:eastAsia="zh-CN"/>
        </w:rPr>
        <w:t>“</w:t>
      </w:r>
      <w:r w:rsidR="00B84419" w:rsidRPr="00B84419">
        <w:rPr>
          <w:rFonts w:eastAsia="楷体_GB2312"/>
          <w:lang w:eastAsia="zh-CN"/>
        </w:rPr>
        <w:t>资产支持证券持有人</w:t>
      </w:r>
      <w:r w:rsidR="00B84419" w:rsidRPr="00B84419">
        <w:rPr>
          <w:rFonts w:eastAsia="楷体_GB2312"/>
          <w:lang w:eastAsia="zh-CN"/>
        </w:rPr>
        <w:t>”</w:t>
      </w:r>
      <w:r w:rsidR="00B84419" w:rsidRPr="00B84419">
        <w:rPr>
          <w:rFonts w:eastAsia="楷体_GB2312"/>
          <w:lang w:eastAsia="zh-CN"/>
        </w:rPr>
        <w:t>享有本</w:t>
      </w:r>
      <w:r w:rsidR="00B84419" w:rsidRPr="00B84419">
        <w:rPr>
          <w:rFonts w:eastAsia="楷体_GB2312"/>
          <w:lang w:eastAsia="zh-CN"/>
        </w:rPr>
        <w:t>“</w:t>
      </w:r>
      <w:r w:rsidR="00B84419" w:rsidRPr="00B84419">
        <w:rPr>
          <w:rFonts w:eastAsia="楷体_GB2312"/>
          <w:lang w:eastAsia="zh-CN"/>
        </w:rPr>
        <w:t>信托</w:t>
      </w:r>
      <w:r w:rsidR="00B84419" w:rsidRPr="00B84419">
        <w:rPr>
          <w:rFonts w:eastAsia="楷体_GB2312"/>
          <w:lang w:eastAsia="zh-CN"/>
        </w:rPr>
        <w:t>”</w:t>
      </w:r>
      <w:r w:rsidR="00B84419" w:rsidRPr="00B84419">
        <w:rPr>
          <w:rFonts w:eastAsia="楷体_GB2312"/>
          <w:lang w:eastAsia="zh-CN"/>
        </w:rPr>
        <w:t>项下相应</w:t>
      </w:r>
      <w:r w:rsidR="00B84419" w:rsidRPr="00B84419">
        <w:rPr>
          <w:rFonts w:eastAsia="楷体_GB2312"/>
          <w:lang w:eastAsia="zh-CN"/>
        </w:rPr>
        <w:t>“</w:t>
      </w:r>
      <w:r w:rsidR="00B84419" w:rsidRPr="00B84419">
        <w:rPr>
          <w:rFonts w:eastAsia="楷体_GB2312"/>
          <w:lang w:eastAsia="zh-CN"/>
        </w:rPr>
        <w:t>信托受益权</w:t>
      </w:r>
      <w:r w:rsidR="00B84419" w:rsidRPr="00B84419">
        <w:rPr>
          <w:rFonts w:eastAsia="楷体_GB2312"/>
          <w:lang w:eastAsia="zh-CN"/>
        </w:rPr>
        <w:t>”</w:t>
      </w:r>
      <w:r w:rsidR="00B84419" w:rsidRPr="00B84419">
        <w:rPr>
          <w:rFonts w:eastAsia="楷体_GB2312"/>
          <w:lang w:eastAsia="zh-CN"/>
        </w:rPr>
        <w:t>的权利凭证，包括</w:t>
      </w:r>
      <w:r w:rsidR="00B84419" w:rsidRPr="00B84419">
        <w:rPr>
          <w:rFonts w:eastAsia="楷体_GB2312"/>
          <w:lang w:eastAsia="zh-CN"/>
        </w:rPr>
        <w:t>“</w:t>
      </w:r>
      <w:r w:rsidR="00B84419" w:rsidRPr="00B84419">
        <w:rPr>
          <w:rFonts w:eastAsia="楷体_GB2312"/>
          <w:lang w:eastAsia="zh-CN"/>
        </w:rPr>
        <w:t>优先档资产支持证券</w:t>
      </w:r>
      <w:r w:rsidR="00B84419" w:rsidRPr="00B84419">
        <w:rPr>
          <w:rFonts w:eastAsia="楷体_GB2312"/>
          <w:lang w:eastAsia="zh-CN"/>
        </w:rPr>
        <w:t>”</w:t>
      </w:r>
      <w:r w:rsidR="00B84419" w:rsidRPr="00B84419">
        <w:rPr>
          <w:rFonts w:eastAsia="楷体_GB2312"/>
          <w:lang w:eastAsia="zh-CN"/>
        </w:rPr>
        <w:t>和</w:t>
      </w:r>
      <w:r w:rsidR="00B84419" w:rsidRPr="00B84419">
        <w:rPr>
          <w:rFonts w:eastAsia="楷体_GB2312"/>
          <w:lang w:eastAsia="zh-CN"/>
        </w:rPr>
        <w:t>“</w:t>
      </w:r>
      <w:r w:rsidR="00B84419" w:rsidRPr="00B84419">
        <w:rPr>
          <w:rFonts w:eastAsia="楷体_GB2312"/>
          <w:lang w:eastAsia="zh-CN"/>
        </w:rPr>
        <w:t>次级档资产支持证券</w:t>
      </w:r>
      <w:r w:rsidR="00B84419" w:rsidRPr="00B84419">
        <w:rPr>
          <w:rFonts w:eastAsia="楷体_GB2312"/>
          <w:lang w:eastAsia="zh-CN"/>
        </w:rPr>
        <w:t>”</w:t>
      </w:r>
      <w:r w:rsidR="00B84419" w:rsidRPr="00B84419">
        <w:rPr>
          <w:rFonts w:eastAsia="楷体_GB2312"/>
          <w:lang w:eastAsia="zh-CN"/>
        </w:rPr>
        <w:t>。</w:t>
      </w:r>
    </w:p>
    <w:p w14:paraId="79960BE4" w14:textId="4F0D3A34" w:rsidR="00D1037C" w:rsidRDefault="00133F7B" w:rsidP="001415FB">
      <w:pPr>
        <w:numPr>
          <w:ilvl w:val="0"/>
          <w:numId w:val="7"/>
        </w:numPr>
        <w:overflowPunct w:val="0"/>
        <w:spacing w:beforeLines="50" w:before="120" w:afterLines="50" w:after="120" w:line="360" w:lineRule="auto"/>
        <w:ind w:left="1418" w:hanging="567"/>
        <w:rPr>
          <w:rFonts w:eastAsia="楷体_GB2312"/>
          <w:b/>
          <w:lang w:eastAsia="zh-CN"/>
        </w:rPr>
      </w:pPr>
      <w:r w:rsidRPr="007D4223">
        <w:rPr>
          <w:rFonts w:eastAsia="楷体_GB2312"/>
          <w:b/>
          <w:lang w:eastAsia="zh-CN"/>
        </w:rPr>
        <w:t>优先档资产支持证券：</w:t>
      </w:r>
      <w:r w:rsidR="006A5A00" w:rsidRPr="007D4223">
        <w:rPr>
          <w:rFonts w:eastAsia="楷体_GB2312" w:hint="eastAsia"/>
          <w:lang w:eastAsia="zh-CN"/>
        </w:rPr>
        <w:t>系指代表“优先级信托受益权”的“资产支持证券”。“优先档资产支持证券”</w:t>
      </w:r>
      <w:r w:rsidR="00C326B9">
        <w:rPr>
          <w:rFonts w:eastAsia="楷体_GB2312" w:hint="eastAsia"/>
          <w:lang w:eastAsia="zh-CN"/>
        </w:rPr>
        <w:t>分为</w:t>
      </w:r>
      <w:r w:rsidR="006A5A00" w:rsidRPr="007D4223">
        <w:rPr>
          <w:rFonts w:eastAsia="楷体_GB2312" w:hint="eastAsia"/>
          <w:lang w:eastAsia="zh-CN"/>
        </w:rPr>
        <w:t>“优先</w:t>
      </w:r>
      <w:r w:rsidR="006A5A00" w:rsidRPr="00C326B9">
        <w:rPr>
          <w:rFonts w:eastAsia="楷体_GB2312"/>
          <w:lang w:eastAsia="zh-CN"/>
        </w:rPr>
        <w:t>A</w:t>
      </w:r>
      <w:r w:rsidR="006A5A00" w:rsidRPr="00C326B9">
        <w:rPr>
          <w:rFonts w:eastAsia="楷体_GB2312" w:hint="eastAsia"/>
          <w:lang w:eastAsia="zh-CN"/>
        </w:rPr>
        <w:t>档资产支持证券”和“优先</w:t>
      </w:r>
      <w:r w:rsidR="006A5A00" w:rsidRPr="00C326B9">
        <w:rPr>
          <w:rFonts w:eastAsia="楷体_GB2312"/>
          <w:lang w:eastAsia="zh-CN"/>
        </w:rPr>
        <w:t>B</w:t>
      </w:r>
      <w:r w:rsidR="006A5A00" w:rsidRPr="00C326B9">
        <w:rPr>
          <w:rFonts w:eastAsia="楷体_GB2312" w:hint="eastAsia"/>
          <w:lang w:eastAsia="zh-CN"/>
        </w:rPr>
        <w:t>档资产支持证券”</w:t>
      </w:r>
      <w:r w:rsidR="00075142" w:rsidRPr="003D402A">
        <w:rPr>
          <w:rFonts w:eastAsia="楷体_GB2312" w:hint="eastAsia"/>
          <w:lang w:eastAsia="zh-CN"/>
        </w:rPr>
        <w:t>。</w:t>
      </w:r>
      <w:r w:rsidR="007D4223" w:rsidRPr="00C326B9">
        <w:rPr>
          <w:rFonts w:eastAsia="楷体_GB2312"/>
          <w:lang w:eastAsia="zh-CN"/>
        </w:rPr>
        <w:t>“</w:t>
      </w:r>
      <w:r w:rsidR="007D4223" w:rsidRPr="00C326B9">
        <w:rPr>
          <w:rFonts w:eastAsia="楷体_GB2312" w:hint="eastAsia"/>
          <w:lang w:eastAsia="zh-CN"/>
        </w:rPr>
        <w:t>优先档资产支持证券</w:t>
      </w:r>
      <w:r w:rsidR="007D4223" w:rsidRPr="00C326B9">
        <w:rPr>
          <w:rFonts w:eastAsia="楷体_GB2312"/>
          <w:lang w:eastAsia="zh-CN"/>
        </w:rPr>
        <w:t>”</w:t>
      </w:r>
      <w:r w:rsidR="007D4223" w:rsidRPr="00C326B9">
        <w:rPr>
          <w:rFonts w:eastAsia="楷体_GB2312" w:hint="eastAsia"/>
          <w:lang w:eastAsia="zh-CN"/>
        </w:rPr>
        <w:t>的各项基本条款以</w:t>
      </w:r>
      <w:r w:rsidR="007D4223" w:rsidRPr="00C326B9">
        <w:rPr>
          <w:rFonts w:eastAsia="楷体_GB2312"/>
          <w:lang w:eastAsia="zh-CN"/>
        </w:rPr>
        <w:t>“</w:t>
      </w:r>
      <w:r w:rsidR="007D4223" w:rsidRPr="00C326B9">
        <w:rPr>
          <w:rFonts w:eastAsia="楷体_GB2312" w:hint="eastAsia"/>
          <w:lang w:eastAsia="zh-CN"/>
        </w:rPr>
        <w:t>《发行说明书》</w:t>
      </w:r>
      <w:r w:rsidR="007D4223" w:rsidRPr="00C326B9">
        <w:rPr>
          <w:rFonts w:eastAsia="楷体_GB2312"/>
          <w:lang w:eastAsia="zh-CN"/>
        </w:rPr>
        <w:t>”</w:t>
      </w:r>
      <w:r w:rsidR="007D4223" w:rsidRPr="00C326B9">
        <w:rPr>
          <w:rFonts w:eastAsia="楷体_GB2312" w:hint="eastAsia"/>
          <w:lang w:eastAsia="zh-CN"/>
        </w:rPr>
        <w:t>中</w:t>
      </w:r>
      <w:r w:rsidR="007D4223" w:rsidRPr="00C326B9">
        <w:rPr>
          <w:rFonts w:eastAsia="楷体_GB2312"/>
          <w:lang w:eastAsia="zh-CN"/>
        </w:rPr>
        <w:t>“</w:t>
      </w:r>
      <w:r w:rsidR="007D4223" w:rsidRPr="00C326B9">
        <w:rPr>
          <w:rFonts w:eastAsia="楷体_GB2312" w:hint="eastAsia"/>
          <w:lang w:eastAsia="zh-CN"/>
        </w:rPr>
        <w:t>资产支持证券的类别和基本特征</w:t>
      </w:r>
      <w:r w:rsidR="007D4223" w:rsidRPr="00C326B9">
        <w:rPr>
          <w:rFonts w:eastAsia="楷体_GB2312"/>
          <w:lang w:eastAsia="zh-CN"/>
        </w:rPr>
        <w:t>”</w:t>
      </w:r>
      <w:r w:rsidR="007D4223" w:rsidRPr="00C326B9">
        <w:rPr>
          <w:rFonts w:eastAsia="楷体_GB2312" w:hint="eastAsia"/>
          <w:lang w:eastAsia="zh-CN"/>
        </w:rPr>
        <w:t>及其他相关规定为准。</w:t>
      </w:r>
    </w:p>
    <w:p w14:paraId="0C532863" w14:textId="37B2904D" w:rsidR="00D1037C" w:rsidRDefault="00FC712D" w:rsidP="001415FB">
      <w:pPr>
        <w:numPr>
          <w:ilvl w:val="0"/>
          <w:numId w:val="7"/>
        </w:numPr>
        <w:overflowPunct w:val="0"/>
        <w:spacing w:beforeLines="50" w:before="120" w:afterLines="50" w:after="120" w:line="360" w:lineRule="auto"/>
        <w:ind w:left="1418" w:hanging="567"/>
        <w:rPr>
          <w:rFonts w:eastAsia="楷体_GB2312"/>
          <w:b/>
          <w:lang w:eastAsia="zh-CN"/>
        </w:rPr>
      </w:pPr>
      <w:r w:rsidRPr="00FC712D">
        <w:rPr>
          <w:rFonts w:eastAsia="楷体_GB2312"/>
          <w:b/>
          <w:lang w:eastAsia="zh-CN"/>
        </w:rPr>
        <w:t>优先</w:t>
      </w:r>
      <w:r w:rsidRPr="00FC712D">
        <w:rPr>
          <w:rFonts w:eastAsia="楷体_GB2312"/>
          <w:b/>
          <w:lang w:eastAsia="zh-CN"/>
        </w:rPr>
        <w:t>A</w:t>
      </w:r>
      <w:r w:rsidRPr="00FC712D">
        <w:rPr>
          <w:rFonts w:eastAsia="楷体_GB2312"/>
          <w:b/>
          <w:lang w:eastAsia="zh-CN"/>
        </w:rPr>
        <w:t>档资产支持证券：</w:t>
      </w:r>
      <w:r w:rsidR="00C47EF8" w:rsidRPr="00C47EF8">
        <w:rPr>
          <w:rFonts w:eastAsia="楷体_GB2312" w:hint="eastAsia"/>
          <w:lang w:eastAsia="zh-CN"/>
        </w:rPr>
        <w:t>系指以此命名的代表</w:t>
      </w:r>
      <w:r w:rsidR="00C47EF8" w:rsidRPr="00C47EF8">
        <w:rPr>
          <w:rFonts w:eastAsia="楷体_GB2312"/>
          <w:lang w:eastAsia="zh-CN"/>
        </w:rPr>
        <w:t>“</w:t>
      </w:r>
      <w:r w:rsidR="00C47EF8" w:rsidRPr="00C47EF8">
        <w:rPr>
          <w:rFonts w:eastAsia="楷体_GB2312" w:hint="eastAsia"/>
          <w:lang w:eastAsia="zh-CN"/>
        </w:rPr>
        <w:t>信托</w:t>
      </w:r>
      <w:r w:rsidR="00C47EF8" w:rsidRPr="00C47EF8">
        <w:rPr>
          <w:rFonts w:eastAsia="楷体_GB2312"/>
          <w:lang w:eastAsia="zh-CN"/>
        </w:rPr>
        <w:t>”</w:t>
      </w:r>
      <w:r w:rsidR="00C47EF8" w:rsidRPr="00C47EF8">
        <w:rPr>
          <w:rFonts w:eastAsia="楷体_GB2312" w:hint="eastAsia"/>
          <w:lang w:eastAsia="zh-CN"/>
        </w:rPr>
        <w:t>中最优先获得分配的</w:t>
      </w:r>
      <w:r w:rsidR="00C47EF8" w:rsidRPr="00C47EF8">
        <w:rPr>
          <w:rFonts w:eastAsia="楷体_GB2312"/>
          <w:lang w:eastAsia="zh-CN"/>
        </w:rPr>
        <w:t>“</w:t>
      </w:r>
      <w:r w:rsidR="00C47EF8" w:rsidRPr="00C47EF8">
        <w:rPr>
          <w:rFonts w:eastAsia="楷体_GB2312" w:hint="eastAsia"/>
          <w:lang w:eastAsia="zh-CN"/>
        </w:rPr>
        <w:t>优先级信托受益权</w:t>
      </w:r>
      <w:r w:rsidR="00C47EF8" w:rsidRPr="00C47EF8">
        <w:rPr>
          <w:rFonts w:eastAsia="楷体_GB2312"/>
          <w:lang w:eastAsia="zh-CN"/>
        </w:rPr>
        <w:t>”</w:t>
      </w:r>
      <w:r w:rsidR="00C47EF8" w:rsidRPr="00C47EF8">
        <w:rPr>
          <w:rFonts w:eastAsia="楷体_GB2312" w:hint="eastAsia"/>
          <w:lang w:eastAsia="zh-CN"/>
        </w:rPr>
        <w:t>的</w:t>
      </w:r>
      <w:r w:rsidR="00C47EF8" w:rsidRPr="00C47EF8">
        <w:rPr>
          <w:rFonts w:eastAsia="楷体_GB2312"/>
          <w:lang w:eastAsia="zh-CN"/>
        </w:rPr>
        <w:t>“</w:t>
      </w:r>
      <w:r w:rsidR="00C47EF8" w:rsidRPr="00C47EF8">
        <w:rPr>
          <w:rFonts w:eastAsia="楷体_GB2312" w:hint="eastAsia"/>
          <w:lang w:eastAsia="zh-CN"/>
        </w:rPr>
        <w:t>资产支持证券</w:t>
      </w:r>
      <w:r w:rsidR="00C47EF8" w:rsidRPr="00C47EF8">
        <w:rPr>
          <w:rFonts w:eastAsia="楷体_GB2312"/>
          <w:lang w:eastAsia="zh-CN"/>
        </w:rPr>
        <w:t>”</w:t>
      </w:r>
      <w:r w:rsidR="00C47EF8" w:rsidRPr="00C47EF8">
        <w:rPr>
          <w:rFonts w:eastAsia="楷体_GB2312" w:hint="eastAsia"/>
          <w:lang w:eastAsia="zh-CN"/>
        </w:rPr>
        <w:t>。</w:t>
      </w:r>
      <w:r w:rsidR="00C47EF8" w:rsidRPr="00C47EF8">
        <w:rPr>
          <w:rFonts w:eastAsia="楷体_GB2312"/>
          <w:lang w:eastAsia="zh-CN"/>
        </w:rPr>
        <w:t xml:space="preserve"> </w:t>
      </w:r>
    </w:p>
    <w:p w14:paraId="36F2D330" w14:textId="77777777" w:rsidR="00D1037C" w:rsidRDefault="00FC712D" w:rsidP="001415FB">
      <w:pPr>
        <w:numPr>
          <w:ilvl w:val="0"/>
          <w:numId w:val="7"/>
        </w:numPr>
        <w:overflowPunct w:val="0"/>
        <w:spacing w:beforeLines="50" w:before="120" w:afterLines="50" w:after="120" w:line="360" w:lineRule="auto"/>
        <w:ind w:left="1418" w:hanging="567"/>
        <w:rPr>
          <w:rFonts w:eastAsia="楷体_GB2312"/>
          <w:b/>
          <w:lang w:eastAsia="zh-CN"/>
        </w:rPr>
      </w:pPr>
      <w:r w:rsidRPr="00FC712D">
        <w:rPr>
          <w:rFonts w:eastAsia="楷体_GB2312"/>
          <w:b/>
          <w:lang w:eastAsia="zh-CN"/>
        </w:rPr>
        <w:t>优先</w:t>
      </w:r>
      <w:r w:rsidRPr="00FC712D">
        <w:rPr>
          <w:rFonts w:eastAsia="楷体_GB2312"/>
          <w:b/>
          <w:lang w:eastAsia="zh-CN"/>
        </w:rPr>
        <w:t>B</w:t>
      </w:r>
      <w:r w:rsidRPr="00FC712D">
        <w:rPr>
          <w:rFonts w:eastAsia="楷体_GB2312"/>
          <w:b/>
          <w:lang w:eastAsia="zh-CN"/>
        </w:rPr>
        <w:t>档资产支持证券：</w:t>
      </w:r>
      <w:r w:rsidR="00C47EF8" w:rsidRPr="00C47EF8">
        <w:rPr>
          <w:rFonts w:eastAsia="楷体_GB2312" w:hint="eastAsia"/>
          <w:lang w:eastAsia="zh-CN"/>
        </w:rPr>
        <w:t>系指以此命名的代表</w:t>
      </w:r>
      <w:r w:rsidR="00C47EF8" w:rsidRPr="00C47EF8">
        <w:rPr>
          <w:rFonts w:eastAsia="楷体_GB2312"/>
          <w:lang w:eastAsia="zh-CN"/>
        </w:rPr>
        <w:t>“</w:t>
      </w:r>
      <w:r w:rsidR="00C47EF8" w:rsidRPr="00C47EF8">
        <w:rPr>
          <w:rFonts w:eastAsia="楷体_GB2312" w:hint="eastAsia"/>
          <w:lang w:eastAsia="zh-CN"/>
        </w:rPr>
        <w:t>信托</w:t>
      </w:r>
      <w:r w:rsidR="00C47EF8" w:rsidRPr="00C47EF8">
        <w:rPr>
          <w:rFonts w:eastAsia="楷体_GB2312"/>
          <w:lang w:eastAsia="zh-CN"/>
        </w:rPr>
        <w:t>”</w:t>
      </w:r>
      <w:r w:rsidR="00C47EF8" w:rsidRPr="00C47EF8">
        <w:rPr>
          <w:rFonts w:eastAsia="楷体_GB2312" w:hint="eastAsia"/>
          <w:lang w:eastAsia="zh-CN"/>
        </w:rPr>
        <w:t>中仅次于</w:t>
      </w:r>
      <w:r w:rsidR="00C47EF8" w:rsidRPr="00C47EF8">
        <w:rPr>
          <w:rFonts w:eastAsia="楷体_GB2312"/>
          <w:lang w:eastAsia="zh-CN"/>
        </w:rPr>
        <w:t>“</w:t>
      </w:r>
      <w:r w:rsidR="00C47EF8" w:rsidRPr="00C47EF8">
        <w:rPr>
          <w:rFonts w:eastAsia="楷体_GB2312" w:hint="eastAsia"/>
          <w:lang w:eastAsia="zh-CN"/>
        </w:rPr>
        <w:t>优先</w:t>
      </w:r>
      <w:r w:rsidR="00C47EF8" w:rsidRPr="00C47EF8">
        <w:rPr>
          <w:rFonts w:eastAsia="楷体_GB2312"/>
          <w:lang w:eastAsia="zh-CN"/>
        </w:rPr>
        <w:t>A</w:t>
      </w:r>
      <w:r w:rsidR="00C47EF8" w:rsidRPr="00C47EF8">
        <w:rPr>
          <w:rFonts w:eastAsia="楷体_GB2312" w:hint="eastAsia"/>
          <w:lang w:eastAsia="zh-CN"/>
        </w:rPr>
        <w:t>档资产支持证券</w:t>
      </w:r>
      <w:r w:rsidR="00C47EF8" w:rsidRPr="00C47EF8">
        <w:rPr>
          <w:rFonts w:eastAsia="楷体_GB2312"/>
          <w:lang w:eastAsia="zh-CN"/>
        </w:rPr>
        <w:t>”</w:t>
      </w:r>
      <w:r w:rsidR="00C47EF8" w:rsidRPr="00C47EF8">
        <w:rPr>
          <w:rFonts w:eastAsia="楷体_GB2312" w:hint="eastAsia"/>
          <w:lang w:eastAsia="zh-CN"/>
        </w:rPr>
        <w:t>获得分配的</w:t>
      </w:r>
      <w:r w:rsidR="00C47EF8" w:rsidRPr="00C47EF8">
        <w:rPr>
          <w:rFonts w:eastAsia="楷体_GB2312"/>
          <w:lang w:eastAsia="zh-CN"/>
        </w:rPr>
        <w:t>“</w:t>
      </w:r>
      <w:r w:rsidR="00C47EF8" w:rsidRPr="00C47EF8">
        <w:rPr>
          <w:rFonts w:eastAsia="楷体_GB2312" w:hint="eastAsia"/>
          <w:lang w:eastAsia="zh-CN"/>
        </w:rPr>
        <w:t>优先级信托受益权</w:t>
      </w:r>
      <w:r w:rsidR="00C47EF8" w:rsidRPr="00C47EF8">
        <w:rPr>
          <w:rFonts w:eastAsia="楷体_GB2312"/>
          <w:lang w:eastAsia="zh-CN"/>
        </w:rPr>
        <w:t>”</w:t>
      </w:r>
      <w:r w:rsidR="00C47EF8" w:rsidRPr="00C47EF8">
        <w:rPr>
          <w:rFonts w:eastAsia="楷体_GB2312" w:hint="eastAsia"/>
          <w:lang w:eastAsia="zh-CN"/>
        </w:rPr>
        <w:t>的</w:t>
      </w:r>
      <w:r w:rsidR="00C47EF8" w:rsidRPr="00C47EF8">
        <w:rPr>
          <w:rFonts w:eastAsia="楷体_GB2312"/>
          <w:lang w:eastAsia="zh-CN"/>
        </w:rPr>
        <w:t>“</w:t>
      </w:r>
      <w:r w:rsidR="00C47EF8" w:rsidRPr="00C47EF8">
        <w:rPr>
          <w:rFonts w:eastAsia="楷体_GB2312" w:hint="eastAsia"/>
          <w:lang w:eastAsia="zh-CN"/>
        </w:rPr>
        <w:t>资产支持证券</w:t>
      </w:r>
      <w:r w:rsidR="00C47EF8" w:rsidRPr="00C47EF8">
        <w:rPr>
          <w:rFonts w:eastAsia="楷体_GB2312"/>
          <w:lang w:eastAsia="zh-CN"/>
        </w:rPr>
        <w:t>”</w:t>
      </w:r>
      <w:r w:rsidR="00C47EF8" w:rsidRPr="00C47EF8">
        <w:rPr>
          <w:rFonts w:eastAsia="楷体_GB2312" w:hint="eastAsia"/>
          <w:lang w:eastAsia="zh-CN"/>
        </w:rPr>
        <w:t>。</w:t>
      </w:r>
    </w:p>
    <w:p w14:paraId="1C9CA564"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b/>
          <w:lang w:eastAsia="zh-CN"/>
        </w:rPr>
      </w:pPr>
      <w:r w:rsidRPr="00C326B9">
        <w:rPr>
          <w:rFonts w:eastAsia="楷体_GB2312"/>
          <w:b/>
          <w:lang w:eastAsia="zh-CN"/>
        </w:rPr>
        <w:t>次级档资产支持证券：</w:t>
      </w:r>
      <w:r w:rsidR="006A5A00" w:rsidRPr="00C326B9">
        <w:rPr>
          <w:rFonts w:eastAsia="楷体_GB2312" w:hint="eastAsia"/>
          <w:lang w:eastAsia="zh-CN"/>
        </w:rPr>
        <w:t>系指代表“次级信托受益权”的“资产支持证券”。</w:t>
      </w:r>
      <w:r w:rsidR="007D4223" w:rsidRPr="00C326B9">
        <w:rPr>
          <w:rFonts w:eastAsia="楷体_GB2312"/>
          <w:lang w:eastAsia="zh-CN"/>
        </w:rPr>
        <w:t>“</w:t>
      </w:r>
      <w:r w:rsidR="007D4223">
        <w:rPr>
          <w:rFonts w:eastAsia="楷体_GB2312" w:hint="eastAsia"/>
          <w:lang w:eastAsia="zh-CN"/>
        </w:rPr>
        <w:t>次级</w:t>
      </w:r>
      <w:r w:rsidR="007D4223" w:rsidRPr="007D4223">
        <w:rPr>
          <w:rFonts w:eastAsia="楷体_GB2312" w:hint="eastAsia"/>
          <w:lang w:eastAsia="zh-CN"/>
        </w:rPr>
        <w:t>档资产支持证券</w:t>
      </w:r>
      <w:r w:rsidR="007D4223" w:rsidRPr="007D4223">
        <w:rPr>
          <w:rFonts w:eastAsia="楷体_GB2312"/>
          <w:lang w:eastAsia="zh-CN"/>
        </w:rPr>
        <w:t>”</w:t>
      </w:r>
      <w:r w:rsidR="007D4223" w:rsidRPr="007D4223">
        <w:rPr>
          <w:rFonts w:eastAsia="楷体_GB2312" w:hint="eastAsia"/>
          <w:lang w:eastAsia="zh-CN"/>
        </w:rPr>
        <w:t>的各项基本条款以</w:t>
      </w:r>
      <w:r w:rsidR="007D4223" w:rsidRPr="007D4223">
        <w:rPr>
          <w:rFonts w:eastAsia="楷体_GB2312"/>
          <w:lang w:eastAsia="zh-CN"/>
        </w:rPr>
        <w:t>“</w:t>
      </w:r>
      <w:r w:rsidR="007D4223" w:rsidRPr="007D4223">
        <w:rPr>
          <w:rFonts w:eastAsia="楷体_GB2312" w:hint="eastAsia"/>
          <w:lang w:eastAsia="zh-CN"/>
        </w:rPr>
        <w:t>《发行说明书》</w:t>
      </w:r>
      <w:r w:rsidR="007D4223" w:rsidRPr="007D4223">
        <w:rPr>
          <w:rFonts w:eastAsia="楷体_GB2312"/>
          <w:lang w:eastAsia="zh-CN"/>
        </w:rPr>
        <w:t>”</w:t>
      </w:r>
      <w:r w:rsidR="007D4223" w:rsidRPr="007D4223">
        <w:rPr>
          <w:rFonts w:eastAsia="楷体_GB2312" w:hint="eastAsia"/>
          <w:lang w:eastAsia="zh-CN"/>
        </w:rPr>
        <w:t>中</w:t>
      </w:r>
      <w:r w:rsidR="007D4223" w:rsidRPr="007D4223">
        <w:rPr>
          <w:rFonts w:eastAsia="楷体_GB2312"/>
          <w:lang w:eastAsia="zh-CN"/>
        </w:rPr>
        <w:t>“</w:t>
      </w:r>
      <w:r w:rsidR="007D4223" w:rsidRPr="00C326B9">
        <w:rPr>
          <w:rFonts w:eastAsia="楷体_GB2312" w:hint="eastAsia"/>
          <w:lang w:eastAsia="zh-CN"/>
        </w:rPr>
        <w:t>资产支持证券的类别和基本特征</w:t>
      </w:r>
      <w:r w:rsidR="007D4223" w:rsidRPr="00C326B9">
        <w:rPr>
          <w:rFonts w:eastAsia="楷体_GB2312"/>
          <w:lang w:eastAsia="zh-CN"/>
        </w:rPr>
        <w:t>”</w:t>
      </w:r>
      <w:r w:rsidR="007D4223" w:rsidRPr="00C326B9">
        <w:rPr>
          <w:rFonts w:eastAsia="楷体_GB2312" w:hint="eastAsia"/>
          <w:lang w:eastAsia="zh-CN"/>
        </w:rPr>
        <w:t>及其他相关规定为准。</w:t>
      </w:r>
    </w:p>
    <w:p w14:paraId="4081B5B6" w14:textId="77777777" w:rsidR="00D1037C" w:rsidRDefault="00867A9F" w:rsidP="001415FB">
      <w:pPr>
        <w:numPr>
          <w:ilvl w:val="0"/>
          <w:numId w:val="7"/>
        </w:numPr>
        <w:overflowPunct w:val="0"/>
        <w:spacing w:beforeLines="50" w:before="120" w:afterLines="50" w:after="120" w:line="360" w:lineRule="auto"/>
        <w:ind w:left="1418" w:hanging="567"/>
        <w:rPr>
          <w:rFonts w:eastAsia="楷体_GB2312"/>
          <w:lang w:eastAsia="zh-CN"/>
        </w:rPr>
      </w:pPr>
      <w:r w:rsidRPr="00867A9F">
        <w:rPr>
          <w:rFonts w:eastAsia="楷体_GB2312"/>
          <w:b/>
          <w:lang w:eastAsia="zh-CN"/>
        </w:rPr>
        <w:t>信托受益权：</w:t>
      </w:r>
      <w:r w:rsidRPr="00867A9F">
        <w:rPr>
          <w:rFonts w:eastAsia="楷体_GB2312"/>
          <w:lang w:eastAsia="zh-CN"/>
        </w:rPr>
        <w:t>系指</w:t>
      </w:r>
      <w:r w:rsidRPr="00867A9F">
        <w:rPr>
          <w:rFonts w:eastAsia="楷体_GB2312"/>
          <w:lang w:eastAsia="zh-CN"/>
        </w:rPr>
        <w:t>“</w:t>
      </w:r>
      <w:r w:rsidRPr="00867A9F">
        <w:rPr>
          <w:rFonts w:eastAsia="楷体_GB2312"/>
          <w:lang w:eastAsia="zh-CN"/>
        </w:rPr>
        <w:t>受益人</w:t>
      </w:r>
      <w:r w:rsidRPr="00867A9F">
        <w:rPr>
          <w:rFonts w:eastAsia="楷体_GB2312"/>
          <w:lang w:eastAsia="zh-CN"/>
        </w:rPr>
        <w:t>”</w:t>
      </w:r>
      <w:r w:rsidRPr="00867A9F">
        <w:rPr>
          <w:rFonts w:eastAsia="楷体_GB2312"/>
          <w:lang w:eastAsia="zh-CN"/>
        </w:rPr>
        <w:t>按照</w:t>
      </w:r>
      <w:r w:rsidRPr="00867A9F">
        <w:rPr>
          <w:rFonts w:eastAsia="楷体_GB2312"/>
          <w:lang w:eastAsia="zh-CN"/>
        </w:rPr>
        <w:t>“</w:t>
      </w:r>
      <w:r w:rsidRPr="00867A9F">
        <w:rPr>
          <w:rFonts w:eastAsia="楷体_GB2312"/>
          <w:lang w:eastAsia="zh-CN"/>
        </w:rPr>
        <w:t>《信托合同》</w:t>
      </w:r>
      <w:r w:rsidRPr="00867A9F">
        <w:rPr>
          <w:rFonts w:eastAsia="楷体_GB2312"/>
          <w:lang w:eastAsia="zh-CN"/>
        </w:rPr>
        <w:t>”</w:t>
      </w:r>
      <w:r w:rsidRPr="00867A9F">
        <w:rPr>
          <w:rFonts w:eastAsia="楷体_GB2312"/>
          <w:lang w:eastAsia="zh-CN"/>
        </w:rPr>
        <w:t>约定的获得相应</w:t>
      </w:r>
      <w:r w:rsidRPr="00867A9F">
        <w:rPr>
          <w:rFonts w:eastAsia="楷体_GB2312"/>
          <w:lang w:eastAsia="zh-CN"/>
        </w:rPr>
        <w:t>“</w:t>
      </w:r>
      <w:r w:rsidRPr="00867A9F">
        <w:rPr>
          <w:rFonts w:eastAsia="楷体_GB2312"/>
          <w:lang w:eastAsia="zh-CN"/>
        </w:rPr>
        <w:t>信托利益</w:t>
      </w:r>
      <w:r w:rsidRPr="00867A9F">
        <w:rPr>
          <w:rFonts w:eastAsia="楷体_GB2312"/>
          <w:lang w:eastAsia="zh-CN"/>
        </w:rPr>
        <w:t>”</w:t>
      </w:r>
      <w:r w:rsidRPr="00867A9F">
        <w:rPr>
          <w:rFonts w:eastAsia="楷体_GB2312"/>
          <w:lang w:eastAsia="zh-CN"/>
        </w:rPr>
        <w:t>的权利。</w:t>
      </w:r>
      <w:r w:rsidRPr="00867A9F">
        <w:rPr>
          <w:rFonts w:eastAsia="楷体_GB2312"/>
          <w:lang w:eastAsia="zh-CN"/>
        </w:rPr>
        <w:t>“</w:t>
      </w:r>
      <w:r w:rsidRPr="00867A9F">
        <w:rPr>
          <w:rFonts w:eastAsia="楷体_GB2312"/>
          <w:lang w:eastAsia="zh-CN"/>
        </w:rPr>
        <w:t>信托受益权</w:t>
      </w:r>
      <w:r w:rsidRPr="00867A9F">
        <w:rPr>
          <w:rFonts w:eastAsia="楷体_GB2312"/>
          <w:lang w:eastAsia="zh-CN"/>
        </w:rPr>
        <w:t>”</w:t>
      </w:r>
      <w:r w:rsidRPr="00867A9F">
        <w:rPr>
          <w:rFonts w:eastAsia="楷体_GB2312"/>
          <w:lang w:eastAsia="zh-CN"/>
        </w:rPr>
        <w:t>包括</w:t>
      </w:r>
      <w:r w:rsidRPr="00867A9F">
        <w:rPr>
          <w:rFonts w:eastAsia="楷体_GB2312"/>
          <w:lang w:eastAsia="zh-CN"/>
        </w:rPr>
        <w:t>“</w:t>
      </w:r>
      <w:r w:rsidRPr="00867A9F">
        <w:rPr>
          <w:rFonts w:eastAsia="楷体_GB2312"/>
          <w:lang w:eastAsia="zh-CN"/>
        </w:rPr>
        <w:t>优先级信托受益权</w:t>
      </w:r>
      <w:r w:rsidRPr="00867A9F">
        <w:rPr>
          <w:rFonts w:eastAsia="楷体_GB2312"/>
          <w:lang w:eastAsia="zh-CN"/>
        </w:rPr>
        <w:t>”</w:t>
      </w:r>
      <w:r w:rsidRPr="00867A9F">
        <w:rPr>
          <w:rFonts w:eastAsia="楷体_GB2312"/>
          <w:lang w:eastAsia="zh-CN"/>
        </w:rPr>
        <w:t>和</w:t>
      </w:r>
      <w:r w:rsidRPr="00867A9F">
        <w:rPr>
          <w:rFonts w:eastAsia="楷体_GB2312"/>
          <w:lang w:eastAsia="zh-CN"/>
        </w:rPr>
        <w:t>“</w:t>
      </w:r>
      <w:r w:rsidRPr="00867A9F">
        <w:rPr>
          <w:rFonts w:eastAsia="楷体_GB2312"/>
          <w:lang w:eastAsia="zh-CN"/>
        </w:rPr>
        <w:t>次级信托受益权</w:t>
      </w:r>
      <w:r w:rsidRPr="00867A9F">
        <w:rPr>
          <w:rFonts w:eastAsia="楷体_GB2312"/>
          <w:lang w:eastAsia="zh-CN"/>
        </w:rPr>
        <w:t>”</w:t>
      </w:r>
      <w:r w:rsidRPr="00867A9F">
        <w:rPr>
          <w:rFonts w:eastAsia="楷体_GB2312"/>
          <w:lang w:eastAsia="zh-CN"/>
        </w:rPr>
        <w:t>。</w:t>
      </w:r>
    </w:p>
    <w:p w14:paraId="4B24CC6D" w14:textId="77777777" w:rsidR="00D1037C" w:rsidRDefault="00867A9F" w:rsidP="001415FB">
      <w:pPr>
        <w:numPr>
          <w:ilvl w:val="0"/>
          <w:numId w:val="7"/>
        </w:numPr>
        <w:overflowPunct w:val="0"/>
        <w:spacing w:beforeLines="50" w:before="120" w:afterLines="50" w:after="120" w:line="360" w:lineRule="auto"/>
        <w:ind w:left="1418" w:hanging="567"/>
        <w:rPr>
          <w:rFonts w:eastAsia="楷体_GB2312"/>
          <w:lang w:eastAsia="zh-CN"/>
        </w:rPr>
      </w:pPr>
      <w:r w:rsidRPr="00867A9F">
        <w:rPr>
          <w:rFonts w:eastAsia="楷体_GB2312"/>
          <w:b/>
          <w:lang w:eastAsia="zh-CN"/>
        </w:rPr>
        <w:t>优先级信托受益权：</w:t>
      </w:r>
      <w:r w:rsidRPr="00867A9F">
        <w:rPr>
          <w:rFonts w:eastAsia="楷体_GB2312"/>
          <w:lang w:eastAsia="zh-CN"/>
        </w:rPr>
        <w:t>系指由</w:t>
      </w:r>
      <w:r w:rsidRPr="00867A9F">
        <w:rPr>
          <w:rFonts w:eastAsia="楷体_GB2312"/>
          <w:lang w:eastAsia="zh-CN"/>
        </w:rPr>
        <w:t>“</w:t>
      </w:r>
      <w:r w:rsidRPr="00867A9F">
        <w:rPr>
          <w:rFonts w:eastAsia="楷体_GB2312"/>
          <w:lang w:eastAsia="zh-CN"/>
        </w:rPr>
        <w:t>优先档资产支持证券</w:t>
      </w:r>
      <w:r w:rsidRPr="00867A9F">
        <w:rPr>
          <w:rFonts w:eastAsia="楷体_GB2312"/>
          <w:lang w:eastAsia="zh-CN"/>
        </w:rPr>
        <w:t>”</w:t>
      </w:r>
      <w:r w:rsidRPr="00867A9F">
        <w:rPr>
          <w:rFonts w:eastAsia="楷体_GB2312"/>
          <w:lang w:eastAsia="zh-CN"/>
        </w:rPr>
        <w:t>所代表的来自于</w:t>
      </w:r>
      <w:r w:rsidRPr="00867A9F">
        <w:rPr>
          <w:rFonts w:eastAsia="楷体_GB2312"/>
          <w:lang w:eastAsia="zh-CN"/>
        </w:rPr>
        <w:t>“</w:t>
      </w:r>
      <w:r w:rsidRPr="00867A9F">
        <w:rPr>
          <w:rFonts w:eastAsia="楷体_GB2312"/>
          <w:lang w:eastAsia="zh-CN"/>
        </w:rPr>
        <w:t>信托</w:t>
      </w:r>
      <w:r w:rsidRPr="00867A9F">
        <w:rPr>
          <w:rFonts w:eastAsia="楷体_GB2312"/>
          <w:lang w:eastAsia="zh-CN"/>
        </w:rPr>
        <w:t>”</w:t>
      </w:r>
      <w:r w:rsidRPr="00867A9F">
        <w:rPr>
          <w:rFonts w:eastAsia="楷体_GB2312"/>
          <w:lang w:eastAsia="zh-CN"/>
        </w:rPr>
        <w:t>分配的优先于</w:t>
      </w:r>
      <w:r w:rsidRPr="00867A9F">
        <w:rPr>
          <w:rFonts w:eastAsia="楷体_GB2312"/>
          <w:lang w:eastAsia="zh-CN"/>
        </w:rPr>
        <w:t>“</w:t>
      </w:r>
      <w:r w:rsidRPr="00867A9F">
        <w:rPr>
          <w:rFonts w:eastAsia="楷体_GB2312"/>
          <w:lang w:eastAsia="zh-CN"/>
        </w:rPr>
        <w:t>次级信托受益权</w:t>
      </w:r>
      <w:r w:rsidRPr="00867A9F">
        <w:rPr>
          <w:rFonts w:eastAsia="楷体_GB2312"/>
          <w:lang w:eastAsia="zh-CN"/>
        </w:rPr>
        <w:t>”</w:t>
      </w:r>
      <w:r w:rsidRPr="00867A9F">
        <w:rPr>
          <w:rFonts w:eastAsia="楷体_GB2312"/>
          <w:lang w:eastAsia="zh-CN"/>
        </w:rPr>
        <w:t>的权益。</w:t>
      </w:r>
    </w:p>
    <w:p w14:paraId="5DC34C1C" w14:textId="77777777" w:rsidR="00D1037C" w:rsidRDefault="00867A9F" w:rsidP="001415FB">
      <w:pPr>
        <w:numPr>
          <w:ilvl w:val="0"/>
          <w:numId w:val="7"/>
        </w:numPr>
        <w:overflowPunct w:val="0"/>
        <w:spacing w:beforeLines="50" w:before="120" w:afterLines="50" w:after="120" w:line="360" w:lineRule="auto"/>
        <w:ind w:left="1418" w:hanging="567"/>
        <w:rPr>
          <w:rFonts w:eastAsia="楷体_GB2312"/>
          <w:lang w:eastAsia="zh-CN"/>
        </w:rPr>
      </w:pPr>
      <w:r w:rsidRPr="00867A9F">
        <w:rPr>
          <w:rFonts w:eastAsia="楷体_GB2312"/>
          <w:b/>
          <w:lang w:eastAsia="zh-CN"/>
        </w:rPr>
        <w:t>次级信托受益权：</w:t>
      </w:r>
      <w:r w:rsidRPr="00867A9F">
        <w:rPr>
          <w:rFonts w:eastAsia="楷体_GB2312"/>
          <w:lang w:eastAsia="zh-CN"/>
        </w:rPr>
        <w:t>系指由</w:t>
      </w:r>
      <w:r w:rsidRPr="00867A9F">
        <w:rPr>
          <w:rFonts w:eastAsia="楷体_GB2312"/>
          <w:lang w:eastAsia="zh-CN"/>
        </w:rPr>
        <w:t>“</w:t>
      </w:r>
      <w:r w:rsidRPr="00867A9F">
        <w:rPr>
          <w:rFonts w:eastAsia="楷体_GB2312"/>
          <w:lang w:eastAsia="zh-CN"/>
        </w:rPr>
        <w:t>次级档资产支持证券</w:t>
      </w:r>
      <w:r w:rsidRPr="00867A9F">
        <w:rPr>
          <w:rFonts w:eastAsia="楷体_GB2312"/>
          <w:lang w:eastAsia="zh-CN"/>
        </w:rPr>
        <w:t>”</w:t>
      </w:r>
      <w:r w:rsidRPr="00867A9F">
        <w:rPr>
          <w:rFonts w:eastAsia="楷体_GB2312"/>
          <w:lang w:eastAsia="zh-CN"/>
        </w:rPr>
        <w:t>所代表的来自于</w:t>
      </w:r>
      <w:r w:rsidRPr="00867A9F">
        <w:rPr>
          <w:rFonts w:eastAsia="楷体_GB2312"/>
          <w:lang w:eastAsia="zh-CN"/>
        </w:rPr>
        <w:t>“</w:t>
      </w:r>
      <w:r w:rsidRPr="00867A9F">
        <w:rPr>
          <w:rFonts w:eastAsia="楷体_GB2312"/>
          <w:lang w:eastAsia="zh-CN"/>
        </w:rPr>
        <w:t>信托</w:t>
      </w:r>
      <w:r w:rsidRPr="00867A9F">
        <w:rPr>
          <w:rFonts w:eastAsia="楷体_GB2312"/>
          <w:lang w:eastAsia="zh-CN"/>
        </w:rPr>
        <w:t>”</w:t>
      </w:r>
      <w:r w:rsidRPr="00867A9F">
        <w:rPr>
          <w:rFonts w:eastAsia="楷体_GB2312"/>
          <w:lang w:eastAsia="zh-CN"/>
        </w:rPr>
        <w:t>分配的次于</w:t>
      </w:r>
      <w:r w:rsidRPr="00867A9F">
        <w:rPr>
          <w:rFonts w:eastAsia="楷体_GB2312"/>
          <w:lang w:eastAsia="zh-CN"/>
        </w:rPr>
        <w:t>“</w:t>
      </w:r>
      <w:r w:rsidRPr="00867A9F">
        <w:rPr>
          <w:rFonts w:eastAsia="楷体_GB2312"/>
          <w:lang w:eastAsia="zh-CN"/>
        </w:rPr>
        <w:t>优先级信托受益权</w:t>
      </w:r>
      <w:r w:rsidRPr="00867A9F">
        <w:rPr>
          <w:rFonts w:eastAsia="楷体_GB2312"/>
          <w:lang w:eastAsia="zh-CN"/>
        </w:rPr>
        <w:t>”</w:t>
      </w:r>
      <w:r w:rsidRPr="00867A9F">
        <w:rPr>
          <w:rFonts w:eastAsia="楷体_GB2312"/>
          <w:lang w:eastAsia="zh-CN"/>
        </w:rPr>
        <w:t>的权益。</w:t>
      </w:r>
    </w:p>
    <w:p w14:paraId="284BB832"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本次发行：</w:t>
      </w:r>
      <w:r w:rsidRPr="001C67C4">
        <w:rPr>
          <w:rFonts w:eastAsia="楷体_GB2312"/>
          <w:lang w:eastAsia="zh-CN"/>
        </w:rPr>
        <w:t>系指</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的发行。</w:t>
      </w:r>
    </w:p>
    <w:p w14:paraId="7BE630D3"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b/>
          <w:lang w:eastAsia="zh-CN"/>
        </w:rPr>
      </w:pPr>
      <w:r w:rsidRPr="001C67C4">
        <w:rPr>
          <w:rFonts w:eastAsia="楷体_GB2312"/>
          <w:b/>
          <w:lang w:eastAsia="zh-CN"/>
        </w:rPr>
        <w:lastRenderedPageBreak/>
        <w:t>簿记建档日：</w:t>
      </w:r>
      <w:r w:rsidRPr="001C67C4">
        <w:rPr>
          <w:rFonts w:eastAsia="楷体_GB2312"/>
          <w:lang w:eastAsia="zh-CN"/>
        </w:rPr>
        <w:t>系指</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以</w:t>
      </w:r>
      <w:r w:rsidRPr="001C67C4">
        <w:rPr>
          <w:rFonts w:eastAsia="楷体_GB2312"/>
          <w:lang w:eastAsia="zh-CN"/>
        </w:rPr>
        <w:t>“</w:t>
      </w:r>
      <w:r w:rsidRPr="001C67C4">
        <w:rPr>
          <w:rFonts w:eastAsia="楷体_GB2312"/>
          <w:lang w:eastAsia="zh-CN"/>
        </w:rPr>
        <w:t>簿记建档</w:t>
      </w:r>
      <w:r w:rsidRPr="001C67C4">
        <w:rPr>
          <w:rFonts w:eastAsia="楷体_GB2312"/>
          <w:lang w:eastAsia="zh-CN"/>
        </w:rPr>
        <w:t>”</w:t>
      </w:r>
      <w:r w:rsidRPr="001C67C4">
        <w:rPr>
          <w:rFonts w:eastAsia="楷体_GB2312"/>
          <w:lang w:eastAsia="zh-CN"/>
        </w:rPr>
        <w:t>方式发行</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的日期，具体以</w:t>
      </w:r>
      <w:r w:rsidR="0050589F" w:rsidRPr="001C67C4">
        <w:rPr>
          <w:rFonts w:eastAsia="楷体_GB2312"/>
          <w:bCs/>
        </w:rPr>
        <w:t>发行</w:t>
      </w:r>
      <w:r w:rsidR="009F4126" w:rsidRPr="001C67C4">
        <w:rPr>
          <w:rFonts w:eastAsia="楷体_GB2312"/>
          <w:bCs/>
          <w:lang w:eastAsia="zh-CN"/>
        </w:rPr>
        <w:t>文件</w:t>
      </w:r>
      <w:r w:rsidRPr="001C67C4">
        <w:rPr>
          <w:rFonts w:eastAsia="楷体_GB2312"/>
          <w:lang w:eastAsia="zh-CN"/>
        </w:rPr>
        <w:t>所载日期为准。</w:t>
      </w:r>
    </w:p>
    <w:p w14:paraId="48EC069D"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b/>
          <w:lang w:eastAsia="zh-CN"/>
        </w:rPr>
      </w:pPr>
      <w:r w:rsidRPr="001C67C4">
        <w:rPr>
          <w:rFonts w:eastAsia="楷体_GB2312"/>
          <w:b/>
          <w:lang w:eastAsia="zh-CN"/>
        </w:rPr>
        <w:t>簿记建档：</w:t>
      </w:r>
      <w:r w:rsidRPr="001C67C4">
        <w:rPr>
          <w:rFonts w:eastAsia="楷体_GB2312"/>
          <w:lang w:eastAsia="zh-CN"/>
        </w:rPr>
        <w:t>系指由</w:t>
      </w:r>
      <w:r w:rsidRPr="001C67C4">
        <w:rPr>
          <w:rFonts w:eastAsia="楷体_GB2312"/>
          <w:lang w:eastAsia="zh-CN"/>
        </w:rPr>
        <w:t>“</w:t>
      </w:r>
      <w:r w:rsidRPr="001C67C4">
        <w:rPr>
          <w:rFonts w:eastAsia="楷体_GB2312"/>
          <w:lang w:eastAsia="zh-CN"/>
        </w:rPr>
        <w:t>簿记管理人</w:t>
      </w:r>
      <w:r w:rsidRPr="001C67C4">
        <w:rPr>
          <w:rFonts w:eastAsia="楷体_GB2312"/>
          <w:lang w:eastAsia="zh-CN"/>
        </w:rPr>
        <w:t>”</w:t>
      </w:r>
      <w:r w:rsidRPr="001C67C4">
        <w:rPr>
          <w:rFonts w:eastAsia="楷体_GB2312"/>
          <w:lang w:eastAsia="zh-CN"/>
        </w:rPr>
        <w:t>记录投资者认购数量和</w:t>
      </w:r>
      <w:r w:rsidRPr="001C67C4">
        <w:rPr>
          <w:rFonts w:eastAsia="楷体_GB2312"/>
          <w:lang w:eastAsia="zh-CN"/>
        </w:rPr>
        <w:t>“</w:t>
      </w:r>
      <w:r w:rsidRPr="001C67C4">
        <w:rPr>
          <w:rFonts w:eastAsia="楷体_GB2312"/>
          <w:lang w:eastAsia="zh-CN"/>
        </w:rPr>
        <w:t>优先档资产支持证券</w:t>
      </w:r>
      <w:r w:rsidRPr="001C67C4">
        <w:rPr>
          <w:rFonts w:eastAsia="楷体_GB2312"/>
          <w:lang w:eastAsia="zh-CN"/>
        </w:rPr>
        <w:t>”</w:t>
      </w:r>
      <w:r w:rsidRPr="001C67C4">
        <w:rPr>
          <w:rFonts w:eastAsia="楷体_GB2312"/>
          <w:lang w:eastAsia="zh-CN"/>
        </w:rPr>
        <w:t>利率水平的意愿的程序。</w:t>
      </w:r>
    </w:p>
    <w:p w14:paraId="21C68789" w14:textId="06F397BA"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缴款日：</w:t>
      </w:r>
      <w:r w:rsidRPr="001C67C4">
        <w:rPr>
          <w:rFonts w:eastAsia="楷体_GB2312"/>
          <w:lang w:eastAsia="zh-CN"/>
        </w:rPr>
        <w:t>系</w:t>
      </w:r>
      <w:r w:rsidRPr="001C67C4">
        <w:rPr>
          <w:rFonts w:eastAsia="楷体_GB2312"/>
          <w:bCs/>
        </w:rPr>
        <w:t>指</w:t>
      </w:r>
      <w:r w:rsidRPr="001C67C4">
        <w:rPr>
          <w:rFonts w:eastAsia="楷体_GB2312"/>
          <w:color w:val="000000"/>
        </w:rPr>
        <w:t>“</w:t>
      </w:r>
      <w:r w:rsidR="00E7020E">
        <w:rPr>
          <w:rFonts w:eastAsia="楷体_GB2312"/>
          <w:color w:val="000000"/>
        </w:rPr>
        <w:t>主承销商</w:t>
      </w:r>
      <w:r w:rsidRPr="001C67C4">
        <w:rPr>
          <w:rFonts w:eastAsia="楷体_GB2312"/>
          <w:color w:val="000000"/>
        </w:rPr>
        <w:t>”</w:t>
      </w:r>
      <w:r w:rsidRPr="001C67C4">
        <w:rPr>
          <w:rFonts w:eastAsia="楷体_GB2312"/>
          <w:color w:val="000000"/>
        </w:rPr>
        <w:t>指定的各</w:t>
      </w:r>
      <w:r w:rsidRPr="001C67C4">
        <w:rPr>
          <w:rFonts w:eastAsia="楷体_GB2312"/>
          <w:color w:val="000000"/>
        </w:rPr>
        <w:t>“</w:t>
      </w:r>
      <w:r w:rsidRPr="001C67C4">
        <w:rPr>
          <w:rFonts w:eastAsia="楷体_GB2312"/>
          <w:color w:val="000000"/>
        </w:rPr>
        <w:t>承销团</w:t>
      </w:r>
      <w:r w:rsidRPr="001C67C4">
        <w:rPr>
          <w:rFonts w:eastAsia="楷体_GB2312"/>
          <w:color w:val="000000"/>
        </w:rPr>
        <w:t>”</w:t>
      </w:r>
      <w:r w:rsidRPr="001C67C4">
        <w:rPr>
          <w:rFonts w:eastAsia="楷体_GB2312"/>
          <w:color w:val="000000"/>
        </w:rPr>
        <w:t>成员将各自所获配售额度对应的募集款项全额划</w:t>
      </w:r>
      <w:r w:rsidRPr="005E5CA2">
        <w:rPr>
          <w:rFonts w:eastAsia="楷体_GB2312"/>
          <w:color w:val="000000"/>
        </w:rPr>
        <w:t>至</w:t>
      </w:r>
      <w:r w:rsidR="00674BCF" w:rsidRPr="00002704">
        <w:rPr>
          <w:rFonts w:eastAsia="楷体_GB2312"/>
          <w:color w:val="000000"/>
        </w:rPr>
        <w:t>“</w:t>
      </w:r>
      <w:sdt>
        <w:sdtPr>
          <w:rPr>
            <w:rFonts w:eastAsia="楷体_GB2312" w:hint="eastAsia"/>
            <w:color w:val="000000"/>
            <w:lang w:eastAsia="zh-CN"/>
          </w:rPr>
          <w:alias w:val="PrimarySeller_ServiceProviderCode"/>
          <w:tag w:val="PrimarySeller_ServiceProviderCode"/>
          <w:id w:val="668762627"/>
          <w:placeholder>
            <w:docPart w:val="841EC06282D24FF2A146FAEE5EE70198"/>
          </w:placeholder>
          <w:text/>
        </w:sdtPr>
        <w:sdtEndPr>
          <w:rPr>
            <w:rFonts w:hint="default"/>
          </w:rPr>
        </w:sdtEndPr>
        <w:sdtContent>
          <w:r w:rsidR="00100B8D" w:rsidRPr="00100B8D">
            <w:rPr>
              <w:rFonts w:eastAsia="楷体_GB2312" w:hint="eastAsia"/>
              <w:color w:val="000000"/>
              <w:lang w:eastAsia="zh-CN"/>
            </w:rPr>
            <w:t>招商证券</w:t>
          </w:r>
        </w:sdtContent>
      </w:sdt>
      <w:r w:rsidR="00674BCF" w:rsidRPr="00002704">
        <w:rPr>
          <w:rFonts w:eastAsia="楷体_GB2312"/>
          <w:color w:val="000000"/>
        </w:rPr>
        <w:t>”</w:t>
      </w:r>
      <w:r w:rsidR="00674BCF" w:rsidRPr="00002704">
        <w:rPr>
          <w:rFonts w:eastAsia="楷体_GB2312" w:hint="eastAsia"/>
          <w:color w:val="000000"/>
        </w:rPr>
        <w:t>指</w:t>
      </w:r>
      <w:r w:rsidRPr="005E5CA2">
        <w:rPr>
          <w:rFonts w:eastAsia="楷体_GB2312"/>
          <w:color w:val="000000"/>
        </w:rPr>
        <w:t>定的</w:t>
      </w:r>
      <w:r w:rsidRPr="001C67C4">
        <w:rPr>
          <w:rFonts w:eastAsia="楷体_GB2312"/>
          <w:color w:val="000000"/>
        </w:rPr>
        <w:t>银行账户之日。具体日期以</w:t>
      </w:r>
      <w:r w:rsidRPr="001C67C4">
        <w:rPr>
          <w:rFonts w:eastAsia="楷体_GB2312"/>
          <w:color w:val="000000"/>
          <w:lang w:eastAsia="zh-CN"/>
        </w:rPr>
        <w:t>发行</w:t>
      </w:r>
      <w:r w:rsidR="009F4126" w:rsidRPr="001C67C4">
        <w:rPr>
          <w:rFonts w:eastAsia="楷体_GB2312"/>
          <w:color w:val="000000"/>
          <w:lang w:eastAsia="zh-CN"/>
        </w:rPr>
        <w:t>文件</w:t>
      </w:r>
      <w:r w:rsidRPr="001C67C4">
        <w:rPr>
          <w:rFonts w:eastAsia="楷体_GB2312"/>
          <w:color w:val="000000"/>
        </w:rPr>
        <w:t>所载日期为准</w:t>
      </w:r>
      <w:r w:rsidRPr="001C67C4">
        <w:rPr>
          <w:rFonts w:eastAsia="楷体_GB2312"/>
          <w:bCs/>
        </w:rPr>
        <w:t>。</w:t>
      </w:r>
    </w:p>
    <w:p w14:paraId="584A45B8"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信托财产交付日：</w:t>
      </w:r>
      <w:r w:rsidRPr="001C67C4">
        <w:rPr>
          <w:rFonts w:eastAsia="楷体_GB2312"/>
          <w:bCs/>
          <w:lang w:eastAsia="zh-CN"/>
        </w:rPr>
        <w:t>系指</w:t>
      </w:r>
      <w:r w:rsidRPr="001C67C4">
        <w:rPr>
          <w:rFonts w:eastAsia="楷体_GB2312"/>
          <w:bCs/>
          <w:lang w:eastAsia="zh-CN"/>
        </w:rPr>
        <w:t>“</w:t>
      </w:r>
      <w:r w:rsidRPr="001C67C4">
        <w:rPr>
          <w:rFonts w:eastAsia="楷体_GB2312"/>
          <w:bCs/>
          <w:lang w:eastAsia="zh-CN"/>
        </w:rPr>
        <w:t>委托人</w:t>
      </w:r>
      <w:r w:rsidRPr="001C67C4">
        <w:rPr>
          <w:rFonts w:eastAsia="楷体_GB2312"/>
          <w:bCs/>
          <w:lang w:eastAsia="zh-CN"/>
        </w:rPr>
        <w:t>”</w:t>
      </w:r>
      <w:r w:rsidRPr="001C67C4">
        <w:rPr>
          <w:rFonts w:eastAsia="楷体_GB2312"/>
          <w:bCs/>
          <w:lang w:eastAsia="zh-CN"/>
        </w:rPr>
        <w:t>根据</w:t>
      </w:r>
      <w:r w:rsidRPr="001C67C4">
        <w:rPr>
          <w:rFonts w:eastAsia="楷体_GB2312"/>
          <w:bCs/>
          <w:lang w:eastAsia="zh-CN"/>
        </w:rPr>
        <w:t>“</w:t>
      </w:r>
      <w:r w:rsidRPr="001C67C4">
        <w:rPr>
          <w:rFonts w:eastAsia="楷体_GB2312"/>
          <w:bCs/>
          <w:lang w:eastAsia="zh-CN"/>
        </w:rPr>
        <w:t>《信托合同》</w:t>
      </w:r>
      <w:r w:rsidRPr="001C67C4">
        <w:rPr>
          <w:rFonts w:eastAsia="楷体_GB2312"/>
          <w:bCs/>
          <w:lang w:eastAsia="zh-CN"/>
        </w:rPr>
        <w:t>”</w:t>
      </w:r>
      <w:r w:rsidRPr="001C67C4">
        <w:rPr>
          <w:rFonts w:eastAsia="楷体_GB2312"/>
          <w:bCs/>
          <w:lang w:eastAsia="zh-CN"/>
        </w:rPr>
        <w:t>的约定将</w:t>
      </w:r>
      <w:r w:rsidRPr="001C67C4">
        <w:rPr>
          <w:rFonts w:eastAsia="楷体_GB2312"/>
          <w:bCs/>
          <w:lang w:eastAsia="zh-CN"/>
        </w:rPr>
        <w:t>“</w:t>
      </w:r>
      <w:r w:rsidRPr="001C67C4">
        <w:rPr>
          <w:rFonts w:eastAsia="楷体_GB2312"/>
          <w:bCs/>
          <w:lang w:eastAsia="zh-CN"/>
        </w:rPr>
        <w:t>信托财产</w:t>
      </w:r>
      <w:r w:rsidRPr="001C67C4">
        <w:rPr>
          <w:rFonts w:eastAsia="楷体_GB2312"/>
          <w:bCs/>
          <w:lang w:eastAsia="zh-CN"/>
        </w:rPr>
        <w:t>”</w:t>
      </w:r>
      <w:r w:rsidRPr="001C67C4">
        <w:rPr>
          <w:rFonts w:eastAsia="楷体_GB2312"/>
          <w:bCs/>
          <w:lang w:eastAsia="zh-CN"/>
        </w:rPr>
        <w:t>交付给</w:t>
      </w:r>
      <w:r w:rsidRPr="001C67C4">
        <w:rPr>
          <w:rFonts w:eastAsia="楷体_GB2312"/>
          <w:bCs/>
          <w:lang w:eastAsia="zh-CN"/>
        </w:rPr>
        <w:t>“</w:t>
      </w:r>
      <w:r w:rsidRPr="001C67C4">
        <w:rPr>
          <w:rFonts w:eastAsia="楷体_GB2312"/>
          <w:bCs/>
          <w:lang w:eastAsia="zh-CN"/>
        </w:rPr>
        <w:t>受托人</w:t>
      </w:r>
      <w:r w:rsidRPr="001C67C4">
        <w:rPr>
          <w:rFonts w:eastAsia="楷体_GB2312"/>
          <w:bCs/>
          <w:lang w:eastAsia="zh-CN"/>
        </w:rPr>
        <w:t>”</w:t>
      </w:r>
      <w:r w:rsidRPr="001C67C4">
        <w:rPr>
          <w:rFonts w:eastAsia="楷体_GB2312"/>
          <w:bCs/>
          <w:lang w:eastAsia="zh-CN"/>
        </w:rPr>
        <w:t>之日。</w:t>
      </w:r>
      <w:r w:rsidR="009844B7" w:rsidRPr="009844B7">
        <w:rPr>
          <w:rFonts w:eastAsia="楷体_GB2312"/>
          <w:bCs/>
          <w:lang w:eastAsia="zh-CN"/>
        </w:rPr>
        <w:t>在本</w:t>
      </w:r>
      <w:r w:rsidR="009844B7" w:rsidRPr="009844B7">
        <w:rPr>
          <w:rFonts w:eastAsia="楷体_GB2312"/>
          <w:bCs/>
          <w:lang w:eastAsia="zh-CN"/>
        </w:rPr>
        <w:t>“</w:t>
      </w:r>
      <w:r w:rsidR="009844B7" w:rsidRPr="009844B7">
        <w:rPr>
          <w:rFonts w:eastAsia="楷体_GB2312"/>
          <w:bCs/>
          <w:lang w:eastAsia="zh-CN"/>
        </w:rPr>
        <w:t>信托</w:t>
      </w:r>
      <w:r w:rsidR="009844B7" w:rsidRPr="009844B7">
        <w:rPr>
          <w:rFonts w:eastAsia="楷体_GB2312"/>
          <w:bCs/>
          <w:lang w:eastAsia="zh-CN"/>
        </w:rPr>
        <w:t>”</w:t>
      </w:r>
      <w:r w:rsidR="009844B7" w:rsidRPr="009844B7">
        <w:rPr>
          <w:rFonts w:eastAsia="楷体_GB2312"/>
          <w:bCs/>
          <w:lang w:eastAsia="zh-CN"/>
        </w:rPr>
        <w:t>中，</w:t>
      </w:r>
      <w:r w:rsidR="009844B7" w:rsidRPr="009844B7">
        <w:rPr>
          <w:rFonts w:eastAsia="楷体_GB2312"/>
          <w:bCs/>
          <w:lang w:eastAsia="zh-CN"/>
        </w:rPr>
        <w:t xml:space="preserve"> “</w:t>
      </w:r>
      <w:r w:rsidR="009844B7" w:rsidRPr="009844B7">
        <w:rPr>
          <w:rFonts w:eastAsia="楷体_GB2312"/>
          <w:bCs/>
          <w:lang w:eastAsia="zh-CN"/>
        </w:rPr>
        <w:t>信托财产交付日</w:t>
      </w:r>
      <w:r w:rsidR="009844B7" w:rsidRPr="009844B7">
        <w:rPr>
          <w:rFonts w:eastAsia="楷体_GB2312"/>
          <w:bCs/>
          <w:lang w:eastAsia="zh-CN"/>
        </w:rPr>
        <w:t>”</w:t>
      </w:r>
      <w:r w:rsidR="009844B7" w:rsidRPr="009844B7">
        <w:rPr>
          <w:rFonts w:eastAsia="楷体_GB2312" w:hint="eastAsia"/>
          <w:bCs/>
          <w:lang w:eastAsia="zh-CN"/>
        </w:rPr>
        <w:t>与</w:t>
      </w:r>
      <w:r w:rsidR="009844B7" w:rsidRPr="009844B7">
        <w:rPr>
          <w:rFonts w:eastAsia="楷体_GB2312"/>
          <w:bCs/>
          <w:lang w:eastAsia="zh-CN"/>
        </w:rPr>
        <w:t>“</w:t>
      </w:r>
      <w:r w:rsidR="009844B7" w:rsidRPr="009844B7">
        <w:rPr>
          <w:rFonts w:eastAsia="楷体_GB2312"/>
          <w:bCs/>
          <w:lang w:eastAsia="zh-CN"/>
        </w:rPr>
        <w:t>信托生效日</w:t>
      </w:r>
      <w:r w:rsidR="009844B7" w:rsidRPr="009844B7">
        <w:rPr>
          <w:rFonts w:eastAsia="楷体_GB2312"/>
          <w:bCs/>
          <w:lang w:eastAsia="zh-CN"/>
        </w:rPr>
        <w:t>”</w:t>
      </w:r>
      <w:r w:rsidR="009844B7" w:rsidRPr="009844B7">
        <w:rPr>
          <w:rFonts w:eastAsia="楷体_GB2312" w:hint="eastAsia"/>
          <w:bCs/>
          <w:lang w:eastAsia="zh-CN"/>
        </w:rPr>
        <w:t>为同一日。</w:t>
      </w:r>
    </w:p>
    <w:p w14:paraId="34619177"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信托生效日：</w:t>
      </w:r>
      <w:r w:rsidRPr="001C67C4">
        <w:rPr>
          <w:rFonts w:eastAsia="楷体_GB2312"/>
          <w:lang w:eastAsia="zh-CN"/>
        </w:rPr>
        <w:t>系</w:t>
      </w:r>
      <w:r w:rsidRPr="001C67C4">
        <w:rPr>
          <w:rFonts w:eastAsia="楷体_GB2312"/>
          <w:bCs/>
        </w:rPr>
        <w:t>指</w:t>
      </w:r>
      <w:r w:rsidRPr="001C67C4">
        <w:rPr>
          <w:rFonts w:eastAsia="楷体_GB2312"/>
          <w:color w:val="000000"/>
        </w:rPr>
        <w:t>“</w:t>
      </w:r>
      <w:r w:rsidRPr="001C67C4">
        <w:rPr>
          <w:rFonts w:eastAsia="楷体_GB2312"/>
          <w:color w:val="000000"/>
        </w:rPr>
        <w:t>《信托合同》</w:t>
      </w:r>
      <w:r w:rsidRPr="001C67C4">
        <w:rPr>
          <w:rFonts w:eastAsia="楷体_GB2312"/>
          <w:color w:val="000000"/>
        </w:rPr>
        <w:t>”</w:t>
      </w:r>
      <w:r w:rsidRPr="001C67C4">
        <w:rPr>
          <w:rFonts w:eastAsia="楷体_GB2312"/>
          <w:color w:val="000000"/>
        </w:rPr>
        <w:t>第</w:t>
      </w:r>
      <w:r w:rsidRPr="001C67C4">
        <w:rPr>
          <w:rFonts w:eastAsia="楷体_GB2312"/>
          <w:color w:val="000000"/>
        </w:rPr>
        <w:t>3.6</w:t>
      </w:r>
      <w:r w:rsidRPr="001C67C4">
        <w:rPr>
          <w:rFonts w:eastAsia="楷体_GB2312"/>
          <w:color w:val="000000"/>
        </w:rPr>
        <w:t>款约定的条件均满足时信托生效之日。</w:t>
      </w:r>
      <w:r w:rsidR="009844B7" w:rsidRPr="009844B7">
        <w:rPr>
          <w:rFonts w:eastAsia="楷体_GB2312" w:hint="eastAsia"/>
          <w:color w:val="000000"/>
        </w:rPr>
        <w:t>具体日期以发行文件所载日期为准。</w:t>
      </w:r>
    </w:p>
    <w:p w14:paraId="1E16521B"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募集款项：</w:t>
      </w:r>
      <w:r w:rsidRPr="001C67C4">
        <w:rPr>
          <w:rFonts w:eastAsia="楷体_GB2312"/>
          <w:lang w:eastAsia="zh-CN"/>
        </w:rPr>
        <w:t>系指任何一部分或全部</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发行所募集的资金。</w:t>
      </w:r>
    </w:p>
    <w:p w14:paraId="38351D8D" w14:textId="63E6C21D" w:rsidR="00D1037C" w:rsidRDefault="00133F7B" w:rsidP="001415FB">
      <w:pPr>
        <w:numPr>
          <w:ilvl w:val="0"/>
          <w:numId w:val="7"/>
        </w:numPr>
        <w:overflowPunct w:val="0"/>
        <w:spacing w:beforeLines="50" w:before="120" w:afterLines="50" w:after="120" w:line="360" w:lineRule="auto"/>
        <w:ind w:left="1418" w:hanging="567"/>
        <w:rPr>
          <w:rFonts w:eastAsia="楷体_GB2312"/>
          <w:b/>
          <w:lang w:eastAsia="zh-CN"/>
        </w:rPr>
      </w:pPr>
      <w:r w:rsidRPr="001C67C4">
        <w:rPr>
          <w:rFonts w:eastAsia="楷体_GB2312"/>
          <w:b/>
          <w:lang w:eastAsia="zh-CN"/>
        </w:rPr>
        <w:t>资产支持证券募集资金：</w:t>
      </w:r>
      <w:r w:rsidRPr="001C67C4">
        <w:rPr>
          <w:rFonts w:eastAsia="楷体_GB2312"/>
          <w:lang w:eastAsia="zh-CN"/>
        </w:rPr>
        <w:t>系指截至</w:t>
      </w:r>
      <w:r w:rsidRPr="001C67C4">
        <w:rPr>
          <w:rFonts w:eastAsia="楷体_GB2312"/>
          <w:lang w:eastAsia="zh-CN"/>
        </w:rPr>
        <w:t>“</w:t>
      </w:r>
      <w:r w:rsidRPr="001C67C4">
        <w:rPr>
          <w:rFonts w:eastAsia="楷体_GB2312"/>
          <w:lang w:eastAsia="zh-CN"/>
        </w:rPr>
        <w:t>缴款日</w:t>
      </w:r>
      <w:r w:rsidRPr="001C67C4">
        <w:rPr>
          <w:rFonts w:eastAsia="楷体_GB2312"/>
          <w:lang w:eastAsia="zh-CN"/>
        </w:rPr>
        <w:t>”17:00</w:t>
      </w:r>
      <w:r w:rsidRPr="001C67C4">
        <w:rPr>
          <w:rFonts w:eastAsia="楷体_GB2312"/>
          <w:lang w:eastAsia="zh-CN"/>
        </w:rPr>
        <w:t>，</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通过发行</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color w:val="000000"/>
        </w:rPr>
        <w:t>（不包括</w:t>
      </w:r>
      <w:r w:rsidRPr="001C67C4">
        <w:rPr>
          <w:rFonts w:eastAsia="楷体_GB2312"/>
          <w:color w:val="000000"/>
          <w:lang w:eastAsia="zh-CN"/>
        </w:rPr>
        <w:t>向</w:t>
      </w:r>
      <w:r w:rsidRPr="001C67C4">
        <w:rPr>
          <w:rFonts w:eastAsia="楷体_GB2312"/>
          <w:color w:val="000000"/>
          <w:lang w:eastAsia="zh-CN"/>
        </w:rPr>
        <w:t>“</w:t>
      </w:r>
      <w:r w:rsidRPr="001C67C4">
        <w:rPr>
          <w:rFonts w:eastAsia="楷体_GB2312"/>
          <w:color w:val="000000"/>
        </w:rPr>
        <w:t>发起机构</w:t>
      </w:r>
      <w:r w:rsidRPr="001C67C4">
        <w:rPr>
          <w:rFonts w:eastAsia="楷体_GB2312"/>
          <w:color w:val="000000"/>
          <w:lang w:eastAsia="zh-CN"/>
        </w:rPr>
        <w:t>”</w:t>
      </w:r>
      <w:r w:rsidRPr="001C67C4">
        <w:rPr>
          <w:rFonts w:eastAsia="楷体_GB2312"/>
          <w:color w:val="000000"/>
          <w:lang w:eastAsia="zh-CN"/>
        </w:rPr>
        <w:t>发行</w:t>
      </w:r>
      <w:r w:rsidRPr="001C67C4">
        <w:rPr>
          <w:rFonts w:eastAsia="楷体_GB2312"/>
          <w:color w:val="000000"/>
        </w:rPr>
        <w:t>的</w:t>
      </w:r>
      <w:r w:rsidRPr="001C67C4">
        <w:rPr>
          <w:rFonts w:eastAsia="楷体_GB2312"/>
          <w:color w:val="000000"/>
          <w:lang w:eastAsia="zh-CN"/>
        </w:rPr>
        <w:t>“</w:t>
      </w:r>
      <w:r w:rsidRPr="001C67C4">
        <w:rPr>
          <w:rFonts w:eastAsia="楷体_GB2312"/>
          <w:color w:val="000000"/>
        </w:rPr>
        <w:t>资产支持证券</w:t>
      </w:r>
      <w:r w:rsidRPr="001C67C4">
        <w:rPr>
          <w:rFonts w:eastAsia="楷体_GB2312"/>
          <w:color w:val="000000"/>
          <w:lang w:eastAsia="zh-CN"/>
        </w:rPr>
        <w:t>”</w:t>
      </w:r>
      <w:r w:rsidRPr="001C67C4">
        <w:rPr>
          <w:rFonts w:eastAsia="楷体_GB2312"/>
          <w:color w:val="000000"/>
        </w:rPr>
        <w:t>）</w:t>
      </w:r>
      <w:r w:rsidRPr="001C67C4">
        <w:rPr>
          <w:rFonts w:eastAsia="楷体_GB2312"/>
          <w:lang w:eastAsia="zh-CN"/>
        </w:rPr>
        <w:t>而募集的资金总和（未扣除</w:t>
      </w:r>
      <w:r w:rsidRPr="001C67C4">
        <w:rPr>
          <w:rFonts w:eastAsia="楷体_GB2312"/>
          <w:lang w:eastAsia="zh-CN"/>
        </w:rPr>
        <w:t>“</w:t>
      </w:r>
      <w:r w:rsidR="00E920E7">
        <w:rPr>
          <w:rFonts w:eastAsia="楷体_GB2312" w:hint="eastAsia"/>
          <w:lang w:eastAsia="zh-CN"/>
        </w:rPr>
        <w:t>承销</w:t>
      </w:r>
      <w:r w:rsidR="00E920E7">
        <w:rPr>
          <w:rFonts w:eastAsia="楷体_GB2312"/>
          <w:lang w:eastAsia="zh-CN"/>
        </w:rPr>
        <w:t>报酬</w:t>
      </w:r>
      <w:r w:rsidRPr="001C67C4">
        <w:rPr>
          <w:rFonts w:eastAsia="楷体_GB2312"/>
          <w:lang w:eastAsia="zh-CN"/>
        </w:rPr>
        <w:t>”</w:t>
      </w:r>
      <w:r w:rsidRPr="001C67C4">
        <w:rPr>
          <w:rFonts w:eastAsia="楷体_GB2312"/>
          <w:lang w:eastAsia="zh-CN"/>
        </w:rPr>
        <w:t>）。</w:t>
      </w:r>
    </w:p>
    <w:p w14:paraId="68BB6CFB" w14:textId="26B1BF42" w:rsidR="00D1037C" w:rsidRPr="00BE7127" w:rsidRDefault="00133F7B" w:rsidP="00A40045">
      <w:pPr>
        <w:numPr>
          <w:ilvl w:val="0"/>
          <w:numId w:val="7"/>
        </w:numPr>
        <w:overflowPunct w:val="0"/>
        <w:spacing w:beforeLines="50" w:before="120" w:afterLines="50" w:after="120" w:line="360" w:lineRule="auto"/>
        <w:ind w:left="1418" w:hanging="567"/>
        <w:rPr>
          <w:rFonts w:eastAsia="楷体_GB2312"/>
          <w:lang w:eastAsia="zh-CN"/>
        </w:rPr>
      </w:pPr>
      <w:r w:rsidRPr="00121798">
        <w:rPr>
          <w:rFonts w:eastAsia="楷体_GB2312"/>
          <w:b/>
          <w:lang w:eastAsia="zh-CN"/>
        </w:rPr>
        <w:t>资产支持证券募集资金净额：</w:t>
      </w:r>
      <w:r w:rsidRPr="00121798">
        <w:rPr>
          <w:rFonts w:eastAsia="楷体_GB2312"/>
          <w:lang w:eastAsia="zh-CN"/>
        </w:rPr>
        <w:t>系指</w:t>
      </w:r>
      <w:r w:rsidRPr="00121798">
        <w:rPr>
          <w:rFonts w:eastAsia="楷体_GB2312"/>
          <w:lang w:eastAsia="zh-CN"/>
        </w:rPr>
        <w:t>“</w:t>
      </w:r>
      <w:r w:rsidRPr="00121798">
        <w:rPr>
          <w:rFonts w:eastAsia="楷体_GB2312"/>
          <w:lang w:eastAsia="zh-CN"/>
        </w:rPr>
        <w:t>资产支持证券募集资金</w:t>
      </w:r>
      <w:r w:rsidRPr="00121798">
        <w:rPr>
          <w:rFonts w:eastAsia="楷体_GB2312"/>
          <w:lang w:eastAsia="zh-CN"/>
        </w:rPr>
        <w:t>”</w:t>
      </w:r>
      <w:r w:rsidRPr="00121798">
        <w:rPr>
          <w:rFonts w:eastAsia="楷体_GB2312"/>
          <w:lang w:eastAsia="zh-CN"/>
        </w:rPr>
        <w:t>扣除</w:t>
      </w:r>
      <w:r w:rsidRPr="00A40045">
        <w:rPr>
          <w:rFonts w:eastAsia="楷体_GB2312"/>
          <w:lang w:eastAsia="zh-CN"/>
        </w:rPr>
        <w:t>“</w:t>
      </w:r>
      <w:r w:rsidR="00D53777">
        <w:rPr>
          <w:rFonts w:eastAsia="楷体_GB2312"/>
          <w:lang w:eastAsia="zh-CN"/>
        </w:rPr>
        <w:t>承销报酬</w:t>
      </w:r>
      <w:r w:rsidRPr="00A40045">
        <w:rPr>
          <w:rFonts w:eastAsia="楷体_GB2312"/>
          <w:lang w:eastAsia="zh-CN"/>
        </w:rPr>
        <w:t>”</w:t>
      </w:r>
      <w:r w:rsidRPr="00BE7127">
        <w:rPr>
          <w:rFonts w:eastAsia="楷体_GB2312"/>
          <w:lang w:eastAsia="zh-CN"/>
        </w:rPr>
        <w:t>后的剩余资金。</w:t>
      </w:r>
    </w:p>
    <w:p w14:paraId="7950D350" w14:textId="1A593759"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发行收入缴款账户</w:t>
      </w:r>
      <w:r w:rsidRPr="001C67C4">
        <w:rPr>
          <w:rFonts w:eastAsia="楷体_GB2312"/>
          <w:lang w:eastAsia="zh-CN"/>
        </w:rPr>
        <w:t>：系指</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指定的用于接收</w:t>
      </w:r>
      <w:r w:rsidRPr="001C67C4">
        <w:rPr>
          <w:rFonts w:eastAsia="楷体_GB2312"/>
          <w:lang w:eastAsia="zh-CN"/>
        </w:rPr>
        <w:t>“</w:t>
      </w:r>
      <w:r w:rsidRPr="001C67C4">
        <w:rPr>
          <w:rFonts w:eastAsia="楷体_GB2312"/>
          <w:lang w:eastAsia="zh-CN"/>
        </w:rPr>
        <w:t>资产支持证券募集资金</w:t>
      </w:r>
      <w:r w:rsidRPr="001C67C4">
        <w:rPr>
          <w:rFonts w:eastAsia="楷体_GB2312"/>
          <w:lang w:eastAsia="zh-CN"/>
        </w:rPr>
        <w:t>”</w:t>
      </w:r>
      <w:r w:rsidRPr="001C67C4">
        <w:rPr>
          <w:rFonts w:eastAsia="楷体_GB2312"/>
          <w:lang w:eastAsia="zh-CN"/>
        </w:rPr>
        <w:t>扣除</w:t>
      </w:r>
      <w:r w:rsidRPr="001C67C4">
        <w:rPr>
          <w:rFonts w:eastAsia="楷体_GB2312"/>
          <w:lang w:eastAsia="zh-CN"/>
        </w:rPr>
        <w:t>“</w:t>
      </w:r>
      <w:r w:rsidRPr="001C67C4">
        <w:rPr>
          <w:rFonts w:eastAsia="楷体_GB2312"/>
          <w:lang w:eastAsia="zh-CN"/>
        </w:rPr>
        <w:t>承销报酬</w:t>
      </w:r>
      <w:r w:rsidRPr="001C67C4">
        <w:rPr>
          <w:rFonts w:eastAsia="楷体_GB2312"/>
          <w:lang w:eastAsia="zh-CN"/>
        </w:rPr>
        <w:t>”</w:t>
      </w:r>
      <w:r w:rsidR="005E6EBF">
        <w:rPr>
          <w:rFonts w:eastAsia="楷体_GB2312" w:hint="eastAsia"/>
          <w:lang w:eastAsia="zh-CN"/>
        </w:rPr>
        <w:t>后剩余资金</w:t>
      </w:r>
      <w:r w:rsidRPr="001C67C4">
        <w:rPr>
          <w:rFonts w:eastAsia="楷体_GB2312"/>
          <w:lang w:eastAsia="zh-CN"/>
        </w:rPr>
        <w:t>的银行账户。</w:t>
      </w:r>
    </w:p>
    <w:p w14:paraId="2CC7A71D" w14:textId="07D6EBC4" w:rsidR="00D1037C" w:rsidRPr="00E7020E" w:rsidRDefault="00133F7B" w:rsidP="00E7020E">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主承销商收款账户：</w:t>
      </w:r>
      <w:r w:rsidRPr="00E7020E">
        <w:rPr>
          <w:rFonts w:eastAsia="楷体_GB2312"/>
          <w:lang w:eastAsia="zh-CN"/>
        </w:rPr>
        <w:t>系指</w:t>
      </w:r>
      <w:r w:rsidRPr="00E7020E">
        <w:rPr>
          <w:rFonts w:eastAsia="楷体_GB2312"/>
          <w:lang w:eastAsia="zh-CN"/>
        </w:rPr>
        <w:t>“</w:t>
      </w:r>
      <w:sdt>
        <w:sdtPr>
          <w:rPr>
            <w:rFonts w:eastAsia="楷体_GB2312" w:hint="eastAsia"/>
            <w:lang w:eastAsia="zh-CN"/>
          </w:rPr>
          <w:alias w:val="PrimarySeller_ServiceProviderCode"/>
          <w:tag w:val="PrimarySeller_ServiceProviderCode"/>
          <w:id w:val="-1292517457"/>
          <w:placeholder>
            <w:docPart w:val="D2E497A884B64E6DA62E0E6993807324"/>
          </w:placeholder>
          <w:text/>
        </w:sdtPr>
        <w:sdtEndPr>
          <w:rPr>
            <w:rFonts w:hint="default"/>
          </w:rPr>
        </w:sdtEndPr>
        <w:sdtContent>
          <w:r w:rsidR="00100B8D" w:rsidRPr="00100B8D">
            <w:rPr>
              <w:rFonts w:eastAsia="楷体_GB2312" w:hint="eastAsia"/>
              <w:lang w:eastAsia="zh-CN"/>
            </w:rPr>
            <w:t>招商证券</w:t>
          </w:r>
        </w:sdtContent>
      </w:sdt>
      <w:r w:rsidRPr="00E7020E">
        <w:rPr>
          <w:rFonts w:eastAsia="楷体_GB2312"/>
          <w:lang w:eastAsia="zh-CN"/>
        </w:rPr>
        <w:t>”</w:t>
      </w:r>
      <w:r w:rsidRPr="00E7020E">
        <w:rPr>
          <w:rFonts w:eastAsia="楷体_GB2312"/>
          <w:lang w:eastAsia="zh-CN"/>
        </w:rPr>
        <w:t>开立的用于接收认购资金的银行账户，该账户名称为</w:t>
      </w:r>
      <w:r w:rsidR="00E7020E">
        <w:rPr>
          <w:rFonts w:eastAsia="楷体_GB2312" w:hint="eastAsia"/>
          <w:lang w:eastAsia="zh-CN"/>
        </w:rPr>
        <w:t>【】</w:t>
      </w:r>
      <w:r w:rsidRPr="00E7020E">
        <w:rPr>
          <w:rFonts w:eastAsia="楷体_GB2312"/>
          <w:lang w:eastAsia="zh-CN"/>
        </w:rPr>
        <w:t>，账号为</w:t>
      </w:r>
      <w:r w:rsidR="00E7020E">
        <w:rPr>
          <w:rFonts w:eastAsia="楷体_GB2312" w:hint="eastAsia"/>
          <w:lang w:eastAsia="zh-CN"/>
        </w:rPr>
        <w:t>【】</w:t>
      </w:r>
      <w:r w:rsidRPr="00E7020E">
        <w:rPr>
          <w:rFonts w:eastAsia="楷体_GB2312"/>
          <w:lang w:eastAsia="zh-CN"/>
        </w:rPr>
        <w:t>，开户银行为</w:t>
      </w:r>
      <w:r w:rsidR="00E7020E">
        <w:rPr>
          <w:rFonts w:eastAsia="楷体_GB2312" w:hint="eastAsia"/>
          <w:lang w:eastAsia="zh-CN"/>
        </w:rPr>
        <w:t>【】</w:t>
      </w:r>
      <w:r w:rsidRPr="00E7020E">
        <w:rPr>
          <w:rFonts w:eastAsia="楷体_GB2312"/>
          <w:lang w:eastAsia="zh-CN"/>
        </w:rPr>
        <w:t>。</w:t>
      </w:r>
    </w:p>
    <w:p w14:paraId="0262D18A" w14:textId="654547C7"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lastRenderedPageBreak/>
        <w:t>承销报酬：</w:t>
      </w:r>
      <w:r w:rsidRPr="001C67C4">
        <w:rPr>
          <w:rFonts w:eastAsia="楷体_GB2312"/>
          <w:lang w:eastAsia="zh-CN"/>
        </w:rPr>
        <w:t>系指</w:t>
      </w:r>
      <w:r w:rsidR="00073520">
        <w:rPr>
          <w:rFonts w:eastAsia="楷体_GB2312" w:hint="eastAsia"/>
          <w:lang w:eastAsia="zh-CN"/>
        </w:rPr>
        <w:t>根据“《承销协议》”的约定，</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提供约定份额</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009810FF" w:rsidRPr="001C67C4">
        <w:rPr>
          <w:rFonts w:eastAsia="楷体_GB2312"/>
          <w:lang w:eastAsia="zh-CN"/>
        </w:rPr>
        <w:t>（不包含向</w:t>
      </w:r>
      <w:r w:rsidR="009810FF" w:rsidRPr="001C67C4">
        <w:rPr>
          <w:rFonts w:eastAsia="楷体_GB2312"/>
          <w:lang w:eastAsia="zh-CN"/>
        </w:rPr>
        <w:t>“</w:t>
      </w:r>
      <w:r w:rsidR="009810FF" w:rsidRPr="001C67C4">
        <w:rPr>
          <w:rFonts w:eastAsia="楷体_GB2312"/>
          <w:lang w:eastAsia="zh-CN"/>
        </w:rPr>
        <w:t>发起机构</w:t>
      </w:r>
      <w:r w:rsidR="009810FF" w:rsidRPr="001C67C4">
        <w:rPr>
          <w:rFonts w:eastAsia="楷体_GB2312"/>
          <w:lang w:eastAsia="zh-CN"/>
        </w:rPr>
        <w:t>”</w:t>
      </w:r>
      <w:r w:rsidR="009810FF" w:rsidRPr="001C67C4">
        <w:rPr>
          <w:rFonts w:eastAsia="楷体_GB2312"/>
          <w:lang w:eastAsia="zh-CN"/>
        </w:rPr>
        <w:t>发行的</w:t>
      </w:r>
      <w:r w:rsidR="009810FF" w:rsidRPr="001C67C4">
        <w:rPr>
          <w:rFonts w:eastAsia="楷体_GB2312"/>
          <w:lang w:eastAsia="zh-CN"/>
        </w:rPr>
        <w:t>“</w:t>
      </w:r>
      <w:r w:rsidR="009810FF" w:rsidRPr="001C67C4">
        <w:rPr>
          <w:rFonts w:eastAsia="楷体_GB2312"/>
          <w:lang w:eastAsia="zh-CN"/>
        </w:rPr>
        <w:t>资产支持证券</w:t>
      </w:r>
      <w:r w:rsidR="009810FF" w:rsidRPr="001C67C4">
        <w:rPr>
          <w:rFonts w:eastAsia="楷体_GB2312"/>
          <w:lang w:eastAsia="zh-CN"/>
        </w:rPr>
        <w:t>”</w:t>
      </w:r>
      <w:r w:rsidR="009810FF" w:rsidRPr="001C67C4">
        <w:rPr>
          <w:rFonts w:eastAsia="楷体_GB2312"/>
          <w:lang w:eastAsia="zh-CN"/>
        </w:rPr>
        <w:t>）</w:t>
      </w:r>
      <w:r w:rsidRPr="001C67C4">
        <w:rPr>
          <w:rFonts w:eastAsia="楷体_GB2312"/>
          <w:lang w:eastAsia="zh-CN"/>
        </w:rPr>
        <w:t>承销服务而获取的对价。</w:t>
      </w:r>
    </w:p>
    <w:p w14:paraId="240D51FB"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登记托管费：</w:t>
      </w:r>
      <w:r w:rsidRPr="001C67C4">
        <w:rPr>
          <w:rFonts w:eastAsia="楷体_GB2312"/>
          <w:lang w:eastAsia="zh-CN"/>
        </w:rPr>
        <w:t>系指按照《</w:t>
      </w:r>
      <w:r w:rsidRPr="001C67C4">
        <w:rPr>
          <w:rFonts w:eastAsia="楷体_GB2312"/>
          <w:bCs/>
        </w:rPr>
        <w:t>债券发行、登记及代理兑付服务协议</w:t>
      </w:r>
      <w:r w:rsidRPr="001C67C4">
        <w:rPr>
          <w:rFonts w:eastAsia="楷体_GB2312"/>
          <w:lang w:eastAsia="zh-CN"/>
        </w:rPr>
        <w:t>》的约定，就</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的托管应支付给</w:t>
      </w:r>
      <w:r w:rsidRPr="001C67C4">
        <w:rPr>
          <w:rFonts w:eastAsia="楷体_GB2312"/>
          <w:lang w:eastAsia="zh-CN"/>
        </w:rPr>
        <w:t>“</w:t>
      </w:r>
      <w:r w:rsidRPr="001C67C4">
        <w:rPr>
          <w:rFonts w:eastAsia="楷体_GB2312"/>
          <w:lang w:eastAsia="zh-CN"/>
        </w:rPr>
        <w:t>登记托管机构</w:t>
      </w:r>
      <w:r w:rsidRPr="001C67C4">
        <w:rPr>
          <w:rFonts w:eastAsia="楷体_GB2312"/>
          <w:lang w:eastAsia="zh-CN"/>
        </w:rPr>
        <w:t>”</w:t>
      </w:r>
      <w:r w:rsidRPr="001C67C4">
        <w:rPr>
          <w:rFonts w:eastAsia="楷体_GB2312"/>
          <w:lang w:eastAsia="zh-CN"/>
        </w:rPr>
        <w:t>的手续费。</w:t>
      </w:r>
    </w:p>
    <w:p w14:paraId="2E0EE287" w14:textId="2DDF8CDD"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余额包销：</w:t>
      </w:r>
      <w:r w:rsidRPr="001C67C4">
        <w:rPr>
          <w:rFonts w:eastAsia="楷体_GB2312"/>
          <w:lang w:eastAsia="zh-CN"/>
        </w:rPr>
        <w:t>系指由</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按照</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有关约定对</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承担的余额包销责任。</w:t>
      </w:r>
    </w:p>
    <w:p w14:paraId="0C152572"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lang w:eastAsia="zh-CN"/>
        </w:rPr>
      </w:pPr>
      <w:r w:rsidRPr="001C67C4">
        <w:rPr>
          <w:rFonts w:eastAsia="楷体_GB2312"/>
          <w:b/>
          <w:lang w:eastAsia="zh-CN"/>
        </w:rPr>
        <w:t>工作日：</w:t>
      </w:r>
      <w:r w:rsidRPr="001C67C4">
        <w:rPr>
          <w:rFonts w:eastAsia="楷体_GB2312"/>
          <w:lang w:eastAsia="zh-CN"/>
        </w:rPr>
        <w:t>系指商业银行的正常营业日（不包括</w:t>
      </w:r>
      <w:r w:rsidR="0026401A" w:rsidRPr="001C67C4">
        <w:rPr>
          <w:rFonts w:eastAsia="楷体_GB2312"/>
          <w:lang w:eastAsia="zh-CN"/>
        </w:rPr>
        <w:t>“</w:t>
      </w:r>
      <w:r w:rsidRPr="001C67C4">
        <w:rPr>
          <w:rFonts w:eastAsia="楷体_GB2312"/>
          <w:lang w:eastAsia="zh-CN"/>
        </w:rPr>
        <w:t>中国</w:t>
      </w:r>
      <w:r w:rsidR="0026401A" w:rsidRPr="001C67C4">
        <w:rPr>
          <w:rFonts w:eastAsia="楷体_GB2312"/>
          <w:lang w:eastAsia="zh-CN"/>
        </w:rPr>
        <w:t>”</w:t>
      </w:r>
      <w:r w:rsidRPr="001C67C4">
        <w:rPr>
          <w:rFonts w:eastAsia="楷体_GB2312"/>
          <w:lang w:eastAsia="zh-CN"/>
        </w:rPr>
        <w:t>的法定公休日和节假日）</w:t>
      </w:r>
      <w:r w:rsidRPr="001C67C4">
        <w:rPr>
          <w:rFonts w:eastAsia="楷体_GB2312"/>
          <w:bCs/>
          <w:lang w:eastAsia="zh-CN"/>
        </w:rPr>
        <w:t>；如未特别说明为</w:t>
      </w:r>
      <w:r w:rsidRPr="001C67C4">
        <w:rPr>
          <w:rFonts w:eastAsia="楷体_GB2312"/>
          <w:bCs/>
          <w:lang w:eastAsia="zh-CN"/>
        </w:rPr>
        <w:t>“</w:t>
      </w:r>
      <w:r w:rsidRPr="001C67C4">
        <w:rPr>
          <w:rFonts w:eastAsia="楷体_GB2312"/>
          <w:bCs/>
          <w:lang w:eastAsia="zh-CN"/>
        </w:rPr>
        <w:t>工作日</w:t>
      </w:r>
      <w:r w:rsidRPr="001C67C4">
        <w:rPr>
          <w:rFonts w:eastAsia="楷体_GB2312"/>
          <w:bCs/>
          <w:lang w:eastAsia="zh-CN"/>
        </w:rPr>
        <w:t>”</w:t>
      </w:r>
      <w:r w:rsidRPr="001C67C4">
        <w:rPr>
          <w:rFonts w:eastAsia="楷体_GB2312"/>
          <w:bCs/>
          <w:lang w:eastAsia="zh-CN"/>
        </w:rPr>
        <w:t>，</w:t>
      </w:r>
      <w:r w:rsidRPr="001C67C4">
        <w:rPr>
          <w:rFonts w:eastAsia="楷体_GB2312"/>
          <w:bCs/>
          <w:lang w:eastAsia="zh-CN"/>
        </w:rPr>
        <w:t>“</w:t>
      </w:r>
      <w:r w:rsidRPr="001C67C4">
        <w:rPr>
          <w:rFonts w:eastAsia="楷体_GB2312"/>
          <w:bCs/>
          <w:lang w:eastAsia="zh-CN"/>
        </w:rPr>
        <w:t>日</w:t>
      </w:r>
      <w:r w:rsidRPr="001C67C4">
        <w:rPr>
          <w:rFonts w:eastAsia="楷体_GB2312"/>
          <w:bCs/>
          <w:lang w:eastAsia="zh-CN"/>
        </w:rPr>
        <w:t>”</w:t>
      </w:r>
      <w:r w:rsidRPr="001C67C4">
        <w:rPr>
          <w:rFonts w:eastAsia="楷体_GB2312"/>
          <w:bCs/>
          <w:lang w:eastAsia="zh-CN"/>
        </w:rPr>
        <w:t>应作</w:t>
      </w:r>
      <w:r w:rsidRPr="001C67C4">
        <w:rPr>
          <w:rFonts w:eastAsia="楷体_GB2312"/>
          <w:bCs/>
          <w:lang w:eastAsia="zh-CN"/>
        </w:rPr>
        <w:t>“</w:t>
      </w:r>
      <w:r w:rsidRPr="001C67C4">
        <w:rPr>
          <w:rFonts w:eastAsia="楷体_GB2312"/>
          <w:bCs/>
          <w:lang w:eastAsia="zh-CN"/>
        </w:rPr>
        <w:t>自然日</w:t>
      </w:r>
      <w:r w:rsidRPr="001C67C4">
        <w:rPr>
          <w:rFonts w:eastAsia="楷体_GB2312"/>
          <w:bCs/>
          <w:lang w:eastAsia="zh-CN"/>
        </w:rPr>
        <w:t>”</w:t>
      </w:r>
      <w:r w:rsidRPr="001C67C4">
        <w:rPr>
          <w:rFonts w:eastAsia="楷体_GB2312"/>
          <w:bCs/>
          <w:lang w:eastAsia="zh-CN"/>
        </w:rPr>
        <w:t>理解（但</w:t>
      </w:r>
      <w:r w:rsidRPr="001C67C4">
        <w:rPr>
          <w:rFonts w:eastAsia="楷体_GB2312"/>
          <w:bCs/>
          <w:lang w:eastAsia="zh-CN"/>
        </w:rPr>
        <w:t>“</w:t>
      </w:r>
      <w:r w:rsidRPr="001C67C4">
        <w:rPr>
          <w:rFonts w:eastAsia="楷体_GB2312"/>
          <w:bCs/>
          <w:lang w:eastAsia="zh-CN"/>
        </w:rPr>
        <w:t>法律</w:t>
      </w:r>
      <w:r w:rsidRPr="001C67C4">
        <w:rPr>
          <w:rFonts w:eastAsia="楷体_GB2312"/>
          <w:bCs/>
          <w:lang w:eastAsia="zh-CN"/>
        </w:rPr>
        <w:t>”</w:t>
      </w:r>
      <w:r w:rsidRPr="001C67C4">
        <w:rPr>
          <w:rFonts w:eastAsia="楷体_GB2312"/>
          <w:bCs/>
          <w:lang w:eastAsia="zh-CN"/>
        </w:rPr>
        <w:t>另有规定的除外）。</w:t>
      </w:r>
    </w:p>
    <w:p w14:paraId="224A3612" w14:textId="77777777" w:rsidR="00D1037C" w:rsidRDefault="00133F7B" w:rsidP="001415FB">
      <w:pPr>
        <w:numPr>
          <w:ilvl w:val="0"/>
          <w:numId w:val="7"/>
        </w:numPr>
        <w:overflowPunct w:val="0"/>
        <w:spacing w:beforeLines="50" w:before="120" w:afterLines="50" w:after="120" w:line="360" w:lineRule="auto"/>
        <w:ind w:left="1418" w:hanging="567"/>
        <w:rPr>
          <w:rFonts w:eastAsia="楷体_GB2312"/>
        </w:rPr>
      </w:pPr>
      <w:r w:rsidRPr="001C67C4">
        <w:rPr>
          <w:rFonts w:eastAsia="楷体_GB2312"/>
          <w:b/>
        </w:rPr>
        <w:t>元：</w:t>
      </w:r>
      <w:r w:rsidRPr="001C67C4">
        <w:rPr>
          <w:rFonts w:eastAsia="楷体_GB2312"/>
          <w:lang w:eastAsia="zh-CN"/>
        </w:rPr>
        <w:t>系</w:t>
      </w:r>
      <w:r w:rsidRPr="001C67C4">
        <w:rPr>
          <w:rFonts w:eastAsia="楷体_GB2312"/>
        </w:rPr>
        <w:t>指人民币元。</w:t>
      </w:r>
    </w:p>
    <w:p w14:paraId="14091819" w14:textId="77777777" w:rsidR="00D1037C" w:rsidRDefault="0026401A" w:rsidP="001415FB">
      <w:pPr>
        <w:numPr>
          <w:ilvl w:val="0"/>
          <w:numId w:val="7"/>
        </w:numPr>
        <w:overflowPunct w:val="0"/>
        <w:spacing w:beforeLines="50" w:before="120" w:afterLines="50" w:after="120" w:line="360" w:lineRule="auto"/>
        <w:ind w:left="1418" w:hanging="567"/>
        <w:rPr>
          <w:rFonts w:eastAsia="楷体_GB2312"/>
          <w:b/>
        </w:rPr>
      </w:pPr>
      <w:r w:rsidRPr="00A14AAA">
        <w:rPr>
          <w:rFonts w:eastAsia="楷体_GB2312"/>
          <w:b/>
        </w:rPr>
        <w:t>中国</w:t>
      </w:r>
      <w:r w:rsidRPr="0026401A">
        <w:rPr>
          <w:rFonts w:eastAsia="楷体_GB2312"/>
          <w:b/>
        </w:rPr>
        <w:t>：</w:t>
      </w:r>
      <w:r w:rsidRPr="0026401A">
        <w:rPr>
          <w:rFonts w:eastAsia="楷体_GB2312"/>
        </w:rPr>
        <w:t>系指中华人民共和国（就相关</w:t>
      </w:r>
      <w:r w:rsidRPr="0026401A">
        <w:rPr>
          <w:rFonts w:eastAsia="楷体_GB2312"/>
        </w:rPr>
        <w:t>“</w:t>
      </w:r>
      <w:r w:rsidRPr="0026401A">
        <w:rPr>
          <w:rFonts w:eastAsia="楷体_GB2312"/>
        </w:rPr>
        <w:t>交易文件</w:t>
      </w:r>
      <w:r w:rsidRPr="0026401A">
        <w:rPr>
          <w:rFonts w:eastAsia="楷体_GB2312"/>
        </w:rPr>
        <w:t>”</w:t>
      </w:r>
      <w:r w:rsidRPr="0026401A">
        <w:rPr>
          <w:rFonts w:eastAsia="楷体_GB2312"/>
        </w:rPr>
        <w:t>而言不包括香港和澳门特别行政区以及台湾地区）。</w:t>
      </w:r>
    </w:p>
    <w:p w14:paraId="3BEE3C77" w14:textId="77777777" w:rsidR="00D1037C" w:rsidRDefault="0026401A" w:rsidP="001415FB">
      <w:pPr>
        <w:numPr>
          <w:ilvl w:val="0"/>
          <w:numId w:val="7"/>
        </w:numPr>
        <w:overflowPunct w:val="0"/>
        <w:spacing w:beforeLines="50" w:before="120" w:afterLines="50" w:after="120" w:line="360" w:lineRule="auto"/>
        <w:ind w:left="1418" w:hanging="567"/>
        <w:rPr>
          <w:rFonts w:eastAsia="楷体_GB2312"/>
        </w:rPr>
      </w:pPr>
      <w:r w:rsidRPr="0026401A">
        <w:rPr>
          <w:rFonts w:eastAsia="楷体_GB2312"/>
          <w:b/>
        </w:rPr>
        <w:t>法律：</w:t>
      </w:r>
      <w:r w:rsidRPr="0026401A">
        <w:rPr>
          <w:rFonts w:eastAsia="楷体_GB2312"/>
        </w:rPr>
        <w:t>系指宪法、法律、条约、行政法规、部门规章、地方法规以及由</w:t>
      </w:r>
      <w:r w:rsidRPr="0026401A">
        <w:rPr>
          <w:rFonts w:eastAsia="楷体_GB2312"/>
        </w:rPr>
        <w:t>“</w:t>
      </w:r>
      <w:r w:rsidRPr="0026401A">
        <w:rPr>
          <w:rFonts w:eastAsia="楷体_GB2312"/>
        </w:rPr>
        <w:t>政府机构</w:t>
      </w:r>
      <w:r w:rsidRPr="0026401A">
        <w:rPr>
          <w:rFonts w:eastAsia="楷体_GB2312"/>
        </w:rPr>
        <w:t>”</w:t>
      </w:r>
      <w:r w:rsidRPr="0026401A">
        <w:rPr>
          <w:rFonts w:eastAsia="楷体_GB2312"/>
        </w:rPr>
        <w:t>颁布的其他规范性文件。</w:t>
      </w:r>
    </w:p>
    <w:p w14:paraId="3D9282B6" w14:textId="77777777" w:rsidR="00D1037C" w:rsidRDefault="00337235" w:rsidP="001415FB">
      <w:pPr>
        <w:numPr>
          <w:ilvl w:val="0"/>
          <w:numId w:val="7"/>
        </w:numPr>
        <w:overflowPunct w:val="0"/>
        <w:spacing w:beforeLines="50" w:before="120" w:afterLines="50" w:after="120" w:line="360" w:lineRule="auto"/>
        <w:ind w:left="1418" w:hanging="567"/>
        <w:rPr>
          <w:rFonts w:eastAsia="楷体_GB2312"/>
        </w:rPr>
      </w:pPr>
      <w:r w:rsidRPr="00337235">
        <w:rPr>
          <w:rFonts w:eastAsia="楷体_GB2312"/>
          <w:b/>
        </w:rPr>
        <w:t>政府机构</w:t>
      </w:r>
      <w:r w:rsidRPr="00337235">
        <w:rPr>
          <w:rFonts w:eastAsia="楷体_GB2312"/>
        </w:rPr>
        <w:t>：系指</w:t>
      </w:r>
      <w:r w:rsidRPr="00337235">
        <w:rPr>
          <w:rFonts w:eastAsia="楷体_GB2312"/>
        </w:rPr>
        <w:t>(a)</w:t>
      </w:r>
      <w:r w:rsidRPr="00337235">
        <w:rPr>
          <w:rFonts w:eastAsia="楷体_GB2312"/>
        </w:rPr>
        <w:t>国务院以及省、自治区、直辖市、自治州、县、自治县、市、市辖区、乡、民族乡、镇人民政府；</w:t>
      </w:r>
      <w:r w:rsidRPr="00337235">
        <w:rPr>
          <w:rFonts w:eastAsia="楷体_GB2312"/>
        </w:rPr>
        <w:t>(b)</w:t>
      </w:r>
      <w:r w:rsidRPr="00337235">
        <w:rPr>
          <w:rFonts w:eastAsia="楷体_GB2312"/>
        </w:rPr>
        <w:t>全国人民代表大会以及省、直辖市、县、市、市辖区、乡、民族乡、镇人民代表大会；</w:t>
      </w:r>
      <w:r w:rsidRPr="00337235">
        <w:rPr>
          <w:rFonts w:eastAsia="楷体_GB2312"/>
        </w:rPr>
        <w:t>(c)</w:t>
      </w:r>
      <w:r w:rsidRPr="00337235">
        <w:rPr>
          <w:rFonts w:eastAsia="楷体_GB2312"/>
        </w:rPr>
        <w:t>最高人民法院、地方各级人民法院和军事法院、铁路运输法院、海事法院等专门法院；</w:t>
      </w:r>
      <w:r w:rsidRPr="00337235">
        <w:rPr>
          <w:rFonts w:eastAsia="楷体_GB2312"/>
        </w:rPr>
        <w:t>(d)</w:t>
      </w:r>
      <w:r w:rsidRPr="00337235">
        <w:rPr>
          <w:rFonts w:eastAsia="楷体_GB2312"/>
        </w:rPr>
        <w:t>最高人民检察院、地方各级人民检察院和军事检察院、铁路运输检察院等专门检察院；</w:t>
      </w:r>
      <w:r w:rsidRPr="00337235">
        <w:rPr>
          <w:rFonts w:eastAsia="楷体_GB2312"/>
        </w:rPr>
        <w:t>(e)</w:t>
      </w:r>
      <w:r w:rsidRPr="00337235">
        <w:rPr>
          <w:rFonts w:eastAsia="楷体_GB2312"/>
        </w:rPr>
        <w:t>仲裁机构及其分支机构；</w:t>
      </w:r>
      <w:r w:rsidRPr="00337235">
        <w:rPr>
          <w:rFonts w:eastAsia="楷体_GB2312"/>
        </w:rPr>
        <w:t>(f)</w:t>
      </w:r>
      <w:r w:rsidRPr="00337235">
        <w:rPr>
          <w:rFonts w:eastAsia="楷体_GB2312"/>
        </w:rPr>
        <w:t>任何在上述机构领导下或以上述机构名义行使行政、立法、司法、管理、监管、征用和征税权利的政府授权机构和私人团体</w:t>
      </w:r>
      <w:r w:rsidRPr="00337235">
        <w:rPr>
          <w:rFonts w:eastAsia="楷体_GB2312" w:hint="eastAsia"/>
        </w:rPr>
        <w:t>。</w:t>
      </w:r>
    </w:p>
    <w:p w14:paraId="38AD6605" w14:textId="77777777" w:rsidR="00D1037C" w:rsidRDefault="00133F7B" w:rsidP="00BD3236">
      <w:pPr>
        <w:widowControl w:val="0"/>
        <w:numPr>
          <w:ilvl w:val="1"/>
          <w:numId w:val="6"/>
        </w:numPr>
        <w:tabs>
          <w:tab w:val="left" w:pos="851"/>
        </w:tabs>
        <w:spacing w:beforeLines="50" w:before="120" w:afterLines="50" w:after="120" w:line="360" w:lineRule="auto"/>
        <w:ind w:left="850" w:hanging="425"/>
        <w:jc w:val="both"/>
        <w:rPr>
          <w:rFonts w:eastAsia="楷体_GB2312"/>
          <w:lang w:eastAsia="zh-CN"/>
        </w:rPr>
      </w:pPr>
      <w:bookmarkStart w:id="18" w:name="_Toc377477215"/>
      <w:bookmarkStart w:id="19" w:name="_Toc377477285"/>
      <w:bookmarkStart w:id="20" w:name="_Toc377477641"/>
      <w:bookmarkStart w:id="21" w:name="_Toc377477714"/>
      <w:r w:rsidRPr="001C67C4">
        <w:rPr>
          <w:rFonts w:eastAsia="楷体_GB2312"/>
          <w:lang w:eastAsia="zh-CN"/>
        </w:rPr>
        <w:t>在</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中，除非上下文另有约定，（</w:t>
      </w:r>
      <w:r w:rsidRPr="001C67C4">
        <w:rPr>
          <w:rFonts w:eastAsia="楷体_GB2312"/>
          <w:lang w:eastAsia="zh-CN"/>
        </w:rPr>
        <w:t>1</w:t>
      </w:r>
      <w:r w:rsidRPr="001C67C4">
        <w:rPr>
          <w:rFonts w:eastAsia="楷体_GB2312"/>
          <w:lang w:eastAsia="zh-CN"/>
        </w:rPr>
        <w:t>）凡提及</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应包括对</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的修订或补充的文件；（</w:t>
      </w:r>
      <w:r w:rsidRPr="001C67C4">
        <w:rPr>
          <w:rFonts w:eastAsia="楷体_GB2312"/>
          <w:lang w:eastAsia="zh-CN"/>
        </w:rPr>
        <w:t>2</w:t>
      </w:r>
      <w:r w:rsidRPr="001C67C4">
        <w:rPr>
          <w:rFonts w:eastAsia="楷体_GB2312"/>
          <w:lang w:eastAsia="zh-CN"/>
        </w:rPr>
        <w:t>）凡提及条、款、项和附件是指</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lastRenderedPageBreak/>
        <w:t>的条、款、项和附件；（</w:t>
      </w:r>
      <w:r w:rsidRPr="001C67C4">
        <w:rPr>
          <w:rFonts w:eastAsia="楷体_GB2312"/>
          <w:lang w:eastAsia="zh-CN"/>
        </w:rPr>
        <w:t>3</w:t>
      </w:r>
      <w:r w:rsidRPr="001C67C4">
        <w:rPr>
          <w:rFonts w:eastAsia="楷体_GB2312"/>
          <w:lang w:eastAsia="zh-CN"/>
        </w:rPr>
        <w:t>）</w:t>
      </w:r>
      <w:r w:rsidRPr="001C67C4">
        <w:rPr>
          <w:rFonts w:eastAsia="楷体_GB2312"/>
          <w:lang w:eastAsia="zh-CN"/>
        </w:rPr>
        <w:t xml:space="preserve"> “</w:t>
      </w:r>
      <w:r w:rsidRPr="001C67C4">
        <w:rPr>
          <w:rFonts w:eastAsia="楷体_GB2312"/>
          <w:lang w:eastAsia="zh-CN"/>
        </w:rPr>
        <w:t>本协议</w:t>
      </w:r>
      <w:r w:rsidRPr="001C67C4">
        <w:rPr>
          <w:rFonts w:eastAsia="楷体_GB2312"/>
          <w:lang w:eastAsia="zh-CN"/>
        </w:rPr>
        <w:t>”</w:t>
      </w:r>
      <w:r w:rsidRPr="001C67C4">
        <w:rPr>
          <w:rFonts w:eastAsia="楷体_GB2312"/>
          <w:lang w:eastAsia="zh-CN"/>
        </w:rPr>
        <w:t>的目录和条款的标题仅为查阅方便而设置，不应构成对</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的任何解释，不对标题之下的内容及其范围有任何限定。</w:t>
      </w:r>
      <w:bookmarkEnd w:id="18"/>
      <w:bookmarkEnd w:id="19"/>
      <w:bookmarkEnd w:id="20"/>
      <w:bookmarkEnd w:id="21"/>
    </w:p>
    <w:p w14:paraId="6F2FA8DA"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22" w:name="_Toc388889616"/>
      <w:bookmarkStart w:id="23" w:name="_Toc203368461"/>
      <w:bookmarkStart w:id="24" w:name="_Toc207015476"/>
      <w:bookmarkStart w:id="25" w:name="_Toc377477216"/>
      <w:bookmarkStart w:id="26" w:name="_Toc377477286"/>
      <w:bookmarkStart w:id="27" w:name="_Toc377477642"/>
      <w:bookmarkStart w:id="28" w:name="_Toc377477715"/>
      <w:bookmarkStart w:id="29" w:name="_Toc404172148"/>
      <w:bookmarkStart w:id="30" w:name="_Toc432776105"/>
      <w:bookmarkEnd w:id="22"/>
      <w:r w:rsidRPr="001C67C4">
        <w:rPr>
          <w:rFonts w:eastAsia="楷体_GB2312"/>
          <w:b/>
        </w:rPr>
        <w:t>资产支持证券</w:t>
      </w:r>
      <w:bookmarkEnd w:id="23"/>
      <w:bookmarkEnd w:id="24"/>
      <w:bookmarkEnd w:id="25"/>
      <w:bookmarkEnd w:id="26"/>
      <w:bookmarkEnd w:id="27"/>
      <w:bookmarkEnd w:id="28"/>
      <w:bookmarkEnd w:id="29"/>
      <w:bookmarkEnd w:id="30"/>
    </w:p>
    <w:p w14:paraId="126DA7A3" w14:textId="0DADB31B" w:rsidR="00D1037C" w:rsidRDefault="00133F7B" w:rsidP="00BD3236">
      <w:pPr>
        <w:widowControl w:val="0"/>
        <w:numPr>
          <w:ilvl w:val="1"/>
          <w:numId w:val="6"/>
        </w:numPr>
        <w:tabs>
          <w:tab w:val="left" w:pos="851"/>
        </w:tabs>
        <w:spacing w:beforeLines="50" w:before="120" w:afterLines="50" w:after="120" w:line="360" w:lineRule="auto"/>
        <w:jc w:val="both"/>
        <w:rPr>
          <w:rFonts w:eastAsia="楷体_GB2312"/>
          <w:lang w:eastAsia="zh-CN"/>
        </w:rPr>
      </w:pPr>
      <w:bookmarkStart w:id="31" w:name="_Toc511064565"/>
      <w:bookmarkStart w:id="32" w:name="_DV_C379"/>
      <w:bookmarkStart w:id="33" w:name="_Toc377477217"/>
      <w:bookmarkStart w:id="34" w:name="_Toc377477287"/>
      <w:bookmarkStart w:id="35" w:name="_Toc377477643"/>
      <w:bookmarkStart w:id="36" w:name="_Toc377477716"/>
      <w:bookmarkEnd w:id="31"/>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分为</w:t>
      </w:r>
      <w:r w:rsidRPr="001C67C4">
        <w:rPr>
          <w:rFonts w:eastAsia="楷体_GB2312"/>
          <w:lang w:eastAsia="zh-CN"/>
        </w:rPr>
        <w:t>“</w:t>
      </w:r>
      <w:r w:rsidRPr="001C67C4">
        <w:rPr>
          <w:rFonts w:eastAsia="楷体_GB2312"/>
          <w:lang w:eastAsia="zh-CN"/>
        </w:rPr>
        <w:t>优先档资产支持证券</w:t>
      </w:r>
      <w:r w:rsidRPr="001C67C4">
        <w:rPr>
          <w:rFonts w:eastAsia="楷体_GB2312"/>
          <w:lang w:eastAsia="zh-CN"/>
        </w:rPr>
        <w:t>”</w:t>
      </w:r>
      <w:r w:rsidRPr="001C67C4">
        <w:rPr>
          <w:rFonts w:eastAsia="楷体_GB2312"/>
          <w:lang w:eastAsia="zh-CN"/>
        </w:rPr>
        <w:t>和</w:t>
      </w:r>
      <w:r w:rsidRPr="001C67C4">
        <w:rPr>
          <w:rFonts w:eastAsia="楷体_GB2312"/>
          <w:lang w:eastAsia="zh-CN"/>
        </w:rPr>
        <w:t>“</w:t>
      </w:r>
      <w:r w:rsidRPr="001C67C4">
        <w:rPr>
          <w:rFonts w:eastAsia="楷体_GB2312"/>
          <w:lang w:eastAsia="zh-CN"/>
        </w:rPr>
        <w:t>次级档资产支持证券</w:t>
      </w:r>
      <w:r w:rsidRPr="001C67C4">
        <w:rPr>
          <w:rFonts w:eastAsia="楷体_GB2312"/>
          <w:lang w:eastAsia="zh-CN"/>
        </w:rPr>
        <w:t>”</w:t>
      </w:r>
      <w:bookmarkEnd w:id="32"/>
      <w:r w:rsidRPr="001C67C4">
        <w:rPr>
          <w:rFonts w:eastAsia="楷体_GB2312"/>
          <w:lang w:eastAsia="zh-CN"/>
        </w:rPr>
        <w:t>。</w:t>
      </w:r>
      <w:bookmarkStart w:id="37" w:name="_DV_C381"/>
      <w:r w:rsidRPr="001C67C4">
        <w:rPr>
          <w:rFonts w:eastAsia="楷体_GB2312"/>
          <w:lang w:eastAsia="zh-CN"/>
        </w:rPr>
        <w:t>“</w:t>
      </w:r>
      <w:r w:rsidRPr="001C67C4">
        <w:rPr>
          <w:rFonts w:eastAsia="楷体_GB2312"/>
          <w:lang w:eastAsia="zh-CN"/>
        </w:rPr>
        <w:t>优先档资产支持证券</w:t>
      </w:r>
      <w:r w:rsidRPr="001C67C4">
        <w:rPr>
          <w:rFonts w:eastAsia="楷体_GB2312"/>
          <w:lang w:eastAsia="zh-CN"/>
        </w:rPr>
        <w:t>”</w:t>
      </w:r>
      <w:r w:rsidRPr="001C67C4">
        <w:rPr>
          <w:rFonts w:eastAsia="楷体_GB2312"/>
          <w:lang w:eastAsia="zh-CN"/>
        </w:rPr>
        <w:t>包括</w:t>
      </w:r>
      <w:bookmarkEnd w:id="37"/>
      <w:r w:rsidRPr="001C67C4">
        <w:rPr>
          <w:rFonts w:eastAsia="楷体_GB2312"/>
          <w:lang w:eastAsia="zh-CN"/>
        </w:rPr>
        <w:t>“</w:t>
      </w:r>
      <w:r w:rsidRPr="001C67C4">
        <w:rPr>
          <w:rFonts w:eastAsia="楷体_GB2312"/>
          <w:lang w:eastAsia="zh-CN"/>
        </w:rPr>
        <w:t>优先</w:t>
      </w:r>
      <w:r w:rsidRPr="001C67C4">
        <w:rPr>
          <w:rFonts w:eastAsia="楷体_GB2312"/>
          <w:lang w:eastAsia="zh-CN"/>
        </w:rPr>
        <w:t>A</w:t>
      </w:r>
      <w:r w:rsidRPr="001C67C4">
        <w:rPr>
          <w:rFonts w:eastAsia="楷体_GB2312"/>
          <w:lang w:eastAsia="zh-CN"/>
        </w:rPr>
        <w:t>档资产支持证券</w:t>
      </w:r>
      <w:r w:rsidRPr="001C67C4">
        <w:rPr>
          <w:rFonts w:eastAsia="楷体_GB2312"/>
          <w:lang w:eastAsia="zh-CN"/>
        </w:rPr>
        <w:t>”</w:t>
      </w:r>
      <w:r w:rsidRPr="001C67C4">
        <w:rPr>
          <w:rFonts w:eastAsia="楷体_GB2312"/>
          <w:lang w:eastAsia="zh-CN"/>
        </w:rPr>
        <w:t>和</w:t>
      </w:r>
      <w:r w:rsidRPr="001C67C4">
        <w:rPr>
          <w:rFonts w:eastAsia="楷体_GB2312"/>
          <w:lang w:eastAsia="zh-CN"/>
        </w:rPr>
        <w:t>“</w:t>
      </w:r>
      <w:r w:rsidRPr="001C67C4">
        <w:rPr>
          <w:rFonts w:eastAsia="楷体_GB2312"/>
          <w:lang w:eastAsia="zh-CN"/>
        </w:rPr>
        <w:t>优先</w:t>
      </w:r>
      <w:r w:rsidRPr="001C67C4">
        <w:rPr>
          <w:rFonts w:eastAsia="楷体_GB2312"/>
          <w:lang w:eastAsia="zh-CN"/>
        </w:rPr>
        <w:t>B</w:t>
      </w:r>
      <w:r w:rsidRPr="001C67C4">
        <w:rPr>
          <w:rFonts w:eastAsia="楷体_GB2312"/>
          <w:lang w:eastAsia="zh-CN"/>
        </w:rPr>
        <w:t>档资产支持证券</w:t>
      </w:r>
      <w:r w:rsidRPr="001C67C4">
        <w:rPr>
          <w:rFonts w:eastAsia="楷体_GB2312"/>
          <w:lang w:eastAsia="zh-CN"/>
        </w:rPr>
        <w:t>”</w:t>
      </w:r>
      <w:bookmarkEnd w:id="33"/>
      <w:bookmarkEnd w:id="34"/>
      <w:bookmarkEnd w:id="35"/>
      <w:bookmarkEnd w:id="36"/>
      <w:r w:rsidR="00C326B9" w:rsidRPr="00C326B9">
        <w:rPr>
          <w:rFonts w:eastAsia="楷体_GB2312"/>
          <w:lang w:eastAsia="zh-CN"/>
        </w:rPr>
        <w:t>。</w:t>
      </w:r>
    </w:p>
    <w:p w14:paraId="13C4D62F" w14:textId="18706545" w:rsidR="00D1037C" w:rsidRDefault="00133F7B" w:rsidP="00BD3236">
      <w:pPr>
        <w:widowControl w:val="0"/>
        <w:numPr>
          <w:ilvl w:val="1"/>
          <w:numId w:val="6"/>
        </w:numPr>
        <w:tabs>
          <w:tab w:val="left" w:pos="851"/>
        </w:tabs>
        <w:spacing w:beforeLines="50" w:before="120" w:afterLines="50" w:after="120" w:line="360" w:lineRule="auto"/>
        <w:jc w:val="both"/>
        <w:rPr>
          <w:rFonts w:eastAsia="楷体_GB2312"/>
          <w:lang w:eastAsia="zh-CN"/>
        </w:rPr>
      </w:pPr>
      <w:bookmarkStart w:id="38" w:name="_Toc377477218"/>
      <w:bookmarkStart w:id="39" w:name="_Toc377477288"/>
      <w:bookmarkStart w:id="40" w:name="_Toc377477644"/>
      <w:bookmarkStart w:id="41" w:name="_Toc377477717"/>
      <w:r w:rsidRPr="001C67C4">
        <w:rPr>
          <w:rFonts w:eastAsia="楷体_GB2312"/>
          <w:lang w:eastAsia="zh-CN"/>
        </w:rPr>
        <w:t>在</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009810FF" w:rsidRPr="001C67C4">
        <w:rPr>
          <w:rFonts w:eastAsia="楷体_GB2312"/>
          <w:lang w:eastAsia="zh-CN"/>
        </w:rPr>
        <w:t>发行</w:t>
      </w:r>
      <w:r w:rsidR="00047F49" w:rsidRPr="001C67C4">
        <w:rPr>
          <w:rFonts w:eastAsia="楷体_GB2312"/>
          <w:lang w:eastAsia="zh-CN"/>
        </w:rPr>
        <w:t>之</w:t>
      </w:r>
      <w:r w:rsidRPr="001C67C4">
        <w:rPr>
          <w:rFonts w:eastAsia="楷体_GB2312"/>
          <w:lang w:eastAsia="zh-CN"/>
        </w:rPr>
        <w:t>日，全部</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的发行总量（面值）为</w:t>
      </w:r>
      <w:r w:rsidR="00713189">
        <w:rPr>
          <w:rFonts w:eastAsia="楷体_GB2312" w:hint="eastAsia"/>
          <w:color w:val="000000"/>
          <w:lang w:eastAsia="zh-CN"/>
        </w:rPr>
        <w:t>507,712,354.00</w:t>
      </w:r>
      <w:r w:rsidRPr="001C67C4">
        <w:rPr>
          <w:rFonts w:eastAsia="楷体_GB2312"/>
          <w:lang w:eastAsia="zh-CN"/>
        </w:rPr>
        <w:t>元，</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的各项基本条款以《发行说明书》中</w:t>
      </w:r>
      <w:r w:rsidRPr="001C67C4">
        <w:rPr>
          <w:rFonts w:eastAsia="楷体_GB2312"/>
          <w:lang w:eastAsia="zh-CN"/>
        </w:rPr>
        <w:t>“</w:t>
      </w:r>
      <w:r w:rsidRPr="001C67C4">
        <w:rPr>
          <w:rFonts w:eastAsia="楷体_GB2312"/>
          <w:lang w:eastAsia="zh-CN"/>
        </w:rPr>
        <w:t>资产支持证券的类别和基本特征</w:t>
      </w:r>
      <w:r w:rsidRPr="001C67C4">
        <w:rPr>
          <w:rFonts w:eastAsia="楷体_GB2312"/>
          <w:lang w:eastAsia="zh-CN"/>
        </w:rPr>
        <w:t>”</w:t>
      </w:r>
      <w:r w:rsidRPr="001C67C4">
        <w:rPr>
          <w:rFonts w:eastAsia="楷体_GB2312"/>
          <w:lang w:eastAsia="zh-CN"/>
        </w:rPr>
        <w:t>及其他相关规定为准。</w:t>
      </w:r>
      <w:bookmarkEnd w:id="38"/>
      <w:bookmarkEnd w:id="39"/>
      <w:bookmarkEnd w:id="40"/>
      <w:bookmarkEnd w:id="41"/>
    </w:p>
    <w:p w14:paraId="015984DF" w14:textId="77777777" w:rsidR="00D1037C" w:rsidRDefault="00CA3390"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42" w:name="_Toc388889618"/>
      <w:bookmarkStart w:id="43" w:name="_Toc177196772"/>
      <w:bookmarkStart w:id="44" w:name="_Toc177196824"/>
      <w:bookmarkStart w:id="45" w:name="_Toc177196876"/>
      <w:bookmarkStart w:id="46" w:name="_Toc177196931"/>
      <w:bookmarkStart w:id="47" w:name="_Toc177196985"/>
      <w:bookmarkStart w:id="48" w:name="_Toc177197038"/>
      <w:bookmarkStart w:id="49" w:name="_Toc177197090"/>
      <w:bookmarkStart w:id="50" w:name="_Toc177197142"/>
      <w:bookmarkStart w:id="51" w:name="_Toc177197253"/>
      <w:bookmarkStart w:id="52" w:name="_Toc177197339"/>
      <w:bookmarkStart w:id="53" w:name="_Toc177196773"/>
      <w:bookmarkStart w:id="54" w:name="_Toc177196825"/>
      <w:bookmarkStart w:id="55" w:name="_Toc177196877"/>
      <w:bookmarkStart w:id="56" w:name="_Toc177196932"/>
      <w:bookmarkStart w:id="57" w:name="_Toc177196986"/>
      <w:bookmarkStart w:id="58" w:name="_Toc177197039"/>
      <w:bookmarkStart w:id="59" w:name="_Toc177197091"/>
      <w:bookmarkStart w:id="60" w:name="_Toc177197143"/>
      <w:bookmarkStart w:id="61" w:name="_Toc177197254"/>
      <w:bookmarkStart w:id="62" w:name="_Toc177197340"/>
      <w:bookmarkStart w:id="63" w:name="_Toc177196774"/>
      <w:bookmarkStart w:id="64" w:name="_Toc177196826"/>
      <w:bookmarkStart w:id="65" w:name="_Toc177196878"/>
      <w:bookmarkStart w:id="66" w:name="_Toc177196933"/>
      <w:bookmarkStart w:id="67" w:name="_Toc177196987"/>
      <w:bookmarkStart w:id="68" w:name="_Toc177197040"/>
      <w:bookmarkStart w:id="69" w:name="_Toc177197092"/>
      <w:bookmarkStart w:id="70" w:name="_Toc177197144"/>
      <w:bookmarkStart w:id="71" w:name="_Toc177197255"/>
      <w:bookmarkStart w:id="72" w:name="_Toc177197341"/>
      <w:bookmarkStart w:id="73" w:name="_Toc177196775"/>
      <w:bookmarkStart w:id="74" w:name="_Toc177196827"/>
      <w:bookmarkStart w:id="75" w:name="_Toc177196879"/>
      <w:bookmarkStart w:id="76" w:name="_Toc177196934"/>
      <w:bookmarkStart w:id="77" w:name="_Toc177196988"/>
      <w:bookmarkStart w:id="78" w:name="_Toc177197041"/>
      <w:bookmarkStart w:id="79" w:name="_Toc177197093"/>
      <w:bookmarkStart w:id="80" w:name="_Toc177197145"/>
      <w:bookmarkStart w:id="81" w:name="_Toc177197256"/>
      <w:bookmarkStart w:id="82" w:name="_Toc177197342"/>
      <w:bookmarkStart w:id="83" w:name="_Toc177196776"/>
      <w:bookmarkStart w:id="84" w:name="_Toc177196828"/>
      <w:bookmarkStart w:id="85" w:name="_Toc177196880"/>
      <w:bookmarkStart w:id="86" w:name="_Toc177196935"/>
      <w:bookmarkStart w:id="87" w:name="_Toc177196989"/>
      <w:bookmarkStart w:id="88" w:name="_Toc177197042"/>
      <w:bookmarkStart w:id="89" w:name="_Toc177197094"/>
      <w:bookmarkStart w:id="90" w:name="_Toc177197146"/>
      <w:bookmarkStart w:id="91" w:name="_Toc177197257"/>
      <w:bookmarkStart w:id="92" w:name="_Toc177197343"/>
      <w:bookmarkStart w:id="93" w:name="_Toc177196777"/>
      <w:bookmarkStart w:id="94" w:name="_Toc177196829"/>
      <w:bookmarkStart w:id="95" w:name="_Toc177196881"/>
      <w:bookmarkStart w:id="96" w:name="_Toc177196936"/>
      <w:bookmarkStart w:id="97" w:name="_Toc177196990"/>
      <w:bookmarkStart w:id="98" w:name="_Toc177197043"/>
      <w:bookmarkStart w:id="99" w:name="_Toc177197095"/>
      <w:bookmarkStart w:id="100" w:name="_Toc177197147"/>
      <w:bookmarkStart w:id="101" w:name="_Toc177197258"/>
      <w:bookmarkStart w:id="102" w:name="_Toc177197344"/>
      <w:bookmarkStart w:id="103" w:name="_Toc177196778"/>
      <w:bookmarkStart w:id="104" w:name="_Toc177196830"/>
      <w:bookmarkStart w:id="105" w:name="_Toc177196882"/>
      <w:bookmarkStart w:id="106" w:name="_Toc177196937"/>
      <w:bookmarkStart w:id="107" w:name="_Toc177196991"/>
      <w:bookmarkStart w:id="108" w:name="_Toc177197044"/>
      <w:bookmarkStart w:id="109" w:name="_Toc177197096"/>
      <w:bookmarkStart w:id="110" w:name="_Toc177197148"/>
      <w:bookmarkStart w:id="111" w:name="_Toc177197259"/>
      <w:bookmarkStart w:id="112" w:name="_Toc177197345"/>
      <w:bookmarkStart w:id="113" w:name="_Toc177196779"/>
      <w:bookmarkStart w:id="114" w:name="_Toc177196831"/>
      <w:bookmarkStart w:id="115" w:name="_Toc177196883"/>
      <w:bookmarkStart w:id="116" w:name="_Toc177196938"/>
      <w:bookmarkStart w:id="117" w:name="_Toc177196992"/>
      <w:bookmarkStart w:id="118" w:name="_Toc177197045"/>
      <w:bookmarkStart w:id="119" w:name="_Toc177197097"/>
      <w:bookmarkStart w:id="120" w:name="_Toc177197149"/>
      <w:bookmarkStart w:id="121" w:name="_Toc177197260"/>
      <w:bookmarkStart w:id="122" w:name="_Toc177197346"/>
      <w:bookmarkStart w:id="123" w:name="_Toc177196780"/>
      <w:bookmarkStart w:id="124" w:name="_Toc177196832"/>
      <w:bookmarkStart w:id="125" w:name="_Toc177196884"/>
      <w:bookmarkStart w:id="126" w:name="_Toc177196939"/>
      <w:bookmarkStart w:id="127" w:name="_Toc177196993"/>
      <w:bookmarkStart w:id="128" w:name="_Toc177197046"/>
      <w:bookmarkStart w:id="129" w:name="_Toc177197098"/>
      <w:bookmarkStart w:id="130" w:name="_Toc177197150"/>
      <w:bookmarkStart w:id="131" w:name="_Toc177197261"/>
      <w:bookmarkStart w:id="132" w:name="_Toc177197347"/>
      <w:bookmarkStart w:id="133" w:name="_Toc177196781"/>
      <w:bookmarkStart w:id="134" w:name="_Toc177196833"/>
      <w:bookmarkStart w:id="135" w:name="_Toc177196885"/>
      <w:bookmarkStart w:id="136" w:name="_Toc177196940"/>
      <w:bookmarkStart w:id="137" w:name="_Toc177196994"/>
      <w:bookmarkStart w:id="138" w:name="_Toc177197047"/>
      <w:bookmarkStart w:id="139" w:name="_Toc177197099"/>
      <w:bookmarkStart w:id="140" w:name="_Toc177197151"/>
      <w:bookmarkStart w:id="141" w:name="_Toc177197262"/>
      <w:bookmarkStart w:id="142" w:name="_Toc177197348"/>
      <w:bookmarkStart w:id="143" w:name="_Toc177196782"/>
      <w:bookmarkStart w:id="144" w:name="_Toc177196834"/>
      <w:bookmarkStart w:id="145" w:name="_Toc177196886"/>
      <w:bookmarkStart w:id="146" w:name="_Toc177196941"/>
      <w:bookmarkStart w:id="147" w:name="_Toc177196995"/>
      <w:bookmarkStart w:id="148" w:name="_Toc177197048"/>
      <w:bookmarkStart w:id="149" w:name="_Toc177197100"/>
      <w:bookmarkStart w:id="150" w:name="_Toc177197152"/>
      <w:bookmarkStart w:id="151" w:name="_Toc177197263"/>
      <w:bookmarkStart w:id="152" w:name="_Toc177197349"/>
      <w:bookmarkStart w:id="153" w:name="_Toc177196783"/>
      <w:bookmarkStart w:id="154" w:name="_Toc177196835"/>
      <w:bookmarkStart w:id="155" w:name="_Toc177196887"/>
      <w:bookmarkStart w:id="156" w:name="_Toc177196942"/>
      <w:bookmarkStart w:id="157" w:name="_Toc177196996"/>
      <w:bookmarkStart w:id="158" w:name="_Toc177197049"/>
      <w:bookmarkStart w:id="159" w:name="_Toc177197101"/>
      <w:bookmarkStart w:id="160" w:name="_Toc177197153"/>
      <w:bookmarkStart w:id="161" w:name="_Toc177197264"/>
      <w:bookmarkStart w:id="162" w:name="_Toc177197350"/>
      <w:bookmarkStart w:id="163" w:name="_Toc177196784"/>
      <w:bookmarkStart w:id="164" w:name="_Toc177196836"/>
      <w:bookmarkStart w:id="165" w:name="_Toc177196888"/>
      <w:bookmarkStart w:id="166" w:name="_Toc177196943"/>
      <w:bookmarkStart w:id="167" w:name="_Toc177196997"/>
      <w:bookmarkStart w:id="168" w:name="_Toc177197050"/>
      <w:bookmarkStart w:id="169" w:name="_Toc177197102"/>
      <w:bookmarkStart w:id="170" w:name="_Toc177197154"/>
      <w:bookmarkStart w:id="171" w:name="_Toc177197265"/>
      <w:bookmarkStart w:id="172" w:name="_Toc177197351"/>
      <w:bookmarkStart w:id="173" w:name="_Toc177196785"/>
      <w:bookmarkStart w:id="174" w:name="_Toc177196837"/>
      <w:bookmarkStart w:id="175" w:name="_Toc177196889"/>
      <w:bookmarkStart w:id="176" w:name="_Toc177196944"/>
      <w:bookmarkStart w:id="177" w:name="_Toc177196998"/>
      <w:bookmarkStart w:id="178" w:name="_Toc177197051"/>
      <w:bookmarkStart w:id="179" w:name="_Toc177197103"/>
      <w:bookmarkStart w:id="180" w:name="_Toc177197155"/>
      <w:bookmarkStart w:id="181" w:name="_Toc177197266"/>
      <w:bookmarkStart w:id="182" w:name="_Toc177197352"/>
      <w:bookmarkStart w:id="183" w:name="_Toc177196786"/>
      <w:bookmarkStart w:id="184" w:name="_Toc177196838"/>
      <w:bookmarkStart w:id="185" w:name="_Toc177196890"/>
      <w:bookmarkStart w:id="186" w:name="_Toc177196945"/>
      <w:bookmarkStart w:id="187" w:name="_Toc177196999"/>
      <w:bookmarkStart w:id="188" w:name="_Toc177197052"/>
      <w:bookmarkStart w:id="189" w:name="_Toc177197104"/>
      <w:bookmarkStart w:id="190" w:name="_Toc177197156"/>
      <w:bookmarkStart w:id="191" w:name="_Toc177197267"/>
      <w:bookmarkStart w:id="192" w:name="_Toc177197353"/>
      <w:bookmarkStart w:id="193" w:name="_Toc177196787"/>
      <w:bookmarkStart w:id="194" w:name="_Toc177196839"/>
      <w:bookmarkStart w:id="195" w:name="_Toc177196891"/>
      <w:bookmarkStart w:id="196" w:name="_Toc177196946"/>
      <w:bookmarkStart w:id="197" w:name="_Toc177197000"/>
      <w:bookmarkStart w:id="198" w:name="_Toc177197053"/>
      <w:bookmarkStart w:id="199" w:name="_Toc177197105"/>
      <w:bookmarkStart w:id="200" w:name="_Toc177197157"/>
      <w:bookmarkStart w:id="201" w:name="_Toc177197268"/>
      <w:bookmarkStart w:id="202" w:name="_Toc177197354"/>
      <w:bookmarkStart w:id="203" w:name="_Toc177196788"/>
      <w:bookmarkStart w:id="204" w:name="_Toc177196840"/>
      <w:bookmarkStart w:id="205" w:name="_Toc177196892"/>
      <w:bookmarkStart w:id="206" w:name="_Toc177196947"/>
      <w:bookmarkStart w:id="207" w:name="_Toc177197001"/>
      <w:bookmarkStart w:id="208" w:name="_Toc177197054"/>
      <w:bookmarkStart w:id="209" w:name="_Toc177197106"/>
      <w:bookmarkStart w:id="210" w:name="_Toc177197158"/>
      <w:bookmarkStart w:id="211" w:name="_Toc177197269"/>
      <w:bookmarkStart w:id="212" w:name="_Toc177197355"/>
      <w:bookmarkStart w:id="213" w:name="_Toc177196789"/>
      <w:bookmarkStart w:id="214" w:name="_Toc177196841"/>
      <w:bookmarkStart w:id="215" w:name="_Toc177196893"/>
      <w:bookmarkStart w:id="216" w:name="_Toc177196948"/>
      <w:bookmarkStart w:id="217" w:name="_Toc177197002"/>
      <w:bookmarkStart w:id="218" w:name="_Toc177197055"/>
      <w:bookmarkStart w:id="219" w:name="_Toc177197107"/>
      <w:bookmarkStart w:id="220" w:name="_Toc177197159"/>
      <w:bookmarkStart w:id="221" w:name="_Toc177197270"/>
      <w:bookmarkStart w:id="222" w:name="_Toc177197356"/>
      <w:bookmarkStart w:id="223" w:name="_Toc177196790"/>
      <w:bookmarkStart w:id="224" w:name="_Toc177196842"/>
      <w:bookmarkStart w:id="225" w:name="_Toc177196894"/>
      <w:bookmarkStart w:id="226" w:name="_Toc177196949"/>
      <w:bookmarkStart w:id="227" w:name="_Toc177197003"/>
      <w:bookmarkStart w:id="228" w:name="_Toc177197056"/>
      <w:bookmarkStart w:id="229" w:name="_Toc177197108"/>
      <w:bookmarkStart w:id="230" w:name="_Toc177197160"/>
      <w:bookmarkStart w:id="231" w:name="_Toc177197271"/>
      <w:bookmarkStart w:id="232" w:name="_Toc177197357"/>
      <w:bookmarkStart w:id="233" w:name="_Toc177196791"/>
      <w:bookmarkStart w:id="234" w:name="_Toc177196843"/>
      <w:bookmarkStart w:id="235" w:name="_Toc177196895"/>
      <w:bookmarkStart w:id="236" w:name="_Toc177196950"/>
      <w:bookmarkStart w:id="237" w:name="_Toc177197004"/>
      <w:bookmarkStart w:id="238" w:name="_Toc177197057"/>
      <w:bookmarkStart w:id="239" w:name="_Toc177197109"/>
      <w:bookmarkStart w:id="240" w:name="_Toc177197161"/>
      <w:bookmarkStart w:id="241" w:name="_Toc177197272"/>
      <w:bookmarkStart w:id="242" w:name="_Toc177197358"/>
      <w:bookmarkStart w:id="243" w:name="_Toc177196792"/>
      <w:bookmarkStart w:id="244" w:name="_Toc177196844"/>
      <w:bookmarkStart w:id="245" w:name="_Toc177196896"/>
      <w:bookmarkStart w:id="246" w:name="_Toc177196951"/>
      <w:bookmarkStart w:id="247" w:name="_Toc177197005"/>
      <w:bookmarkStart w:id="248" w:name="_Toc177197058"/>
      <w:bookmarkStart w:id="249" w:name="_Toc177197110"/>
      <w:bookmarkStart w:id="250" w:name="_Toc177197162"/>
      <w:bookmarkStart w:id="251" w:name="_Toc177197273"/>
      <w:bookmarkStart w:id="252" w:name="_Toc177197359"/>
      <w:bookmarkStart w:id="253" w:name="_Toc177196793"/>
      <w:bookmarkStart w:id="254" w:name="_Toc177196845"/>
      <w:bookmarkStart w:id="255" w:name="_Toc177196897"/>
      <w:bookmarkStart w:id="256" w:name="_Toc177196952"/>
      <w:bookmarkStart w:id="257" w:name="_Toc177197006"/>
      <w:bookmarkStart w:id="258" w:name="_Toc177197059"/>
      <w:bookmarkStart w:id="259" w:name="_Toc177197111"/>
      <w:bookmarkStart w:id="260" w:name="_Toc177197163"/>
      <w:bookmarkStart w:id="261" w:name="_Toc177197274"/>
      <w:bookmarkStart w:id="262" w:name="_Toc177197360"/>
      <w:bookmarkStart w:id="263" w:name="_Toc177196794"/>
      <w:bookmarkStart w:id="264" w:name="_Toc177196846"/>
      <w:bookmarkStart w:id="265" w:name="_Toc177196898"/>
      <w:bookmarkStart w:id="266" w:name="_Toc177196953"/>
      <w:bookmarkStart w:id="267" w:name="_Toc177197007"/>
      <w:bookmarkStart w:id="268" w:name="_Toc177197060"/>
      <w:bookmarkStart w:id="269" w:name="_Toc177197112"/>
      <w:bookmarkStart w:id="270" w:name="_Toc177197164"/>
      <w:bookmarkStart w:id="271" w:name="_Toc177197275"/>
      <w:bookmarkStart w:id="272" w:name="_Toc177197361"/>
      <w:bookmarkStart w:id="273" w:name="_Toc177196795"/>
      <w:bookmarkStart w:id="274" w:name="_Toc177196847"/>
      <w:bookmarkStart w:id="275" w:name="_Toc177196899"/>
      <w:bookmarkStart w:id="276" w:name="_Toc177196954"/>
      <w:bookmarkStart w:id="277" w:name="_Toc177197008"/>
      <w:bookmarkStart w:id="278" w:name="_Toc177197061"/>
      <w:bookmarkStart w:id="279" w:name="_Toc177197113"/>
      <w:bookmarkStart w:id="280" w:name="_Toc177197165"/>
      <w:bookmarkStart w:id="281" w:name="_Toc177197276"/>
      <w:bookmarkStart w:id="282" w:name="_Toc177197362"/>
      <w:bookmarkStart w:id="283" w:name="_Toc177196796"/>
      <w:bookmarkStart w:id="284" w:name="_Toc177196848"/>
      <w:bookmarkStart w:id="285" w:name="_Toc177196900"/>
      <w:bookmarkStart w:id="286" w:name="_Toc177196955"/>
      <w:bookmarkStart w:id="287" w:name="_Toc177197009"/>
      <w:bookmarkStart w:id="288" w:name="_Toc177197062"/>
      <w:bookmarkStart w:id="289" w:name="_Toc177197114"/>
      <w:bookmarkStart w:id="290" w:name="_Toc177197166"/>
      <w:bookmarkStart w:id="291" w:name="_Toc177197277"/>
      <w:bookmarkStart w:id="292" w:name="_Toc177197363"/>
      <w:bookmarkStart w:id="293" w:name="_Toc177196797"/>
      <w:bookmarkStart w:id="294" w:name="_Toc177196849"/>
      <w:bookmarkStart w:id="295" w:name="_Toc177196901"/>
      <w:bookmarkStart w:id="296" w:name="_Toc177196956"/>
      <w:bookmarkStart w:id="297" w:name="_Toc177197010"/>
      <w:bookmarkStart w:id="298" w:name="_Toc177197063"/>
      <w:bookmarkStart w:id="299" w:name="_Toc177197115"/>
      <w:bookmarkStart w:id="300" w:name="_Toc177197167"/>
      <w:bookmarkStart w:id="301" w:name="_Toc177197278"/>
      <w:bookmarkStart w:id="302" w:name="_Toc177197364"/>
      <w:bookmarkStart w:id="303" w:name="_Toc177196798"/>
      <w:bookmarkStart w:id="304" w:name="_Toc177196850"/>
      <w:bookmarkStart w:id="305" w:name="_Toc177196902"/>
      <w:bookmarkStart w:id="306" w:name="_Toc177196957"/>
      <w:bookmarkStart w:id="307" w:name="_Toc177197011"/>
      <w:bookmarkStart w:id="308" w:name="_Toc177197064"/>
      <w:bookmarkStart w:id="309" w:name="_Toc177197116"/>
      <w:bookmarkStart w:id="310" w:name="_Toc177197168"/>
      <w:bookmarkStart w:id="311" w:name="_Toc177197279"/>
      <w:bookmarkStart w:id="312" w:name="_Toc177197365"/>
      <w:bookmarkStart w:id="313" w:name="_Toc177196799"/>
      <w:bookmarkStart w:id="314" w:name="_Toc177196851"/>
      <w:bookmarkStart w:id="315" w:name="_Toc177196903"/>
      <w:bookmarkStart w:id="316" w:name="_Toc177196958"/>
      <w:bookmarkStart w:id="317" w:name="_Toc177197012"/>
      <w:bookmarkStart w:id="318" w:name="_Toc177197065"/>
      <w:bookmarkStart w:id="319" w:name="_Toc177197117"/>
      <w:bookmarkStart w:id="320" w:name="_Toc177197169"/>
      <w:bookmarkStart w:id="321" w:name="_Toc177197280"/>
      <w:bookmarkStart w:id="322" w:name="_Toc177197366"/>
      <w:bookmarkStart w:id="323" w:name="_Toc177196800"/>
      <w:bookmarkStart w:id="324" w:name="_Toc177196852"/>
      <w:bookmarkStart w:id="325" w:name="_Toc177196904"/>
      <w:bookmarkStart w:id="326" w:name="_Toc177196959"/>
      <w:bookmarkStart w:id="327" w:name="_Toc177197013"/>
      <w:bookmarkStart w:id="328" w:name="_Toc177197066"/>
      <w:bookmarkStart w:id="329" w:name="_Toc177197118"/>
      <w:bookmarkStart w:id="330" w:name="_Toc177197170"/>
      <w:bookmarkStart w:id="331" w:name="_Toc177197281"/>
      <w:bookmarkStart w:id="332" w:name="_Toc177197367"/>
      <w:bookmarkStart w:id="333" w:name="_Toc177196801"/>
      <w:bookmarkStart w:id="334" w:name="_Toc177196853"/>
      <w:bookmarkStart w:id="335" w:name="_Toc177196905"/>
      <w:bookmarkStart w:id="336" w:name="_Toc177196960"/>
      <w:bookmarkStart w:id="337" w:name="_Toc177197014"/>
      <w:bookmarkStart w:id="338" w:name="_Toc177197067"/>
      <w:bookmarkStart w:id="339" w:name="_Toc177197119"/>
      <w:bookmarkStart w:id="340" w:name="_Toc177197171"/>
      <w:bookmarkStart w:id="341" w:name="_Toc177197282"/>
      <w:bookmarkStart w:id="342" w:name="_Toc177197368"/>
      <w:bookmarkStart w:id="343" w:name="_Ref377139120"/>
      <w:bookmarkStart w:id="344" w:name="_Toc432776106"/>
      <w:bookmarkStart w:id="345" w:name="_Toc110397693"/>
      <w:bookmarkStart w:id="346" w:name="_Toc113253647"/>
      <w:bookmarkStart w:id="347" w:name="_Toc177196854"/>
      <w:bookmarkStart w:id="348" w:name="_Toc177197068"/>
      <w:bookmarkStart w:id="349" w:name="_Toc177197120"/>
      <w:bookmarkStart w:id="350" w:name="_Toc177197172"/>
      <w:bookmarkStart w:id="351" w:name="_Toc203368462"/>
      <w:bookmarkStart w:id="352" w:name="_Toc207015477"/>
      <w:bookmarkStart w:id="353" w:name="_Toc377477219"/>
      <w:bookmarkStart w:id="354" w:name="_Toc377477289"/>
      <w:bookmarkStart w:id="355" w:name="_Toc377477645"/>
      <w:bookmarkStart w:id="356" w:name="_Toc377477718"/>
      <w:bookmarkStart w:id="357" w:name="_Toc40417214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Pr="00CA3390">
        <w:rPr>
          <w:rFonts w:eastAsia="楷体_GB2312" w:hint="eastAsia"/>
          <w:b/>
        </w:rPr>
        <w:t>发起机构的资产支持证券自持安排</w:t>
      </w:r>
      <w:bookmarkEnd w:id="343"/>
      <w:bookmarkEnd w:id="344"/>
    </w:p>
    <w:p w14:paraId="624B108A" w14:textId="07BB6A05" w:rsidR="00674BCF" w:rsidRDefault="00CA3390" w:rsidP="00002704">
      <w:pPr>
        <w:spacing w:before="240" w:after="156" w:line="360" w:lineRule="auto"/>
        <w:ind w:left="992"/>
        <w:rPr>
          <w:rFonts w:eastAsia="楷体_GB2312"/>
          <w:lang w:eastAsia="zh-CN"/>
        </w:rPr>
      </w:pPr>
      <w:r w:rsidRPr="00BE6911">
        <w:rPr>
          <w:rFonts w:eastAsia="楷体_GB2312" w:cs="楷体_GB2312" w:hint="eastAsia"/>
        </w:rPr>
        <w:t>在</w:t>
      </w:r>
      <w:r w:rsidR="009572A7">
        <w:rPr>
          <w:rFonts w:eastAsia="楷体_GB2312" w:cs="楷体_GB2312" w:hint="eastAsia"/>
          <w:lang w:eastAsia="zh-CN"/>
        </w:rPr>
        <w:t>完成</w:t>
      </w:r>
      <w:r w:rsidRPr="001C67C4">
        <w:rPr>
          <w:rFonts w:eastAsia="楷体_GB2312"/>
          <w:lang w:eastAsia="zh-CN"/>
        </w:rPr>
        <w:t>“</w:t>
      </w:r>
      <w:r w:rsidRPr="00BE6911">
        <w:rPr>
          <w:rFonts w:eastAsia="楷体_GB2312" w:cs="楷体_GB2312" w:hint="eastAsia"/>
        </w:rPr>
        <w:t>人民银行</w:t>
      </w:r>
      <w:r w:rsidRPr="001C67C4">
        <w:rPr>
          <w:rFonts w:eastAsia="楷体_GB2312"/>
          <w:lang w:eastAsia="zh-CN"/>
        </w:rPr>
        <w:t>”</w:t>
      </w:r>
      <w:r w:rsidRPr="00BE6911">
        <w:rPr>
          <w:rFonts w:eastAsia="楷体_GB2312" w:cs="楷体_GB2312" w:hint="eastAsia"/>
        </w:rPr>
        <w:t>关于发行本协议项下</w:t>
      </w:r>
      <w:r w:rsidRPr="001C67C4">
        <w:rPr>
          <w:rFonts w:eastAsia="楷体_GB2312"/>
          <w:lang w:eastAsia="zh-CN"/>
        </w:rPr>
        <w:t>“</w:t>
      </w:r>
      <w:r w:rsidRPr="00BE6911">
        <w:rPr>
          <w:rFonts w:eastAsia="楷体_GB2312" w:cs="楷体_GB2312" w:hint="eastAsia"/>
        </w:rPr>
        <w:t>资产支持证券</w:t>
      </w:r>
      <w:r w:rsidRPr="001C67C4">
        <w:rPr>
          <w:rFonts w:eastAsia="楷体_GB2312"/>
          <w:lang w:eastAsia="zh-CN"/>
        </w:rPr>
        <w:t>”</w:t>
      </w:r>
      <w:r w:rsidRPr="00BE6911">
        <w:rPr>
          <w:rFonts w:eastAsia="楷体_GB2312" w:cs="楷体_GB2312" w:hint="eastAsia"/>
        </w:rPr>
        <w:t>的</w:t>
      </w:r>
      <w:r w:rsidR="009572A7">
        <w:rPr>
          <w:rFonts w:eastAsia="楷体_GB2312" w:cs="楷体_GB2312" w:hint="eastAsia"/>
          <w:lang w:eastAsia="zh-CN"/>
        </w:rPr>
        <w:t>注册</w:t>
      </w:r>
      <w:r w:rsidRPr="00BE6911">
        <w:rPr>
          <w:rFonts w:eastAsia="楷体_GB2312" w:cs="楷体_GB2312" w:hint="eastAsia"/>
        </w:rPr>
        <w:t>后，在遵守</w:t>
      </w:r>
      <w:r w:rsidRPr="001C67C4">
        <w:rPr>
          <w:rFonts w:eastAsia="楷体_GB2312"/>
          <w:lang w:eastAsia="zh-CN"/>
        </w:rPr>
        <w:t>“</w:t>
      </w:r>
      <w:r w:rsidRPr="00BE6911">
        <w:rPr>
          <w:rFonts w:eastAsia="楷体_GB2312" w:cs="楷体_GB2312" w:hint="eastAsia"/>
        </w:rPr>
        <w:t>中国</w:t>
      </w:r>
      <w:r w:rsidRPr="001C67C4">
        <w:rPr>
          <w:rFonts w:eastAsia="楷体_GB2312"/>
          <w:lang w:eastAsia="zh-CN"/>
        </w:rPr>
        <w:t>”</w:t>
      </w:r>
      <w:r w:rsidRPr="00CA3390">
        <w:rPr>
          <w:rFonts w:eastAsia="楷体_GB2312"/>
          <w:lang w:eastAsia="zh-CN"/>
        </w:rPr>
        <w:t xml:space="preserve"> </w:t>
      </w:r>
      <w:r w:rsidRPr="001C67C4">
        <w:rPr>
          <w:rFonts w:eastAsia="楷体_GB2312"/>
          <w:lang w:eastAsia="zh-CN"/>
        </w:rPr>
        <w:t>“</w:t>
      </w:r>
      <w:r w:rsidRPr="00BE6911">
        <w:rPr>
          <w:rFonts w:eastAsia="楷体_GB2312" w:cs="楷体_GB2312" w:hint="eastAsia"/>
        </w:rPr>
        <w:t>法律</w:t>
      </w:r>
      <w:r w:rsidRPr="001C67C4">
        <w:rPr>
          <w:rFonts w:eastAsia="楷体_GB2312"/>
          <w:lang w:eastAsia="zh-CN"/>
        </w:rPr>
        <w:t>”</w:t>
      </w:r>
      <w:r w:rsidRPr="00BE6911">
        <w:rPr>
          <w:rFonts w:eastAsia="楷体_GB2312" w:cs="楷体_GB2312" w:hint="eastAsia"/>
        </w:rPr>
        <w:t>的相关规定和本协议的约定的前提下，</w:t>
      </w:r>
      <w:r w:rsidRPr="00713189">
        <w:rPr>
          <w:rFonts w:eastAsia="楷体_GB2312"/>
          <w:lang w:eastAsia="zh-CN"/>
        </w:rPr>
        <w:t>“</w:t>
      </w:r>
      <w:r w:rsidRPr="00713189">
        <w:rPr>
          <w:rFonts w:eastAsia="楷体_GB2312" w:cs="楷体_GB2312" w:hint="eastAsia"/>
        </w:rPr>
        <w:t>发起机构</w:t>
      </w:r>
      <w:r w:rsidRPr="00713189">
        <w:rPr>
          <w:rFonts w:eastAsia="楷体_GB2312"/>
          <w:lang w:eastAsia="zh-CN"/>
        </w:rPr>
        <w:t>”</w:t>
      </w:r>
      <w:r w:rsidRPr="00713189">
        <w:rPr>
          <w:rFonts w:eastAsia="楷体_GB2312" w:cs="楷体_GB2312" w:hint="eastAsia"/>
        </w:rPr>
        <w:t>将根据</w:t>
      </w:r>
      <w:r w:rsidRPr="00713189">
        <w:rPr>
          <w:rFonts w:eastAsia="楷体_GB2312"/>
          <w:lang w:eastAsia="zh-CN"/>
        </w:rPr>
        <w:t>“</w:t>
      </w:r>
      <w:r w:rsidRPr="00713189">
        <w:rPr>
          <w:rFonts w:eastAsia="楷体_GB2312" w:cs="楷体_GB2312" w:hint="eastAsia"/>
        </w:rPr>
        <w:t>人民银行</w:t>
      </w:r>
      <w:r w:rsidRPr="00713189">
        <w:rPr>
          <w:rFonts w:eastAsia="楷体_GB2312"/>
          <w:lang w:eastAsia="zh-CN"/>
        </w:rPr>
        <w:t>”</w:t>
      </w:r>
      <w:r w:rsidRPr="00713189">
        <w:rPr>
          <w:rFonts w:eastAsia="楷体_GB2312" w:cs="楷体_GB2312" w:hint="eastAsia"/>
        </w:rPr>
        <w:t>和</w:t>
      </w:r>
      <w:r w:rsidRPr="00713189">
        <w:rPr>
          <w:rFonts w:eastAsia="楷体_GB2312"/>
          <w:lang w:eastAsia="zh-CN"/>
        </w:rPr>
        <w:t>“</w:t>
      </w:r>
      <w:r w:rsidRPr="00713189">
        <w:rPr>
          <w:rFonts w:eastAsia="楷体_GB2312" w:cs="楷体_GB2312" w:hint="eastAsia"/>
        </w:rPr>
        <w:t>银监会</w:t>
      </w:r>
      <w:r w:rsidRPr="00713189">
        <w:rPr>
          <w:rFonts w:eastAsia="楷体_GB2312"/>
          <w:lang w:eastAsia="zh-CN"/>
        </w:rPr>
        <w:t>”</w:t>
      </w:r>
      <w:r w:rsidRPr="00713189">
        <w:rPr>
          <w:rFonts w:eastAsia="楷体_GB2312" w:cs="楷体_GB2312" w:hint="eastAsia"/>
        </w:rPr>
        <w:t>的相关规则持有</w:t>
      </w:r>
      <w:r w:rsidR="001844B4" w:rsidRPr="00713189">
        <w:rPr>
          <w:rFonts w:eastAsia="楷体_GB2312" w:cs="楷体_GB2312" w:hint="eastAsia"/>
          <w:lang w:eastAsia="zh-CN"/>
        </w:rPr>
        <w:t>不低于</w:t>
      </w:r>
      <w:r w:rsidRPr="00713189">
        <w:rPr>
          <w:rFonts w:eastAsia="楷体_GB2312" w:cs="楷体_GB2312" w:hint="eastAsia"/>
        </w:rPr>
        <w:t>本期</w:t>
      </w:r>
      <w:r w:rsidRPr="00713189">
        <w:rPr>
          <w:rFonts w:eastAsia="楷体_GB2312"/>
          <w:lang w:eastAsia="zh-CN"/>
        </w:rPr>
        <w:t>“</w:t>
      </w:r>
      <w:r w:rsidRPr="00713189">
        <w:rPr>
          <w:rFonts w:eastAsia="楷体_GB2312" w:cs="楷体_GB2312" w:hint="eastAsia"/>
        </w:rPr>
        <w:t>资产支持证券</w:t>
      </w:r>
      <w:r w:rsidRPr="00713189">
        <w:rPr>
          <w:rFonts w:eastAsia="楷体_GB2312"/>
          <w:lang w:eastAsia="zh-CN"/>
        </w:rPr>
        <w:t>”</w:t>
      </w:r>
      <w:r w:rsidRPr="00713189">
        <w:rPr>
          <w:rFonts w:eastAsia="楷体_GB2312" w:cs="楷体_GB2312" w:hint="eastAsia"/>
        </w:rPr>
        <w:t>总发行规模的</w:t>
      </w:r>
      <w:r w:rsidRPr="00713189">
        <w:rPr>
          <w:rFonts w:eastAsia="楷体_GB2312"/>
        </w:rPr>
        <w:t>5%</w:t>
      </w:r>
      <w:r w:rsidRPr="00713189">
        <w:rPr>
          <w:rFonts w:eastAsia="楷体_GB2312" w:cs="楷体_GB2312" w:hint="eastAsia"/>
        </w:rPr>
        <w:t>，具体为持有</w:t>
      </w:r>
      <w:r w:rsidR="00690C79" w:rsidRPr="00713189">
        <w:rPr>
          <w:rFonts w:eastAsia="楷体_GB2312" w:cs="楷体_GB2312" w:hint="eastAsia"/>
          <w:lang w:eastAsia="zh-CN"/>
        </w:rPr>
        <w:t>不低于</w:t>
      </w:r>
      <w:r w:rsidRPr="00713189">
        <w:rPr>
          <w:rFonts w:eastAsia="楷体_GB2312" w:cs="楷体_GB2312" w:hint="eastAsia"/>
        </w:rPr>
        <w:t>各档</w:t>
      </w:r>
      <w:r w:rsidRPr="00713189">
        <w:rPr>
          <w:rFonts w:eastAsia="楷体_GB2312"/>
          <w:lang w:eastAsia="zh-CN"/>
        </w:rPr>
        <w:t>“</w:t>
      </w:r>
      <w:r w:rsidRPr="00713189">
        <w:rPr>
          <w:rFonts w:eastAsia="楷体_GB2312" w:cs="楷体_GB2312" w:hint="eastAsia"/>
        </w:rPr>
        <w:t>资产支持证券</w:t>
      </w:r>
      <w:r w:rsidRPr="00713189">
        <w:rPr>
          <w:rFonts w:eastAsia="楷体_GB2312"/>
          <w:lang w:eastAsia="zh-CN"/>
        </w:rPr>
        <w:t>”</w:t>
      </w:r>
      <w:r w:rsidRPr="00713189">
        <w:rPr>
          <w:rFonts w:eastAsia="楷体_GB2312" w:cs="楷体_GB2312" w:hint="eastAsia"/>
        </w:rPr>
        <w:t>发</w:t>
      </w:r>
      <w:r w:rsidRPr="00BE6911">
        <w:rPr>
          <w:rFonts w:eastAsia="楷体_GB2312" w:cs="楷体_GB2312" w:hint="eastAsia"/>
        </w:rPr>
        <w:t>行规模的</w:t>
      </w:r>
      <w:r w:rsidRPr="00BE6911">
        <w:rPr>
          <w:rFonts w:eastAsia="楷体_GB2312"/>
        </w:rPr>
        <w:t>5%</w:t>
      </w:r>
      <w:r w:rsidR="00CA6F1C">
        <w:rPr>
          <w:rFonts w:eastAsia="楷体_GB2312" w:cs="楷体_GB2312" w:hint="eastAsia"/>
          <w:lang w:eastAsia="zh-CN"/>
        </w:rPr>
        <w:t>。其中，</w:t>
      </w:r>
      <w:r w:rsidR="00CA6F1C" w:rsidRPr="001C67C4">
        <w:rPr>
          <w:rFonts w:eastAsia="楷体_GB2312"/>
          <w:lang w:eastAsia="zh-CN"/>
        </w:rPr>
        <w:t>“</w:t>
      </w:r>
      <w:r w:rsidR="00CA6F1C" w:rsidRPr="001C67C4">
        <w:rPr>
          <w:rFonts w:eastAsia="楷体_GB2312"/>
          <w:lang w:eastAsia="zh-CN"/>
        </w:rPr>
        <w:t>优先</w:t>
      </w:r>
      <w:r w:rsidR="00FA34EF">
        <w:rPr>
          <w:rFonts w:eastAsia="楷体_GB2312" w:hint="eastAsia"/>
          <w:lang w:eastAsia="zh-CN"/>
        </w:rPr>
        <w:t>A</w:t>
      </w:r>
      <w:r w:rsidR="00CA6F1C" w:rsidRPr="001C67C4">
        <w:rPr>
          <w:rFonts w:eastAsia="楷体_GB2312"/>
          <w:lang w:eastAsia="zh-CN"/>
        </w:rPr>
        <w:t>档资产支持证券</w:t>
      </w:r>
      <w:r w:rsidR="00CA6F1C" w:rsidRPr="001C67C4">
        <w:rPr>
          <w:rFonts w:eastAsia="楷体_GB2312"/>
          <w:lang w:eastAsia="zh-CN"/>
        </w:rPr>
        <w:t>”</w:t>
      </w:r>
      <w:r w:rsidR="00CA6F1C" w:rsidRPr="00CA6F1C">
        <w:rPr>
          <w:rFonts w:eastAsia="楷体_GB2312"/>
        </w:rPr>
        <w:t xml:space="preserve"> </w:t>
      </w:r>
      <w:r w:rsidR="00CA6F1C" w:rsidRPr="00181529">
        <w:rPr>
          <w:rFonts w:eastAsia="楷体_GB2312"/>
        </w:rPr>
        <w:t>金额（面值）为</w:t>
      </w:r>
      <w:r w:rsidR="00713189">
        <w:rPr>
          <w:rFonts w:eastAsiaTheme="minorEastAsia" w:hint="eastAsia"/>
          <w:bCs/>
          <w:lang w:eastAsia="zh-CN"/>
        </w:rPr>
        <w:t>2,085</w:t>
      </w:r>
      <w:r w:rsidR="00C47EF8" w:rsidRPr="00C47EF8">
        <w:rPr>
          <w:rFonts w:eastAsia="楷体_GB2312" w:hint="eastAsia"/>
        </w:rPr>
        <w:t>万</w:t>
      </w:r>
      <w:r w:rsidR="00CA6F1C" w:rsidRPr="00181529">
        <w:rPr>
          <w:rFonts w:eastAsia="楷体_GB2312"/>
        </w:rPr>
        <w:t>元</w:t>
      </w:r>
      <w:r w:rsidR="003D402A">
        <w:rPr>
          <w:rFonts w:eastAsia="楷体_GB2312" w:hint="eastAsia"/>
          <w:lang w:eastAsia="zh-CN"/>
        </w:rPr>
        <w:t>，</w:t>
      </w:r>
      <w:r w:rsidR="00FA34EF" w:rsidRPr="001C67C4">
        <w:rPr>
          <w:rFonts w:eastAsia="楷体_GB2312"/>
          <w:lang w:eastAsia="zh-CN"/>
        </w:rPr>
        <w:t>“</w:t>
      </w:r>
      <w:r w:rsidR="00FA34EF" w:rsidRPr="001C67C4">
        <w:rPr>
          <w:rFonts w:eastAsia="楷体_GB2312"/>
          <w:lang w:eastAsia="zh-CN"/>
        </w:rPr>
        <w:t>优先</w:t>
      </w:r>
      <w:r w:rsidR="00FA34EF">
        <w:rPr>
          <w:rFonts w:eastAsia="楷体_GB2312" w:hint="eastAsia"/>
          <w:lang w:eastAsia="zh-CN"/>
        </w:rPr>
        <w:t>B</w:t>
      </w:r>
      <w:r w:rsidR="00FA34EF" w:rsidRPr="001C67C4">
        <w:rPr>
          <w:rFonts w:eastAsia="楷体_GB2312"/>
          <w:lang w:eastAsia="zh-CN"/>
        </w:rPr>
        <w:t>档资产支持证券</w:t>
      </w:r>
      <w:r w:rsidR="00FA34EF" w:rsidRPr="001C67C4">
        <w:rPr>
          <w:rFonts w:eastAsia="楷体_GB2312"/>
          <w:lang w:eastAsia="zh-CN"/>
        </w:rPr>
        <w:t>”</w:t>
      </w:r>
      <w:r w:rsidR="00FA34EF" w:rsidRPr="00CA6F1C">
        <w:rPr>
          <w:rFonts w:eastAsia="楷体_GB2312"/>
        </w:rPr>
        <w:t xml:space="preserve"> </w:t>
      </w:r>
      <w:r w:rsidR="00FA34EF" w:rsidRPr="00181529">
        <w:rPr>
          <w:rFonts w:eastAsia="楷体_GB2312"/>
        </w:rPr>
        <w:t>金额（面值）为</w:t>
      </w:r>
      <w:r w:rsidR="00713189">
        <w:rPr>
          <w:rFonts w:eastAsiaTheme="minorEastAsia" w:hint="eastAsia"/>
          <w:bCs/>
          <w:lang w:eastAsia="zh-CN"/>
        </w:rPr>
        <w:t>100</w:t>
      </w:r>
      <w:r w:rsidR="00C47EF8" w:rsidRPr="00C47EF8">
        <w:rPr>
          <w:rFonts w:eastAsia="楷体_GB2312" w:hint="eastAsia"/>
        </w:rPr>
        <w:t>万</w:t>
      </w:r>
      <w:r w:rsidR="00FA34EF" w:rsidRPr="00181529">
        <w:rPr>
          <w:rFonts w:eastAsia="楷体_GB2312"/>
        </w:rPr>
        <w:t>元</w:t>
      </w:r>
      <w:r w:rsidR="00FA34EF">
        <w:rPr>
          <w:rFonts w:eastAsia="楷体_GB2312" w:hint="eastAsia"/>
          <w:lang w:eastAsia="zh-CN"/>
        </w:rPr>
        <w:t>，</w:t>
      </w:r>
      <w:r w:rsidR="00CA6F1C" w:rsidRPr="00181529">
        <w:rPr>
          <w:rFonts w:eastAsia="楷体_GB2312"/>
          <w:lang w:eastAsia="zh-CN"/>
        </w:rPr>
        <w:t>“</w:t>
      </w:r>
      <w:r w:rsidR="00CA6F1C" w:rsidRPr="00181529">
        <w:rPr>
          <w:rFonts w:eastAsia="楷体_GB2312"/>
          <w:lang w:eastAsia="zh-CN"/>
        </w:rPr>
        <w:t>次级资产支持证券</w:t>
      </w:r>
      <w:r w:rsidR="00CA6F1C" w:rsidRPr="00181529">
        <w:rPr>
          <w:rFonts w:eastAsia="楷体_GB2312"/>
          <w:lang w:eastAsia="zh-CN"/>
        </w:rPr>
        <w:t>”</w:t>
      </w:r>
      <w:r w:rsidR="00CA6F1C" w:rsidRPr="00181529">
        <w:rPr>
          <w:rFonts w:eastAsia="楷体_GB2312"/>
        </w:rPr>
        <w:t>金额（面值）为</w:t>
      </w:r>
      <w:r w:rsidR="00713189">
        <w:rPr>
          <w:rFonts w:eastAsiaTheme="minorEastAsia" w:hint="eastAsia"/>
          <w:bCs/>
          <w:lang w:eastAsia="zh-CN"/>
        </w:rPr>
        <w:t>353.6354</w:t>
      </w:r>
      <w:r w:rsidR="00C47EF8" w:rsidRPr="00C47EF8">
        <w:rPr>
          <w:rFonts w:eastAsia="楷体_GB2312" w:hint="eastAsia"/>
        </w:rPr>
        <w:t>万</w:t>
      </w:r>
      <w:r w:rsidR="00CA6F1C" w:rsidRPr="00181529">
        <w:rPr>
          <w:rFonts w:eastAsia="楷体_GB2312"/>
        </w:rPr>
        <w:t>元</w:t>
      </w:r>
      <w:r w:rsidRPr="00C51FC2">
        <w:rPr>
          <w:rFonts w:eastAsia="楷体_GB2312" w:cs="楷体_GB2312" w:hint="eastAsia"/>
        </w:rPr>
        <w:t>。</w:t>
      </w:r>
      <w:r w:rsidRPr="001C67C4">
        <w:rPr>
          <w:rFonts w:eastAsia="楷体_GB2312"/>
          <w:lang w:eastAsia="zh-CN"/>
        </w:rPr>
        <w:t>“</w:t>
      </w:r>
      <w:r w:rsidRPr="00BE6911">
        <w:rPr>
          <w:rFonts w:eastAsia="楷体_GB2312" w:cs="楷体_GB2312" w:hint="eastAsia"/>
        </w:rPr>
        <w:t>发行人</w:t>
      </w:r>
      <w:r w:rsidRPr="001C67C4">
        <w:rPr>
          <w:rFonts w:eastAsia="楷体_GB2312"/>
          <w:lang w:eastAsia="zh-CN"/>
        </w:rPr>
        <w:t>”</w:t>
      </w:r>
      <w:r w:rsidRPr="00C51FC2">
        <w:rPr>
          <w:rFonts w:eastAsia="楷体_GB2312" w:cs="楷体_GB2312" w:hint="eastAsia"/>
        </w:rPr>
        <w:t>应不迟于</w:t>
      </w:r>
      <w:r w:rsidRPr="001C67C4">
        <w:rPr>
          <w:rFonts w:eastAsia="楷体_GB2312"/>
          <w:lang w:eastAsia="zh-CN"/>
        </w:rPr>
        <w:t>“</w:t>
      </w:r>
      <w:r w:rsidRPr="00C51FC2">
        <w:rPr>
          <w:rFonts w:eastAsia="楷体_GB2312" w:cs="楷体_GB2312" w:hint="eastAsia"/>
        </w:rPr>
        <w:t>信托财产交付日</w:t>
      </w:r>
      <w:r w:rsidRPr="001C67C4">
        <w:rPr>
          <w:rFonts w:eastAsia="楷体_GB2312"/>
          <w:lang w:eastAsia="zh-CN"/>
        </w:rPr>
        <w:t>”</w:t>
      </w:r>
      <w:r w:rsidRPr="00C51FC2">
        <w:rPr>
          <w:rFonts w:eastAsia="楷体_GB2312" w:cs="楷体_GB2312" w:hint="eastAsia"/>
        </w:rPr>
        <w:t>，按照</w:t>
      </w:r>
      <w:r w:rsidRPr="001C67C4">
        <w:rPr>
          <w:rFonts w:eastAsia="楷体_GB2312"/>
          <w:lang w:eastAsia="zh-CN"/>
        </w:rPr>
        <w:t>“</w:t>
      </w:r>
      <w:r w:rsidRPr="00C51FC2">
        <w:rPr>
          <w:rFonts w:eastAsia="楷体_GB2312" w:cs="楷体_GB2312" w:hint="eastAsia"/>
        </w:rPr>
        <w:t>登记托管机构</w:t>
      </w:r>
      <w:r w:rsidRPr="001C67C4">
        <w:rPr>
          <w:rFonts w:eastAsia="楷体_GB2312"/>
          <w:lang w:eastAsia="zh-CN"/>
        </w:rPr>
        <w:t>”</w:t>
      </w:r>
      <w:r w:rsidRPr="00C51FC2">
        <w:rPr>
          <w:rFonts w:eastAsia="楷体_GB2312" w:cs="楷体_GB2312" w:hint="eastAsia"/>
        </w:rPr>
        <w:t>的规则，将前述</w:t>
      </w:r>
      <w:r w:rsidRPr="001C67C4">
        <w:rPr>
          <w:rFonts w:eastAsia="楷体_GB2312"/>
          <w:lang w:eastAsia="zh-CN"/>
        </w:rPr>
        <w:t>“</w:t>
      </w:r>
      <w:r w:rsidRPr="00C51FC2">
        <w:rPr>
          <w:rFonts w:eastAsia="楷体_GB2312" w:cs="楷体_GB2312" w:hint="eastAsia"/>
        </w:rPr>
        <w:t>资产支持证券</w:t>
      </w:r>
      <w:r w:rsidRPr="001C67C4">
        <w:rPr>
          <w:rFonts w:eastAsia="楷体_GB2312"/>
          <w:lang w:eastAsia="zh-CN"/>
        </w:rPr>
        <w:t>”</w:t>
      </w:r>
      <w:r w:rsidRPr="00C51FC2">
        <w:rPr>
          <w:rFonts w:eastAsia="楷体_GB2312" w:cs="楷体_GB2312" w:hint="eastAsia"/>
        </w:rPr>
        <w:t>向</w:t>
      </w:r>
      <w:r w:rsidRPr="001C67C4">
        <w:rPr>
          <w:rFonts w:eastAsia="楷体_GB2312"/>
          <w:lang w:eastAsia="zh-CN"/>
        </w:rPr>
        <w:t>“</w:t>
      </w:r>
      <w:r w:rsidRPr="00BE6911">
        <w:rPr>
          <w:rFonts w:eastAsia="楷体_GB2312" w:cs="楷体_GB2312" w:hint="eastAsia"/>
        </w:rPr>
        <w:t>发起机构</w:t>
      </w:r>
      <w:r w:rsidRPr="001C67C4">
        <w:rPr>
          <w:rFonts w:eastAsia="楷体_GB2312"/>
          <w:lang w:eastAsia="zh-CN"/>
        </w:rPr>
        <w:t>”</w:t>
      </w:r>
      <w:r w:rsidRPr="00C51FC2">
        <w:rPr>
          <w:rFonts w:eastAsia="楷体_GB2312" w:cs="楷体_GB2312" w:hint="eastAsia"/>
        </w:rPr>
        <w:t>发行并交付给</w:t>
      </w:r>
      <w:r w:rsidRPr="001C67C4">
        <w:rPr>
          <w:rFonts w:eastAsia="楷体_GB2312"/>
          <w:lang w:eastAsia="zh-CN"/>
        </w:rPr>
        <w:t>“</w:t>
      </w:r>
      <w:r w:rsidRPr="00BE6911">
        <w:rPr>
          <w:rFonts w:eastAsia="楷体_GB2312" w:cs="楷体_GB2312" w:hint="eastAsia"/>
        </w:rPr>
        <w:t>发起机构</w:t>
      </w:r>
      <w:r w:rsidRPr="001C67C4">
        <w:rPr>
          <w:rFonts w:eastAsia="楷体_GB2312"/>
          <w:lang w:eastAsia="zh-CN"/>
        </w:rPr>
        <w:t>”</w:t>
      </w:r>
      <w:r w:rsidRPr="00C51FC2">
        <w:rPr>
          <w:rFonts w:eastAsia="楷体_GB2312" w:cs="楷体_GB2312" w:hint="eastAsia"/>
        </w:rPr>
        <w:t>。</w:t>
      </w:r>
    </w:p>
    <w:p w14:paraId="74C65A71"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358" w:name="_Toc432776107"/>
      <w:r w:rsidRPr="001C67C4">
        <w:rPr>
          <w:rFonts w:eastAsia="楷体_GB2312"/>
          <w:b/>
        </w:rPr>
        <w:t>资产支持证券的承销安排</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14:paraId="7888A452" w14:textId="77777777" w:rsidR="00D1037C" w:rsidRDefault="00803A96" w:rsidP="00BD3236">
      <w:pPr>
        <w:widowControl w:val="0"/>
        <w:numPr>
          <w:ilvl w:val="1"/>
          <w:numId w:val="6"/>
        </w:numPr>
        <w:spacing w:beforeLines="50" w:before="120" w:afterLines="50" w:after="120" w:line="360" w:lineRule="auto"/>
        <w:ind w:left="992"/>
        <w:jc w:val="both"/>
        <w:rPr>
          <w:rFonts w:eastAsia="楷体_GB2312"/>
          <w:lang w:eastAsia="zh-CN"/>
        </w:rPr>
      </w:pPr>
      <w:bookmarkStart w:id="359" w:name="_Toc377477220"/>
      <w:bookmarkStart w:id="360" w:name="_Toc377477290"/>
      <w:bookmarkStart w:id="361" w:name="_Toc377477646"/>
      <w:bookmarkStart w:id="362" w:name="_Toc377477719"/>
      <w:r w:rsidRPr="001C67C4">
        <w:rPr>
          <w:rFonts w:eastAsia="楷体_GB2312"/>
          <w:lang w:eastAsia="zh-CN"/>
        </w:rPr>
        <w:t>经各方一致同意并确认，</w:t>
      </w:r>
      <w:r w:rsidR="008C7863" w:rsidRPr="001C67C4">
        <w:rPr>
          <w:rFonts w:eastAsia="楷体_GB2312"/>
          <w:lang w:eastAsia="zh-CN"/>
        </w:rPr>
        <w:t xml:space="preserve"> </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采用</w:t>
      </w:r>
      <w:r w:rsidRPr="001C67C4">
        <w:rPr>
          <w:rFonts w:eastAsia="楷体_GB2312"/>
          <w:lang w:eastAsia="zh-CN"/>
        </w:rPr>
        <w:t>“</w:t>
      </w:r>
      <w:r w:rsidRPr="001C67C4">
        <w:rPr>
          <w:rFonts w:eastAsia="楷体_GB2312"/>
          <w:lang w:eastAsia="zh-CN"/>
        </w:rPr>
        <w:t>簿记建档</w:t>
      </w:r>
      <w:r w:rsidRPr="001C67C4">
        <w:rPr>
          <w:rFonts w:eastAsia="楷体_GB2312"/>
          <w:lang w:eastAsia="zh-CN"/>
        </w:rPr>
        <w:t>”</w:t>
      </w:r>
      <w:r w:rsidRPr="001C67C4">
        <w:rPr>
          <w:rFonts w:eastAsia="楷体_GB2312"/>
          <w:lang w:eastAsia="zh-CN"/>
        </w:rPr>
        <w:t>的方式发行本期</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w:t>
      </w:r>
      <w:r w:rsidR="00CA6F1C" w:rsidRPr="00CA6F1C">
        <w:rPr>
          <w:rFonts w:eastAsia="楷体_GB2312" w:cs="楷体_GB2312" w:hint="eastAsia"/>
        </w:rPr>
        <w:t xml:space="preserve"> </w:t>
      </w:r>
    </w:p>
    <w:p w14:paraId="2D14E6FC" w14:textId="4C0002F0" w:rsidR="00D1037C" w:rsidRDefault="00974CF6" w:rsidP="00BD3236">
      <w:pPr>
        <w:widowControl w:val="0"/>
        <w:numPr>
          <w:ilvl w:val="1"/>
          <w:numId w:val="6"/>
        </w:numPr>
        <w:spacing w:beforeLines="50" w:before="120" w:afterLines="50" w:after="120" w:line="360" w:lineRule="auto"/>
        <w:ind w:left="992"/>
        <w:jc w:val="both"/>
        <w:rPr>
          <w:rFonts w:eastAsia="楷体_GB2312"/>
          <w:lang w:eastAsia="zh-CN"/>
        </w:rPr>
      </w:pPr>
      <w:r>
        <w:rPr>
          <w:rFonts w:eastAsia="楷体_GB2312" w:hint="eastAsia"/>
          <w:lang w:eastAsia="zh-CN"/>
        </w:rPr>
        <w:t>在获得</w:t>
      </w:r>
      <w:r w:rsidR="00133F7B" w:rsidRPr="001C67C4">
        <w:rPr>
          <w:rFonts w:eastAsia="楷体_GB2312"/>
          <w:lang w:eastAsia="zh-CN"/>
        </w:rPr>
        <w:t>“</w:t>
      </w:r>
      <w:r w:rsidR="00133F7B" w:rsidRPr="001C67C4">
        <w:rPr>
          <w:rFonts w:eastAsia="楷体_GB2312"/>
          <w:lang w:eastAsia="zh-CN"/>
        </w:rPr>
        <w:t>人民银行</w:t>
      </w:r>
      <w:r w:rsidR="00133F7B" w:rsidRPr="001C67C4">
        <w:rPr>
          <w:rFonts w:eastAsia="楷体_GB2312"/>
          <w:lang w:eastAsia="zh-CN"/>
        </w:rPr>
        <w:t>”</w:t>
      </w:r>
      <w:r w:rsidR="00133F7B" w:rsidRPr="001C67C4">
        <w:rPr>
          <w:rFonts w:eastAsia="楷体_GB2312"/>
          <w:lang w:eastAsia="zh-CN"/>
        </w:rPr>
        <w:t>关于发行</w:t>
      </w:r>
      <w:r w:rsidR="00895FE5" w:rsidRPr="001C67C4">
        <w:rPr>
          <w:rFonts w:eastAsia="楷体_GB2312"/>
          <w:lang w:eastAsia="zh-CN"/>
        </w:rPr>
        <w:t>本合同项下</w:t>
      </w:r>
      <w:r w:rsidR="00133F7B" w:rsidRPr="001C67C4">
        <w:rPr>
          <w:rFonts w:eastAsia="楷体_GB2312"/>
          <w:lang w:eastAsia="zh-CN"/>
        </w:rPr>
        <w:t>“</w:t>
      </w:r>
      <w:r w:rsidR="00133F7B" w:rsidRPr="001C67C4">
        <w:rPr>
          <w:rFonts w:eastAsia="楷体_GB2312"/>
          <w:lang w:eastAsia="zh-CN"/>
        </w:rPr>
        <w:t>资产支持证券</w:t>
      </w:r>
      <w:r w:rsidR="00133F7B" w:rsidRPr="001C67C4">
        <w:rPr>
          <w:rFonts w:eastAsia="楷体_GB2312"/>
          <w:lang w:eastAsia="zh-CN"/>
        </w:rPr>
        <w:t>”</w:t>
      </w:r>
      <w:r w:rsidR="00133F7B" w:rsidRPr="001C67C4">
        <w:rPr>
          <w:rFonts w:eastAsia="楷体_GB2312"/>
          <w:lang w:eastAsia="zh-CN"/>
        </w:rPr>
        <w:t>的</w:t>
      </w:r>
      <w:r w:rsidR="00895FE5" w:rsidRPr="001C67C4">
        <w:rPr>
          <w:rFonts w:eastAsia="楷体_GB2312"/>
          <w:lang w:eastAsia="zh-CN"/>
        </w:rPr>
        <w:t>许可</w:t>
      </w:r>
      <w:r w:rsidR="00133F7B" w:rsidRPr="001C67C4">
        <w:rPr>
          <w:rFonts w:eastAsia="楷体_GB2312"/>
          <w:lang w:eastAsia="zh-CN"/>
        </w:rPr>
        <w:t>后，在遵守本合同和</w:t>
      </w:r>
      <w:r w:rsidR="00133F7B" w:rsidRPr="001C67C4">
        <w:rPr>
          <w:rFonts w:eastAsia="楷体_GB2312"/>
          <w:lang w:eastAsia="zh-CN"/>
        </w:rPr>
        <w:t>“</w:t>
      </w:r>
      <w:r w:rsidR="00133F7B" w:rsidRPr="001C67C4">
        <w:rPr>
          <w:rFonts w:eastAsia="楷体_GB2312"/>
          <w:lang w:eastAsia="zh-CN"/>
        </w:rPr>
        <w:t>中国</w:t>
      </w:r>
      <w:r w:rsidR="00133F7B" w:rsidRPr="001C67C4">
        <w:rPr>
          <w:rFonts w:eastAsia="楷体_GB2312"/>
          <w:lang w:eastAsia="zh-CN"/>
        </w:rPr>
        <w:t>”“</w:t>
      </w:r>
      <w:r w:rsidR="00133F7B" w:rsidRPr="001C67C4">
        <w:rPr>
          <w:rFonts w:eastAsia="楷体_GB2312"/>
          <w:lang w:eastAsia="zh-CN"/>
        </w:rPr>
        <w:t>法律</w:t>
      </w:r>
      <w:r w:rsidR="00133F7B" w:rsidRPr="001C67C4">
        <w:rPr>
          <w:rFonts w:eastAsia="楷体_GB2312"/>
          <w:lang w:eastAsia="zh-CN"/>
        </w:rPr>
        <w:t>”</w:t>
      </w:r>
      <w:r w:rsidR="00133F7B" w:rsidRPr="001C67C4">
        <w:rPr>
          <w:rFonts w:eastAsia="楷体_GB2312"/>
          <w:lang w:eastAsia="zh-CN"/>
        </w:rPr>
        <w:t>的相关规定前提下，</w:t>
      </w:r>
      <w:r w:rsidR="00133F7B" w:rsidRPr="001C67C4">
        <w:rPr>
          <w:rFonts w:eastAsia="楷体_GB2312"/>
          <w:lang w:eastAsia="zh-CN"/>
        </w:rPr>
        <w:t>“</w:t>
      </w:r>
      <w:r w:rsidR="00133F7B" w:rsidRPr="001C67C4">
        <w:rPr>
          <w:rFonts w:eastAsia="楷体_GB2312"/>
          <w:lang w:eastAsia="zh-CN"/>
        </w:rPr>
        <w:t>发行人</w:t>
      </w:r>
      <w:r w:rsidR="00133F7B" w:rsidRPr="001C67C4">
        <w:rPr>
          <w:rFonts w:eastAsia="楷体_GB2312"/>
          <w:lang w:eastAsia="zh-CN"/>
        </w:rPr>
        <w:t>”</w:t>
      </w:r>
      <w:r w:rsidR="00133F7B" w:rsidRPr="001C67C4">
        <w:rPr>
          <w:rFonts w:eastAsia="楷体_GB2312"/>
          <w:lang w:eastAsia="zh-CN"/>
        </w:rPr>
        <w:t>应在</w:t>
      </w:r>
      <w:r w:rsidR="00133F7B" w:rsidRPr="001C67C4">
        <w:rPr>
          <w:rFonts w:eastAsia="楷体_GB2312"/>
          <w:lang w:eastAsia="zh-CN"/>
        </w:rPr>
        <w:t>“</w:t>
      </w:r>
      <w:r w:rsidR="00133F7B" w:rsidRPr="001C67C4">
        <w:rPr>
          <w:rFonts w:eastAsia="楷体_GB2312"/>
          <w:lang w:eastAsia="zh-CN"/>
        </w:rPr>
        <w:t>登记托管机构</w:t>
      </w:r>
      <w:r w:rsidR="00133F7B" w:rsidRPr="001C67C4">
        <w:rPr>
          <w:rFonts w:eastAsia="楷体_GB2312"/>
          <w:lang w:eastAsia="zh-CN"/>
        </w:rPr>
        <w:t>”</w:t>
      </w:r>
      <w:r w:rsidR="00133F7B" w:rsidRPr="001C67C4">
        <w:rPr>
          <w:rFonts w:eastAsia="楷体_GB2312"/>
          <w:lang w:eastAsia="zh-CN"/>
        </w:rPr>
        <w:lastRenderedPageBreak/>
        <w:t>以</w:t>
      </w:r>
      <w:r w:rsidR="00E10191" w:rsidRPr="001C67C4">
        <w:rPr>
          <w:rFonts w:eastAsia="楷体_GB2312"/>
          <w:lang w:eastAsia="zh-CN"/>
        </w:rPr>
        <w:t>“</w:t>
      </w:r>
      <w:r w:rsidR="00E10191" w:rsidRPr="001C67C4">
        <w:rPr>
          <w:rFonts w:eastAsia="楷体_GB2312"/>
          <w:lang w:eastAsia="zh-CN"/>
        </w:rPr>
        <w:t>簿记建档</w:t>
      </w:r>
      <w:r w:rsidR="00E10191" w:rsidRPr="001C67C4">
        <w:rPr>
          <w:rFonts w:eastAsia="楷体_GB2312"/>
          <w:lang w:eastAsia="zh-CN"/>
        </w:rPr>
        <w:t>”</w:t>
      </w:r>
      <w:r w:rsidR="00133F7B" w:rsidRPr="001C67C4">
        <w:rPr>
          <w:rFonts w:eastAsia="楷体_GB2312"/>
          <w:lang w:eastAsia="zh-CN"/>
        </w:rPr>
        <w:t>方式发行本信托项下</w:t>
      </w:r>
      <w:r w:rsidR="00133F7B" w:rsidRPr="001C67C4">
        <w:rPr>
          <w:rFonts w:eastAsia="楷体_GB2312"/>
          <w:lang w:eastAsia="zh-CN"/>
        </w:rPr>
        <w:t xml:space="preserve"> “</w:t>
      </w:r>
      <w:r w:rsidR="00133F7B" w:rsidRPr="001C67C4">
        <w:rPr>
          <w:rFonts w:eastAsia="楷体_GB2312"/>
          <w:lang w:eastAsia="zh-CN"/>
        </w:rPr>
        <w:t>资产支持证券</w:t>
      </w:r>
      <w:r w:rsidR="00133F7B" w:rsidRPr="001C67C4">
        <w:rPr>
          <w:rFonts w:eastAsia="楷体_GB2312"/>
          <w:lang w:eastAsia="zh-CN"/>
        </w:rPr>
        <w:t>”</w:t>
      </w:r>
      <w:r w:rsidR="00133F7B" w:rsidRPr="001C67C4">
        <w:rPr>
          <w:rFonts w:eastAsia="楷体_GB2312"/>
          <w:lang w:eastAsia="zh-CN"/>
        </w:rPr>
        <w:t>，向</w:t>
      </w:r>
      <w:r w:rsidR="00133F7B" w:rsidRPr="001C67C4">
        <w:rPr>
          <w:rFonts w:eastAsia="楷体_GB2312"/>
          <w:lang w:eastAsia="zh-CN"/>
        </w:rPr>
        <w:t>“</w:t>
      </w:r>
      <w:r w:rsidR="00133F7B" w:rsidRPr="001C67C4">
        <w:rPr>
          <w:rFonts w:eastAsia="楷体_GB2312"/>
          <w:lang w:eastAsia="zh-CN"/>
        </w:rPr>
        <w:t>发起机构</w:t>
      </w:r>
      <w:r w:rsidR="00133F7B" w:rsidRPr="001C67C4">
        <w:rPr>
          <w:rFonts w:eastAsia="楷体_GB2312"/>
          <w:lang w:eastAsia="zh-CN"/>
        </w:rPr>
        <w:t>”</w:t>
      </w:r>
      <w:r w:rsidR="00133F7B" w:rsidRPr="001C67C4">
        <w:rPr>
          <w:rFonts w:eastAsia="楷体_GB2312"/>
          <w:lang w:eastAsia="zh-CN"/>
        </w:rPr>
        <w:t>发行的</w:t>
      </w:r>
      <w:r w:rsidR="00133F7B" w:rsidRPr="001C67C4">
        <w:rPr>
          <w:rFonts w:eastAsia="楷体_GB2312"/>
          <w:lang w:eastAsia="zh-CN"/>
        </w:rPr>
        <w:t>“</w:t>
      </w:r>
      <w:r w:rsidR="00133F7B" w:rsidRPr="001C67C4">
        <w:rPr>
          <w:rFonts w:eastAsia="楷体_GB2312"/>
          <w:lang w:eastAsia="zh-CN"/>
        </w:rPr>
        <w:t>资产支持证券</w:t>
      </w:r>
      <w:r w:rsidR="00133F7B" w:rsidRPr="001C67C4">
        <w:rPr>
          <w:rFonts w:eastAsia="楷体_GB2312"/>
          <w:lang w:eastAsia="zh-CN"/>
        </w:rPr>
        <w:t>”</w:t>
      </w:r>
      <w:r w:rsidR="00133F7B" w:rsidRPr="001C67C4">
        <w:rPr>
          <w:rFonts w:eastAsia="楷体_GB2312"/>
          <w:lang w:eastAsia="zh-CN"/>
        </w:rPr>
        <w:t>除外。</w:t>
      </w:r>
      <w:r w:rsidR="00133F7B" w:rsidRPr="001C67C4">
        <w:rPr>
          <w:rFonts w:eastAsia="楷体_GB2312"/>
          <w:lang w:eastAsia="zh-CN"/>
        </w:rPr>
        <w:t>“</w:t>
      </w:r>
      <w:r w:rsidR="00E7020E">
        <w:rPr>
          <w:rFonts w:eastAsia="楷体_GB2312"/>
          <w:lang w:eastAsia="zh-CN"/>
        </w:rPr>
        <w:t>主承销商</w:t>
      </w:r>
      <w:r w:rsidR="00133F7B" w:rsidRPr="001C67C4">
        <w:rPr>
          <w:rFonts w:eastAsia="楷体_GB2312"/>
          <w:lang w:eastAsia="zh-CN"/>
        </w:rPr>
        <w:t>”</w:t>
      </w:r>
      <w:r w:rsidR="00133F7B" w:rsidRPr="001C67C4">
        <w:rPr>
          <w:rFonts w:eastAsia="楷体_GB2312"/>
          <w:lang w:eastAsia="zh-CN"/>
        </w:rPr>
        <w:t>应协助</w:t>
      </w:r>
      <w:r w:rsidR="00133F7B" w:rsidRPr="001C67C4">
        <w:rPr>
          <w:rFonts w:eastAsia="楷体_GB2312"/>
          <w:lang w:eastAsia="zh-CN"/>
        </w:rPr>
        <w:t>“</w:t>
      </w:r>
      <w:r w:rsidR="00133F7B" w:rsidRPr="001C67C4">
        <w:rPr>
          <w:rFonts w:eastAsia="楷体_GB2312"/>
          <w:lang w:eastAsia="zh-CN"/>
        </w:rPr>
        <w:t>发行人</w:t>
      </w:r>
      <w:r w:rsidR="00133F7B" w:rsidRPr="001C67C4">
        <w:rPr>
          <w:rFonts w:eastAsia="楷体_GB2312"/>
          <w:lang w:eastAsia="zh-CN"/>
        </w:rPr>
        <w:t>”</w:t>
      </w:r>
      <w:r w:rsidR="00133F7B" w:rsidRPr="001C67C4">
        <w:rPr>
          <w:rFonts w:eastAsia="楷体_GB2312"/>
          <w:lang w:eastAsia="zh-CN"/>
        </w:rPr>
        <w:t>发行</w:t>
      </w:r>
      <w:r w:rsidR="00133F7B" w:rsidRPr="001C67C4">
        <w:rPr>
          <w:rFonts w:eastAsia="楷体_GB2312"/>
          <w:lang w:eastAsia="zh-CN"/>
        </w:rPr>
        <w:t>“</w:t>
      </w:r>
      <w:r w:rsidR="00133F7B" w:rsidRPr="001C67C4">
        <w:rPr>
          <w:rFonts w:eastAsia="楷体_GB2312"/>
          <w:lang w:eastAsia="zh-CN"/>
        </w:rPr>
        <w:t>资产支持证券</w:t>
      </w:r>
      <w:r w:rsidR="00133F7B" w:rsidRPr="001C67C4">
        <w:rPr>
          <w:rFonts w:eastAsia="楷体_GB2312"/>
          <w:lang w:eastAsia="zh-CN"/>
        </w:rPr>
        <w:t>”</w:t>
      </w:r>
      <w:r w:rsidR="00133F7B" w:rsidRPr="001C67C4">
        <w:rPr>
          <w:rFonts w:eastAsia="楷体_GB2312"/>
          <w:lang w:eastAsia="zh-CN"/>
        </w:rPr>
        <w:t>，协助</w:t>
      </w:r>
      <w:r w:rsidR="00133F7B" w:rsidRPr="001C67C4">
        <w:rPr>
          <w:rFonts w:eastAsia="楷体_GB2312"/>
          <w:lang w:eastAsia="zh-CN"/>
        </w:rPr>
        <w:t>“</w:t>
      </w:r>
      <w:r w:rsidR="00133F7B" w:rsidRPr="001C67C4">
        <w:rPr>
          <w:rFonts w:eastAsia="楷体_GB2312"/>
          <w:lang w:eastAsia="zh-CN"/>
        </w:rPr>
        <w:t>发行人</w:t>
      </w:r>
      <w:r w:rsidR="00133F7B" w:rsidRPr="001C67C4">
        <w:rPr>
          <w:rFonts w:eastAsia="楷体_GB2312"/>
          <w:lang w:eastAsia="zh-CN"/>
        </w:rPr>
        <w:t>”</w:t>
      </w:r>
      <w:r w:rsidR="00133F7B" w:rsidRPr="001C67C4">
        <w:rPr>
          <w:rFonts w:eastAsia="楷体_GB2312"/>
          <w:lang w:eastAsia="zh-CN"/>
        </w:rPr>
        <w:t>完成</w:t>
      </w:r>
      <w:r w:rsidR="00133F7B" w:rsidRPr="001C67C4">
        <w:rPr>
          <w:rFonts w:eastAsia="楷体_GB2312"/>
          <w:lang w:eastAsia="zh-CN"/>
        </w:rPr>
        <w:t>“</w:t>
      </w:r>
      <w:r w:rsidR="00133F7B" w:rsidRPr="001C67C4">
        <w:rPr>
          <w:rFonts w:eastAsia="楷体_GB2312"/>
          <w:lang w:eastAsia="zh-CN"/>
        </w:rPr>
        <w:t>资产支持证券</w:t>
      </w:r>
      <w:r w:rsidR="00133F7B" w:rsidRPr="001C67C4">
        <w:rPr>
          <w:rFonts w:eastAsia="楷体_GB2312"/>
          <w:lang w:eastAsia="zh-CN"/>
        </w:rPr>
        <w:t>”</w:t>
      </w:r>
      <w:r w:rsidR="00133F7B" w:rsidRPr="001C67C4">
        <w:rPr>
          <w:rFonts w:eastAsia="楷体_GB2312"/>
          <w:lang w:eastAsia="zh-CN"/>
        </w:rPr>
        <w:t>的</w:t>
      </w:r>
      <w:r w:rsidR="009810FF" w:rsidRPr="001C67C4">
        <w:rPr>
          <w:rFonts w:eastAsia="楷体_GB2312"/>
          <w:lang w:eastAsia="zh-CN"/>
        </w:rPr>
        <w:t>“</w:t>
      </w:r>
      <w:r w:rsidR="009810FF" w:rsidRPr="001C67C4">
        <w:rPr>
          <w:rFonts w:eastAsia="楷体_GB2312"/>
          <w:lang w:eastAsia="zh-CN"/>
        </w:rPr>
        <w:t>簿记建档</w:t>
      </w:r>
      <w:r w:rsidR="009810FF" w:rsidRPr="001C67C4">
        <w:rPr>
          <w:rFonts w:eastAsia="楷体_GB2312"/>
          <w:lang w:eastAsia="zh-CN"/>
        </w:rPr>
        <w:t>”</w:t>
      </w:r>
      <w:r w:rsidR="009810FF" w:rsidRPr="001C67C4">
        <w:rPr>
          <w:rFonts w:eastAsia="楷体_GB2312"/>
          <w:lang w:eastAsia="zh-CN"/>
        </w:rPr>
        <w:t>发行</w:t>
      </w:r>
      <w:r w:rsidR="00133F7B" w:rsidRPr="001C67C4">
        <w:rPr>
          <w:rFonts w:eastAsia="楷体_GB2312"/>
          <w:lang w:eastAsia="zh-CN"/>
        </w:rPr>
        <w:t>工作。</w:t>
      </w:r>
      <w:r w:rsidR="00133F7B" w:rsidRPr="001C67C4">
        <w:rPr>
          <w:rFonts w:eastAsia="楷体_GB2312"/>
          <w:lang w:eastAsia="zh-CN"/>
        </w:rPr>
        <w:t>“</w:t>
      </w:r>
      <w:r w:rsidR="00133F7B" w:rsidRPr="001C67C4">
        <w:rPr>
          <w:rFonts w:eastAsia="楷体_GB2312"/>
          <w:lang w:eastAsia="zh-CN"/>
        </w:rPr>
        <w:t>委托人</w:t>
      </w:r>
      <w:r w:rsidR="00133F7B" w:rsidRPr="001C67C4">
        <w:rPr>
          <w:rFonts w:eastAsia="楷体_GB2312"/>
          <w:lang w:eastAsia="zh-CN"/>
        </w:rPr>
        <w:t>”</w:t>
      </w:r>
      <w:r w:rsidR="00133F7B" w:rsidRPr="001C67C4">
        <w:rPr>
          <w:rFonts w:eastAsia="楷体_GB2312"/>
          <w:lang w:eastAsia="zh-CN"/>
        </w:rPr>
        <w:t>同意对</w:t>
      </w:r>
      <w:r w:rsidR="00133F7B" w:rsidRPr="001C67C4">
        <w:rPr>
          <w:rFonts w:eastAsia="楷体_GB2312"/>
          <w:lang w:eastAsia="zh-CN"/>
        </w:rPr>
        <w:t>“</w:t>
      </w:r>
      <w:r w:rsidR="00133F7B" w:rsidRPr="001C67C4">
        <w:rPr>
          <w:rFonts w:eastAsia="楷体_GB2312"/>
          <w:lang w:eastAsia="zh-CN"/>
        </w:rPr>
        <w:t>发行人</w:t>
      </w:r>
      <w:r w:rsidR="00133F7B" w:rsidRPr="001C67C4">
        <w:rPr>
          <w:rFonts w:eastAsia="楷体_GB2312"/>
          <w:lang w:eastAsia="zh-CN"/>
        </w:rPr>
        <w:t>”</w:t>
      </w:r>
      <w:r w:rsidR="00133F7B" w:rsidRPr="001C67C4">
        <w:rPr>
          <w:rFonts w:eastAsia="楷体_GB2312"/>
          <w:lang w:eastAsia="zh-CN"/>
        </w:rPr>
        <w:t>发行</w:t>
      </w:r>
      <w:r w:rsidR="00133F7B" w:rsidRPr="001C67C4">
        <w:rPr>
          <w:rFonts w:eastAsia="楷体_GB2312"/>
          <w:lang w:eastAsia="zh-CN"/>
        </w:rPr>
        <w:t>“</w:t>
      </w:r>
      <w:r w:rsidR="00133F7B" w:rsidRPr="001C67C4">
        <w:rPr>
          <w:rFonts w:eastAsia="楷体_GB2312"/>
          <w:lang w:eastAsia="zh-CN"/>
        </w:rPr>
        <w:t>资产支持证券</w:t>
      </w:r>
      <w:r w:rsidR="00133F7B" w:rsidRPr="001C67C4">
        <w:rPr>
          <w:rFonts w:eastAsia="楷体_GB2312"/>
          <w:lang w:eastAsia="zh-CN"/>
        </w:rPr>
        <w:t>”</w:t>
      </w:r>
      <w:r w:rsidR="00133F7B" w:rsidRPr="001C67C4">
        <w:rPr>
          <w:rFonts w:eastAsia="楷体_GB2312"/>
          <w:lang w:eastAsia="zh-CN"/>
        </w:rPr>
        <w:t>给予积极协助。</w:t>
      </w:r>
      <w:bookmarkEnd w:id="359"/>
      <w:bookmarkEnd w:id="360"/>
      <w:bookmarkEnd w:id="361"/>
      <w:bookmarkEnd w:id="362"/>
    </w:p>
    <w:p w14:paraId="15EE1B81" w14:textId="77777777" w:rsidR="00D1037C" w:rsidRDefault="00494659"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363" w:name="_Toc377477221"/>
      <w:bookmarkStart w:id="364" w:name="_Toc377477291"/>
      <w:bookmarkStart w:id="365" w:name="_Toc377477647"/>
      <w:bookmarkStart w:id="366" w:name="_Toc377477720"/>
      <w:r w:rsidRPr="001C67C4">
        <w:rPr>
          <w:rFonts w:eastAsia="楷体_GB2312"/>
          <w:lang w:eastAsia="zh-CN"/>
        </w:rPr>
        <w:t>“</w:t>
      </w:r>
      <w:r w:rsidR="00133F7B" w:rsidRPr="001C67C4">
        <w:rPr>
          <w:rFonts w:eastAsia="楷体_GB2312"/>
          <w:lang w:eastAsia="zh-CN"/>
        </w:rPr>
        <w:t>本次发行</w:t>
      </w:r>
      <w:r>
        <w:rPr>
          <w:rFonts w:eastAsia="楷体_GB2312"/>
          <w:lang w:eastAsia="zh-CN"/>
        </w:rPr>
        <w:t>”</w:t>
      </w:r>
      <w:r w:rsidR="00133F7B" w:rsidRPr="001C67C4">
        <w:rPr>
          <w:rFonts w:eastAsia="楷体_GB2312"/>
          <w:lang w:eastAsia="zh-CN"/>
        </w:rPr>
        <w:t>“</w:t>
      </w:r>
      <w:r w:rsidR="00133F7B" w:rsidRPr="001C67C4">
        <w:rPr>
          <w:rFonts w:eastAsia="楷体_GB2312"/>
          <w:lang w:eastAsia="zh-CN"/>
        </w:rPr>
        <w:t>资产支持证券</w:t>
      </w:r>
      <w:r w:rsidR="00133F7B" w:rsidRPr="001C67C4">
        <w:rPr>
          <w:rFonts w:eastAsia="楷体_GB2312"/>
          <w:lang w:eastAsia="zh-CN"/>
        </w:rPr>
        <w:t>”</w:t>
      </w:r>
      <w:r w:rsidR="00133F7B" w:rsidRPr="001C67C4">
        <w:rPr>
          <w:rFonts w:eastAsia="楷体_GB2312"/>
          <w:color w:val="000000"/>
        </w:rPr>
        <w:t>（不包括</w:t>
      </w:r>
      <w:r w:rsidR="00133F7B" w:rsidRPr="001C67C4">
        <w:rPr>
          <w:rFonts w:eastAsia="楷体_GB2312"/>
          <w:color w:val="000000"/>
          <w:lang w:eastAsia="zh-CN"/>
        </w:rPr>
        <w:t>向</w:t>
      </w:r>
      <w:r w:rsidR="00133F7B" w:rsidRPr="001C67C4">
        <w:rPr>
          <w:rFonts w:eastAsia="楷体_GB2312"/>
          <w:color w:val="000000"/>
          <w:lang w:eastAsia="zh-CN"/>
        </w:rPr>
        <w:t>“</w:t>
      </w:r>
      <w:r w:rsidR="00133F7B" w:rsidRPr="001C67C4">
        <w:rPr>
          <w:rFonts w:eastAsia="楷体_GB2312"/>
          <w:color w:val="000000"/>
        </w:rPr>
        <w:t>发起机构</w:t>
      </w:r>
      <w:r w:rsidR="00133F7B" w:rsidRPr="001C67C4">
        <w:rPr>
          <w:rFonts w:eastAsia="楷体_GB2312"/>
          <w:color w:val="000000"/>
          <w:lang w:eastAsia="zh-CN"/>
        </w:rPr>
        <w:t>”</w:t>
      </w:r>
      <w:r w:rsidR="00133F7B" w:rsidRPr="001C67C4">
        <w:rPr>
          <w:rFonts w:eastAsia="楷体_GB2312"/>
          <w:color w:val="000000"/>
          <w:lang w:eastAsia="zh-CN"/>
        </w:rPr>
        <w:t>发行</w:t>
      </w:r>
      <w:r w:rsidR="00133F7B" w:rsidRPr="001C67C4">
        <w:rPr>
          <w:rFonts w:eastAsia="楷体_GB2312"/>
          <w:color w:val="000000"/>
        </w:rPr>
        <w:t>的</w:t>
      </w:r>
      <w:r w:rsidR="00133F7B" w:rsidRPr="001C67C4">
        <w:rPr>
          <w:rFonts w:eastAsia="楷体_GB2312"/>
          <w:color w:val="000000"/>
          <w:lang w:eastAsia="zh-CN"/>
        </w:rPr>
        <w:t>“</w:t>
      </w:r>
      <w:r w:rsidR="00133F7B" w:rsidRPr="001C67C4">
        <w:rPr>
          <w:rFonts w:eastAsia="楷体_GB2312"/>
          <w:color w:val="000000"/>
        </w:rPr>
        <w:t>资产支持证券</w:t>
      </w:r>
      <w:r w:rsidR="00133F7B" w:rsidRPr="001C67C4">
        <w:rPr>
          <w:rFonts w:eastAsia="楷体_GB2312"/>
          <w:color w:val="000000"/>
          <w:lang w:eastAsia="zh-CN"/>
        </w:rPr>
        <w:t>”</w:t>
      </w:r>
      <w:r w:rsidR="00133F7B" w:rsidRPr="001C67C4">
        <w:rPr>
          <w:rFonts w:eastAsia="楷体_GB2312"/>
          <w:color w:val="000000"/>
        </w:rPr>
        <w:t>）</w:t>
      </w:r>
      <w:r w:rsidR="00133F7B" w:rsidRPr="001C67C4">
        <w:rPr>
          <w:rFonts w:eastAsia="楷体_GB2312"/>
          <w:lang w:eastAsia="zh-CN"/>
        </w:rPr>
        <w:t>将通过</w:t>
      </w:r>
      <w:r w:rsidR="00133F7B" w:rsidRPr="001C67C4">
        <w:rPr>
          <w:rFonts w:eastAsia="楷体_GB2312"/>
          <w:lang w:eastAsia="zh-CN"/>
        </w:rPr>
        <w:t>“</w:t>
      </w:r>
      <w:r w:rsidR="00133F7B" w:rsidRPr="001C67C4">
        <w:rPr>
          <w:rFonts w:eastAsia="楷体_GB2312"/>
          <w:lang w:eastAsia="zh-CN"/>
        </w:rPr>
        <w:t>承销团成员</w:t>
      </w:r>
      <w:r w:rsidR="00133F7B" w:rsidRPr="001C67C4">
        <w:rPr>
          <w:rFonts w:eastAsia="楷体_GB2312"/>
          <w:lang w:eastAsia="zh-CN"/>
        </w:rPr>
        <w:t>”</w:t>
      </w:r>
      <w:r w:rsidR="00133F7B" w:rsidRPr="001C67C4">
        <w:rPr>
          <w:rFonts w:eastAsia="楷体_GB2312"/>
          <w:lang w:eastAsia="zh-CN"/>
        </w:rPr>
        <w:t>向境内合格机构投资者（</w:t>
      </w:r>
      <w:r w:rsidR="0026401A" w:rsidRPr="001C67C4">
        <w:rPr>
          <w:rFonts w:eastAsia="楷体_GB2312"/>
          <w:lang w:eastAsia="zh-CN"/>
        </w:rPr>
        <w:t>“</w:t>
      </w:r>
      <w:r w:rsidR="00133F7B" w:rsidRPr="001C67C4">
        <w:rPr>
          <w:rFonts w:eastAsia="楷体_GB2312"/>
          <w:lang w:eastAsia="zh-CN"/>
        </w:rPr>
        <w:t>中国</w:t>
      </w:r>
      <w:r w:rsidR="0026401A" w:rsidRPr="001C67C4">
        <w:rPr>
          <w:rFonts w:eastAsia="楷体_GB2312"/>
          <w:lang w:eastAsia="zh-CN"/>
        </w:rPr>
        <w:t>”“</w:t>
      </w:r>
      <w:r w:rsidR="00133F7B" w:rsidRPr="001C67C4">
        <w:rPr>
          <w:rFonts w:eastAsia="楷体_GB2312"/>
          <w:lang w:eastAsia="zh-CN"/>
        </w:rPr>
        <w:t>法律</w:t>
      </w:r>
      <w:r w:rsidR="0026401A" w:rsidRPr="001C67C4">
        <w:rPr>
          <w:rFonts w:eastAsia="楷体_GB2312"/>
          <w:lang w:eastAsia="zh-CN"/>
        </w:rPr>
        <w:t>”</w:t>
      </w:r>
      <w:r w:rsidR="00133F7B" w:rsidRPr="001C67C4">
        <w:rPr>
          <w:rFonts w:eastAsia="楷体_GB2312"/>
          <w:lang w:eastAsia="zh-CN"/>
        </w:rPr>
        <w:t>另有规定除外）公开发行。</w:t>
      </w:r>
      <w:r w:rsidRPr="001C67C4">
        <w:rPr>
          <w:rFonts w:eastAsia="楷体_GB2312"/>
          <w:lang w:eastAsia="zh-CN"/>
        </w:rPr>
        <w:t>“</w:t>
      </w:r>
      <w:r w:rsidR="00133F7B" w:rsidRPr="001C67C4">
        <w:rPr>
          <w:rFonts w:eastAsia="楷体_GB2312"/>
          <w:lang w:eastAsia="zh-CN"/>
        </w:rPr>
        <w:t>本次发行</w:t>
      </w:r>
      <w:r>
        <w:rPr>
          <w:rFonts w:eastAsia="楷体_GB2312"/>
          <w:lang w:eastAsia="zh-CN"/>
        </w:rPr>
        <w:t>”</w:t>
      </w:r>
      <w:r w:rsidR="00133F7B" w:rsidRPr="001C67C4">
        <w:rPr>
          <w:rFonts w:eastAsia="楷体_GB2312"/>
          <w:lang w:eastAsia="zh-CN"/>
        </w:rPr>
        <w:t>“</w:t>
      </w:r>
      <w:r w:rsidR="00133F7B" w:rsidRPr="001C67C4">
        <w:rPr>
          <w:rFonts w:eastAsia="楷体_GB2312"/>
          <w:lang w:eastAsia="zh-CN"/>
        </w:rPr>
        <w:t>优先档资产支持证券</w:t>
      </w:r>
      <w:r w:rsidR="00133F7B" w:rsidRPr="001C67C4">
        <w:rPr>
          <w:rFonts w:eastAsia="楷体_GB2312"/>
          <w:lang w:eastAsia="zh-CN"/>
        </w:rPr>
        <w:t>”</w:t>
      </w:r>
      <w:r w:rsidR="00133F7B" w:rsidRPr="001C67C4">
        <w:rPr>
          <w:rFonts w:eastAsia="楷体_GB2312"/>
          <w:lang w:eastAsia="zh-CN"/>
        </w:rPr>
        <w:t>的票面利率将根据</w:t>
      </w:r>
      <w:r w:rsidR="00E10191" w:rsidRPr="001C67C4">
        <w:rPr>
          <w:rFonts w:eastAsia="楷体_GB2312"/>
          <w:lang w:eastAsia="zh-CN"/>
        </w:rPr>
        <w:t>“</w:t>
      </w:r>
      <w:r w:rsidR="00E10191" w:rsidRPr="001C67C4">
        <w:rPr>
          <w:rFonts w:eastAsia="楷体_GB2312"/>
          <w:lang w:eastAsia="zh-CN"/>
        </w:rPr>
        <w:t>簿记建档</w:t>
      </w:r>
      <w:r w:rsidR="00E10191" w:rsidRPr="001C67C4">
        <w:rPr>
          <w:rFonts w:eastAsia="楷体_GB2312"/>
          <w:lang w:eastAsia="zh-CN"/>
        </w:rPr>
        <w:t>”</w:t>
      </w:r>
      <w:r w:rsidR="00133F7B" w:rsidRPr="001C67C4">
        <w:rPr>
          <w:rFonts w:eastAsia="楷体_GB2312"/>
          <w:lang w:eastAsia="zh-CN"/>
        </w:rPr>
        <w:t>的最终结果确定。</w:t>
      </w:r>
      <w:bookmarkEnd w:id="363"/>
      <w:bookmarkEnd w:id="364"/>
      <w:bookmarkEnd w:id="365"/>
      <w:bookmarkEnd w:id="366"/>
    </w:p>
    <w:p w14:paraId="6AA1E20D" w14:textId="377D81A9"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367" w:name="_Toc377477222"/>
      <w:bookmarkStart w:id="368" w:name="_Toc377477292"/>
      <w:bookmarkStart w:id="369" w:name="_Toc377477648"/>
      <w:bookmarkStart w:id="370" w:name="_Toc377477721"/>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将依照</w:t>
      </w:r>
      <w:r w:rsidRPr="001C67C4">
        <w:rPr>
          <w:rFonts w:eastAsia="楷体_GB2312"/>
          <w:lang w:eastAsia="zh-CN"/>
        </w:rPr>
        <w:t>“</w:t>
      </w:r>
      <w:r w:rsidRPr="001C67C4">
        <w:rPr>
          <w:rFonts w:eastAsia="楷体_GB2312"/>
          <w:lang w:eastAsia="zh-CN"/>
        </w:rPr>
        <w:t>中国</w:t>
      </w:r>
      <w:r w:rsidRPr="001C67C4">
        <w:rPr>
          <w:rFonts w:eastAsia="楷体_GB2312"/>
          <w:lang w:eastAsia="zh-CN"/>
        </w:rPr>
        <w:t>”“</w:t>
      </w:r>
      <w:r w:rsidRPr="001C67C4">
        <w:rPr>
          <w:rFonts w:eastAsia="楷体_GB2312"/>
          <w:lang w:eastAsia="zh-CN"/>
        </w:rPr>
        <w:t>法律</w:t>
      </w:r>
      <w:r w:rsidRPr="001C67C4">
        <w:rPr>
          <w:rFonts w:eastAsia="楷体_GB2312"/>
          <w:lang w:eastAsia="zh-CN"/>
        </w:rPr>
        <w:t>”</w:t>
      </w:r>
      <w:r w:rsidRPr="001C67C4">
        <w:rPr>
          <w:rFonts w:eastAsia="楷体_GB2312"/>
          <w:lang w:eastAsia="zh-CN"/>
        </w:rPr>
        <w:t>的规定和</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的约定组织</w:t>
      </w:r>
      <w:r w:rsidRPr="001C67C4">
        <w:rPr>
          <w:rFonts w:eastAsia="楷体_GB2312"/>
          <w:lang w:eastAsia="zh-CN"/>
        </w:rPr>
        <w:t>“</w:t>
      </w:r>
      <w:r w:rsidRPr="001C67C4">
        <w:rPr>
          <w:rFonts w:eastAsia="楷体_GB2312"/>
          <w:lang w:eastAsia="zh-CN"/>
        </w:rPr>
        <w:t>承销团</w:t>
      </w:r>
      <w:r w:rsidRPr="001C67C4">
        <w:rPr>
          <w:rFonts w:eastAsia="楷体_GB2312"/>
          <w:lang w:eastAsia="zh-CN"/>
        </w:rPr>
        <w:t>”</w:t>
      </w:r>
      <w:r w:rsidRPr="001C67C4">
        <w:rPr>
          <w:rFonts w:eastAsia="楷体_GB2312"/>
          <w:lang w:eastAsia="zh-CN"/>
        </w:rPr>
        <w:t>，全面实施本期</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color w:val="000000"/>
        </w:rPr>
        <w:t>（不包括</w:t>
      </w:r>
      <w:r w:rsidRPr="001C67C4">
        <w:rPr>
          <w:rFonts w:eastAsia="楷体_GB2312"/>
          <w:color w:val="000000"/>
          <w:lang w:eastAsia="zh-CN"/>
        </w:rPr>
        <w:t>向</w:t>
      </w:r>
      <w:r w:rsidRPr="001C67C4">
        <w:rPr>
          <w:rFonts w:eastAsia="楷体_GB2312"/>
          <w:color w:val="000000"/>
          <w:lang w:eastAsia="zh-CN"/>
        </w:rPr>
        <w:t>“</w:t>
      </w:r>
      <w:r w:rsidRPr="001C67C4">
        <w:rPr>
          <w:rFonts w:eastAsia="楷体_GB2312"/>
          <w:color w:val="000000"/>
        </w:rPr>
        <w:t>发起机构</w:t>
      </w:r>
      <w:r w:rsidRPr="001C67C4">
        <w:rPr>
          <w:rFonts w:eastAsia="楷体_GB2312"/>
          <w:color w:val="000000"/>
          <w:lang w:eastAsia="zh-CN"/>
        </w:rPr>
        <w:t>”</w:t>
      </w:r>
      <w:r w:rsidRPr="001C67C4">
        <w:rPr>
          <w:rFonts w:eastAsia="楷体_GB2312"/>
          <w:color w:val="000000"/>
          <w:lang w:eastAsia="zh-CN"/>
        </w:rPr>
        <w:t>发行</w:t>
      </w:r>
      <w:r w:rsidRPr="001C67C4">
        <w:rPr>
          <w:rFonts w:eastAsia="楷体_GB2312"/>
          <w:color w:val="000000"/>
        </w:rPr>
        <w:t>的</w:t>
      </w:r>
      <w:r w:rsidRPr="001C67C4">
        <w:rPr>
          <w:rFonts w:eastAsia="楷体_GB2312"/>
          <w:color w:val="000000"/>
          <w:lang w:eastAsia="zh-CN"/>
        </w:rPr>
        <w:t>“</w:t>
      </w:r>
      <w:r w:rsidRPr="001C67C4">
        <w:rPr>
          <w:rFonts w:eastAsia="楷体_GB2312"/>
          <w:color w:val="000000"/>
        </w:rPr>
        <w:t>资产支持证券</w:t>
      </w:r>
      <w:r w:rsidRPr="001C67C4">
        <w:rPr>
          <w:rFonts w:eastAsia="楷体_GB2312"/>
          <w:color w:val="000000"/>
          <w:lang w:eastAsia="zh-CN"/>
        </w:rPr>
        <w:t>”</w:t>
      </w:r>
      <w:r w:rsidRPr="001C67C4">
        <w:rPr>
          <w:rFonts w:eastAsia="楷体_GB2312"/>
          <w:color w:val="000000"/>
        </w:rPr>
        <w:t>）</w:t>
      </w:r>
      <w:r w:rsidRPr="001C67C4">
        <w:rPr>
          <w:rFonts w:eastAsia="楷体_GB2312"/>
          <w:lang w:eastAsia="zh-CN"/>
        </w:rPr>
        <w:t>承销事宜。</w:t>
      </w:r>
      <w:bookmarkEnd w:id="367"/>
      <w:bookmarkEnd w:id="368"/>
      <w:bookmarkEnd w:id="369"/>
      <w:bookmarkEnd w:id="370"/>
    </w:p>
    <w:p w14:paraId="5F6A03C8" w14:textId="4099774A"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371" w:name="_Toc377477223"/>
      <w:bookmarkStart w:id="372" w:name="_Toc377477293"/>
      <w:bookmarkStart w:id="373" w:name="_Toc377477649"/>
      <w:bookmarkStart w:id="374" w:name="_Toc377477722"/>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按照</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第</w:t>
      </w:r>
      <w:r w:rsidR="00E7020E">
        <w:fldChar w:fldCharType="begin"/>
      </w:r>
      <w:r w:rsidR="00E7020E">
        <w:instrText xml:space="preserve"> REF _Ref243213560 \r \h  \* MERGEFORMAT </w:instrText>
      </w:r>
      <w:r w:rsidR="00E7020E">
        <w:fldChar w:fldCharType="separate"/>
      </w:r>
      <w:r w:rsidR="00B357B4" w:rsidRPr="00B357B4">
        <w:rPr>
          <w:rFonts w:eastAsia="楷体_GB2312"/>
          <w:lang w:eastAsia="zh-CN"/>
        </w:rPr>
        <w:t>5.1</w:t>
      </w:r>
      <w:r w:rsidR="00E7020E">
        <w:fldChar w:fldCharType="end"/>
      </w:r>
      <w:r w:rsidRPr="001C67C4">
        <w:rPr>
          <w:rFonts w:eastAsia="楷体_GB2312"/>
          <w:lang w:eastAsia="zh-CN"/>
        </w:rPr>
        <w:t>款约定在销售责任范围内向</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承担</w:t>
      </w:r>
      <w:r w:rsidRPr="001C67C4">
        <w:rPr>
          <w:rFonts w:eastAsia="楷体_GB2312"/>
          <w:lang w:eastAsia="zh-CN"/>
        </w:rPr>
        <w:t>“</w:t>
      </w:r>
      <w:r w:rsidRPr="001C67C4">
        <w:rPr>
          <w:rFonts w:eastAsia="楷体_GB2312"/>
          <w:lang w:eastAsia="zh-CN"/>
        </w:rPr>
        <w:t>余额包销</w:t>
      </w:r>
      <w:r w:rsidRPr="001C67C4">
        <w:rPr>
          <w:rFonts w:eastAsia="楷体_GB2312"/>
          <w:lang w:eastAsia="zh-CN"/>
        </w:rPr>
        <w:t>”</w:t>
      </w:r>
      <w:r w:rsidRPr="001C67C4">
        <w:rPr>
          <w:rFonts w:eastAsia="楷体_GB2312"/>
          <w:lang w:eastAsia="zh-CN"/>
        </w:rPr>
        <w:t>责任。无论是否出现：（</w:t>
      </w:r>
      <w:r w:rsidRPr="001C67C4">
        <w:rPr>
          <w:rFonts w:eastAsia="楷体_GB2312"/>
          <w:lang w:eastAsia="zh-CN"/>
        </w:rPr>
        <w:t>1</w:t>
      </w:r>
      <w:r w:rsidRPr="001C67C4">
        <w:rPr>
          <w:rFonts w:eastAsia="楷体_GB2312"/>
          <w:lang w:eastAsia="zh-CN"/>
        </w:rPr>
        <w:t>）申购不足；和</w:t>
      </w:r>
      <w:r w:rsidRPr="001C67C4">
        <w:rPr>
          <w:rFonts w:eastAsia="楷体_GB2312"/>
          <w:lang w:eastAsia="zh-CN"/>
        </w:rPr>
        <w:t>/</w:t>
      </w:r>
      <w:r w:rsidRPr="001C67C4">
        <w:rPr>
          <w:rFonts w:eastAsia="楷体_GB2312"/>
          <w:lang w:eastAsia="zh-CN"/>
        </w:rPr>
        <w:t>或（</w:t>
      </w:r>
      <w:r w:rsidRPr="001C67C4">
        <w:rPr>
          <w:rFonts w:eastAsia="楷体_GB2312"/>
          <w:lang w:eastAsia="zh-CN"/>
        </w:rPr>
        <w:t>2</w:t>
      </w:r>
      <w:r w:rsidRPr="001C67C4">
        <w:rPr>
          <w:rFonts w:eastAsia="楷体_GB2312"/>
          <w:lang w:eastAsia="zh-CN"/>
        </w:rPr>
        <w:t>）任何</w:t>
      </w:r>
      <w:r w:rsidRPr="001C67C4">
        <w:rPr>
          <w:rFonts w:eastAsia="楷体_GB2312"/>
          <w:lang w:eastAsia="zh-CN"/>
        </w:rPr>
        <w:t xml:space="preserve"> “</w:t>
      </w:r>
      <w:r w:rsidRPr="001C67C4">
        <w:rPr>
          <w:rFonts w:eastAsia="楷体_GB2312"/>
          <w:lang w:eastAsia="zh-CN"/>
        </w:rPr>
        <w:t>承销团成员</w:t>
      </w:r>
      <w:r w:rsidRPr="001C67C4">
        <w:rPr>
          <w:rFonts w:eastAsia="楷体_GB2312"/>
          <w:lang w:eastAsia="zh-CN"/>
        </w:rPr>
        <w:t>”</w:t>
      </w:r>
      <w:r w:rsidRPr="001C67C4">
        <w:rPr>
          <w:rFonts w:eastAsia="楷体_GB2312"/>
          <w:lang w:eastAsia="zh-CN"/>
        </w:rPr>
        <w:t>未按时、足额缴款的违约行为，</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有义务在</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约定期限内将承担余额包销责任份额的</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w:t>
      </w:r>
      <w:r w:rsidRPr="001C67C4">
        <w:rPr>
          <w:rFonts w:eastAsia="楷体_GB2312"/>
          <w:lang w:eastAsia="zh-CN"/>
        </w:rPr>
        <w:t>“</w:t>
      </w:r>
      <w:r w:rsidRPr="001C67C4">
        <w:rPr>
          <w:rFonts w:eastAsia="楷体_GB2312"/>
          <w:lang w:eastAsia="zh-CN"/>
        </w:rPr>
        <w:t>募集款项</w:t>
      </w:r>
      <w:r w:rsidRPr="001C67C4">
        <w:rPr>
          <w:rFonts w:eastAsia="楷体_GB2312"/>
          <w:lang w:eastAsia="zh-CN"/>
        </w:rPr>
        <w:t>”</w:t>
      </w:r>
      <w:r w:rsidRPr="001C67C4">
        <w:rPr>
          <w:rFonts w:eastAsia="楷体_GB2312"/>
          <w:lang w:eastAsia="zh-CN"/>
        </w:rPr>
        <w:t>，足额划付至</w:t>
      </w:r>
      <w:r w:rsidRPr="001C67C4">
        <w:rPr>
          <w:rFonts w:eastAsia="楷体_GB2312"/>
          <w:lang w:eastAsia="zh-CN"/>
        </w:rPr>
        <w:t>“</w:t>
      </w:r>
      <w:r w:rsidR="00E7020E">
        <w:rPr>
          <w:rFonts w:eastAsia="楷体_GB2312"/>
          <w:lang w:eastAsia="zh-CN"/>
        </w:rPr>
        <w:t>主承销商</w:t>
      </w:r>
      <w:r w:rsidRPr="001C67C4">
        <w:rPr>
          <w:rFonts w:eastAsia="楷体_GB2312"/>
          <w:lang w:eastAsia="zh-CN"/>
        </w:rPr>
        <w:t>收款账户</w:t>
      </w:r>
      <w:r w:rsidRPr="001C67C4">
        <w:rPr>
          <w:rFonts w:eastAsia="楷体_GB2312"/>
          <w:lang w:eastAsia="zh-CN"/>
        </w:rPr>
        <w:t>”</w:t>
      </w:r>
      <w:r w:rsidRPr="001C67C4">
        <w:rPr>
          <w:rFonts w:eastAsia="楷体_GB2312"/>
          <w:lang w:eastAsia="zh-CN"/>
        </w:rPr>
        <w:t>。</w:t>
      </w:r>
      <w:bookmarkEnd w:id="371"/>
      <w:bookmarkEnd w:id="372"/>
      <w:bookmarkEnd w:id="373"/>
      <w:bookmarkEnd w:id="374"/>
    </w:p>
    <w:p w14:paraId="0120018D"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375" w:name="_Toc377477224"/>
      <w:bookmarkStart w:id="376" w:name="_Toc377477294"/>
      <w:bookmarkStart w:id="377" w:name="_Toc377477650"/>
      <w:bookmarkStart w:id="378" w:name="_Toc377477723"/>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中</w:t>
      </w:r>
      <w:r w:rsidRPr="001C67C4">
        <w:rPr>
          <w:rFonts w:eastAsia="楷体_GB2312"/>
          <w:lang w:eastAsia="zh-CN"/>
        </w:rPr>
        <w:t>“</w:t>
      </w:r>
      <w:r w:rsidRPr="001C67C4">
        <w:rPr>
          <w:rFonts w:eastAsia="楷体_GB2312"/>
          <w:lang w:eastAsia="zh-CN"/>
        </w:rPr>
        <w:t>募集款项</w:t>
      </w:r>
      <w:r w:rsidRPr="001C67C4">
        <w:rPr>
          <w:rFonts w:eastAsia="楷体_GB2312"/>
          <w:lang w:eastAsia="zh-CN"/>
        </w:rPr>
        <w:t>”</w:t>
      </w:r>
      <w:r w:rsidRPr="001C67C4">
        <w:rPr>
          <w:rFonts w:eastAsia="楷体_GB2312"/>
          <w:lang w:eastAsia="zh-CN"/>
        </w:rPr>
        <w:t>的收缴和划付按照</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的有关约定执行。</w:t>
      </w:r>
      <w:bookmarkEnd w:id="375"/>
      <w:bookmarkEnd w:id="376"/>
      <w:bookmarkEnd w:id="377"/>
      <w:bookmarkEnd w:id="378"/>
    </w:p>
    <w:p w14:paraId="43E8354C"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379" w:name="_Toc388889620"/>
      <w:bookmarkStart w:id="380" w:name="_Toc110397694"/>
      <w:bookmarkStart w:id="381" w:name="_Toc113253648"/>
      <w:bookmarkStart w:id="382" w:name="_Toc177196855"/>
      <w:bookmarkStart w:id="383" w:name="_Toc177197121"/>
      <w:bookmarkStart w:id="384" w:name="_Toc177197173"/>
      <w:bookmarkStart w:id="385" w:name="_Ref203363172"/>
      <w:bookmarkStart w:id="386" w:name="_Ref203368347"/>
      <w:bookmarkStart w:id="387" w:name="_Toc203368463"/>
      <w:bookmarkStart w:id="388" w:name="_Ref205370184"/>
      <w:bookmarkStart w:id="389" w:name="_Toc207015478"/>
      <w:bookmarkStart w:id="390" w:name="_Toc377477225"/>
      <w:bookmarkStart w:id="391" w:name="_Toc377477295"/>
      <w:bookmarkStart w:id="392" w:name="_Toc377477651"/>
      <w:bookmarkStart w:id="393" w:name="_Toc377477724"/>
      <w:bookmarkStart w:id="394" w:name="_Toc404172150"/>
      <w:bookmarkStart w:id="395" w:name="_Toc432776108"/>
      <w:bookmarkEnd w:id="379"/>
      <w:r w:rsidRPr="001C67C4">
        <w:rPr>
          <w:rFonts w:eastAsia="楷体_GB2312"/>
          <w:b/>
        </w:rPr>
        <w:t>承销责任</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3E516B7E" w14:textId="6F20FD3B"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396" w:name="_Ref243213560"/>
      <w:bookmarkStart w:id="397" w:name="_Toc377477226"/>
      <w:bookmarkStart w:id="398" w:name="_Toc377477296"/>
      <w:bookmarkStart w:id="399" w:name="_Toc377477652"/>
      <w:bookmarkStart w:id="400" w:name="_Toc377477725"/>
      <w:bookmarkStart w:id="401" w:name="_Ref203305967"/>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各方同意并确认，</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将按</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的约定对</w:t>
      </w:r>
      <w:r w:rsidRPr="001C67C4">
        <w:rPr>
          <w:rFonts w:eastAsia="楷体_GB2312"/>
          <w:lang w:eastAsia="zh-CN"/>
        </w:rPr>
        <w:t>“</w:t>
      </w:r>
      <w:ins w:id="402" w:author="zszq" w:date="2016-06-02T14:25:00Z">
        <w:r w:rsidR="002E1CFF">
          <w:rPr>
            <w:rFonts w:eastAsia="楷体_GB2312" w:hint="eastAsia"/>
            <w:lang w:eastAsia="zh-CN"/>
          </w:rPr>
          <w:t>优先档</w:t>
        </w:r>
      </w:ins>
      <w:r w:rsidRPr="001C67C4">
        <w:rPr>
          <w:rFonts w:eastAsia="楷体_GB2312"/>
          <w:lang w:eastAsia="zh-CN"/>
        </w:rPr>
        <w:t>资产支持证券</w:t>
      </w:r>
      <w:r w:rsidRPr="001C67C4">
        <w:rPr>
          <w:rFonts w:eastAsia="楷体_GB2312"/>
          <w:lang w:eastAsia="zh-CN"/>
        </w:rPr>
        <w:t>”</w:t>
      </w:r>
      <w:r w:rsidR="008C7863" w:rsidRPr="001C67C4">
        <w:rPr>
          <w:rFonts w:eastAsia="楷体_GB2312"/>
          <w:color w:val="000000"/>
        </w:rPr>
        <w:t>（不包括</w:t>
      </w:r>
      <w:r w:rsidR="008C7863" w:rsidRPr="001C67C4">
        <w:rPr>
          <w:rFonts w:eastAsia="楷体_GB2312"/>
          <w:color w:val="000000"/>
          <w:lang w:eastAsia="zh-CN"/>
        </w:rPr>
        <w:t>向</w:t>
      </w:r>
      <w:r w:rsidR="008C7863" w:rsidRPr="001C67C4">
        <w:rPr>
          <w:rFonts w:eastAsia="楷体_GB2312"/>
          <w:color w:val="000000"/>
          <w:lang w:eastAsia="zh-CN"/>
        </w:rPr>
        <w:t>“</w:t>
      </w:r>
      <w:r w:rsidR="008C7863" w:rsidRPr="001C67C4">
        <w:rPr>
          <w:rFonts w:eastAsia="楷体_GB2312"/>
          <w:color w:val="000000"/>
        </w:rPr>
        <w:t>发起机构</w:t>
      </w:r>
      <w:r w:rsidR="008C7863" w:rsidRPr="001C67C4">
        <w:rPr>
          <w:rFonts w:eastAsia="楷体_GB2312"/>
          <w:color w:val="000000"/>
          <w:lang w:eastAsia="zh-CN"/>
        </w:rPr>
        <w:t>”</w:t>
      </w:r>
      <w:r w:rsidR="008C7863" w:rsidRPr="001C67C4">
        <w:rPr>
          <w:rFonts w:eastAsia="楷体_GB2312"/>
          <w:color w:val="000000"/>
          <w:lang w:eastAsia="zh-CN"/>
        </w:rPr>
        <w:t>发行</w:t>
      </w:r>
      <w:r w:rsidR="008C7863" w:rsidRPr="001C67C4">
        <w:rPr>
          <w:rFonts w:eastAsia="楷体_GB2312"/>
          <w:color w:val="000000"/>
        </w:rPr>
        <w:t>的</w:t>
      </w:r>
      <w:r w:rsidR="008C7863" w:rsidRPr="001C67C4">
        <w:rPr>
          <w:rFonts w:eastAsia="楷体_GB2312"/>
          <w:color w:val="000000"/>
          <w:lang w:eastAsia="zh-CN"/>
        </w:rPr>
        <w:t>“</w:t>
      </w:r>
      <w:ins w:id="403" w:author="zszq" w:date="2016-06-02T14:25:00Z">
        <w:r w:rsidR="002E1CFF">
          <w:rPr>
            <w:rFonts w:eastAsia="楷体_GB2312" w:hint="eastAsia"/>
            <w:color w:val="000000"/>
            <w:lang w:eastAsia="zh-CN"/>
          </w:rPr>
          <w:t>优先档</w:t>
        </w:r>
      </w:ins>
      <w:r w:rsidR="008C7863" w:rsidRPr="001C67C4">
        <w:rPr>
          <w:rFonts w:eastAsia="楷体_GB2312"/>
          <w:color w:val="000000"/>
        </w:rPr>
        <w:t>资产支持证券</w:t>
      </w:r>
      <w:r w:rsidR="008C7863" w:rsidRPr="001C67C4">
        <w:rPr>
          <w:rFonts w:eastAsia="楷体_GB2312"/>
          <w:color w:val="000000"/>
          <w:lang w:eastAsia="zh-CN"/>
        </w:rPr>
        <w:t>”</w:t>
      </w:r>
      <w:r w:rsidR="008C7863" w:rsidRPr="001C67C4">
        <w:rPr>
          <w:rFonts w:eastAsia="楷体_GB2312"/>
          <w:color w:val="000000"/>
        </w:rPr>
        <w:t>）</w:t>
      </w:r>
      <w:r w:rsidRPr="001C67C4">
        <w:rPr>
          <w:rFonts w:eastAsia="楷体_GB2312"/>
          <w:lang w:eastAsia="zh-CN"/>
        </w:rPr>
        <w:t>的发行向</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承担</w:t>
      </w:r>
      <w:r w:rsidRPr="001C67C4">
        <w:rPr>
          <w:rFonts w:eastAsia="楷体_GB2312"/>
          <w:lang w:eastAsia="zh-CN"/>
        </w:rPr>
        <w:t>“</w:t>
      </w:r>
      <w:r w:rsidRPr="001C67C4">
        <w:rPr>
          <w:rFonts w:eastAsia="楷体_GB2312"/>
          <w:lang w:eastAsia="zh-CN"/>
        </w:rPr>
        <w:t>余额包销</w:t>
      </w:r>
      <w:r w:rsidRPr="001C67C4">
        <w:rPr>
          <w:rFonts w:eastAsia="楷体_GB2312"/>
          <w:lang w:eastAsia="zh-CN"/>
        </w:rPr>
        <w:t>”</w:t>
      </w:r>
      <w:r w:rsidRPr="001C67C4">
        <w:rPr>
          <w:rFonts w:eastAsia="楷体_GB2312"/>
          <w:lang w:eastAsia="zh-CN"/>
        </w:rPr>
        <w:t>责任，具体方式如下：</w:t>
      </w:r>
      <w:bookmarkEnd w:id="396"/>
      <w:bookmarkEnd w:id="397"/>
      <w:bookmarkEnd w:id="398"/>
      <w:bookmarkEnd w:id="399"/>
      <w:bookmarkEnd w:id="400"/>
      <w:r w:rsidR="008C7863" w:rsidRPr="001C67C4" w:rsidDel="008C7863">
        <w:rPr>
          <w:rFonts w:eastAsia="楷体_GB2312"/>
          <w:b/>
          <w:i/>
          <w:color w:val="FF0000"/>
          <w:lang w:eastAsia="zh-CN"/>
        </w:rPr>
        <w:t xml:space="preserve"> </w:t>
      </w:r>
    </w:p>
    <w:p w14:paraId="54959FA2" w14:textId="2CCC94D5"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404" w:name="_Ref205351355"/>
      <w:bookmarkEnd w:id="401"/>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同意并确认，</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对未销售完毕或因承销团成员违约未售出的</w:t>
      </w:r>
      <w:r w:rsidRPr="001C67C4">
        <w:rPr>
          <w:rFonts w:eastAsia="楷体_GB2312"/>
          <w:lang w:eastAsia="zh-CN"/>
        </w:rPr>
        <w:t>“</w:t>
      </w:r>
      <w:ins w:id="405" w:author="zszq" w:date="2016-06-02T14:23:00Z">
        <w:r w:rsidR="00713189">
          <w:rPr>
            <w:rFonts w:eastAsia="楷体_GB2312" w:hint="eastAsia"/>
            <w:lang w:eastAsia="zh-CN"/>
          </w:rPr>
          <w:t>优先档</w:t>
        </w:r>
      </w:ins>
      <w:r w:rsidRPr="001C67C4">
        <w:rPr>
          <w:rFonts w:eastAsia="楷体_GB2312"/>
          <w:lang w:eastAsia="zh-CN"/>
        </w:rPr>
        <w:t>资产支持证券</w:t>
      </w:r>
      <w:r w:rsidRPr="001C67C4">
        <w:rPr>
          <w:rFonts w:eastAsia="楷体_GB2312"/>
          <w:lang w:eastAsia="zh-CN"/>
        </w:rPr>
        <w:t>”</w:t>
      </w:r>
      <w:r w:rsidR="00E42952" w:rsidRPr="001C67C4">
        <w:rPr>
          <w:rFonts w:eastAsia="楷体_GB2312"/>
          <w:color w:val="000000"/>
        </w:rPr>
        <w:t>（不包括</w:t>
      </w:r>
      <w:r w:rsidR="00E42952" w:rsidRPr="001C67C4">
        <w:rPr>
          <w:rFonts w:eastAsia="楷体_GB2312"/>
          <w:color w:val="000000"/>
          <w:lang w:eastAsia="zh-CN"/>
        </w:rPr>
        <w:t>向</w:t>
      </w:r>
      <w:r w:rsidR="00E42952" w:rsidRPr="001C67C4">
        <w:rPr>
          <w:rFonts w:eastAsia="楷体_GB2312"/>
          <w:color w:val="000000"/>
          <w:lang w:eastAsia="zh-CN"/>
        </w:rPr>
        <w:t>“</w:t>
      </w:r>
      <w:r w:rsidR="00E42952" w:rsidRPr="001C67C4">
        <w:rPr>
          <w:rFonts w:eastAsia="楷体_GB2312"/>
          <w:color w:val="000000"/>
        </w:rPr>
        <w:t>发起机构</w:t>
      </w:r>
      <w:r w:rsidR="00E42952" w:rsidRPr="001C67C4">
        <w:rPr>
          <w:rFonts w:eastAsia="楷体_GB2312"/>
          <w:color w:val="000000"/>
          <w:lang w:eastAsia="zh-CN"/>
        </w:rPr>
        <w:t>”</w:t>
      </w:r>
      <w:r w:rsidR="00E42952" w:rsidRPr="001C67C4">
        <w:rPr>
          <w:rFonts w:eastAsia="楷体_GB2312"/>
          <w:color w:val="000000"/>
          <w:lang w:eastAsia="zh-CN"/>
        </w:rPr>
        <w:t>发行</w:t>
      </w:r>
      <w:r w:rsidR="00E42952" w:rsidRPr="001C67C4">
        <w:rPr>
          <w:rFonts w:eastAsia="楷体_GB2312"/>
          <w:color w:val="000000"/>
        </w:rPr>
        <w:t>的</w:t>
      </w:r>
      <w:r w:rsidR="00E42952" w:rsidRPr="001C67C4">
        <w:rPr>
          <w:rFonts w:eastAsia="楷体_GB2312"/>
          <w:color w:val="000000"/>
          <w:lang w:eastAsia="zh-CN"/>
        </w:rPr>
        <w:t>“</w:t>
      </w:r>
      <w:ins w:id="406" w:author="zszq" w:date="2016-06-02T14:24:00Z">
        <w:r w:rsidR="006964D6">
          <w:rPr>
            <w:rFonts w:eastAsia="楷体_GB2312" w:hint="eastAsia"/>
            <w:color w:val="000000"/>
            <w:lang w:eastAsia="zh-CN"/>
          </w:rPr>
          <w:t>优先档</w:t>
        </w:r>
      </w:ins>
      <w:r w:rsidR="00E42952" w:rsidRPr="001C67C4">
        <w:rPr>
          <w:rFonts w:eastAsia="楷体_GB2312"/>
          <w:color w:val="000000"/>
        </w:rPr>
        <w:t>资产支持证券</w:t>
      </w:r>
      <w:r w:rsidR="00E42952" w:rsidRPr="001C67C4">
        <w:rPr>
          <w:rFonts w:eastAsia="楷体_GB2312"/>
          <w:color w:val="000000"/>
          <w:lang w:eastAsia="zh-CN"/>
        </w:rPr>
        <w:t>”</w:t>
      </w:r>
      <w:r w:rsidR="00E42952" w:rsidRPr="001C67C4">
        <w:rPr>
          <w:rFonts w:eastAsia="楷体_GB2312"/>
          <w:color w:val="000000"/>
        </w:rPr>
        <w:t>）</w:t>
      </w:r>
      <w:r w:rsidRPr="001C67C4">
        <w:rPr>
          <w:rFonts w:eastAsia="楷体_GB2312"/>
          <w:lang w:eastAsia="zh-CN"/>
        </w:rPr>
        <w:t>承担余额包销责任</w:t>
      </w:r>
      <w:r w:rsidR="008C7863">
        <w:rPr>
          <w:rFonts w:eastAsia="楷体_GB2312" w:hint="eastAsia"/>
          <w:lang w:eastAsia="zh-CN"/>
        </w:rPr>
        <w:t>；</w:t>
      </w:r>
    </w:p>
    <w:p w14:paraId="0B19E20C" w14:textId="3D407AC0" w:rsidR="00D1037C" w:rsidRDefault="00133F7B" w:rsidP="004D02C6">
      <w:pPr>
        <w:widowControl w:val="0"/>
        <w:numPr>
          <w:ilvl w:val="1"/>
          <w:numId w:val="6"/>
        </w:numPr>
        <w:tabs>
          <w:tab w:val="left" w:pos="851"/>
        </w:tabs>
        <w:spacing w:beforeLines="50" w:before="120" w:afterLines="50" w:after="120" w:line="360" w:lineRule="auto"/>
        <w:ind w:left="851" w:hanging="425"/>
        <w:jc w:val="both"/>
        <w:rPr>
          <w:ins w:id="407" w:author="zszq" w:date="2016-06-02T14:25:00Z"/>
          <w:rFonts w:eastAsia="楷体_GB2312"/>
          <w:lang w:eastAsia="zh-CN"/>
        </w:rPr>
      </w:pPr>
      <w:r w:rsidRPr="001C67C4">
        <w:rPr>
          <w:rFonts w:eastAsia="楷体_GB2312"/>
          <w:lang w:eastAsia="zh-CN"/>
        </w:rPr>
        <w:t>若截至</w:t>
      </w:r>
      <w:r w:rsidRPr="001C67C4">
        <w:rPr>
          <w:rFonts w:eastAsia="楷体_GB2312"/>
          <w:lang w:eastAsia="zh-CN"/>
        </w:rPr>
        <w:t>“</w:t>
      </w:r>
      <w:r w:rsidRPr="001C67C4">
        <w:rPr>
          <w:rFonts w:eastAsia="楷体_GB2312"/>
          <w:lang w:eastAsia="zh-CN"/>
        </w:rPr>
        <w:t>缴款日</w:t>
      </w:r>
      <w:r w:rsidRPr="001C67C4">
        <w:rPr>
          <w:rFonts w:eastAsia="楷体_GB2312"/>
          <w:lang w:eastAsia="zh-CN"/>
        </w:rPr>
        <w:t>”</w:t>
      </w:r>
      <w:r w:rsidRPr="001C67C4">
        <w:rPr>
          <w:rFonts w:eastAsia="楷体_GB2312"/>
          <w:lang w:eastAsia="zh-CN"/>
        </w:rPr>
        <w:t>下午两点半（</w:t>
      </w:r>
      <w:r w:rsidRPr="001C67C4">
        <w:rPr>
          <w:rFonts w:eastAsia="楷体_GB2312"/>
          <w:lang w:eastAsia="zh-CN"/>
        </w:rPr>
        <w:t>14:30</w:t>
      </w:r>
      <w:r w:rsidRPr="001C67C4">
        <w:rPr>
          <w:rFonts w:eastAsia="楷体_GB2312"/>
          <w:lang w:eastAsia="zh-CN"/>
        </w:rPr>
        <w:t>），发生</w:t>
      </w:r>
      <w:r w:rsidRPr="001C67C4">
        <w:rPr>
          <w:rFonts w:eastAsia="楷体_GB2312"/>
          <w:lang w:eastAsia="zh-CN"/>
        </w:rPr>
        <w:t>“</w:t>
      </w:r>
      <w:ins w:id="408" w:author="zszq" w:date="2016-06-02T14:24:00Z">
        <w:r w:rsidR="006964D6">
          <w:rPr>
            <w:rFonts w:eastAsia="楷体_GB2312" w:hint="eastAsia"/>
            <w:lang w:eastAsia="zh-CN"/>
          </w:rPr>
          <w:t>优先档</w:t>
        </w:r>
      </w:ins>
      <w:r w:rsidRPr="001C67C4">
        <w:rPr>
          <w:rFonts w:eastAsia="楷体_GB2312"/>
          <w:lang w:eastAsia="zh-CN"/>
        </w:rPr>
        <w:t>资产支持证券</w:t>
      </w:r>
      <w:r w:rsidRPr="001C67C4">
        <w:rPr>
          <w:rFonts w:eastAsia="楷体_GB2312"/>
          <w:lang w:eastAsia="zh-CN"/>
        </w:rPr>
        <w:t>”</w:t>
      </w:r>
      <w:r w:rsidRPr="004D02C6">
        <w:rPr>
          <w:rFonts w:eastAsia="楷体_GB2312"/>
          <w:lang w:eastAsia="zh-CN"/>
        </w:rPr>
        <w:t>（不包括向</w:t>
      </w:r>
      <w:r w:rsidRPr="004D02C6">
        <w:rPr>
          <w:rFonts w:eastAsia="楷体_GB2312"/>
          <w:lang w:eastAsia="zh-CN"/>
        </w:rPr>
        <w:t>“</w:t>
      </w:r>
      <w:r w:rsidRPr="004D02C6">
        <w:rPr>
          <w:rFonts w:eastAsia="楷体_GB2312"/>
          <w:lang w:eastAsia="zh-CN"/>
        </w:rPr>
        <w:t>发起机构</w:t>
      </w:r>
      <w:r w:rsidRPr="004D02C6">
        <w:rPr>
          <w:rFonts w:eastAsia="楷体_GB2312"/>
          <w:lang w:eastAsia="zh-CN"/>
        </w:rPr>
        <w:t>”</w:t>
      </w:r>
      <w:r w:rsidRPr="004D02C6">
        <w:rPr>
          <w:rFonts w:eastAsia="楷体_GB2312"/>
          <w:lang w:eastAsia="zh-CN"/>
        </w:rPr>
        <w:t>发行的</w:t>
      </w:r>
      <w:r w:rsidRPr="004D02C6">
        <w:rPr>
          <w:rFonts w:eastAsia="楷体_GB2312"/>
          <w:lang w:eastAsia="zh-CN"/>
        </w:rPr>
        <w:t>“</w:t>
      </w:r>
      <w:ins w:id="409" w:author="zszq" w:date="2016-06-02T14:24:00Z">
        <w:r w:rsidR="006964D6" w:rsidRPr="004D02C6">
          <w:rPr>
            <w:rFonts w:eastAsia="楷体_GB2312" w:hint="eastAsia"/>
            <w:lang w:eastAsia="zh-CN"/>
          </w:rPr>
          <w:t>优先档</w:t>
        </w:r>
      </w:ins>
      <w:r w:rsidRPr="004D02C6">
        <w:rPr>
          <w:rFonts w:eastAsia="楷体_GB2312"/>
          <w:lang w:eastAsia="zh-CN"/>
        </w:rPr>
        <w:t>资产支持证券</w:t>
      </w:r>
      <w:r w:rsidRPr="004D02C6">
        <w:rPr>
          <w:rFonts w:eastAsia="楷体_GB2312"/>
          <w:lang w:eastAsia="zh-CN"/>
        </w:rPr>
        <w:t>”</w:t>
      </w:r>
      <w:r w:rsidRPr="004D02C6">
        <w:rPr>
          <w:rFonts w:eastAsia="楷体_GB2312"/>
          <w:lang w:eastAsia="zh-CN"/>
        </w:rPr>
        <w:t>）</w:t>
      </w:r>
      <w:r w:rsidRPr="001C67C4">
        <w:rPr>
          <w:rFonts w:eastAsia="楷体_GB2312"/>
          <w:lang w:eastAsia="zh-CN"/>
        </w:rPr>
        <w:t>尚未销售完毕或相关</w:t>
      </w:r>
      <w:r w:rsidRPr="001C67C4">
        <w:rPr>
          <w:rFonts w:eastAsia="楷体_GB2312"/>
          <w:lang w:eastAsia="zh-CN"/>
        </w:rPr>
        <w:t>“</w:t>
      </w:r>
      <w:r w:rsidRPr="001C67C4">
        <w:rPr>
          <w:rFonts w:eastAsia="楷体_GB2312"/>
          <w:lang w:eastAsia="zh-CN"/>
        </w:rPr>
        <w:t>承销</w:t>
      </w:r>
      <w:r w:rsidRPr="001C67C4">
        <w:rPr>
          <w:rFonts w:eastAsia="楷体_GB2312"/>
          <w:lang w:eastAsia="zh-CN"/>
        </w:rPr>
        <w:lastRenderedPageBreak/>
        <w:t>团成员</w:t>
      </w:r>
      <w:r w:rsidRPr="001C67C4">
        <w:rPr>
          <w:rFonts w:eastAsia="楷体_GB2312"/>
          <w:lang w:eastAsia="zh-CN"/>
        </w:rPr>
        <w:t>”</w:t>
      </w:r>
      <w:r w:rsidRPr="001C67C4">
        <w:rPr>
          <w:rFonts w:eastAsia="楷体_GB2312"/>
          <w:lang w:eastAsia="zh-CN"/>
        </w:rPr>
        <w:t>违约的情形，</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应包销尚未售出的</w:t>
      </w:r>
      <w:r w:rsidRPr="001C67C4">
        <w:rPr>
          <w:rFonts w:eastAsia="楷体_GB2312"/>
          <w:lang w:eastAsia="zh-CN"/>
        </w:rPr>
        <w:t>“</w:t>
      </w:r>
      <w:ins w:id="410" w:author="zszq" w:date="2016-06-02T14:24:00Z">
        <w:r w:rsidR="007546F8">
          <w:rPr>
            <w:rFonts w:eastAsia="楷体_GB2312" w:hint="eastAsia"/>
            <w:lang w:eastAsia="zh-CN"/>
          </w:rPr>
          <w:t>优先档</w:t>
        </w:r>
      </w:ins>
      <w:r w:rsidRPr="001C67C4">
        <w:rPr>
          <w:rFonts w:eastAsia="楷体_GB2312"/>
          <w:lang w:eastAsia="zh-CN"/>
        </w:rPr>
        <w:t>资产支持证券</w:t>
      </w:r>
      <w:r w:rsidRPr="001C67C4">
        <w:rPr>
          <w:rFonts w:eastAsia="楷体_GB2312"/>
          <w:lang w:eastAsia="zh-CN"/>
        </w:rPr>
        <w:t>”</w:t>
      </w:r>
      <w:r w:rsidRPr="004D02C6">
        <w:rPr>
          <w:rFonts w:eastAsia="楷体_GB2312"/>
          <w:lang w:eastAsia="zh-CN"/>
        </w:rPr>
        <w:t>（不包括向</w:t>
      </w:r>
      <w:r w:rsidRPr="004D02C6">
        <w:rPr>
          <w:rFonts w:eastAsia="楷体_GB2312"/>
          <w:lang w:eastAsia="zh-CN"/>
        </w:rPr>
        <w:t>“</w:t>
      </w:r>
      <w:r w:rsidRPr="004D02C6">
        <w:rPr>
          <w:rFonts w:eastAsia="楷体_GB2312"/>
          <w:lang w:eastAsia="zh-CN"/>
        </w:rPr>
        <w:t>发起机构</w:t>
      </w:r>
      <w:r w:rsidRPr="004D02C6">
        <w:rPr>
          <w:rFonts w:eastAsia="楷体_GB2312"/>
          <w:lang w:eastAsia="zh-CN"/>
        </w:rPr>
        <w:t>”</w:t>
      </w:r>
      <w:r w:rsidRPr="004D02C6">
        <w:rPr>
          <w:rFonts w:eastAsia="楷体_GB2312"/>
          <w:lang w:eastAsia="zh-CN"/>
        </w:rPr>
        <w:t>发行的</w:t>
      </w:r>
      <w:r w:rsidRPr="004D02C6">
        <w:rPr>
          <w:rFonts w:eastAsia="楷体_GB2312"/>
          <w:lang w:eastAsia="zh-CN"/>
        </w:rPr>
        <w:t>“</w:t>
      </w:r>
      <w:ins w:id="411" w:author="zszq" w:date="2016-06-02T14:24:00Z">
        <w:r w:rsidR="007546F8" w:rsidRPr="004D02C6">
          <w:rPr>
            <w:rFonts w:eastAsia="楷体_GB2312" w:hint="eastAsia"/>
            <w:lang w:eastAsia="zh-CN"/>
          </w:rPr>
          <w:t>优先档</w:t>
        </w:r>
      </w:ins>
      <w:r w:rsidRPr="004D02C6">
        <w:rPr>
          <w:rFonts w:eastAsia="楷体_GB2312"/>
          <w:lang w:eastAsia="zh-CN"/>
        </w:rPr>
        <w:t>资产支持证券</w:t>
      </w:r>
      <w:r w:rsidRPr="004D02C6">
        <w:rPr>
          <w:rFonts w:eastAsia="楷体_GB2312"/>
          <w:lang w:eastAsia="zh-CN"/>
        </w:rPr>
        <w:t>”</w:t>
      </w:r>
      <w:r w:rsidRPr="004D02C6">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承销团成员</w:t>
      </w:r>
      <w:r w:rsidRPr="001C67C4">
        <w:rPr>
          <w:rFonts w:eastAsia="楷体_GB2312"/>
          <w:lang w:eastAsia="zh-CN"/>
        </w:rPr>
        <w:t>”</w:t>
      </w:r>
      <w:r w:rsidRPr="001C67C4">
        <w:rPr>
          <w:rFonts w:eastAsia="楷体_GB2312"/>
          <w:lang w:eastAsia="zh-CN"/>
        </w:rPr>
        <w:t>按</w:t>
      </w:r>
      <w:r w:rsidRPr="001C67C4">
        <w:rPr>
          <w:rFonts w:eastAsia="楷体_GB2312"/>
          <w:lang w:eastAsia="zh-CN"/>
        </w:rPr>
        <w:t>“</w:t>
      </w:r>
      <w:r w:rsidRPr="001C67C4">
        <w:rPr>
          <w:rFonts w:eastAsia="楷体_GB2312"/>
          <w:lang w:eastAsia="zh-CN"/>
        </w:rPr>
        <w:t>《承销团协议》</w:t>
      </w:r>
      <w:r w:rsidRPr="001C67C4">
        <w:rPr>
          <w:rFonts w:eastAsia="楷体_GB2312"/>
          <w:lang w:eastAsia="zh-CN"/>
        </w:rPr>
        <w:t>”</w:t>
      </w:r>
      <w:r w:rsidRPr="001C67C4">
        <w:rPr>
          <w:rFonts w:eastAsia="楷体_GB2312"/>
          <w:lang w:eastAsia="zh-CN"/>
        </w:rPr>
        <w:t>的约定承销</w:t>
      </w:r>
      <w:r w:rsidRPr="001C67C4">
        <w:rPr>
          <w:rFonts w:eastAsia="楷体_GB2312"/>
          <w:lang w:eastAsia="zh-CN"/>
        </w:rPr>
        <w:t>“</w:t>
      </w:r>
      <w:ins w:id="412" w:author="zszq" w:date="2016-06-02T14:25:00Z">
        <w:r w:rsidR="00C4574B">
          <w:rPr>
            <w:rFonts w:eastAsia="楷体_GB2312" w:hint="eastAsia"/>
            <w:lang w:eastAsia="zh-CN"/>
          </w:rPr>
          <w:t>优先档</w:t>
        </w:r>
      </w:ins>
      <w:r w:rsidRPr="001C67C4">
        <w:rPr>
          <w:rFonts w:eastAsia="楷体_GB2312"/>
          <w:lang w:eastAsia="zh-CN"/>
        </w:rPr>
        <w:t>资产支持证券</w:t>
      </w:r>
      <w:r w:rsidRPr="001C67C4">
        <w:rPr>
          <w:rFonts w:eastAsia="楷体_GB2312"/>
          <w:lang w:eastAsia="zh-CN"/>
        </w:rPr>
        <w:t>”</w:t>
      </w:r>
      <w:r w:rsidRPr="004D02C6">
        <w:rPr>
          <w:rFonts w:eastAsia="楷体_GB2312"/>
          <w:lang w:eastAsia="zh-CN"/>
        </w:rPr>
        <w:t>（不包括向</w:t>
      </w:r>
      <w:r w:rsidRPr="004D02C6">
        <w:rPr>
          <w:rFonts w:eastAsia="楷体_GB2312"/>
          <w:lang w:eastAsia="zh-CN"/>
        </w:rPr>
        <w:t>“</w:t>
      </w:r>
      <w:r w:rsidRPr="004D02C6">
        <w:rPr>
          <w:rFonts w:eastAsia="楷体_GB2312"/>
          <w:lang w:eastAsia="zh-CN"/>
        </w:rPr>
        <w:t>发起机构</w:t>
      </w:r>
      <w:r w:rsidRPr="004D02C6">
        <w:rPr>
          <w:rFonts w:eastAsia="楷体_GB2312"/>
          <w:lang w:eastAsia="zh-CN"/>
        </w:rPr>
        <w:t>”</w:t>
      </w:r>
      <w:r w:rsidRPr="004D02C6">
        <w:rPr>
          <w:rFonts w:eastAsia="楷体_GB2312"/>
          <w:lang w:eastAsia="zh-CN"/>
        </w:rPr>
        <w:t>发行的</w:t>
      </w:r>
      <w:r w:rsidRPr="004D02C6">
        <w:rPr>
          <w:rFonts w:eastAsia="楷体_GB2312"/>
          <w:lang w:eastAsia="zh-CN"/>
        </w:rPr>
        <w:t>“</w:t>
      </w:r>
      <w:ins w:id="413" w:author="zszq" w:date="2016-06-02T14:25:00Z">
        <w:r w:rsidR="00C4574B" w:rsidRPr="004D02C6">
          <w:rPr>
            <w:rFonts w:eastAsia="楷体_GB2312" w:hint="eastAsia"/>
            <w:lang w:eastAsia="zh-CN"/>
          </w:rPr>
          <w:t>优先档</w:t>
        </w:r>
      </w:ins>
      <w:r w:rsidRPr="004D02C6">
        <w:rPr>
          <w:rFonts w:eastAsia="楷体_GB2312"/>
          <w:lang w:eastAsia="zh-CN"/>
        </w:rPr>
        <w:t>资产支持证券</w:t>
      </w:r>
      <w:r w:rsidRPr="004D02C6">
        <w:rPr>
          <w:rFonts w:eastAsia="楷体_GB2312"/>
          <w:lang w:eastAsia="zh-CN"/>
        </w:rPr>
        <w:t>”</w:t>
      </w:r>
      <w:r w:rsidRPr="004D02C6">
        <w:rPr>
          <w:rFonts w:eastAsia="楷体_GB2312"/>
          <w:lang w:eastAsia="zh-CN"/>
        </w:rPr>
        <w:t>）</w:t>
      </w:r>
      <w:r w:rsidRPr="001C67C4">
        <w:rPr>
          <w:rFonts w:eastAsia="楷体_GB2312"/>
          <w:lang w:eastAsia="zh-CN"/>
        </w:rPr>
        <w:t>。</w:t>
      </w:r>
    </w:p>
    <w:p w14:paraId="5F9FB40C" w14:textId="0B97CB40" w:rsidR="002E1CFF" w:rsidRDefault="004D02C6" w:rsidP="004D02C6">
      <w:pPr>
        <w:widowControl w:val="0"/>
        <w:tabs>
          <w:tab w:val="left" w:pos="851"/>
        </w:tabs>
        <w:spacing w:beforeLines="50" w:before="120" w:afterLines="50" w:after="120" w:line="360" w:lineRule="auto"/>
        <w:ind w:left="426"/>
        <w:jc w:val="both"/>
        <w:rPr>
          <w:rFonts w:eastAsia="楷体_GB2312"/>
          <w:lang w:eastAsia="zh-CN"/>
        </w:rPr>
      </w:pPr>
      <w:r>
        <w:rPr>
          <w:rFonts w:eastAsia="楷体_GB2312"/>
          <w:lang w:eastAsia="zh-CN"/>
        </w:rPr>
        <w:t xml:space="preserve">5.4 </w:t>
      </w:r>
      <w:ins w:id="414" w:author="zszq" w:date="2016-06-02T14:25:00Z">
        <w:r w:rsidR="002E1CFF" w:rsidRPr="001C67C4">
          <w:rPr>
            <w:rFonts w:eastAsia="楷体_GB2312"/>
            <w:lang w:eastAsia="zh-CN"/>
          </w:rPr>
          <w:t>“</w:t>
        </w:r>
        <w:r w:rsidR="002E1CFF">
          <w:rPr>
            <w:rFonts w:eastAsia="楷体_GB2312"/>
            <w:lang w:eastAsia="zh-CN"/>
          </w:rPr>
          <w:t>主承销商</w:t>
        </w:r>
        <w:r w:rsidR="002E1CFF" w:rsidRPr="001C67C4">
          <w:rPr>
            <w:rFonts w:eastAsia="楷体_GB2312"/>
            <w:lang w:eastAsia="zh-CN"/>
          </w:rPr>
          <w:t>”</w:t>
        </w:r>
        <w:r w:rsidR="002E1CFF" w:rsidRPr="001C67C4">
          <w:rPr>
            <w:rFonts w:eastAsia="楷体_GB2312"/>
            <w:lang w:eastAsia="zh-CN"/>
          </w:rPr>
          <w:t>将按</w:t>
        </w:r>
        <w:r w:rsidR="002E1CFF" w:rsidRPr="001C67C4">
          <w:rPr>
            <w:rFonts w:eastAsia="楷体_GB2312"/>
            <w:lang w:eastAsia="zh-CN"/>
          </w:rPr>
          <w:t>“</w:t>
        </w:r>
        <w:r w:rsidR="002E1CFF" w:rsidRPr="001C67C4">
          <w:rPr>
            <w:rFonts w:eastAsia="楷体_GB2312"/>
            <w:lang w:eastAsia="zh-CN"/>
          </w:rPr>
          <w:t>本协议</w:t>
        </w:r>
        <w:r w:rsidR="002E1CFF" w:rsidRPr="001C67C4">
          <w:rPr>
            <w:rFonts w:eastAsia="楷体_GB2312"/>
            <w:lang w:eastAsia="zh-CN"/>
          </w:rPr>
          <w:t>”</w:t>
        </w:r>
        <w:r w:rsidR="002E1CFF" w:rsidRPr="001C67C4">
          <w:rPr>
            <w:rFonts w:eastAsia="楷体_GB2312"/>
            <w:lang w:eastAsia="zh-CN"/>
          </w:rPr>
          <w:t>的约定对</w:t>
        </w:r>
        <w:r w:rsidR="002E1CFF" w:rsidRPr="001C67C4">
          <w:rPr>
            <w:rFonts w:eastAsia="楷体_GB2312"/>
            <w:lang w:eastAsia="zh-CN"/>
          </w:rPr>
          <w:t>“</w:t>
        </w:r>
        <w:r w:rsidR="002E1CFF">
          <w:rPr>
            <w:rFonts w:eastAsia="楷体_GB2312" w:hint="eastAsia"/>
            <w:lang w:eastAsia="zh-CN"/>
          </w:rPr>
          <w:t>次级档</w:t>
        </w:r>
        <w:r w:rsidR="002E1CFF" w:rsidRPr="001C67C4">
          <w:rPr>
            <w:rFonts w:eastAsia="楷体_GB2312"/>
            <w:lang w:eastAsia="zh-CN"/>
          </w:rPr>
          <w:t>资产支持证券</w:t>
        </w:r>
        <w:r w:rsidR="002E1CFF" w:rsidRPr="001C67C4">
          <w:rPr>
            <w:rFonts w:eastAsia="楷体_GB2312"/>
            <w:lang w:eastAsia="zh-CN"/>
          </w:rPr>
          <w:t>”</w:t>
        </w:r>
        <w:r w:rsidR="002E1CFF" w:rsidRPr="004D02C6">
          <w:rPr>
            <w:rFonts w:eastAsia="楷体_GB2312"/>
            <w:lang w:eastAsia="zh-CN"/>
          </w:rPr>
          <w:t>（不包括向</w:t>
        </w:r>
        <w:r w:rsidR="002E1CFF" w:rsidRPr="004D02C6">
          <w:rPr>
            <w:rFonts w:eastAsia="楷体_GB2312"/>
            <w:lang w:eastAsia="zh-CN"/>
          </w:rPr>
          <w:t>“</w:t>
        </w:r>
        <w:r w:rsidR="002E1CFF" w:rsidRPr="004D02C6">
          <w:rPr>
            <w:rFonts w:eastAsia="楷体_GB2312"/>
            <w:lang w:eastAsia="zh-CN"/>
          </w:rPr>
          <w:t>发起</w:t>
        </w:r>
      </w:ins>
      <w:r>
        <w:rPr>
          <w:rFonts w:eastAsia="楷体_GB2312" w:hint="eastAsia"/>
          <w:lang w:eastAsia="zh-CN"/>
        </w:rPr>
        <w:t xml:space="preserve">  </w:t>
      </w:r>
      <w:r>
        <w:rPr>
          <w:rFonts w:eastAsia="楷体_GB2312"/>
          <w:lang w:eastAsia="zh-CN"/>
        </w:rPr>
        <w:t xml:space="preserve">   </w:t>
      </w:r>
      <w:ins w:id="415" w:author="zszq" w:date="2016-06-02T14:25:00Z">
        <w:r w:rsidR="002E1CFF" w:rsidRPr="004D02C6">
          <w:rPr>
            <w:rFonts w:eastAsia="楷体_GB2312"/>
            <w:lang w:eastAsia="zh-CN"/>
          </w:rPr>
          <w:t>机构</w:t>
        </w:r>
        <w:r w:rsidR="002E1CFF" w:rsidRPr="004D02C6">
          <w:rPr>
            <w:rFonts w:eastAsia="楷体_GB2312"/>
            <w:lang w:eastAsia="zh-CN"/>
          </w:rPr>
          <w:t>”</w:t>
        </w:r>
        <w:r w:rsidR="002E1CFF" w:rsidRPr="004D02C6">
          <w:rPr>
            <w:rFonts w:eastAsia="楷体_GB2312"/>
            <w:lang w:eastAsia="zh-CN"/>
          </w:rPr>
          <w:t>发行的</w:t>
        </w:r>
        <w:r w:rsidR="002E1CFF" w:rsidRPr="004D02C6">
          <w:rPr>
            <w:rFonts w:eastAsia="楷体_GB2312"/>
            <w:lang w:eastAsia="zh-CN"/>
          </w:rPr>
          <w:t>“</w:t>
        </w:r>
        <w:r w:rsidR="002E1CFF" w:rsidRPr="004D02C6">
          <w:rPr>
            <w:rFonts w:eastAsia="楷体_GB2312" w:hint="eastAsia"/>
            <w:lang w:eastAsia="zh-CN"/>
          </w:rPr>
          <w:t>次级档</w:t>
        </w:r>
        <w:r w:rsidR="002E1CFF" w:rsidRPr="004D02C6">
          <w:rPr>
            <w:rFonts w:eastAsia="楷体_GB2312"/>
            <w:lang w:eastAsia="zh-CN"/>
          </w:rPr>
          <w:t>资产支持证券</w:t>
        </w:r>
        <w:r w:rsidR="002E1CFF" w:rsidRPr="004D02C6">
          <w:rPr>
            <w:rFonts w:eastAsia="楷体_GB2312"/>
            <w:lang w:eastAsia="zh-CN"/>
          </w:rPr>
          <w:t>”</w:t>
        </w:r>
        <w:r w:rsidR="002E1CFF" w:rsidRPr="004D02C6">
          <w:rPr>
            <w:rFonts w:eastAsia="楷体_GB2312"/>
            <w:lang w:eastAsia="zh-CN"/>
          </w:rPr>
          <w:t>）</w:t>
        </w:r>
      </w:ins>
      <w:ins w:id="416" w:author="zszq" w:date="2016-06-02T14:26:00Z">
        <w:r w:rsidR="002E1CFF" w:rsidRPr="002E1CFF">
          <w:rPr>
            <w:rFonts w:eastAsia="楷体_GB2312"/>
            <w:lang w:eastAsia="zh-CN"/>
          </w:rPr>
          <w:t xml:space="preserve"> </w:t>
        </w:r>
        <w:r w:rsidR="002E1CFF" w:rsidRPr="00EA2ADF">
          <w:rPr>
            <w:rFonts w:eastAsia="楷体_GB2312"/>
            <w:lang w:eastAsia="zh-CN"/>
          </w:rPr>
          <w:t>的发行向</w:t>
        </w:r>
        <w:r w:rsidR="002E1CFF" w:rsidRPr="00EA2ADF">
          <w:rPr>
            <w:rFonts w:eastAsia="楷体_GB2312"/>
            <w:lang w:eastAsia="zh-CN"/>
          </w:rPr>
          <w:t>“</w:t>
        </w:r>
        <w:r w:rsidR="002E1CFF" w:rsidRPr="00EA2ADF">
          <w:rPr>
            <w:rFonts w:eastAsia="楷体_GB2312"/>
            <w:lang w:eastAsia="zh-CN"/>
          </w:rPr>
          <w:t>发行人</w:t>
        </w:r>
        <w:r w:rsidR="002E1CFF" w:rsidRPr="00EA2ADF">
          <w:rPr>
            <w:rFonts w:eastAsia="楷体_GB2312"/>
            <w:lang w:eastAsia="zh-CN"/>
          </w:rPr>
          <w:t>”</w:t>
        </w:r>
        <w:r w:rsidR="002E1CFF" w:rsidRPr="00EA2ADF">
          <w:rPr>
            <w:rFonts w:eastAsia="楷体_GB2312"/>
            <w:lang w:eastAsia="zh-CN"/>
          </w:rPr>
          <w:t>承担代销责任。</w:t>
        </w:r>
      </w:ins>
    </w:p>
    <w:p w14:paraId="0643E641"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lang w:eastAsia="zh-CN"/>
        </w:rPr>
      </w:pPr>
      <w:bookmarkStart w:id="417" w:name="_Toc404172151"/>
      <w:bookmarkStart w:id="418" w:name="_Toc432776109"/>
      <w:bookmarkStart w:id="419" w:name="_Ref433102243"/>
      <w:bookmarkStart w:id="420" w:name="_Toc377477227"/>
      <w:bookmarkStart w:id="421" w:name="_Toc377477297"/>
      <w:bookmarkStart w:id="422" w:name="_Toc377477653"/>
      <w:bookmarkStart w:id="423" w:name="_Toc377477726"/>
      <w:bookmarkEnd w:id="404"/>
      <w:r w:rsidRPr="001C67C4">
        <w:rPr>
          <w:rFonts w:eastAsia="楷体_GB2312"/>
          <w:b/>
          <w:lang w:eastAsia="zh-CN"/>
        </w:rPr>
        <w:t>募集款项的划付</w:t>
      </w:r>
      <w:bookmarkEnd w:id="417"/>
      <w:bookmarkEnd w:id="418"/>
      <w:bookmarkEnd w:id="419"/>
    </w:p>
    <w:p w14:paraId="75E511AB" w14:textId="58E59882"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 xml:space="preserve"> “</w:t>
      </w:r>
      <w:r w:rsidRPr="001C67C4">
        <w:rPr>
          <w:rFonts w:eastAsia="楷体_GB2312"/>
          <w:lang w:eastAsia="zh-CN"/>
        </w:rPr>
        <w:t>承销商</w:t>
      </w:r>
      <w:r w:rsidRPr="001C67C4">
        <w:rPr>
          <w:rFonts w:eastAsia="楷体_GB2312"/>
          <w:lang w:eastAsia="zh-CN"/>
        </w:rPr>
        <w:t>”</w:t>
      </w:r>
      <w:r w:rsidRPr="001C67C4">
        <w:rPr>
          <w:rFonts w:eastAsia="楷体_GB2312"/>
          <w:lang w:eastAsia="zh-CN"/>
        </w:rPr>
        <w:t>应将由其承销的</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募集款项</w:t>
      </w:r>
      <w:r w:rsidRPr="001C67C4">
        <w:rPr>
          <w:rFonts w:eastAsia="楷体_GB2312"/>
          <w:lang w:eastAsia="zh-CN"/>
        </w:rPr>
        <w:t>”</w:t>
      </w:r>
      <w:r w:rsidRPr="001C67C4">
        <w:rPr>
          <w:rFonts w:eastAsia="楷体_GB2312"/>
          <w:lang w:eastAsia="zh-CN"/>
        </w:rPr>
        <w:t>在不迟于</w:t>
      </w:r>
      <w:r w:rsidRPr="001C67C4">
        <w:rPr>
          <w:rFonts w:eastAsia="楷体_GB2312"/>
          <w:lang w:eastAsia="zh-CN"/>
        </w:rPr>
        <w:t>“</w:t>
      </w:r>
      <w:r w:rsidRPr="001C67C4">
        <w:rPr>
          <w:rFonts w:eastAsia="楷体_GB2312"/>
          <w:lang w:eastAsia="zh-CN"/>
        </w:rPr>
        <w:t>缴款日</w:t>
      </w:r>
      <w:r w:rsidRPr="001C67C4">
        <w:rPr>
          <w:rFonts w:eastAsia="楷体_GB2312"/>
          <w:lang w:eastAsia="zh-CN"/>
        </w:rPr>
        <w:t>”</w:t>
      </w:r>
      <w:r w:rsidRPr="001C67C4">
        <w:rPr>
          <w:rFonts w:eastAsia="楷体_GB2312"/>
          <w:lang w:eastAsia="zh-CN"/>
        </w:rPr>
        <w:t>下午</w:t>
      </w:r>
      <w:r w:rsidRPr="00100B8D">
        <w:rPr>
          <w:rFonts w:eastAsia="楷体_GB2312" w:hint="eastAsia"/>
          <w:lang w:eastAsia="zh-CN"/>
        </w:rPr>
        <w:t>两点半（</w:t>
      </w:r>
      <w:r w:rsidRPr="00100B8D">
        <w:rPr>
          <w:rFonts w:eastAsia="楷体_GB2312"/>
          <w:lang w:eastAsia="zh-CN"/>
        </w:rPr>
        <w:t>14:30</w:t>
      </w:r>
      <w:r w:rsidRPr="00100B8D">
        <w:rPr>
          <w:rFonts w:eastAsia="楷体_GB2312" w:hint="eastAsia"/>
          <w:lang w:eastAsia="zh-CN"/>
        </w:rPr>
        <w:t>）</w:t>
      </w:r>
      <w:r w:rsidRPr="001C67C4">
        <w:rPr>
          <w:rFonts w:eastAsia="楷体_GB2312"/>
          <w:lang w:eastAsia="zh-CN"/>
        </w:rPr>
        <w:t>全额划至</w:t>
      </w:r>
      <w:r w:rsidRPr="001C67C4">
        <w:rPr>
          <w:rFonts w:eastAsia="楷体_GB2312"/>
          <w:lang w:eastAsia="zh-CN"/>
        </w:rPr>
        <w:t>“</w:t>
      </w:r>
      <w:sdt>
        <w:sdtPr>
          <w:rPr>
            <w:rFonts w:eastAsia="楷体_GB2312" w:hint="eastAsia"/>
            <w:lang w:eastAsia="zh-CN"/>
          </w:rPr>
          <w:alias w:val="PrimarySeller_ServiceProviderCode"/>
          <w:tag w:val="PrimarySeller_ServiceProviderCode"/>
          <w:id w:val="-1957623247"/>
          <w:placeholder>
            <w:docPart w:val="361D161D73E54D08842A44DFFEA793AF"/>
          </w:placeholder>
          <w:text/>
        </w:sdtPr>
        <w:sdtEndPr>
          <w:rPr>
            <w:rFonts w:hint="default"/>
          </w:rPr>
        </w:sdtEndPr>
        <w:sdtContent>
          <w:r w:rsidR="00100B8D" w:rsidRPr="00100B8D">
            <w:rPr>
              <w:rFonts w:eastAsia="楷体_GB2312" w:hint="eastAsia"/>
              <w:lang w:eastAsia="zh-CN"/>
            </w:rPr>
            <w:t>招商证券</w:t>
          </w:r>
        </w:sdtContent>
      </w:sdt>
      <w:r w:rsidRPr="001C67C4">
        <w:rPr>
          <w:rFonts w:eastAsia="楷体_GB2312"/>
          <w:lang w:eastAsia="zh-CN"/>
        </w:rPr>
        <w:t>”</w:t>
      </w:r>
      <w:r w:rsidRPr="001C67C4">
        <w:rPr>
          <w:rFonts w:eastAsia="楷体_GB2312"/>
          <w:lang w:eastAsia="zh-CN"/>
        </w:rPr>
        <w:t>指定的</w:t>
      </w:r>
      <w:r w:rsidRPr="001C67C4">
        <w:rPr>
          <w:rFonts w:eastAsia="楷体_GB2312"/>
          <w:lang w:eastAsia="zh-CN"/>
        </w:rPr>
        <w:t>“</w:t>
      </w:r>
      <w:r w:rsidR="00E7020E">
        <w:rPr>
          <w:rFonts w:eastAsia="楷体_GB2312"/>
          <w:lang w:eastAsia="zh-CN"/>
        </w:rPr>
        <w:t>主承销商</w:t>
      </w:r>
      <w:r w:rsidRPr="001C67C4">
        <w:rPr>
          <w:rFonts w:eastAsia="楷体_GB2312"/>
          <w:lang w:eastAsia="zh-CN"/>
        </w:rPr>
        <w:t>收款账户</w:t>
      </w:r>
      <w:r w:rsidRPr="001C67C4">
        <w:rPr>
          <w:rFonts w:eastAsia="楷体_GB2312"/>
          <w:lang w:eastAsia="zh-CN"/>
        </w:rPr>
        <w:t>”</w:t>
      </w:r>
      <w:r w:rsidRPr="001C67C4">
        <w:rPr>
          <w:rFonts w:eastAsia="楷体_GB2312"/>
          <w:lang w:eastAsia="zh-CN"/>
        </w:rPr>
        <w:t>。前述</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募集款项</w:t>
      </w:r>
      <w:r w:rsidRPr="001C67C4">
        <w:rPr>
          <w:rFonts w:eastAsia="楷体_GB2312"/>
          <w:lang w:eastAsia="zh-CN"/>
        </w:rPr>
        <w:t>”</w:t>
      </w:r>
      <w:r w:rsidRPr="001C67C4">
        <w:rPr>
          <w:rFonts w:eastAsia="楷体_GB2312"/>
          <w:lang w:eastAsia="zh-CN"/>
        </w:rPr>
        <w:t>应当包含</w:t>
      </w:r>
      <w:r w:rsidRPr="001C67C4">
        <w:rPr>
          <w:rFonts w:eastAsia="楷体_GB2312"/>
          <w:lang w:eastAsia="zh-CN"/>
        </w:rPr>
        <w:t>“</w:t>
      </w:r>
      <w:sdt>
        <w:sdtPr>
          <w:rPr>
            <w:rFonts w:eastAsia="楷体_GB2312" w:hint="eastAsia"/>
            <w:lang w:eastAsia="zh-CN"/>
          </w:rPr>
          <w:alias w:val="PrimarySeller_ServiceProviderCode"/>
          <w:tag w:val="PrimarySeller_ServiceProviderCode"/>
          <w:id w:val="859549425"/>
          <w:placeholder>
            <w:docPart w:val="9F12A056B22646A580DEF117D38B6E09"/>
          </w:placeholder>
          <w:text/>
        </w:sdtPr>
        <w:sdtEndPr>
          <w:rPr>
            <w:rFonts w:hint="default"/>
          </w:rPr>
        </w:sdtEndPr>
        <w:sdtContent>
          <w:r w:rsidR="00E37E42" w:rsidRPr="00E37E42">
            <w:rPr>
              <w:rFonts w:eastAsia="楷体_GB2312" w:hint="eastAsia"/>
              <w:lang w:eastAsia="zh-CN"/>
            </w:rPr>
            <w:t>招商证券</w:t>
          </w:r>
        </w:sdtContent>
      </w:sdt>
      <w:r w:rsidRPr="001C67C4">
        <w:rPr>
          <w:rFonts w:eastAsia="楷体_GB2312"/>
          <w:lang w:eastAsia="zh-CN"/>
        </w:rPr>
        <w:t>”</w:t>
      </w:r>
      <w:r w:rsidRPr="001C67C4">
        <w:rPr>
          <w:rFonts w:eastAsia="楷体_GB2312"/>
          <w:lang w:eastAsia="zh-CN"/>
        </w:rPr>
        <w:t>作为</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承担</w:t>
      </w:r>
      <w:r w:rsidRPr="001C67C4">
        <w:rPr>
          <w:rFonts w:eastAsia="楷体_GB2312"/>
          <w:lang w:eastAsia="zh-CN"/>
        </w:rPr>
        <w:t>“</w:t>
      </w:r>
      <w:r w:rsidRPr="001C67C4">
        <w:rPr>
          <w:rFonts w:eastAsia="楷体_GB2312"/>
          <w:lang w:eastAsia="zh-CN"/>
        </w:rPr>
        <w:t>余额包销</w:t>
      </w:r>
      <w:r w:rsidRPr="001C67C4">
        <w:rPr>
          <w:rFonts w:eastAsia="楷体_GB2312"/>
          <w:lang w:eastAsia="zh-CN"/>
        </w:rPr>
        <w:t>”</w:t>
      </w:r>
      <w:r w:rsidRPr="001C67C4">
        <w:rPr>
          <w:rFonts w:eastAsia="楷体_GB2312"/>
          <w:lang w:eastAsia="zh-CN"/>
        </w:rPr>
        <w:t>责任应交付的款项。</w:t>
      </w:r>
    </w:p>
    <w:p w14:paraId="6FE3C6F4" w14:textId="627964ED"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424" w:name="_Ref400700309"/>
      <w:r w:rsidRPr="001C67C4">
        <w:rPr>
          <w:rFonts w:eastAsia="楷体_GB2312"/>
          <w:lang w:eastAsia="zh-CN"/>
        </w:rPr>
        <w:t>“</w:t>
      </w:r>
      <w:sdt>
        <w:sdtPr>
          <w:rPr>
            <w:rFonts w:eastAsia="楷体_GB2312" w:hint="eastAsia"/>
            <w:lang w:eastAsia="zh-CN"/>
          </w:rPr>
          <w:alias w:val="PrimarySeller_ServiceProviderCode"/>
          <w:tag w:val="PrimarySeller_ServiceProviderCode"/>
          <w:id w:val="826250444"/>
          <w:placeholder>
            <w:docPart w:val="D9EE6C8FF5114B8BAD670B8D6861CD2E"/>
          </w:placeholder>
          <w:text/>
        </w:sdtPr>
        <w:sdtEndPr>
          <w:rPr>
            <w:rFonts w:hint="default"/>
          </w:rPr>
        </w:sdtEndPr>
        <w:sdtContent>
          <w:r w:rsidR="00E37E42" w:rsidRPr="00100B8D">
            <w:rPr>
              <w:rFonts w:eastAsia="楷体_GB2312" w:hint="eastAsia"/>
              <w:lang w:eastAsia="zh-CN"/>
            </w:rPr>
            <w:t>招商证券</w:t>
          </w:r>
        </w:sdtContent>
      </w:sdt>
      <w:r w:rsidRPr="001C67C4">
        <w:rPr>
          <w:rFonts w:eastAsia="楷体_GB2312"/>
          <w:lang w:eastAsia="zh-CN"/>
        </w:rPr>
        <w:t>”</w:t>
      </w:r>
      <w:r w:rsidRPr="001C67C4">
        <w:rPr>
          <w:rFonts w:eastAsia="楷体_GB2312"/>
          <w:lang w:eastAsia="zh-CN"/>
        </w:rPr>
        <w:t>应将</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（不包括向</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发行的</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w:t>
      </w:r>
      <w:r w:rsidRPr="001C67C4">
        <w:rPr>
          <w:rFonts w:eastAsia="楷体_GB2312"/>
          <w:lang w:eastAsia="zh-CN"/>
        </w:rPr>
        <w:t>“</w:t>
      </w:r>
      <w:r w:rsidRPr="001C67C4">
        <w:rPr>
          <w:rFonts w:eastAsia="楷体_GB2312"/>
          <w:lang w:eastAsia="zh-CN"/>
        </w:rPr>
        <w:t>募集款项</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资产支持证券募集资金</w:t>
      </w:r>
      <w:r w:rsidRPr="001C67C4">
        <w:rPr>
          <w:rFonts w:eastAsia="楷体_GB2312"/>
          <w:lang w:eastAsia="zh-CN"/>
        </w:rPr>
        <w:t>”</w:t>
      </w:r>
      <w:ins w:id="425" w:author="zszq" w:date="2016-06-02T14:36:00Z">
        <w:r w:rsidR="001D14D5">
          <w:rPr>
            <w:rFonts w:eastAsia="楷体_GB2312" w:hint="eastAsia"/>
            <w:lang w:eastAsia="zh-CN"/>
          </w:rPr>
          <w:t>，人民币</w:t>
        </w:r>
        <w:r w:rsidR="001D14D5">
          <w:rPr>
            <w:rFonts w:eastAsia="楷体_GB2312" w:hint="eastAsia"/>
            <w:lang w:eastAsia="zh-CN"/>
          </w:rPr>
          <w:t>482,326,000.00</w:t>
        </w:r>
        <w:r w:rsidR="001D14D5">
          <w:rPr>
            <w:rFonts w:eastAsia="楷体_GB2312" w:hint="eastAsia"/>
            <w:lang w:eastAsia="zh-CN"/>
          </w:rPr>
          <w:t>元</w:t>
        </w:r>
      </w:ins>
      <w:r w:rsidRPr="001C67C4">
        <w:rPr>
          <w:rFonts w:eastAsia="楷体_GB2312"/>
          <w:lang w:eastAsia="zh-CN"/>
        </w:rPr>
        <w:t>）扣除</w:t>
      </w:r>
      <w:r w:rsidRPr="001C67C4">
        <w:rPr>
          <w:rFonts w:eastAsia="楷体_GB2312"/>
          <w:lang w:eastAsia="zh-CN"/>
        </w:rPr>
        <w:t>“</w:t>
      </w:r>
      <w:r w:rsidRPr="001C67C4">
        <w:rPr>
          <w:rFonts w:eastAsia="楷体_GB2312"/>
          <w:lang w:eastAsia="zh-CN"/>
        </w:rPr>
        <w:t>承销报酬</w:t>
      </w:r>
      <w:r w:rsidRPr="001C67C4">
        <w:rPr>
          <w:rFonts w:eastAsia="楷体_GB2312"/>
          <w:lang w:eastAsia="zh-CN"/>
        </w:rPr>
        <w:t>”</w:t>
      </w:r>
      <w:r w:rsidRPr="001C67C4">
        <w:rPr>
          <w:rFonts w:eastAsia="楷体_GB2312"/>
          <w:lang w:eastAsia="zh-CN"/>
        </w:rPr>
        <w:t>后，不迟于</w:t>
      </w:r>
      <w:r w:rsidRPr="001C67C4">
        <w:rPr>
          <w:rFonts w:eastAsia="楷体_GB2312"/>
          <w:lang w:eastAsia="zh-CN"/>
        </w:rPr>
        <w:t>“</w:t>
      </w:r>
      <w:r w:rsidRPr="001C67C4">
        <w:rPr>
          <w:rFonts w:eastAsia="楷体_GB2312"/>
          <w:lang w:eastAsia="zh-CN"/>
        </w:rPr>
        <w:t>缴款日</w:t>
      </w:r>
      <w:r w:rsidRPr="001C67C4">
        <w:rPr>
          <w:rFonts w:eastAsia="楷体_GB2312"/>
          <w:lang w:eastAsia="zh-CN"/>
        </w:rPr>
        <w:t>”</w:t>
      </w:r>
      <w:r w:rsidRPr="00100B8D">
        <w:rPr>
          <w:rFonts w:eastAsia="楷体_GB2312" w:hint="eastAsia"/>
          <w:lang w:eastAsia="zh-CN"/>
        </w:rPr>
        <w:t>下午</w:t>
      </w:r>
      <w:ins w:id="426" w:author="zszq" w:date="2016-06-02T14:34:00Z">
        <w:r w:rsidR="00B174AA" w:rsidRPr="00100B8D">
          <w:rPr>
            <w:rFonts w:eastAsia="楷体_GB2312" w:hint="eastAsia"/>
            <w:lang w:eastAsia="zh-CN"/>
          </w:rPr>
          <w:t>五</w:t>
        </w:r>
      </w:ins>
      <w:r w:rsidRPr="00100B8D">
        <w:rPr>
          <w:rFonts w:eastAsia="楷体_GB2312" w:hint="eastAsia"/>
          <w:lang w:eastAsia="zh-CN"/>
        </w:rPr>
        <w:t>点（</w:t>
      </w:r>
      <w:r w:rsidRPr="00100B8D">
        <w:rPr>
          <w:rFonts w:eastAsia="楷体_GB2312"/>
          <w:lang w:eastAsia="zh-CN"/>
        </w:rPr>
        <w:t>1</w:t>
      </w:r>
      <w:ins w:id="427" w:author="zszq" w:date="2016-06-02T14:34:00Z">
        <w:r w:rsidR="005B66E9" w:rsidRPr="00100B8D">
          <w:rPr>
            <w:rFonts w:eastAsia="楷体_GB2312" w:hint="eastAsia"/>
            <w:lang w:eastAsia="zh-CN"/>
          </w:rPr>
          <w:t>7</w:t>
        </w:r>
      </w:ins>
      <w:r w:rsidRPr="00100B8D">
        <w:rPr>
          <w:rFonts w:eastAsia="楷体_GB2312"/>
          <w:lang w:eastAsia="zh-CN"/>
        </w:rPr>
        <w:t>:00</w:t>
      </w:r>
      <w:r w:rsidRPr="00100B8D">
        <w:rPr>
          <w:rFonts w:eastAsia="楷体_GB2312" w:hint="eastAsia"/>
          <w:lang w:eastAsia="zh-CN"/>
        </w:rPr>
        <w:t>）</w:t>
      </w:r>
      <w:r w:rsidRPr="001C67C4">
        <w:rPr>
          <w:rFonts w:eastAsia="楷体_GB2312"/>
          <w:lang w:eastAsia="zh-CN"/>
        </w:rPr>
        <w:t>足额划付至</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以通知方式（格式见本协议附件一）指定的</w:t>
      </w:r>
      <w:r w:rsidRPr="001C67C4">
        <w:rPr>
          <w:rFonts w:eastAsia="楷体_GB2312"/>
          <w:lang w:eastAsia="zh-CN"/>
        </w:rPr>
        <w:t>“</w:t>
      </w:r>
      <w:r w:rsidRPr="001C67C4">
        <w:rPr>
          <w:rFonts w:eastAsia="楷体_GB2312"/>
          <w:lang w:eastAsia="zh-CN"/>
        </w:rPr>
        <w:t>发行收入缴款账户</w:t>
      </w:r>
      <w:r w:rsidRPr="001C67C4">
        <w:rPr>
          <w:rFonts w:eastAsia="楷体_GB2312"/>
          <w:lang w:eastAsia="zh-CN"/>
        </w:rPr>
        <w:t>”</w:t>
      </w:r>
      <w:r w:rsidRPr="001C67C4">
        <w:rPr>
          <w:rFonts w:eastAsia="楷体_GB2312"/>
          <w:lang w:eastAsia="zh-CN"/>
        </w:rPr>
        <w:t>，并于划款当日将划款凭证复印件传真至</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w:t>
      </w:r>
      <w:bookmarkEnd w:id="420"/>
      <w:bookmarkEnd w:id="421"/>
      <w:bookmarkEnd w:id="422"/>
      <w:bookmarkEnd w:id="423"/>
      <w:bookmarkEnd w:id="424"/>
    </w:p>
    <w:p w14:paraId="105465F8" w14:textId="06D3DB60" w:rsidR="00D1037C" w:rsidRDefault="00375EE6" w:rsidP="001415FB">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Pr>
          <w:rFonts w:eastAsia="楷体_GB2312" w:hint="eastAsia"/>
          <w:lang w:eastAsia="zh-CN"/>
        </w:rPr>
        <w:t>在“</w:t>
      </w:r>
      <w:sdt>
        <w:sdtPr>
          <w:rPr>
            <w:rFonts w:eastAsia="楷体_GB2312" w:hint="eastAsia"/>
            <w:lang w:eastAsia="zh-CN"/>
          </w:rPr>
          <w:alias w:val="PrimarySeller_ServiceProviderCode"/>
          <w:tag w:val="PrimarySeller_ServiceProviderCode"/>
          <w:id w:val="471182064"/>
          <w:placeholder>
            <w:docPart w:val="1F279428670A4468AB54E0419E622555"/>
          </w:placeholder>
          <w:text/>
        </w:sdtPr>
        <w:sdtEndPr>
          <w:rPr>
            <w:rFonts w:hint="default"/>
          </w:rPr>
        </w:sdtEndPr>
        <w:sdtContent>
          <w:r w:rsidR="00E37E42" w:rsidRPr="00100B8D">
            <w:rPr>
              <w:rFonts w:eastAsia="楷体_GB2312" w:hint="eastAsia"/>
              <w:lang w:eastAsia="zh-CN"/>
            </w:rPr>
            <w:t>招商证券</w:t>
          </w:r>
        </w:sdtContent>
      </w:sdt>
      <w:r>
        <w:rPr>
          <w:rFonts w:eastAsia="楷体_GB2312" w:hint="eastAsia"/>
          <w:lang w:eastAsia="zh-CN"/>
        </w:rPr>
        <w:t>”按照本协议第</w:t>
      </w:r>
      <w:r w:rsidR="00003B68">
        <w:rPr>
          <w:rFonts w:eastAsia="楷体_GB2312"/>
          <w:lang w:eastAsia="zh-CN"/>
        </w:rPr>
        <w:fldChar w:fldCharType="begin"/>
      </w:r>
      <w:r>
        <w:rPr>
          <w:rFonts w:eastAsia="楷体_GB2312"/>
          <w:lang w:eastAsia="zh-CN"/>
        </w:rPr>
        <w:instrText xml:space="preserve"> </w:instrText>
      </w:r>
      <w:r>
        <w:rPr>
          <w:rFonts w:eastAsia="楷体_GB2312" w:hint="eastAsia"/>
          <w:lang w:eastAsia="zh-CN"/>
        </w:rPr>
        <w:instrText>REF _Ref400700309 \r \h</w:instrText>
      </w:r>
      <w:r>
        <w:rPr>
          <w:rFonts w:eastAsia="楷体_GB2312"/>
          <w:lang w:eastAsia="zh-CN"/>
        </w:rPr>
        <w:instrText xml:space="preserve"> </w:instrText>
      </w:r>
      <w:r w:rsidR="00003B68">
        <w:rPr>
          <w:rFonts w:eastAsia="楷体_GB2312"/>
          <w:lang w:eastAsia="zh-CN"/>
        </w:rPr>
      </w:r>
      <w:r w:rsidR="00003B68">
        <w:rPr>
          <w:rFonts w:eastAsia="楷体_GB2312"/>
          <w:lang w:eastAsia="zh-CN"/>
        </w:rPr>
        <w:fldChar w:fldCharType="separate"/>
      </w:r>
      <w:r w:rsidR="00B357B4">
        <w:rPr>
          <w:rFonts w:eastAsia="楷体_GB2312"/>
          <w:lang w:eastAsia="zh-CN"/>
        </w:rPr>
        <w:t>6.2</w:t>
      </w:r>
      <w:r w:rsidR="00003B68">
        <w:rPr>
          <w:rFonts w:eastAsia="楷体_GB2312"/>
          <w:lang w:eastAsia="zh-CN"/>
        </w:rPr>
        <w:fldChar w:fldCharType="end"/>
      </w:r>
      <w:r>
        <w:rPr>
          <w:rFonts w:eastAsia="楷体_GB2312" w:hint="eastAsia"/>
          <w:lang w:eastAsia="zh-CN"/>
        </w:rPr>
        <w:t>款的约定按时足额将募集资金划付至“发行收入缴款账户”的前提下，</w:t>
      </w:r>
      <w:r w:rsidR="00133F7B" w:rsidRPr="001C67C4">
        <w:rPr>
          <w:rFonts w:eastAsia="楷体_GB2312"/>
          <w:lang w:eastAsia="zh-CN"/>
        </w:rPr>
        <w:t>在</w:t>
      </w:r>
      <w:r w:rsidR="00133F7B" w:rsidRPr="001C67C4">
        <w:rPr>
          <w:rFonts w:eastAsia="楷体_GB2312"/>
          <w:lang w:eastAsia="zh-CN"/>
        </w:rPr>
        <w:t>“</w:t>
      </w:r>
      <w:r w:rsidR="00133F7B" w:rsidRPr="001C67C4">
        <w:rPr>
          <w:rFonts w:eastAsia="楷体_GB2312"/>
          <w:lang w:eastAsia="zh-CN"/>
        </w:rPr>
        <w:t>缴款日</w:t>
      </w:r>
      <w:r w:rsidR="00133F7B" w:rsidRPr="001C67C4">
        <w:rPr>
          <w:rFonts w:eastAsia="楷体_GB2312"/>
          <w:lang w:eastAsia="zh-CN"/>
        </w:rPr>
        <w:t>”</w:t>
      </w:r>
      <w:r w:rsidR="00133F7B" w:rsidRPr="001C67C4">
        <w:rPr>
          <w:rFonts w:eastAsia="楷体_GB2312"/>
          <w:lang w:eastAsia="zh-CN"/>
        </w:rPr>
        <w:t>次一工作日（</w:t>
      </w:r>
      <w:r w:rsidR="00133F7B" w:rsidRPr="001C67C4">
        <w:rPr>
          <w:rFonts w:eastAsia="楷体_GB2312"/>
          <w:lang w:eastAsia="zh-CN"/>
        </w:rPr>
        <w:t>“</w:t>
      </w:r>
      <w:r w:rsidR="00133F7B" w:rsidRPr="001C67C4">
        <w:rPr>
          <w:rFonts w:eastAsia="楷体_GB2312"/>
          <w:lang w:eastAsia="zh-CN"/>
        </w:rPr>
        <w:t>信托财产交付日</w:t>
      </w:r>
      <w:r w:rsidR="00133F7B" w:rsidRPr="001C67C4">
        <w:rPr>
          <w:rFonts w:eastAsia="楷体_GB2312"/>
          <w:lang w:eastAsia="zh-CN"/>
        </w:rPr>
        <w:t>”</w:t>
      </w:r>
      <w:r w:rsidR="00133F7B" w:rsidRPr="001C67C4">
        <w:rPr>
          <w:rFonts w:eastAsia="楷体_GB2312"/>
          <w:lang w:eastAsia="zh-CN"/>
        </w:rPr>
        <w:t>）</w:t>
      </w:r>
      <w:r w:rsidR="002A7706" w:rsidRPr="00100B8D">
        <w:rPr>
          <w:rFonts w:eastAsia="楷体_GB2312" w:hint="eastAsia"/>
          <w:lang w:eastAsia="zh-CN"/>
        </w:rPr>
        <w:t>下午四点半</w:t>
      </w:r>
      <w:r w:rsidR="00133F7B" w:rsidRPr="00100B8D">
        <w:rPr>
          <w:rFonts w:eastAsia="楷体_GB2312" w:hint="eastAsia"/>
          <w:lang w:eastAsia="zh-CN"/>
        </w:rPr>
        <w:t>（</w:t>
      </w:r>
      <w:r w:rsidR="002A7706" w:rsidRPr="00100B8D">
        <w:rPr>
          <w:rFonts w:eastAsia="楷体_GB2312" w:hint="eastAsia"/>
          <w:lang w:eastAsia="zh-CN"/>
        </w:rPr>
        <w:t>16:30</w:t>
      </w:r>
      <w:r w:rsidR="00133F7B" w:rsidRPr="00100B8D">
        <w:rPr>
          <w:rFonts w:eastAsia="楷体_GB2312" w:hint="eastAsia"/>
          <w:lang w:eastAsia="zh-CN"/>
        </w:rPr>
        <w:t>）</w:t>
      </w:r>
      <w:r w:rsidR="00133F7B" w:rsidRPr="001C67C4">
        <w:rPr>
          <w:rFonts w:eastAsia="楷体_GB2312"/>
          <w:lang w:eastAsia="zh-CN"/>
        </w:rPr>
        <w:t>前，</w:t>
      </w:r>
      <w:r w:rsidR="00133F7B" w:rsidRPr="001C67C4">
        <w:rPr>
          <w:rFonts w:eastAsia="楷体_GB2312"/>
          <w:lang w:eastAsia="zh-CN"/>
        </w:rPr>
        <w:t>“</w:t>
      </w:r>
      <w:r w:rsidR="00133F7B" w:rsidRPr="001C67C4">
        <w:rPr>
          <w:rFonts w:eastAsia="楷体_GB2312"/>
          <w:lang w:eastAsia="zh-CN"/>
        </w:rPr>
        <w:t>发行人</w:t>
      </w:r>
      <w:r w:rsidR="00133F7B" w:rsidRPr="001C67C4">
        <w:rPr>
          <w:rFonts w:eastAsia="楷体_GB2312"/>
          <w:lang w:eastAsia="zh-CN"/>
        </w:rPr>
        <w:t>”</w:t>
      </w:r>
      <w:r w:rsidR="00133F7B" w:rsidRPr="001C67C4">
        <w:rPr>
          <w:rFonts w:eastAsia="楷体_GB2312"/>
          <w:lang w:eastAsia="zh-CN"/>
        </w:rPr>
        <w:t>应将</w:t>
      </w:r>
      <w:r w:rsidR="00133F7B" w:rsidRPr="001C67C4">
        <w:rPr>
          <w:rFonts w:eastAsia="楷体_GB2312"/>
          <w:lang w:eastAsia="zh-CN"/>
        </w:rPr>
        <w:t>“</w:t>
      </w:r>
      <w:r w:rsidR="00133F7B" w:rsidRPr="001C67C4">
        <w:rPr>
          <w:rFonts w:eastAsia="楷体_GB2312"/>
          <w:lang w:eastAsia="zh-CN"/>
        </w:rPr>
        <w:t>资产支持证券募集资金净额</w:t>
      </w:r>
      <w:r w:rsidR="00133F7B" w:rsidRPr="001C67C4">
        <w:rPr>
          <w:rFonts w:eastAsia="楷体_GB2312"/>
          <w:lang w:eastAsia="zh-CN"/>
        </w:rPr>
        <w:t>”</w:t>
      </w:r>
      <w:r w:rsidR="00133F7B" w:rsidRPr="001C67C4">
        <w:rPr>
          <w:rFonts w:eastAsia="楷体_GB2312"/>
          <w:lang w:eastAsia="zh-CN"/>
        </w:rPr>
        <w:t>划付至</w:t>
      </w:r>
      <w:r w:rsidR="00133F7B" w:rsidRPr="001C67C4">
        <w:rPr>
          <w:rFonts w:eastAsia="楷体_GB2312"/>
          <w:lang w:eastAsia="zh-CN"/>
        </w:rPr>
        <w:t>“</w:t>
      </w:r>
      <w:r w:rsidR="00133F7B" w:rsidRPr="001C67C4">
        <w:rPr>
          <w:rFonts w:eastAsia="楷体_GB2312"/>
          <w:lang w:eastAsia="zh-CN"/>
        </w:rPr>
        <w:t>发起机构</w:t>
      </w:r>
      <w:r w:rsidR="00133F7B" w:rsidRPr="001C67C4">
        <w:rPr>
          <w:rFonts w:eastAsia="楷体_GB2312"/>
          <w:lang w:eastAsia="zh-CN"/>
        </w:rPr>
        <w:t>”</w:t>
      </w:r>
      <w:r w:rsidR="00133F7B" w:rsidRPr="001C67C4">
        <w:rPr>
          <w:rFonts w:eastAsia="楷体_GB2312"/>
          <w:lang w:eastAsia="zh-CN"/>
        </w:rPr>
        <w:t>指定的如下账户：</w:t>
      </w:r>
    </w:p>
    <w:p w14:paraId="10D8A128" w14:textId="0D7CDE16" w:rsidR="00D1037C" w:rsidRDefault="00133F7B" w:rsidP="00BD3236">
      <w:pPr>
        <w:widowControl w:val="0"/>
        <w:spacing w:beforeLines="50" w:before="120" w:afterLines="50" w:after="120" w:line="360" w:lineRule="auto"/>
        <w:ind w:left="992"/>
        <w:jc w:val="both"/>
        <w:rPr>
          <w:rFonts w:eastAsia="楷体_GB2312"/>
          <w:lang w:eastAsia="zh-CN"/>
        </w:rPr>
      </w:pPr>
      <w:r w:rsidRPr="001C67C4">
        <w:rPr>
          <w:rFonts w:eastAsia="楷体_GB2312"/>
          <w:lang w:eastAsia="zh-CN"/>
        </w:rPr>
        <w:t>户名：【】</w:t>
      </w:r>
    </w:p>
    <w:p w14:paraId="61AB28A3" w14:textId="0A60B2E2" w:rsidR="00D1037C" w:rsidRDefault="00133F7B" w:rsidP="00BD3236">
      <w:pPr>
        <w:widowControl w:val="0"/>
        <w:spacing w:beforeLines="50" w:before="120" w:afterLines="50" w:after="120" w:line="360" w:lineRule="auto"/>
        <w:ind w:left="992"/>
        <w:jc w:val="both"/>
        <w:rPr>
          <w:rFonts w:eastAsia="楷体_GB2312"/>
          <w:lang w:eastAsia="zh-CN"/>
        </w:rPr>
      </w:pPr>
      <w:r w:rsidRPr="001C67C4">
        <w:rPr>
          <w:rFonts w:eastAsia="楷体_GB2312"/>
          <w:lang w:eastAsia="zh-CN"/>
        </w:rPr>
        <w:t>账号：【】</w:t>
      </w:r>
    </w:p>
    <w:p w14:paraId="7E42DC63" w14:textId="3ABB471E" w:rsidR="00D1037C" w:rsidRDefault="00133F7B" w:rsidP="00BD3236">
      <w:pPr>
        <w:widowControl w:val="0"/>
        <w:spacing w:beforeLines="50" w:before="120" w:afterLines="50" w:after="120" w:line="360" w:lineRule="auto"/>
        <w:ind w:left="992"/>
        <w:jc w:val="both"/>
        <w:rPr>
          <w:rFonts w:eastAsia="楷体_GB2312"/>
          <w:lang w:eastAsia="zh-CN"/>
        </w:rPr>
      </w:pPr>
      <w:r w:rsidRPr="001C67C4">
        <w:rPr>
          <w:rFonts w:eastAsia="楷体_GB2312"/>
          <w:lang w:eastAsia="zh-CN"/>
        </w:rPr>
        <w:t>开户行：【】</w:t>
      </w:r>
    </w:p>
    <w:p w14:paraId="660DC6BC" w14:textId="3DA41A86" w:rsidR="00D1037C" w:rsidRDefault="00E10191" w:rsidP="00BD3236">
      <w:pPr>
        <w:widowControl w:val="0"/>
        <w:spacing w:beforeLines="50" w:before="120" w:afterLines="50" w:after="120" w:line="360" w:lineRule="auto"/>
        <w:ind w:left="992"/>
        <w:jc w:val="both"/>
        <w:rPr>
          <w:rFonts w:eastAsia="楷体_GB2312"/>
          <w:lang w:eastAsia="zh-CN"/>
        </w:rPr>
      </w:pPr>
      <w:r w:rsidRPr="001C67C4">
        <w:rPr>
          <w:rFonts w:eastAsia="楷体_GB2312"/>
          <w:lang w:eastAsia="zh-CN"/>
        </w:rPr>
        <w:t>开户行大额支付系统行号：【】</w:t>
      </w:r>
    </w:p>
    <w:p w14:paraId="398E1568" w14:textId="77777777" w:rsidR="00D1037C" w:rsidRDefault="00E10191" w:rsidP="00BD3236">
      <w:pPr>
        <w:widowControl w:val="0"/>
        <w:spacing w:beforeLines="50" w:before="120" w:afterLines="50" w:after="120" w:line="360" w:lineRule="auto"/>
        <w:ind w:left="992"/>
        <w:jc w:val="both"/>
        <w:rPr>
          <w:rFonts w:eastAsia="楷体_GB2312"/>
          <w:lang w:eastAsia="zh-CN"/>
        </w:rPr>
      </w:pPr>
      <w:r w:rsidRPr="001C67C4">
        <w:rPr>
          <w:rFonts w:eastAsia="楷体_GB2312"/>
          <w:lang w:eastAsia="zh-CN"/>
        </w:rPr>
        <w:t>开户行大额支付系统名称：【</w:t>
      </w:r>
      <w:r w:rsidR="00AA504B">
        <w:rPr>
          <w:rFonts w:eastAsia="楷体_GB2312" w:hint="eastAsia"/>
          <w:lang w:eastAsia="zh-CN"/>
        </w:rPr>
        <w:t xml:space="preserve">                                        </w:t>
      </w:r>
      <w:r w:rsidRPr="001C67C4">
        <w:rPr>
          <w:rFonts w:eastAsia="楷体_GB2312"/>
          <w:lang w:eastAsia="zh-CN"/>
        </w:rPr>
        <w:t>】</w:t>
      </w:r>
    </w:p>
    <w:p w14:paraId="1AD7FAF8" w14:textId="77777777" w:rsidR="00D1037C" w:rsidRDefault="00B34BAF" w:rsidP="001415FB">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B34BAF">
        <w:rPr>
          <w:rFonts w:eastAsia="楷体_GB2312"/>
          <w:lang w:eastAsia="zh-CN"/>
        </w:rPr>
        <w:lastRenderedPageBreak/>
        <w:t>“</w:t>
      </w:r>
      <w:r>
        <w:rPr>
          <w:rFonts w:eastAsia="楷体_GB2312" w:hint="eastAsia"/>
          <w:lang w:eastAsia="zh-CN"/>
        </w:rPr>
        <w:t>发起机构</w:t>
      </w:r>
      <w:r w:rsidRPr="00B34BAF">
        <w:rPr>
          <w:rFonts w:eastAsia="楷体_GB2312"/>
          <w:lang w:eastAsia="zh-CN"/>
        </w:rPr>
        <w:t>”</w:t>
      </w:r>
      <w:r w:rsidRPr="00B34BAF">
        <w:rPr>
          <w:rFonts w:eastAsia="楷体_GB2312"/>
          <w:lang w:eastAsia="zh-CN"/>
        </w:rPr>
        <w:t>认购</w:t>
      </w:r>
      <w:r w:rsidRPr="00B34BAF">
        <w:rPr>
          <w:rFonts w:eastAsia="楷体_GB2312" w:hint="eastAsia"/>
          <w:lang w:eastAsia="zh-CN"/>
        </w:rPr>
        <w:t>的相应部分</w:t>
      </w:r>
      <w:r w:rsidRPr="00B34BAF">
        <w:rPr>
          <w:rFonts w:eastAsia="楷体_GB2312"/>
          <w:lang w:eastAsia="zh-CN"/>
        </w:rPr>
        <w:t>“</w:t>
      </w:r>
      <w:r w:rsidRPr="00B34BAF">
        <w:rPr>
          <w:rFonts w:eastAsia="楷体_GB2312"/>
          <w:lang w:eastAsia="zh-CN"/>
        </w:rPr>
        <w:t>资产支持证券</w:t>
      </w:r>
      <w:r w:rsidRPr="00B34BAF">
        <w:rPr>
          <w:rFonts w:eastAsia="楷体_GB2312"/>
          <w:lang w:eastAsia="zh-CN"/>
        </w:rPr>
        <w:t>”</w:t>
      </w:r>
      <w:r w:rsidRPr="00B34BAF">
        <w:rPr>
          <w:rFonts w:eastAsia="楷体_GB2312"/>
          <w:lang w:eastAsia="zh-CN"/>
        </w:rPr>
        <w:t>所应缴付相关认购款项的义务与</w:t>
      </w:r>
      <w:r w:rsidRPr="00B34BAF">
        <w:rPr>
          <w:rFonts w:eastAsia="楷体_GB2312"/>
          <w:lang w:eastAsia="zh-CN"/>
        </w:rPr>
        <w:t>“</w:t>
      </w:r>
      <w:r w:rsidRPr="00B34BAF">
        <w:rPr>
          <w:rFonts w:eastAsia="楷体_GB2312"/>
          <w:lang w:eastAsia="zh-CN"/>
        </w:rPr>
        <w:t>受托人</w:t>
      </w:r>
      <w:r w:rsidRPr="00B34BAF">
        <w:rPr>
          <w:rFonts w:eastAsia="楷体_GB2312"/>
          <w:lang w:eastAsia="zh-CN"/>
        </w:rPr>
        <w:t>”</w:t>
      </w:r>
      <w:r w:rsidRPr="00B34BAF">
        <w:rPr>
          <w:rFonts w:eastAsia="楷体_GB2312"/>
          <w:lang w:eastAsia="zh-CN"/>
        </w:rPr>
        <w:t>根据本合同向</w:t>
      </w:r>
      <w:r w:rsidRPr="00B34BAF">
        <w:rPr>
          <w:rFonts w:eastAsia="楷体_GB2312"/>
          <w:lang w:eastAsia="zh-CN"/>
        </w:rPr>
        <w:t>“</w:t>
      </w:r>
      <w:r w:rsidRPr="00B34BAF">
        <w:rPr>
          <w:rFonts w:eastAsia="楷体_GB2312"/>
          <w:lang w:eastAsia="zh-CN"/>
        </w:rPr>
        <w:t>委托人</w:t>
      </w:r>
      <w:r w:rsidRPr="00B34BAF">
        <w:rPr>
          <w:rFonts w:eastAsia="楷体_GB2312"/>
          <w:lang w:eastAsia="zh-CN"/>
        </w:rPr>
        <w:t>”</w:t>
      </w:r>
      <w:r w:rsidRPr="00B34BAF">
        <w:rPr>
          <w:rFonts w:eastAsia="楷体_GB2312"/>
          <w:lang w:eastAsia="zh-CN"/>
        </w:rPr>
        <w:t>缴付</w:t>
      </w:r>
      <w:r w:rsidRPr="00B34BAF">
        <w:rPr>
          <w:rFonts w:eastAsia="楷体_GB2312"/>
          <w:lang w:eastAsia="zh-CN"/>
        </w:rPr>
        <w:t>“</w:t>
      </w:r>
      <w:r w:rsidRPr="00B34BAF">
        <w:rPr>
          <w:rFonts w:eastAsia="楷体_GB2312"/>
          <w:lang w:eastAsia="zh-CN"/>
        </w:rPr>
        <w:t>资产支持证券募集资金</w:t>
      </w:r>
      <w:r w:rsidRPr="00B34BAF">
        <w:rPr>
          <w:rFonts w:eastAsia="楷体_GB2312"/>
          <w:lang w:eastAsia="zh-CN"/>
        </w:rPr>
        <w:t>”</w:t>
      </w:r>
      <w:r w:rsidRPr="00B34BAF">
        <w:rPr>
          <w:rFonts w:eastAsia="楷体_GB2312"/>
          <w:lang w:eastAsia="zh-CN"/>
        </w:rPr>
        <w:t>中</w:t>
      </w:r>
      <w:r w:rsidRPr="00B34BAF">
        <w:rPr>
          <w:rFonts w:eastAsia="楷体_GB2312" w:hint="eastAsia"/>
          <w:lang w:eastAsia="zh-CN"/>
        </w:rPr>
        <w:t>相应部分</w:t>
      </w:r>
      <w:r w:rsidRPr="00B34BAF">
        <w:rPr>
          <w:rFonts w:eastAsia="楷体_GB2312"/>
          <w:lang w:eastAsia="zh-CN"/>
        </w:rPr>
        <w:t>“</w:t>
      </w:r>
      <w:r w:rsidRPr="00B34BAF">
        <w:rPr>
          <w:rFonts w:eastAsia="楷体_GB2312"/>
          <w:lang w:eastAsia="zh-CN"/>
        </w:rPr>
        <w:t>资产支持证券</w:t>
      </w:r>
      <w:r w:rsidRPr="00B34BAF">
        <w:rPr>
          <w:rFonts w:eastAsia="楷体_GB2312"/>
          <w:lang w:eastAsia="zh-CN"/>
        </w:rPr>
        <w:t>”</w:t>
      </w:r>
      <w:r w:rsidRPr="00B34BAF">
        <w:rPr>
          <w:rFonts w:eastAsia="楷体_GB2312"/>
          <w:lang w:eastAsia="zh-CN"/>
        </w:rPr>
        <w:t>的募集款项的支付义务全额相抵销，即</w:t>
      </w:r>
      <w:r w:rsidRPr="00B34BAF">
        <w:rPr>
          <w:rFonts w:eastAsia="楷体_GB2312"/>
          <w:lang w:eastAsia="zh-CN"/>
        </w:rPr>
        <w:t>“</w:t>
      </w:r>
      <w:r>
        <w:rPr>
          <w:rFonts w:eastAsia="楷体_GB2312" w:hint="eastAsia"/>
          <w:lang w:eastAsia="zh-CN"/>
        </w:rPr>
        <w:t>发起机构</w:t>
      </w:r>
      <w:r w:rsidRPr="00B34BAF">
        <w:rPr>
          <w:rFonts w:eastAsia="楷体_GB2312"/>
          <w:lang w:eastAsia="zh-CN"/>
        </w:rPr>
        <w:t>”</w:t>
      </w:r>
      <w:r w:rsidRPr="00B34BAF">
        <w:rPr>
          <w:rFonts w:eastAsia="楷体_GB2312"/>
          <w:lang w:eastAsia="zh-CN"/>
        </w:rPr>
        <w:t>无需向</w:t>
      </w:r>
      <w:r w:rsidRPr="00B34BAF">
        <w:rPr>
          <w:rFonts w:eastAsia="楷体_GB2312"/>
          <w:lang w:eastAsia="zh-CN"/>
        </w:rPr>
        <w:t>“</w:t>
      </w:r>
      <w:r w:rsidRPr="00B34BAF">
        <w:rPr>
          <w:rFonts w:eastAsia="楷体_GB2312"/>
          <w:lang w:eastAsia="zh-CN"/>
        </w:rPr>
        <w:t>受托人</w:t>
      </w:r>
      <w:r w:rsidRPr="00B34BAF">
        <w:rPr>
          <w:rFonts w:eastAsia="楷体_GB2312"/>
          <w:lang w:eastAsia="zh-CN"/>
        </w:rPr>
        <w:t>”</w:t>
      </w:r>
      <w:r w:rsidRPr="00B34BAF">
        <w:rPr>
          <w:rFonts w:eastAsia="楷体_GB2312"/>
          <w:lang w:eastAsia="zh-CN"/>
        </w:rPr>
        <w:t>支付所发行的</w:t>
      </w:r>
      <w:r w:rsidRPr="00B34BAF">
        <w:rPr>
          <w:rFonts w:eastAsia="楷体_GB2312"/>
          <w:lang w:eastAsia="zh-CN"/>
        </w:rPr>
        <w:t>“</w:t>
      </w:r>
      <w:r>
        <w:rPr>
          <w:rFonts w:eastAsia="楷体_GB2312" w:hint="eastAsia"/>
          <w:lang w:eastAsia="zh-CN"/>
        </w:rPr>
        <w:t>发起机构</w:t>
      </w:r>
      <w:r w:rsidRPr="00B34BAF">
        <w:rPr>
          <w:rFonts w:eastAsia="楷体_GB2312"/>
          <w:lang w:eastAsia="zh-CN"/>
        </w:rPr>
        <w:t>”</w:t>
      </w:r>
      <w:r w:rsidRPr="00B34BAF">
        <w:rPr>
          <w:rFonts w:eastAsia="楷体_GB2312" w:hint="eastAsia"/>
          <w:lang w:eastAsia="zh-CN"/>
        </w:rPr>
        <w:t>自持部分的</w:t>
      </w:r>
      <w:r w:rsidRPr="00B34BAF">
        <w:rPr>
          <w:rFonts w:eastAsia="楷体_GB2312"/>
          <w:lang w:eastAsia="zh-CN"/>
        </w:rPr>
        <w:t>“</w:t>
      </w:r>
      <w:r w:rsidRPr="00B34BAF">
        <w:rPr>
          <w:rFonts w:eastAsia="楷体_GB2312"/>
          <w:lang w:eastAsia="zh-CN"/>
        </w:rPr>
        <w:t>资产支持证券</w:t>
      </w:r>
      <w:r w:rsidRPr="00B34BAF">
        <w:rPr>
          <w:rFonts w:eastAsia="楷体_GB2312"/>
          <w:lang w:eastAsia="zh-CN"/>
        </w:rPr>
        <w:t>”</w:t>
      </w:r>
      <w:r w:rsidRPr="00B34BAF">
        <w:rPr>
          <w:rFonts w:eastAsia="楷体_GB2312"/>
          <w:lang w:eastAsia="zh-CN"/>
        </w:rPr>
        <w:t>的认购价款，</w:t>
      </w:r>
      <w:r w:rsidRPr="00B34BAF">
        <w:rPr>
          <w:rFonts w:eastAsia="楷体_GB2312"/>
          <w:lang w:eastAsia="zh-CN"/>
        </w:rPr>
        <w:t>“</w:t>
      </w:r>
      <w:r w:rsidRPr="00B34BAF">
        <w:rPr>
          <w:rFonts w:eastAsia="楷体_GB2312"/>
          <w:lang w:eastAsia="zh-CN"/>
        </w:rPr>
        <w:t>受托人</w:t>
      </w:r>
      <w:r w:rsidRPr="00B34BAF">
        <w:rPr>
          <w:rFonts w:eastAsia="楷体_GB2312"/>
          <w:lang w:eastAsia="zh-CN"/>
        </w:rPr>
        <w:t>”</w:t>
      </w:r>
      <w:r w:rsidRPr="00B34BAF">
        <w:rPr>
          <w:rFonts w:eastAsia="楷体_GB2312"/>
          <w:lang w:eastAsia="zh-CN"/>
        </w:rPr>
        <w:t>根据本合同向</w:t>
      </w:r>
      <w:r w:rsidRPr="00B34BAF">
        <w:rPr>
          <w:rFonts w:eastAsia="楷体_GB2312"/>
          <w:lang w:eastAsia="zh-CN"/>
        </w:rPr>
        <w:t>“</w:t>
      </w:r>
      <w:r w:rsidRPr="00B34BAF">
        <w:rPr>
          <w:rFonts w:eastAsia="楷体_GB2312"/>
          <w:lang w:eastAsia="zh-CN"/>
        </w:rPr>
        <w:t>委托人</w:t>
      </w:r>
      <w:r w:rsidRPr="00B34BAF">
        <w:rPr>
          <w:rFonts w:eastAsia="楷体_GB2312"/>
          <w:lang w:eastAsia="zh-CN"/>
        </w:rPr>
        <w:t>”</w:t>
      </w:r>
      <w:r w:rsidRPr="00B34BAF">
        <w:rPr>
          <w:rFonts w:eastAsia="楷体_GB2312"/>
          <w:lang w:eastAsia="zh-CN"/>
        </w:rPr>
        <w:t>划转的</w:t>
      </w:r>
      <w:r w:rsidRPr="00B34BAF">
        <w:rPr>
          <w:rFonts w:eastAsia="楷体_GB2312"/>
          <w:lang w:eastAsia="zh-CN"/>
        </w:rPr>
        <w:t>“</w:t>
      </w:r>
      <w:r w:rsidRPr="00B34BAF">
        <w:rPr>
          <w:rFonts w:eastAsia="楷体_GB2312"/>
          <w:lang w:eastAsia="zh-CN"/>
        </w:rPr>
        <w:t>资产支持证券募集资金净额</w:t>
      </w:r>
      <w:r w:rsidRPr="00B34BAF">
        <w:rPr>
          <w:rFonts w:eastAsia="楷体_GB2312"/>
          <w:lang w:eastAsia="zh-CN"/>
        </w:rPr>
        <w:t>”</w:t>
      </w:r>
      <w:r w:rsidRPr="00B34BAF">
        <w:rPr>
          <w:rFonts w:eastAsia="楷体_GB2312"/>
          <w:lang w:eastAsia="zh-CN"/>
        </w:rPr>
        <w:t>也无需将上述</w:t>
      </w:r>
      <w:r w:rsidRPr="00B34BAF">
        <w:rPr>
          <w:rFonts w:eastAsia="楷体_GB2312"/>
          <w:lang w:eastAsia="zh-CN"/>
        </w:rPr>
        <w:t>“</w:t>
      </w:r>
      <w:r>
        <w:rPr>
          <w:rFonts w:eastAsia="楷体_GB2312" w:hint="eastAsia"/>
          <w:lang w:eastAsia="zh-CN"/>
        </w:rPr>
        <w:t>发起机构</w:t>
      </w:r>
      <w:r w:rsidRPr="00B34BAF">
        <w:rPr>
          <w:rFonts w:eastAsia="楷体_GB2312"/>
          <w:lang w:eastAsia="zh-CN"/>
        </w:rPr>
        <w:t>”</w:t>
      </w:r>
      <w:r w:rsidRPr="00B34BAF">
        <w:rPr>
          <w:rFonts w:eastAsia="楷体_GB2312" w:hint="eastAsia"/>
          <w:lang w:eastAsia="zh-CN"/>
        </w:rPr>
        <w:t>自持部分的</w:t>
      </w:r>
      <w:r w:rsidRPr="00B34BAF">
        <w:rPr>
          <w:rFonts w:eastAsia="楷体_GB2312"/>
          <w:lang w:eastAsia="zh-CN"/>
        </w:rPr>
        <w:t>“</w:t>
      </w:r>
      <w:r w:rsidRPr="00B34BAF">
        <w:rPr>
          <w:rFonts w:eastAsia="楷体_GB2312"/>
          <w:lang w:eastAsia="zh-CN"/>
        </w:rPr>
        <w:t>资产支持证券</w:t>
      </w:r>
      <w:r w:rsidRPr="00B34BAF">
        <w:rPr>
          <w:rFonts w:eastAsia="楷体_GB2312"/>
          <w:lang w:eastAsia="zh-CN"/>
        </w:rPr>
        <w:t>”</w:t>
      </w:r>
      <w:r w:rsidRPr="00B34BAF">
        <w:rPr>
          <w:rFonts w:eastAsia="楷体_GB2312"/>
          <w:lang w:eastAsia="zh-CN"/>
        </w:rPr>
        <w:t>的募集款项计算在内。</w:t>
      </w:r>
    </w:p>
    <w:p w14:paraId="6AC3BACE"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428" w:name="_Toc432776110"/>
      <w:bookmarkStart w:id="429" w:name="_Toc431207390"/>
      <w:bookmarkStart w:id="430" w:name="_Toc388889622"/>
      <w:bookmarkStart w:id="431" w:name="_Toc110397695"/>
      <w:bookmarkStart w:id="432" w:name="_Toc113253649"/>
      <w:bookmarkStart w:id="433" w:name="_Toc177196856"/>
      <w:bookmarkStart w:id="434" w:name="_Toc177197122"/>
      <w:bookmarkStart w:id="435" w:name="_Toc177197174"/>
      <w:bookmarkStart w:id="436" w:name="_Ref203363195"/>
      <w:bookmarkStart w:id="437" w:name="_Toc203368464"/>
      <w:bookmarkStart w:id="438" w:name="_Toc207015479"/>
      <w:bookmarkStart w:id="439" w:name="_Toc377477228"/>
      <w:bookmarkStart w:id="440" w:name="_Toc377477298"/>
      <w:bookmarkStart w:id="441" w:name="_Toc377477654"/>
      <w:bookmarkStart w:id="442" w:name="_Toc377477727"/>
      <w:bookmarkStart w:id="443" w:name="_Toc404172152"/>
      <w:bookmarkStart w:id="444" w:name="_Toc432776111"/>
      <w:bookmarkEnd w:id="428"/>
      <w:bookmarkEnd w:id="429"/>
      <w:bookmarkEnd w:id="430"/>
      <w:r w:rsidRPr="001C67C4">
        <w:rPr>
          <w:rFonts w:eastAsia="楷体_GB2312"/>
          <w:b/>
        </w:rPr>
        <w:t>承销报酬和费用</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14:paraId="71E2724F" w14:textId="239B99D0" w:rsidR="00D1037C" w:rsidRDefault="00133F7B" w:rsidP="00E920E7">
      <w:pPr>
        <w:widowControl w:val="0"/>
        <w:numPr>
          <w:ilvl w:val="1"/>
          <w:numId w:val="6"/>
        </w:numPr>
        <w:tabs>
          <w:tab w:val="left" w:pos="851"/>
        </w:tabs>
        <w:spacing w:beforeLines="50" w:before="120" w:afterLines="50" w:after="120" w:line="360" w:lineRule="auto"/>
        <w:jc w:val="both"/>
        <w:rPr>
          <w:rFonts w:eastAsia="楷体_GB2312"/>
          <w:lang w:eastAsia="zh-CN"/>
        </w:rPr>
      </w:pPr>
      <w:bookmarkStart w:id="445" w:name="_Ref203314601"/>
      <w:bookmarkStart w:id="446" w:name="_Ref207015383"/>
      <w:bookmarkStart w:id="447" w:name="_Toc377477229"/>
      <w:bookmarkStart w:id="448" w:name="_Toc377477299"/>
      <w:bookmarkStart w:id="449" w:name="_Toc377477655"/>
      <w:bookmarkStart w:id="450" w:name="_Toc377477728"/>
      <w:r w:rsidRPr="001C67C4">
        <w:rPr>
          <w:rFonts w:eastAsia="楷体_GB2312"/>
          <w:lang w:eastAsia="zh-CN"/>
        </w:rPr>
        <w:t>“</w:t>
      </w:r>
      <w:r w:rsidRPr="001C67C4">
        <w:rPr>
          <w:rFonts w:eastAsia="楷体_GB2312"/>
          <w:lang w:eastAsia="zh-CN"/>
        </w:rPr>
        <w:t>承销报酬</w:t>
      </w:r>
      <w:r w:rsidRPr="001C67C4">
        <w:rPr>
          <w:rFonts w:eastAsia="楷体_GB2312"/>
          <w:lang w:eastAsia="zh-CN"/>
        </w:rPr>
        <w:t>”</w:t>
      </w:r>
      <w:r w:rsidRPr="001C67C4">
        <w:rPr>
          <w:rFonts w:eastAsia="楷体_GB2312"/>
          <w:lang w:eastAsia="zh-CN"/>
        </w:rPr>
        <w:t>作为</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组织</w:t>
      </w:r>
      <w:r w:rsidRPr="001C67C4">
        <w:rPr>
          <w:rFonts w:eastAsia="楷体_GB2312"/>
          <w:lang w:eastAsia="zh-CN"/>
        </w:rPr>
        <w:t>“</w:t>
      </w:r>
      <w:r w:rsidRPr="001C67C4">
        <w:rPr>
          <w:rFonts w:eastAsia="楷体_GB2312"/>
          <w:lang w:eastAsia="zh-CN"/>
        </w:rPr>
        <w:t>承销团</w:t>
      </w:r>
      <w:r w:rsidRPr="001C67C4">
        <w:rPr>
          <w:rFonts w:eastAsia="楷体_GB2312"/>
          <w:lang w:eastAsia="zh-CN"/>
        </w:rPr>
        <w:t>”</w:t>
      </w:r>
      <w:r w:rsidRPr="001C67C4">
        <w:rPr>
          <w:rFonts w:eastAsia="楷体_GB2312"/>
          <w:lang w:eastAsia="zh-CN"/>
        </w:rPr>
        <w:t>提供</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color w:val="000000"/>
        </w:rPr>
        <w:t>（不包括</w:t>
      </w:r>
      <w:r w:rsidRPr="001C67C4">
        <w:rPr>
          <w:rFonts w:eastAsia="楷体_GB2312"/>
          <w:color w:val="000000"/>
          <w:lang w:eastAsia="zh-CN"/>
        </w:rPr>
        <w:t>向</w:t>
      </w:r>
      <w:r w:rsidRPr="001C67C4">
        <w:rPr>
          <w:rFonts w:eastAsia="楷体_GB2312"/>
          <w:color w:val="000000"/>
          <w:lang w:eastAsia="zh-CN"/>
        </w:rPr>
        <w:t>“</w:t>
      </w:r>
      <w:r w:rsidRPr="001C67C4">
        <w:rPr>
          <w:rFonts w:eastAsia="楷体_GB2312"/>
          <w:color w:val="000000"/>
        </w:rPr>
        <w:t>发起机构</w:t>
      </w:r>
      <w:r w:rsidRPr="001C67C4">
        <w:rPr>
          <w:rFonts w:eastAsia="楷体_GB2312"/>
          <w:color w:val="000000"/>
          <w:lang w:eastAsia="zh-CN"/>
        </w:rPr>
        <w:t>”</w:t>
      </w:r>
      <w:r w:rsidRPr="001C67C4">
        <w:rPr>
          <w:rFonts w:eastAsia="楷体_GB2312"/>
          <w:color w:val="000000"/>
          <w:lang w:eastAsia="zh-CN"/>
        </w:rPr>
        <w:t>发行</w:t>
      </w:r>
      <w:r w:rsidRPr="001C67C4">
        <w:rPr>
          <w:rFonts w:eastAsia="楷体_GB2312"/>
          <w:color w:val="000000"/>
        </w:rPr>
        <w:t>的</w:t>
      </w:r>
      <w:r w:rsidRPr="001C67C4">
        <w:rPr>
          <w:rFonts w:eastAsia="楷体_GB2312"/>
          <w:color w:val="000000"/>
          <w:lang w:eastAsia="zh-CN"/>
        </w:rPr>
        <w:t>“</w:t>
      </w:r>
      <w:r w:rsidRPr="001C67C4">
        <w:rPr>
          <w:rFonts w:eastAsia="楷体_GB2312"/>
          <w:color w:val="000000"/>
        </w:rPr>
        <w:t>资产支持证券</w:t>
      </w:r>
      <w:r w:rsidRPr="001C67C4">
        <w:rPr>
          <w:rFonts w:eastAsia="楷体_GB2312"/>
          <w:color w:val="000000"/>
          <w:lang w:eastAsia="zh-CN"/>
        </w:rPr>
        <w:t>”</w:t>
      </w:r>
      <w:r w:rsidRPr="001C67C4">
        <w:rPr>
          <w:rFonts w:eastAsia="楷体_GB2312"/>
          <w:color w:val="000000"/>
        </w:rPr>
        <w:t>）</w:t>
      </w:r>
      <w:r w:rsidRPr="001C67C4">
        <w:rPr>
          <w:rFonts w:eastAsia="楷体_GB2312"/>
          <w:lang w:eastAsia="zh-CN"/>
        </w:rPr>
        <w:t>承销服务的对价，</w:t>
      </w:r>
      <w:r w:rsidRPr="001C67C4">
        <w:rPr>
          <w:rFonts w:eastAsia="楷体_GB2312"/>
          <w:lang w:eastAsia="zh-CN"/>
        </w:rPr>
        <w:t>“</w:t>
      </w:r>
      <w:r w:rsidRPr="001C67C4">
        <w:rPr>
          <w:rFonts w:eastAsia="楷体_GB2312"/>
          <w:lang w:eastAsia="zh-CN"/>
        </w:rPr>
        <w:t>承销报酬</w:t>
      </w:r>
      <w:r w:rsidRPr="001C67C4">
        <w:rPr>
          <w:rFonts w:eastAsia="楷体_GB2312"/>
          <w:lang w:eastAsia="zh-CN"/>
        </w:rPr>
        <w:t>”</w:t>
      </w:r>
      <w:ins w:id="451" w:author="zszq" w:date="2016-06-02T14:45:00Z">
        <w:r w:rsidR="00455D8A" w:rsidRPr="002A35AF">
          <w:rPr>
            <w:rFonts w:eastAsia="楷体" w:hint="eastAsia"/>
            <w:lang w:eastAsia="zh-CN"/>
          </w:rPr>
          <w:t>的具体金额或计算方式及支付方式由本协议各方另行协商确定。</w:t>
        </w:r>
      </w:ins>
    </w:p>
    <w:p w14:paraId="533B741D" w14:textId="79997A09" w:rsidR="00D1037C" w:rsidRDefault="00E920E7"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sidDel="00E920E7">
        <w:rPr>
          <w:rFonts w:eastAsia="楷体_GB2312"/>
          <w:lang w:eastAsia="zh-CN"/>
        </w:rPr>
        <w:t xml:space="preserve"> </w:t>
      </w:r>
      <w:bookmarkStart w:id="452" w:name="_Toc377477230"/>
      <w:bookmarkStart w:id="453" w:name="_Toc377477300"/>
      <w:bookmarkStart w:id="454" w:name="_Toc377477656"/>
      <w:bookmarkStart w:id="455" w:name="_Toc377477729"/>
      <w:bookmarkEnd w:id="445"/>
      <w:bookmarkEnd w:id="446"/>
      <w:bookmarkEnd w:id="447"/>
      <w:bookmarkEnd w:id="448"/>
      <w:bookmarkEnd w:id="449"/>
      <w:bookmarkEnd w:id="450"/>
      <w:r w:rsidR="00133F7B" w:rsidRPr="001C67C4">
        <w:rPr>
          <w:rFonts w:eastAsia="楷体_GB2312"/>
          <w:lang w:eastAsia="zh-CN"/>
        </w:rPr>
        <w:t>“</w:t>
      </w:r>
      <w:r w:rsidR="00133F7B" w:rsidRPr="001C67C4">
        <w:rPr>
          <w:rFonts w:eastAsia="楷体_GB2312"/>
          <w:lang w:eastAsia="zh-CN"/>
        </w:rPr>
        <w:t>本协议</w:t>
      </w:r>
      <w:r w:rsidR="00133F7B" w:rsidRPr="001C67C4">
        <w:rPr>
          <w:rFonts w:eastAsia="楷体_GB2312"/>
          <w:lang w:eastAsia="zh-CN"/>
        </w:rPr>
        <w:t>”</w:t>
      </w:r>
      <w:r w:rsidR="00133F7B" w:rsidRPr="001C67C4">
        <w:rPr>
          <w:rFonts w:eastAsia="楷体_GB2312"/>
          <w:lang w:eastAsia="zh-CN"/>
        </w:rPr>
        <w:t>项下的</w:t>
      </w:r>
      <w:r w:rsidR="00133F7B" w:rsidRPr="001C67C4">
        <w:rPr>
          <w:rFonts w:eastAsia="楷体_GB2312"/>
          <w:lang w:eastAsia="zh-CN"/>
        </w:rPr>
        <w:t>“</w:t>
      </w:r>
      <w:r w:rsidR="00133F7B" w:rsidRPr="001C67C4">
        <w:rPr>
          <w:rFonts w:eastAsia="楷体_GB2312"/>
          <w:lang w:eastAsia="zh-CN"/>
        </w:rPr>
        <w:t>承销报酬</w:t>
      </w:r>
      <w:r w:rsidR="00133F7B" w:rsidRPr="001C67C4">
        <w:rPr>
          <w:rFonts w:eastAsia="楷体_GB2312"/>
          <w:lang w:eastAsia="zh-CN"/>
        </w:rPr>
        <w:t>”</w:t>
      </w:r>
      <w:r w:rsidR="00133F7B" w:rsidRPr="001C67C4">
        <w:rPr>
          <w:rFonts w:eastAsia="楷体_GB2312"/>
          <w:lang w:eastAsia="zh-CN"/>
        </w:rPr>
        <w:t>将由</w:t>
      </w:r>
      <w:r w:rsidR="00133F7B" w:rsidRPr="001C67C4">
        <w:rPr>
          <w:rFonts w:eastAsia="楷体_GB2312"/>
          <w:lang w:eastAsia="zh-CN"/>
        </w:rPr>
        <w:t>“</w:t>
      </w:r>
      <w:sdt>
        <w:sdtPr>
          <w:rPr>
            <w:rFonts w:eastAsia="楷体_GB2312" w:hint="eastAsia"/>
            <w:lang w:eastAsia="zh-CN"/>
          </w:rPr>
          <w:alias w:val="PrimarySeller_ServiceProviderCode"/>
          <w:tag w:val="PrimarySeller_ServiceProviderCode"/>
          <w:id w:val="1718544177"/>
          <w:placeholder>
            <w:docPart w:val="D07238F265DC46339821B31D576EE2F0"/>
          </w:placeholder>
          <w:text/>
        </w:sdtPr>
        <w:sdtEndPr>
          <w:rPr>
            <w:rFonts w:hint="default"/>
          </w:rPr>
        </w:sdtEndPr>
        <w:sdtContent>
          <w:r w:rsidR="00E37E42" w:rsidRPr="00100B8D">
            <w:rPr>
              <w:rFonts w:eastAsia="楷体_GB2312" w:hint="eastAsia"/>
              <w:lang w:eastAsia="zh-CN"/>
            </w:rPr>
            <w:t>招商证券</w:t>
          </w:r>
        </w:sdtContent>
      </w:sdt>
      <w:r w:rsidR="00133F7B" w:rsidRPr="001C67C4">
        <w:rPr>
          <w:rFonts w:eastAsia="楷体_GB2312"/>
          <w:lang w:eastAsia="zh-CN"/>
        </w:rPr>
        <w:t>”</w:t>
      </w:r>
      <w:r w:rsidR="00133F7B" w:rsidRPr="001C67C4">
        <w:rPr>
          <w:rFonts w:eastAsia="楷体_GB2312"/>
          <w:lang w:eastAsia="zh-CN"/>
        </w:rPr>
        <w:t>在收到各</w:t>
      </w:r>
      <w:r w:rsidR="00133F7B" w:rsidRPr="001C67C4">
        <w:rPr>
          <w:rFonts w:eastAsia="楷体_GB2312"/>
          <w:lang w:eastAsia="zh-CN"/>
        </w:rPr>
        <w:t>“</w:t>
      </w:r>
      <w:r w:rsidR="00133F7B" w:rsidRPr="001C67C4">
        <w:rPr>
          <w:rFonts w:eastAsia="楷体_GB2312"/>
          <w:lang w:eastAsia="zh-CN"/>
        </w:rPr>
        <w:t>承销商</w:t>
      </w:r>
      <w:r w:rsidR="00133F7B" w:rsidRPr="001C67C4">
        <w:rPr>
          <w:rFonts w:eastAsia="楷体_GB2312"/>
          <w:lang w:eastAsia="zh-CN"/>
        </w:rPr>
        <w:t>”</w:t>
      </w:r>
      <w:r w:rsidR="00133F7B" w:rsidRPr="001C67C4">
        <w:rPr>
          <w:rFonts w:eastAsia="楷体_GB2312"/>
          <w:lang w:eastAsia="zh-CN"/>
        </w:rPr>
        <w:t>划付的</w:t>
      </w:r>
      <w:r w:rsidR="00133F7B" w:rsidRPr="001C67C4">
        <w:rPr>
          <w:rFonts w:eastAsia="楷体_GB2312"/>
          <w:lang w:eastAsia="zh-CN"/>
        </w:rPr>
        <w:t>“</w:t>
      </w:r>
      <w:r w:rsidR="00133F7B" w:rsidRPr="001C67C4">
        <w:rPr>
          <w:rFonts w:eastAsia="楷体_GB2312"/>
          <w:lang w:eastAsia="zh-CN"/>
        </w:rPr>
        <w:t>资产支持证券</w:t>
      </w:r>
      <w:r w:rsidR="00133F7B" w:rsidRPr="001C67C4">
        <w:rPr>
          <w:rFonts w:eastAsia="楷体_GB2312"/>
          <w:lang w:eastAsia="zh-CN"/>
        </w:rPr>
        <w:t>”</w:t>
      </w:r>
      <w:r w:rsidR="00133F7B" w:rsidRPr="001C67C4">
        <w:rPr>
          <w:rFonts w:eastAsia="楷体_GB2312"/>
          <w:color w:val="000000"/>
        </w:rPr>
        <w:t>（不包括</w:t>
      </w:r>
      <w:r w:rsidR="00133F7B" w:rsidRPr="001C67C4">
        <w:rPr>
          <w:rFonts w:eastAsia="楷体_GB2312"/>
          <w:color w:val="000000"/>
          <w:lang w:eastAsia="zh-CN"/>
        </w:rPr>
        <w:t>向</w:t>
      </w:r>
      <w:r w:rsidR="00133F7B" w:rsidRPr="001C67C4">
        <w:rPr>
          <w:rFonts w:eastAsia="楷体_GB2312"/>
          <w:color w:val="000000"/>
          <w:lang w:eastAsia="zh-CN"/>
        </w:rPr>
        <w:t>“</w:t>
      </w:r>
      <w:r w:rsidR="00133F7B" w:rsidRPr="001C67C4">
        <w:rPr>
          <w:rFonts w:eastAsia="楷体_GB2312"/>
          <w:color w:val="000000"/>
        </w:rPr>
        <w:t>发起机构</w:t>
      </w:r>
      <w:r w:rsidR="00133F7B" w:rsidRPr="001C67C4">
        <w:rPr>
          <w:rFonts w:eastAsia="楷体_GB2312"/>
          <w:color w:val="000000"/>
          <w:lang w:eastAsia="zh-CN"/>
        </w:rPr>
        <w:t>”</w:t>
      </w:r>
      <w:r w:rsidR="00133F7B" w:rsidRPr="001C67C4">
        <w:rPr>
          <w:rFonts w:eastAsia="楷体_GB2312"/>
          <w:color w:val="000000"/>
          <w:lang w:eastAsia="zh-CN"/>
        </w:rPr>
        <w:t>发行</w:t>
      </w:r>
      <w:r w:rsidR="00133F7B" w:rsidRPr="001C67C4">
        <w:rPr>
          <w:rFonts w:eastAsia="楷体_GB2312"/>
          <w:color w:val="000000"/>
        </w:rPr>
        <w:t>的</w:t>
      </w:r>
      <w:r w:rsidR="00133F7B" w:rsidRPr="001C67C4">
        <w:rPr>
          <w:rFonts w:eastAsia="楷体_GB2312"/>
          <w:color w:val="000000"/>
          <w:lang w:eastAsia="zh-CN"/>
        </w:rPr>
        <w:t>“</w:t>
      </w:r>
      <w:r w:rsidR="00133F7B" w:rsidRPr="001C67C4">
        <w:rPr>
          <w:rFonts w:eastAsia="楷体_GB2312"/>
          <w:color w:val="000000"/>
        </w:rPr>
        <w:t>资产支持证券</w:t>
      </w:r>
      <w:r w:rsidR="00133F7B" w:rsidRPr="001C67C4">
        <w:rPr>
          <w:rFonts w:eastAsia="楷体_GB2312"/>
          <w:color w:val="000000"/>
          <w:lang w:eastAsia="zh-CN"/>
        </w:rPr>
        <w:t>”</w:t>
      </w:r>
      <w:r w:rsidR="00133F7B" w:rsidRPr="001C67C4">
        <w:rPr>
          <w:rFonts w:eastAsia="楷体_GB2312"/>
          <w:color w:val="000000"/>
        </w:rPr>
        <w:t>）</w:t>
      </w:r>
      <w:r w:rsidR="00133F7B" w:rsidRPr="001C67C4">
        <w:rPr>
          <w:rFonts w:eastAsia="楷体_GB2312"/>
          <w:lang w:eastAsia="zh-CN"/>
        </w:rPr>
        <w:t xml:space="preserve"> “</w:t>
      </w:r>
      <w:r w:rsidR="00133F7B" w:rsidRPr="001C67C4">
        <w:rPr>
          <w:rFonts w:eastAsia="楷体_GB2312"/>
          <w:lang w:eastAsia="zh-CN"/>
        </w:rPr>
        <w:t>募集款项</w:t>
      </w:r>
      <w:r w:rsidR="00133F7B" w:rsidRPr="001C67C4">
        <w:rPr>
          <w:rFonts w:eastAsia="楷体_GB2312"/>
          <w:lang w:eastAsia="zh-CN"/>
        </w:rPr>
        <w:t>”</w:t>
      </w:r>
      <w:r w:rsidR="00133F7B" w:rsidRPr="001C67C4">
        <w:rPr>
          <w:rFonts w:eastAsia="楷体_GB2312"/>
          <w:lang w:eastAsia="zh-CN"/>
        </w:rPr>
        <w:t>后直接扣除，而后再由</w:t>
      </w:r>
      <w:r w:rsidR="00133F7B" w:rsidRPr="001C67C4">
        <w:rPr>
          <w:rFonts w:eastAsia="楷体_GB2312"/>
          <w:lang w:eastAsia="zh-CN"/>
        </w:rPr>
        <w:t>“</w:t>
      </w:r>
      <w:sdt>
        <w:sdtPr>
          <w:rPr>
            <w:rFonts w:eastAsia="楷体_GB2312" w:hint="eastAsia"/>
            <w:lang w:eastAsia="zh-CN"/>
          </w:rPr>
          <w:alias w:val="PrimarySeller_ServiceProviderCode"/>
          <w:tag w:val="PrimarySeller_ServiceProviderCode"/>
          <w:id w:val="1000311432"/>
          <w:placeholder>
            <w:docPart w:val="78161EE9D85442F8A3A757007662514B"/>
          </w:placeholder>
          <w:text/>
        </w:sdtPr>
        <w:sdtEndPr>
          <w:rPr>
            <w:rFonts w:hint="default"/>
          </w:rPr>
        </w:sdtEndPr>
        <w:sdtContent>
          <w:r w:rsidR="00E37E42" w:rsidRPr="00100B8D">
            <w:rPr>
              <w:rFonts w:eastAsia="楷体_GB2312" w:hint="eastAsia"/>
              <w:lang w:eastAsia="zh-CN"/>
            </w:rPr>
            <w:t>招商证券</w:t>
          </w:r>
        </w:sdtContent>
      </w:sdt>
      <w:r w:rsidR="00133F7B" w:rsidRPr="001C67C4">
        <w:rPr>
          <w:rFonts w:eastAsia="楷体_GB2312"/>
          <w:lang w:eastAsia="zh-CN"/>
        </w:rPr>
        <w:t>”</w:t>
      </w:r>
      <w:r w:rsidR="00133F7B" w:rsidRPr="001C67C4">
        <w:rPr>
          <w:rFonts w:eastAsia="楷体_GB2312"/>
          <w:lang w:eastAsia="zh-CN"/>
        </w:rPr>
        <w:t>自</w:t>
      </w:r>
      <w:r w:rsidR="00133F7B" w:rsidRPr="001C67C4">
        <w:rPr>
          <w:rFonts w:eastAsia="楷体_GB2312"/>
          <w:lang w:eastAsia="zh-CN"/>
        </w:rPr>
        <w:t>“</w:t>
      </w:r>
      <w:r w:rsidR="00133F7B" w:rsidRPr="001C67C4">
        <w:rPr>
          <w:rFonts w:eastAsia="楷体_GB2312"/>
          <w:lang w:eastAsia="zh-CN"/>
        </w:rPr>
        <w:t>缴款日</w:t>
      </w:r>
      <w:r w:rsidR="00133F7B" w:rsidRPr="001C67C4">
        <w:rPr>
          <w:rFonts w:eastAsia="楷体_GB2312"/>
          <w:lang w:eastAsia="zh-CN"/>
        </w:rPr>
        <w:t>”</w:t>
      </w:r>
      <w:r w:rsidR="00133F7B" w:rsidRPr="001C67C4">
        <w:rPr>
          <w:rFonts w:eastAsia="楷体_GB2312"/>
          <w:lang w:eastAsia="zh-CN"/>
        </w:rPr>
        <w:t>后向各</w:t>
      </w:r>
      <w:r w:rsidR="00133F7B" w:rsidRPr="001C67C4">
        <w:rPr>
          <w:rFonts w:eastAsia="楷体_GB2312"/>
          <w:lang w:eastAsia="zh-CN"/>
        </w:rPr>
        <w:t>“</w:t>
      </w:r>
      <w:r w:rsidR="00133F7B" w:rsidRPr="001C67C4">
        <w:rPr>
          <w:rFonts w:eastAsia="楷体_GB2312"/>
          <w:lang w:eastAsia="zh-CN"/>
        </w:rPr>
        <w:t>承销团成员</w:t>
      </w:r>
      <w:r w:rsidR="00133F7B" w:rsidRPr="001C67C4">
        <w:rPr>
          <w:rFonts w:eastAsia="楷体_GB2312"/>
          <w:lang w:eastAsia="zh-CN"/>
        </w:rPr>
        <w:t>”</w:t>
      </w:r>
      <w:r w:rsidR="00133F7B" w:rsidRPr="001C67C4">
        <w:rPr>
          <w:rFonts w:eastAsia="楷体_GB2312"/>
          <w:lang w:eastAsia="zh-CN"/>
        </w:rPr>
        <w:t>划付按照</w:t>
      </w:r>
      <w:r w:rsidR="00133F7B" w:rsidRPr="001C67C4">
        <w:rPr>
          <w:rFonts w:eastAsia="楷体_GB2312"/>
          <w:lang w:eastAsia="zh-CN"/>
        </w:rPr>
        <w:t>“</w:t>
      </w:r>
      <w:r w:rsidR="00133F7B" w:rsidRPr="001C67C4">
        <w:rPr>
          <w:rFonts w:eastAsia="楷体_GB2312"/>
          <w:lang w:eastAsia="zh-CN"/>
        </w:rPr>
        <w:t>《承销团协议》</w:t>
      </w:r>
      <w:r w:rsidR="00133F7B" w:rsidRPr="001C67C4">
        <w:rPr>
          <w:rFonts w:eastAsia="楷体_GB2312"/>
          <w:lang w:eastAsia="zh-CN"/>
        </w:rPr>
        <w:t>”</w:t>
      </w:r>
      <w:r w:rsidR="00133F7B" w:rsidRPr="001C67C4">
        <w:rPr>
          <w:rFonts w:eastAsia="楷体_GB2312"/>
          <w:lang w:eastAsia="zh-CN"/>
        </w:rPr>
        <w:t>的约定各自应收取的</w:t>
      </w:r>
      <w:r w:rsidR="007C1664" w:rsidRPr="001C67C4">
        <w:rPr>
          <w:rFonts w:eastAsia="楷体_GB2312"/>
          <w:lang w:eastAsia="zh-CN"/>
        </w:rPr>
        <w:t>“</w:t>
      </w:r>
      <w:r w:rsidR="00133F7B" w:rsidRPr="001C67C4">
        <w:rPr>
          <w:rFonts w:eastAsia="楷体_GB2312"/>
          <w:lang w:eastAsia="zh-CN"/>
        </w:rPr>
        <w:t>承销</w:t>
      </w:r>
      <w:r w:rsidR="00191D29" w:rsidRPr="001C67C4">
        <w:rPr>
          <w:rFonts w:eastAsia="楷体_GB2312"/>
          <w:lang w:eastAsia="zh-CN"/>
        </w:rPr>
        <w:t>报酬</w:t>
      </w:r>
      <w:r w:rsidR="007C1664">
        <w:rPr>
          <w:rFonts w:eastAsia="楷体_GB2312"/>
          <w:lang w:eastAsia="zh-CN"/>
        </w:rPr>
        <w:t>”</w:t>
      </w:r>
      <w:r w:rsidR="00133F7B" w:rsidRPr="001C67C4">
        <w:rPr>
          <w:rFonts w:eastAsia="楷体_GB2312"/>
          <w:lang w:eastAsia="zh-CN"/>
        </w:rPr>
        <w:t>。</w:t>
      </w:r>
      <w:bookmarkEnd w:id="452"/>
      <w:bookmarkEnd w:id="453"/>
      <w:bookmarkEnd w:id="454"/>
      <w:bookmarkEnd w:id="455"/>
    </w:p>
    <w:p w14:paraId="2AE25507" w14:textId="6FCA9B79"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b/>
        </w:rPr>
      </w:pPr>
      <w:bookmarkStart w:id="456" w:name="_Toc377477231"/>
      <w:bookmarkStart w:id="457" w:name="_Toc377477301"/>
      <w:bookmarkStart w:id="458" w:name="_Toc377477657"/>
      <w:bookmarkStart w:id="459" w:name="_Toc377477730"/>
      <w:r w:rsidRPr="001C67C4">
        <w:rPr>
          <w:rFonts w:eastAsia="楷体_GB2312"/>
          <w:lang w:eastAsia="zh-CN"/>
        </w:rPr>
        <w:t>“</w:t>
      </w:r>
      <w:r w:rsidRPr="001C67C4">
        <w:rPr>
          <w:rFonts w:eastAsia="楷体_GB2312"/>
        </w:rPr>
        <w:t>承销商</w:t>
      </w:r>
      <w:r w:rsidRPr="001C67C4">
        <w:rPr>
          <w:rFonts w:eastAsia="楷体_GB2312"/>
          <w:lang w:eastAsia="zh-CN"/>
        </w:rPr>
        <w:t>”</w:t>
      </w:r>
      <w:r w:rsidRPr="001C67C4">
        <w:rPr>
          <w:rFonts w:eastAsia="楷体_GB2312"/>
        </w:rPr>
        <w:t>按照</w:t>
      </w:r>
      <w:r w:rsidRPr="001C67C4">
        <w:rPr>
          <w:rFonts w:eastAsia="楷体_GB2312"/>
          <w:lang w:eastAsia="zh-CN"/>
        </w:rPr>
        <w:t>“</w:t>
      </w:r>
      <w:r w:rsidRPr="001C67C4">
        <w:rPr>
          <w:rFonts w:eastAsia="楷体_GB2312"/>
        </w:rPr>
        <w:t>《承销团协议》</w:t>
      </w:r>
      <w:r w:rsidRPr="001C67C4">
        <w:rPr>
          <w:rFonts w:eastAsia="楷体_GB2312"/>
          <w:lang w:eastAsia="zh-CN"/>
        </w:rPr>
        <w:t>”</w:t>
      </w:r>
      <w:r w:rsidRPr="001C67C4">
        <w:rPr>
          <w:rFonts w:eastAsia="楷体_GB2312"/>
        </w:rPr>
        <w:t>的约定各自收取</w:t>
      </w:r>
      <w:r w:rsidR="007C1664" w:rsidRPr="001C67C4">
        <w:rPr>
          <w:rFonts w:eastAsia="楷体_GB2312"/>
          <w:lang w:eastAsia="zh-CN"/>
        </w:rPr>
        <w:t>“</w:t>
      </w:r>
      <w:r w:rsidRPr="001C67C4">
        <w:rPr>
          <w:rFonts w:eastAsia="楷体_GB2312"/>
        </w:rPr>
        <w:t>承销</w:t>
      </w:r>
      <w:r w:rsidR="00191D29" w:rsidRPr="001C67C4">
        <w:rPr>
          <w:rFonts w:eastAsia="楷体_GB2312"/>
        </w:rPr>
        <w:t>报酬</w:t>
      </w:r>
      <w:r w:rsidR="007C1664">
        <w:rPr>
          <w:rFonts w:eastAsia="楷体_GB2312"/>
          <w:lang w:eastAsia="zh-CN"/>
        </w:rPr>
        <w:t>”</w:t>
      </w:r>
      <w:r w:rsidRPr="001C67C4">
        <w:rPr>
          <w:rFonts w:eastAsia="楷体_GB2312"/>
        </w:rPr>
        <w:t>，各</w:t>
      </w:r>
      <w:r w:rsidRPr="001C67C4">
        <w:rPr>
          <w:rFonts w:eastAsia="楷体_GB2312"/>
          <w:lang w:eastAsia="zh-CN"/>
        </w:rPr>
        <w:t>“</w:t>
      </w:r>
      <w:r w:rsidRPr="001C67C4">
        <w:rPr>
          <w:rFonts w:eastAsia="楷体_GB2312"/>
        </w:rPr>
        <w:t>承销商</w:t>
      </w:r>
      <w:r w:rsidRPr="001C67C4">
        <w:rPr>
          <w:rFonts w:eastAsia="楷体_GB2312"/>
          <w:lang w:eastAsia="zh-CN"/>
        </w:rPr>
        <w:t>”</w:t>
      </w:r>
      <w:r w:rsidRPr="001C67C4">
        <w:rPr>
          <w:rFonts w:eastAsia="楷体_GB2312"/>
        </w:rPr>
        <w:t>应自</w:t>
      </w:r>
      <w:r w:rsidRPr="001C67C4">
        <w:rPr>
          <w:rFonts w:eastAsia="楷体_GB2312"/>
          <w:lang w:eastAsia="zh-CN"/>
        </w:rPr>
        <w:t>“</w:t>
      </w:r>
      <w:r w:rsidRPr="001C67C4">
        <w:rPr>
          <w:rFonts w:eastAsia="楷体_GB2312"/>
          <w:lang w:eastAsia="zh-CN"/>
        </w:rPr>
        <w:t>缴款日</w:t>
      </w:r>
      <w:r w:rsidRPr="001C67C4">
        <w:rPr>
          <w:rFonts w:eastAsia="楷体_GB2312"/>
          <w:lang w:eastAsia="zh-CN"/>
        </w:rPr>
        <w:t>”</w:t>
      </w:r>
      <w:r w:rsidRPr="001C67C4">
        <w:rPr>
          <w:rFonts w:eastAsia="楷体_GB2312"/>
        </w:rPr>
        <w:t>后</w:t>
      </w:r>
      <w:r w:rsidRPr="001C67C4">
        <w:rPr>
          <w:rFonts w:eastAsia="楷体_GB2312"/>
          <w:lang w:eastAsia="zh-CN"/>
        </w:rPr>
        <w:t>15</w:t>
      </w:r>
      <w:r w:rsidRPr="001C67C4">
        <w:rPr>
          <w:rFonts w:eastAsia="楷体_GB2312"/>
        </w:rPr>
        <w:t>个工作日内向</w:t>
      </w:r>
      <w:r w:rsidRPr="001C67C4">
        <w:rPr>
          <w:rFonts w:eastAsia="楷体_GB2312"/>
          <w:lang w:eastAsia="zh-CN"/>
        </w:rPr>
        <w:t>“</w:t>
      </w:r>
      <w:sdt>
        <w:sdtPr>
          <w:rPr>
            <w:rFonts w:eastAsia="楷体_GB2312" w:hint="eastAsia"/>
            <w:lang w:eastAsia="zh-CN"/>
          </w:rPr>
          <w:alias w:val="PrimarySeller_ServiceProviderCode"/>
          <w:tag w:val="PrimarySeller_ServiceProviderCode"/>
          <w:id w:val="-2003583023"/>
          <w:placeholder>
            <w:docPart w:val="7CD40E7C1F9C4D4FABFE1397CC06F4B9"/>
          </w:placeholder>
          <w:text/>
        </w:sdtPr>
        <w:sdtEndPr>
          <w:rPr>
            <w:rFonts w:hint="default"/>
          </w:rPr>
        </w:sdtEndPr>
        <w:sdtContent>
          <w:r w:rsidR="00E37E42" w:rsidRPr="00100B8D">
            <w:rPr>
              <w:rFonts w:eastAsia="楷体_GB2312" w:hint="eastAsia"/>
              <w:lang w:eastAsia="zh-CN"/>
            </w:rPr>
            <w:t>招商证券</w:t>
          </w:r>
        </w:sdtContent>
      </w:sdt>
      <w:r w:rsidRPr="001C67C4">
        <w:rPr>
          <w:rFonts w:eastAsia="楷体_GB2312"/>
          <w:lang w:eastAsia="zh-CN"/>
        </w:rPr>
        <w:t>”</w:t>
      </w:r>
      <w:r w:rsidRPr="001C67C4">
        <w:rPr>
          <w:rFonts w:eastAsia="楷体_GB2312"/>
        </w:rPr>
        <w:t>提供发票票面总金额与其按照</w:t>
      </w:r>
      <w:r w:rsidRPr="001C67C4">
        <w:rPr>
          <w:rFonts w:eastAsia="楷体_GB2312"/>
          <w:lang w:eastAsia="zh-CN"/>
        </w:rPr>
        <w:t>“</w:t>
      </w:r>
      <w:r w:rsidRPr="001C67C4">
        <w:rPr>
          <w:rFonts w:eastAsia="楷体_GB2312"/>
        </w:rPr>
        <w:t>《承销团协议》</w:t>
      </w:r>
      <w:r w:rsidRPr="001C67C4">
        <w:rPr>
          <w:rFonts w:eastAsia="楷体_GB2312"/>
          <w:lang w:eastAsia="zh-CN"/>
        </w:rPr>
        <w:t>”</w:t>
      </w:r>
      <w:r w:rsidRPr="001C67C4">
        <w:rPr>
          <w:rFonts w:eastAsia="楷体_GB2312"/>
        </w:rPr>
        <w:t>的约定各自应收取的</w:t>
      </w:r>
      <w:r w:rsidR="007C1664" w:rsidRPr="001C67C4">
        <w:rPr>
          <w:rFonts w:eastAsia="楷体_GB2312"/>
          <w:lang w:eastAsia="zh-CN"/>
        </w:rPr>
        <w:t>“</w:t>
      </w:r>
      <w:r w:rsidRPr="001C67C4">
        <w:rPr>
          <w:rFonts w:eastAsia="楷体_GB2312"/>
        </w:rPr>
        <w:t>承销</w:t>
      </w:r>
      <w:r w:rsidR="00191D29" w:rsidRPr="001C67C4">
        <w:rPr>
          <w:rFonts w:eastAsia="楷体_GB2312"/>
        </w:rPr>
        <w:t>报酬</w:t>
      </w:r>
      <w:r w:rsidR="007C1664">
        <w:rPr>
          <w:rFonts w:eastAsia="楷体_GB2312"/>
          <w:lang w:eastAsia="zh-CN"/>
        </w:rPr>
        <w:t>”</w:t>
      </w:r>
      <w:r w:rsidRPr="001C67C4">
        <w:rPr>
          <w:rFonts w:eastAsia="楷体_GB2312"/>
        </w:rPr>
        <w:t>金额相等、抬头为</w:t>
      </w:r>
      <w:r w:rsidRPr="001C67C4">
        <w:rPr>
          <w:rFonts w:eastAsia="楷体_GB2312"/>
        </w:rPr>
        <w:t>“</w:t>
      </w:r>
      <w:sdt>
        <w:sdtPr>
          <w:rPr>
            <w:rFonts w:eastAsia="楷体_GB2312" w:hint="eastAsia"/>
          </w:rPr>
          <w:alias w:val="Originator"/>
          <w:tag w:val="Originator"/>
          <w:id w:val="1875112599"/>
          <w:placeholder>
            <w:docPart w:val="08B085F99928490C9F4B03E2A5727CDF"/>
          </w:placeholder>
          <w:showingPlcHdr/>
          <w:text/>
        </w:sdtPr>
        <w:sdtEndPr/>
        <w:sdtContent>
          <w:r w:rsidR="00A71484" w:rsidRPr="00A71484">
            <w:rPr>
              <w:rFonts w:eastAsia="楷体_GB2312" w:hint="eastAsia"/>
            </w:rPr>
            <w:t>苏州银行股份有限公司</w:t>
          </w:r>
        </w:sdtContent>
      </w:sdt>
      <w:r w:rsidRPr="001C67C4">
        <w:rPr>
          <w:rFonts w:eastAsia="楷体_GB2312"/>
        </w:rPr>
        <w:t>”</w:t>
      </w:r>
      <w:r w:rsidRPr="001C67C4">
        <w:rPr>
          <w:rFonts w:eastAsia="楷体_GB2312"/>
        </w:rPr>
        <w:t>的发票原件；</w:t>
      </w:r>
      <w:r w:rsidRPr="001C67C4">
        <w:rPr>
          <w:rFonts w:eastAsia="楷体_GB2312"/>
          <w:lang w:eastAsia="zh-CN"/>
        </w:rPr>
        <w:t>“</w:t>
      </w:r>
      <w:sdt>
        <w:sdtPr>
          <w:rPr>
            <w:rFonts w:eastAsia="楷体_GB2312" w:hint="eastAsia"/>
            <w:lang w:eastAsia="zh-CN"/>
          </w:rPr>
          <w:alias w:val="PrimarySeller_ServiceProviderCode"/>
          <w:tag w:val="PrimarySeller_ServiceProviderCode"/>
          <w:id w:val="1243377228"/>
          <w:placeholder>
            <w:docPart w:val="5BEFE3EB505F45BEB737A6041E2BC88A"/>
          </w:placeholder>
          <w:text/>
        </w:sdtPr>
        <w:sdtEndPr>
          <w:rPr>
            <w:rFonts w:hint="default"/>
          </w:rPr>
        </w:sdtEndPr>
        <w:sdtContent>
          <w:r w:rsidR="00E37E42" w:rsidRPr="00100B8D">
            <w:rPr>
              <w:rFonts w:eastAsia="楷体_GB2312" w:hint="eastAsia"/>
              <w:lang w:eastAsia="zh-CN"/>
            </w:rPr>
            <w:t>招商证券</w:t>
          </w:r>
        </w:sdtContent>
      </w:sdt>
      <w:r w:rsidRPr="001C67C4">
        <w:rPr>
          <w:rFonts w:eastAsia="楷体_GB2312"/>
          <w:lang w:eastAsia="zh-CN"/>
        </w:rPr>
        <w:t>”</w:t>
      </w:r>
      <w:r w:rsidRPr="001C67C4">
        <w:rPr>
          <w:rFonts w:eastAsia="楷体_GB2312"/>
        </w:rPr>
        <w:t>收到各</w:t>
      </w:r>
      <w:r w:rsidRPr="001C67C4">
        <w:rPr>
          <w:rFonts w:eastAsia="楷体_GB2312"/>
          <w:lang w:eastAsia="zh-CN"/>
        </w:rPr>
        <w:t>“</w:t>
      </w:r>
      <w:r w:rsidRPr="001C67C4">
        <w:rPr>
          <w:rFonts w:eastAsia="楷体_GB2312"/>
        </w:rPr>
        <w:t>承销商</w:t>
      </w:r>
      <w:r w:rsidRPr="001C67C4">
        <w:rPr>
          <w:rFonts w:eastAsia="楷体_GB2312"/>
          <w:lang w:eastAsia="zh-CN"/>
        </w:rPr>
        <w:t>”</w:t>
      </w:r>
      <w:r w:rsidRPr="001C67C4">
        <w:rPr>
          <w:rFonts w:eastAsia="楷体_GB2312"/>
        </w:rPr>
        <w:t>提供的发票原件后的</w:t>
      </w:r>
      <w:r w:rsidRPr="001C67C4">
        <w:rPr>
          <w:rFonts w:eastAsia="楷体_GB2312"/>
        </w:rPr>
        <w:t>3</w:t>
      </w:r>
      <w:r w:rsidRPr="001C67C4">
        <w:rPr>
          <w:rFonts w:eastAsia="楷体_GB2312"/>
        </w:rPr>
        <w:t>个工作日内向</w:t>
      </w:r>
      <w:r w:rsidRPr="001C67C4">
        <w:rPr>
          <w:rFonts w:eastAsia="楷体_GB2312"/>
          <w:lang w:eastAsia="zh-CN"/>
        </w:rPr>
        <w:t>“</w:t>
      </w:r>
      <w:r w:rsidRPr="001C67C4">
        <w:rPr>
          <w:rFonts w:eastAsia="楷体_GB2312"/>
        </w:rPr>
        <w:t>发起机构</w:t>
      </w:r>
      <w:r w:rsidRPr="001C67C4">
        <w:rPr>
          <w:rFonts w:eastAsia="楷体_GB2312"/>
          <w:lang w:eastAsia="zh-CN"/>
        </w:rPr>
        <w:t>”</w:t>
      </w:r>
      <w:r w:rsidRPr="001C67C4">
        <w:rPr>
          <w:rFonts w:eastAsia="楷体_GB2312"/>
        </w:rPr>
        <w:t>提供该等发票，该等发票应当包括</w:t>
      </w:r>
      <w:r w:rsidRPr="001C67C4">
        <w:rPr>
          <w:rFonts w:eastAsia="楷体_GB2312"/>
          <w:lang w:eastAsia="zh-CN"/>
        </w:rPr>
        <w:t>“</w:t>
      </w:r>
      <w:sdt>
        <w:sdtPr>
          <w:rPr>
            <w:rFonts w:eastAsia="楷体_GB2312" w:hint="eastAsia"/>
            <w:lang w:eastAsia="zh-CN"/>
          </w:rPr>
          <w:alias w:val="PrimarySeller_ServiceProviderCode"/>
          <w:tag w:val="PrimarySeller_ServiceProviderCode"/>
          <w:id w:val="1569928370"/>
          <w:placeholder>
            <w:docPart w:val="BE2AD7BA53954F0F9172DB714F3BA99D"/>
          </w:placeholder>
          <w:text/>
        </w:sdtPr>
        <w:sdtEndPr>
          <w:rPr>
            <w:rFonts w:hint="default"/>
          </w:rPr>
        </w:sdtEndPr>
        <w:sdtContent>
          <w:r w:rsidR="00E37E42" w:rsidRPr="00100B8D">
            <w:rPr>
              <w:rFonts w:eastAsia="楷体_GB2312" w:hint="eastAsia"/>
              <w:lang w:eastAsia="zh-CN"/>
            </w:rPr>
            <w:t>招商证券</w:t>
          </w:r>
        </w:sdtContent>
      </w:sdt>
      <w:r w:rsidRPr="001C67C4">
        <w:rPr>
          <w:rFonts w:eastAsia="楷体_GB2312"/>
          <w:lang w:eastAsia="zh-CN"/>
        </w:rPr>
        <w:t>”</w:t>
      </w:r>
      <w:r w:rsidRPr="001C67C4">
        <w:rPr>
          <w:rFonts w:eastAsia="楷体_GB2312"/>
        </w:rPr>
        <w:t>自身向</w:t>
      </w:r>
      <w:r w:rsidRPr="001C67C4">
        <w:rPr>
          <w:rFonts w:eastAsia="楷体_GB2312"/>
          <w:lang w:eastAsia="zh-CN"/>
        </w:rPr>
        <w:t>“</w:t>
      </w:r>
      <w:r w:rsidRPr="001C67C4">
        <w:rPr>
          <w:rFonts w:eastAsia="楷体_GB2312"/>
        </w:rPr>
        <w:t>发起机构</w:t>
      </w:r>
      <w:r w:rsidRPr="001C67C4">
        <w:rPr>
          <w:rFonts w:eastAsia="楷体_GB2312"/>
          <w:lang w:eastAsia="zh-CN"/>
        </w:rPr>
        <w:t>”</w:t>
      </w:r>
      <w:r w:rsidRPr="001C67C4">
        <w:rPr>
          <w:rFonts w:eastAsia="楷体_GB2312"/>
        </w:rPr>
        <w:t>提供的与其收取的</w:t>
      </w:r>
      <w:r w:rsidRPr="001C67C4">
        <w:rPr>
          <w:rFonts w:eastAsia="楷体_GB2312"/>
          <w:lang w:eastAsia="zh-CN"/>
        </w:rPr>
        <w:t>“</w:t>
      </w:r>
      <w:r w:rsidRPr="001C67C4">
        <w:rPr>
          <w:rFonts w:eastAsia="楷体_GB2312"/>
        </w:rPr>
        <w:t>承销报酬</w:t>
      </w:r>
      <w:r w:rsidRPr="001C67C4">
        <w:rPr>
          <w:rFonts w:eastAsia="楷体_GB2312"/>
          <w:lang w:eastAsia="zh-CN"/>
        </w:rPr>
        <w:t>”</w:t>
      </w:r>
      <w:r w:rsidRPr="001C67C4">
        <w:rPr>
          <w:rFonts w:eastAsia="楷体_GB2312"/>
        </w:rPr>
        <w:t>相等、抬头为</w:t>
      </w:r>
      <w:r w:rsidRPr="001C67C4">
        <w:rPr>
          <w:rFonts w:eastAsia="楷体_GB2312"/>
        </w:rPr>
        <w:t>“</w:t>
      </w:r>
      <w:sdt>
        <w:sdtPr>
          <w:rPr>
            <w:rFonts w:eastAsia="楷体_GB2312" w:hint="eastAsia"/>
          </w:rPr>
          <w:alias w:val="Originator"/>
          <w:tag w:val="Originator"/>
          <w:id w:val="-84535843"/>
          <w:placeholder>
            <w:docPart w:val="1F974DECB7984FC7B9E522157CCDB808"/>
          </w:placeholder>
          <w:showingPlcHdr/>
          <w:text/>
        </w:sdtPr>
        <w:sdtEndPr/>
        <w:sdtContent>
          <w:r w:rsidR="00A71484" w:rsidRPr="00A71484">
            <w:rPr>
              <w:rFonts w:eastAsia="楷体_GB2312" w:hint="eastAsia"/>
            </w:rPr>
            <w:t>苏州银行股份有限公司</w:t>
          </w:r>
        </w:sdtContent>
      </w:sdt>
      <w:r w:rsidRPr="001C67C4">
        <w:rPr>
          <w:rFonts w:eastAsia="楷体_GB2312"/>
        </w:rPr>
        <w:t>”</w:t>
      </w:r>
      <w:r w:rsidRPr="001C67C4">
        <w:rPr>
          <w:rFonts w:eastAsia="楷体_GB2312"/>
        </w:rPr>
        <w:t>的发票。</w:t>
      </w:r>
      <w:bookmarkEnd w:id="456"/>
      <w:bookmarkEnd w:id="457"/>
      <w:bookmarkEnd w:id="458"/>
      <w:bookmarkEnd w:id="459"/>
    </w:p>
    <w:p w14:paraId="47E4B4E0"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460" w:name="_Toc377477072"/>
      <w:bookmarkStart w:id="461" w:name="_Toc377477152"/>
      <w:bookmarkStart w:id="462" w:name="_Toc377477232"/>
      <w:bookmarkStart w:id="463" w:name="_Toc377477302"/>
      <w:bookmarkStart w:id="464" w:name="_Toc377477590"/>
      <w:bookmarkStart w:id="465" w:name="_Toc377477658"/>
      <w:bookmarkStart w:id="466" w:name="_Toc377477731"/>
      <w:bookmarkStart w:id="467" w:name="_Toc377477906"/>
      <w:bookmarkStart w:id="468" w:name="_Toc377478008"/>
      <w:bookmarkStart w:id="469" w:name="_Toc377478077"/>
      <w:bookmarkStart w:id="470" w:name="_Toc377477073"/>
      <w:bookmarkStart w:id="471" w:name="_Toc377477153"/>
      <w:bookmarkStart w:id="472" w:name="_Toc377477233"/>
      <w:bookmarkStart w:id="473" w:name="_Toc377477303"/>
      <w:bookmarkStart w:id="474" w:name="_Toc377477591"/>
      <w:bookmarkStart w:id="475" w:name="_Toc377477659"/>
      <w:bookmarkStart w:id="476" w:name="_Toc377477732"/>
      <w:bookmarkStart w:id="477" w:name="_Toc377477907"/>
      <w:bookmarkStart w:id="478" w:name="_Toc377478009"/>
      <w:bookmarkStart w:id="479" w:name="_Toc377478078"/>
      <w:bookmarkStart w:id="480" w:name="_Toc377477234"/>
      <w:bookmarkStart w:id="481" w:name="_Toc377477304"/>
      <w:bookmarkStart w:id="482" w:name="_Toc377477660"/>
      <w:bookmarkStart w:id="483" w:name="_Toc377477733"/>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与</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应自行承担其为履行</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项下义务所发生的费用，包括但不限于：</w:t>
      </w:r>
      <w:bookmarkEnd w:id="480"/>
      <w:bookmarkEnd w:id="481"/>
      <w:bookmarkEnd w:id="482"/>
      <w:bookmarkEnd w:id="483"/>
    </w:p>
    <w:p w14:paraId="2BFBCC38" w14:textId="77777777" w:rsidR="00D1037C" w:rsidRDefault="00133F7B" w:rsidP="00BD3236">
      <w:pPr>
        <w:widowControl w:val="0"/>
        <w:numPr>
          <w:ilvl w:val="2"/>
          <w:numId w:val="6"/>
        </w:numPr>
        <w:spacing w:beforeLines="50" w:before="120" w:afterLines="50" w:after="120" w:line="360" w:lineRule="auto"/>
        <w:jc w:val="both"/>
        <w:rPr>
          <w:rFonts w:eastAsia="楷体_GB2312"/>
          <w:lang w:eastAsia="zh-CN"/>
        </w:rPr>
      </w:pP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为准备、制作并向</w:t>
      </w:r>
      <w:r w:rsidRPr="001C67C4">
        <w:rPr>
          <w:rFonts w:eastAsia="楷体_GB2312"/>
          <w:lang w:eastAsia="zh-CN"/>
        </w:rPr>
        <w:t>“</w:t>
      </w:r>
      <w:r w:rsidRPr="001C67C4">
        <w:rPr>
          <w:rFonts w:eastAsia="楷体_GB2312"/>
          <w:lang w:eastAsia="zh-CN"/>
        </w:rPr>
        <w:t>银监会</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人民银行</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同业拆借中心</w:t>
      </w:r>
      <w:r w:rsidRPr="001C67C4">
        <w:rPr>
          <w:rFonts w:eastAsia="楷体_GB2312"/>
          <w:lang w:eastAsia="zh-CN"/>
        </w:rPr>
        <w:t>”</w:t>
      </w:r>
      <w:r w:rsidRPr="001C67C4">
        <w:rPr>
          <w:rFonts w:eastAsia="楷体_GB2312"/>
          <w:lang w:eastAsia="zh-CN"/>
        </w:rPr>
        <w:t>和</w:t>
      </w:r>
      <w:r w:rsidRPr="001C67C4">
        <w:rPr>
          <w:rFonts w:eastAsia="楷体_GB2312"/>
          <w:lang w:eastAsia="zh-CN"/>
        </w:rPr>
        <w:t>“</w:t>
      </w:r>
      <w:r w:rsidRPr="001C67C4">
        <w:rPr>
          <w:rFonts w:eastAsia="楷体_GB2312"/>
          <w:lang w:eastAsia="zh-CN"/>
        </w:rPr>
        <w:t>中央结算公司</w:t>
      </w:r>
      <w:r w:rsidRPr="001C67C4">
        <w:rPr>
          <w:rFonts w:eastAsia="楷体_GB2312"/>
          <w:lang w:eastAsia="zh-CN"/>
        </w:rPr>
        <w:t>”</w:t>
      </w:r>
      <w:r w:rsidRPr="001C67C4">
        <w:rPr>
          <w:rFonts w:eastAsia="楷体_GB2312"/>
          <w:lang w:eastAsia="zh-CN"/>
        </w:rPr>
        <w:t>等监管部门或有关机构报送</w:t>
      </w:r>
      <w:r w:rsidR="0026401A" w:rsidRPr="001C67C4">
        <w:rPr>
          <w:rFonts w:eastAsia="楷体_GB2312"/>
          <w:lang w:eastAsia="zh-CN"/>
        </w:rPr>
        <w:t>“</w:t>
      </w:r>
      <w:r w:rsidRPr="001C67C4">
        <w:rPr>
          <w:rFonts w:eastAsia="楷体_GB2312"/>
          <w:lang w:eastAsia="zh-CN"/>
        </w:rPr>
        <w:t>法律</w:t>
      </w:r>
      <w:r w:rsidR="0026401A" w:rsidRPr="001C67C4">
        <w:rPr>
          <w:rFonts w:eastAsia="楷体_GB2312"/>
          <w:lang w:eastAsia="zh-CN"/>
        </w:rPr>
        <w:t>”</w:t>
      </w:r>
      <w:r w:rsidRPr="001C67C4">
        <w:rPr>
          <w:rFonts w:eastAsia="楷体_GB2312"/>
          <w:lang w:eastAsia="zh-CN"/>
        </w:rPr>
        <w:t>规定的相关文件而支出的费用；</w:t>
      </w:r>
    </w:p>
    <w:p w14:paraId="75D647D3" w14:textId="77777777" w:rsidR="00D1037C" w:rsidRDefault="00133F7B" w:rsidP="00BD3236">
      <w:pPr>
        <w:widowControl w:val="0"/>
        <w:numPr>
          <w:ilvl w:val="2"/>
          <w:numId w:val="6"/>
        </w:numPr>
        <w:spacing w:beforeLines="50" w:before="120" w:afterLines="50" w:after="120" w:line="360" w:lineRule="auto"/>
        <w:jc w:val="both"/>
        <w:rPr>
          <w:rFonts w:eastAsia="楷体_GB2312"/>
          <w:lang w:eastAsia="zh-CN"/>
        </w:rPr>
      </w:pPr>
      <w:r w:rsidRPr="001C67C4">
        <w:rPr>
          <w:rFonts w:eastAsia="楷体_GB2312"/>
          <w:lang w:eastAsia="zh-CN"/>
        </w:rPr>
        <w:lastRenderedPageBreak/>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为履行其在</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及其他</w:t>
      </w:r>
      <w:r w:rsidRPr="001C67C4">
        <w:rPr>
          <w:rFonts w:eastAsia="楷体_GB2312"/>
          <w:lang w:eastAsia="zh-CN"/>
        </w:rPr>
        <w:t>“</w:t>
      </w:r>
      <w:r w:rsidRPr="001C67C4">
        <w:rPr>
          <w:rFonts w:eastAsia="楷体_GB2312"/>
          <w:lang w:eastAsia="zh-CN"/>
        </w:rPr>
        <w:t>交易文件</w:t>
      </w:r>
      <w:r w:rsidRPr="001C67C4">
        <w:rPr>
          <w:rFonts w:eastAsia="楷体_GB2312"/>
          <w:lang w:eastAsia="zh-CN"/>
        </w:rPr>
        <w:t>”</w:t>
      </w:r>
      <w:r w:rsidRPr="001C67C4">
        <w:rPr>
          <w:rFonts w:eastAsia="楷体_GB2312"/>
          <w:lang w:eastAsia="zh-CN"/>
        </w:rPr>
        <w:t>项下义务而自行聘用律师、会计师和其他专业顾问而支出的律师费、会计师费和其他顾问费；</w:t>
      </w:r>
    </w:p>
    <w:p w14:paraId="388E4E6F" w14:textId="77777777" w:rsidR="00D1037C" w:rsidRDefault="00133F7B" w:rsidP="00BD3236">
      <w:pPr>
        <w:widowControl w:val="0"/>
        <w:numPr>
          <w:ilvl w:val="2"/>
          <w:numId w:val="6"/>
        </w:numPr>
        <w:spacing w:beforeLines="50" w:before="120" w:afterLines="50" w:after="120" w:line="360" w:lineRule="auto"/>
        <w:jc w:val="both"/>
        <w:rPr>
          <w:rFonts w:eastAsia="楷体_GB2312"/>
          <w:lang w:eastAsia="zh-CN"/>
        </w:rPr>
      </w:pPr>
      <w:r w:rsidRPr="001C67C4">
        <w:rPr>
          <w:rFonts w:eastAsia="楷体_GB2312"/>
          <w:lang w:eastAsia="zh-CN"/>
        </w:rPr>
        <w:t>如果因</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和</w:t>
      </w:r>
      <w:r w:rsidRPr="001C67C4">
        <w:rPr>
          <w:rFonts w:eastAsia="楷体_GB2312"/>
          <w:lang w:eastAsia="zh-CN"/>
        </w:rPr>
        <w:t>/</w:t>
      </w:r>
      <w:r w:rsidRPr="001C67C4">
        <w:rPr>
          <w:rFonts w:eastAsia="楷体_GB2312"/>
          <w:lang w:eastAsia="zh-CN"/>
        </w:rPr>
        <w:t>或</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的原因使</w:t>
      </w:r>
      <w:r w:rsidRPr="001C67C4">
        <w:rPr>
          <w:rFonts w:eastAsia="楷体_GB2312"/>
          <w:lang w:eastAsia="zh-CN"/>
        </w:rPr>
        <w:t>“</w:t>
      </w:r>
      <w:r w:rsidRPr="001C67C4">
        <w:rPr>
          <w:rFonts w:eastAsia="楷体_GB2312"/>
          <w:lang w:eastAsia="zh-CN"/>
        </w:rPr>
        <w:t>发行文件</w:t>
      </w:r>
      <w:r w:rsidRPr="001C67C4">
        <w:rPr>
          <w:rFonts w:eastAsia="楷体_GB2312"/>
          <w:lang w:eastAsia="zh-CN"/>
        </w:rPr>
        <w:t>”</w:t>
      </w:r>
      <w:r w:rsidRPr="001C67C4">
        <w:rPr>
          <w:rFonts w:eastAsia="楷体_GB2312"/>
          <w:lang w:eastAsia="zh-CN"/>
        </w:rPr>
        <w:t>中包含了对重大事实的虚假陈述、误导性陈述或重大遗漏从而需要对上述</w:t>
      </w:r>
      <w:r w:rsidRPr="001C67C4">
        <w:rPr>
          <w:rFonts w:eastAsia="楷体_GB2312"/>
          <w:lang w:eastAsia="zh-CN"/>
        </w:rPr>
        <w:t>“</w:t>
      </w:r>
      <w:r w:rsidRPr="001C67C4">
        <w:rPr>
          <w:rFonts w:eastAsia="楷体_GB2312"/>
          <w:lang w:eastAsia="zh-CN"/>
        </w:rPr>
        <w:t>发行文件</w:t>
      </w:r>
      <w:r w:rsidRPr="001C67C4">
        <w:rPr>
          <w:rFonts w:eastAsia="楷体_GB2312"/>
          <w:lang w:eastAsia="zh-CN"/>
        </w:rPr>
        <w:t>”</w:t>
      </w:r>
      <w:r w:rsidRPr="001C67C4">
        <w:rPr>
          <w:rFonts w:eastAsia="楷体_GB2312"/>
          <w:lang w:eastAsia="zh-CN"/>
        </w:rPr>
        <w:t>进行修改或补充，</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和</w:t>
      </w:r>
      <w:r w:rsidRPr="001C67C4">
        <w:rPr>
          <w:rFonts w:eastAsia="楷体_GB2312"/>
          <w:lang w:eastAsia="zh-CN"/>
        </w:rPr>
        <w:t>/</w:t>
      </w:r>
      <w:r w:rsidRPr="001C67C4">
        <w:rPr>
          <w:rFonts w:eastAsia="楷体_GB2312"/>
          <w:lang w:eastAsia="zh-CN"/>
        </w:rPr>
        <w:t>或</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应承担由此而支出的费用。</w:t>
      </w:r>
    </w:p>
    <w:p w14:paraId="4663B7A3" w14:textId="77777777" w:rsidR="00D1037C" w:rsidRDefault="001E0DC0" w:rsidP="00BD3236">
      <w:pPr>
        <w:widowControl w:val="0"/>
        <w:numPr>
          <w:ilvl w:val="1"/>
          <w:numId w:val="6"/>
        </w:numPr>
        <w:tabs>
          <w:tab w:val="left" w:pos="851"/>
        </w:tabs>
        <w:spacing w:beforeLines="50" w:before="120" w:afterLines="50" w:after="120" w:line="360" w:lineRule="auto"/>
        <w:ind w:left="851" w:hanging="425"/>
        <w:jc w:val="both"/>
        <w:rPr>
          <w:rFonts w:eastAsia="楷体_GB2312"/>
          <w:b/>
          <w:i/>
          <w:color w:val="FF0000"/>
          <w:lang w:eastAsia="zh-CN"/>
        </w:rPr>
      </w:pPr>
      <w:r w:rsidRPr="00E42952">
        <w:rPr>
          <w:rFonts w:eastAsia="楷体_GB2312" w:hint="eastAsia"/>
          <w:lang w:eastAsia="zh-CN"/>
        </w:rPr>
        <w:t>各“承销商”依据</w:t>
      </w:r>
      <w:r w:rsidR="0026401A" w:rsidRPr="00E42952">
        <w:rPr>
          <w:rFonts w:eastAsia="楷体_GB2312"/>
          <w:lang w:eastAsia="zh-CN"/>
        </w:rPr>
        <w:t>“</w:t>
      </w:r>
      <w:r w:rsidRPr="00E42952">
        <w:rPr>
          <w:rFonts w:eastAsia="楷体_GB2312" w:hint="eastAsia"/>
          <w:lang w:eastAsia="zh-CN"/>
        </w:rPr>
        <w:t>中国</w:t>
      </w:r>
      <w:r w:rsidR="0026401A" w:rsidRPr="00E42952">
        <w:rPr>
          <w:rFonts w:eastAsia="楷体_GB2312"/>
          <w:lang w:eastAsia="zh-CN"/>
        </w:rPr>
        <w:t>”“</w:t>
      </w:r>
      <w:r w:rsidRPr="00E42952">
        <w:rPr>
          <w:rFonts w:eastAsia="楷体_GB2312" w:hint="eastAsia"/>
          <w:lang w:eastAsia="zh-CN"/>
        </w:rPr>
        <w:t>法律</w:t>
      </w:r>
      <w:r w:rsidR="0026401A" w:rsidRPr="00E42952">
        <w:rPr>
          <w:rFonts w:eastAsia="楷体_GB2312"/>
          <w:lang w:eastAsia="zh-CN"/>
        </w:rPr>
        <w:t>”</w:t>
      </w:r>
      <w:r w:rsidR="00426E49" w:rsidRPr="00E42952">
        <w:rPr>
          <w:rFonts w:eastAsia="楷体_GB2312" w:hint="eastAsia"/>
          <w:lang w:eastAsia="zh-CN"/>
        </w:rPr>
        <w:t>的规定</w:t>
      </w:r>
      <w:r w:rsidRPr="00E42952">
        <w:rPr>
          <w:rFonts w:eastAsia="楷体_GB2312" w:hint="eastAsia"/>
          <w:lang w:eastAsia="zh-CN"/>
        </w:rPr>
        <w:t>自行承担其基于本协议项下“资产支持证券”承销等事宜所产生的任何税负</w:t>
      </w:r>
      <w:r w:rsidR="00426E49" w:rsidRPr="00E42952">
        <w:rPr>
          <w:rFonts w:eastAsia="楷体_GB2312" w:hint="eastAsia"/>
          <w:lang w:eastAsia="zh-CN"/>
        </w:rPr>
        <w:t>。</w:t>
      </w:r>
    </w:p>
    <w:p w14:paraId="7A88D4B5"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484" w:name="_Toc388889624"/>
      <w:bookmarkStart w:id="485" w:name="_Toc110397696"/>
      <w:bookmarkStart w:id="486" w:name="_Toc113253650"/>
      <w:bookmarkStart w:id="487" w:name="_Toc177196857"/>
      <w:bookmarkStart w:id="488" w:name="_Toc177197123"/>
      <w:bookmarkStart w:id="489" w:name="_Toc177197175"/>
      <w:bookmarkStart w:id="490" w:name="_Ref203307237"/>
      <w:bookmarkStart w:id="491" w:name="_Ref203307274"/>
      <w:bookmarkStart w:id="492" w:name="_Toc203368465"/>
      <w:bookmarkStart w:id="493" w:name="_Toc207015480"/>
      <w:bookmarkStart w:id="494" w:name="_Toc377477235"/>
      <w:bookmarkStart w:id="495" w:name="_Toc377477305"/>
      <w:bookmarkStart w:id="496" w:name="_Toc377477661"/>
      <w:bookmarkStart w:id="497" w:name="_Toc377477734"/>
      <w:bookmarkStart w:id="498" w:name="_Toc404172153"/>
      <w:bookmarkStart w:id="499" w:name="_Toc432776112"/>
      <w:bookmarkEnd w:id="484"/>
      <w:r w:rsidRPr="001C67C4">
        <w:rPr>
          <w:rFonts w:eastAsia="楷体_GB2312"/>
          <w:b/>
        </w:rPr>
        <w:t>认购、登记和托管</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p>
    <w:p w14:paraId="6E55248E"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采用实名制记账式发行，在</w:t>
      </w:r>
      <w:r w:rsidRPr="001C67C4">
        <w:rPr>
          <w:rFonts w:eastAsia="楷体_GB2312"/>
          <w:lang w:eastAsia="zh-CN"/>
        </w:rPr>
        <w:t>“</w:t>
      </w:r>
      <w:r w:rsidRPr="001C67C4">
        <w:rPr>
          <w:rFonts w:eastAsia="楷体_GB2312"/>
          <w:lang w:eastAsia="zh-CN"/>
        </w:rPr>
        <w:t>中央结算公司</w:t>
      </w:r>
      <w:r w:rsidRPr="001C67C4">
        <w:rPr>
          <w:rFonts w:eastAsia="楷体_GB2312"/>
          <w:lang w:eastAsia="zh-CN"/>
        </w:rPr>
        <w:t>”</w:t>
      </w:r>
      <w:r w:rsidRPr="001C67C4">
        <w:rPr>
          <w:rFonts w:eastAsia="楷体_GB2312"/>
          <w:lang w:eastAsia="zh-CN"/>
        </w:rPr>
        <w:t>登记托管。</w:t>
      </w:r>
    </w:p>
    <w:p w14:paraId="53683EB7" w14:textId="04CC356C"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为投资者办理认购、</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为投资者办理登记和托管手续时，不应收取任何附加费用。</w:t>
      </w:r>
    </w:p>
    <w:p w14:paraId="613AD84E"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w:t>
      </w:r>
      <w:r w:rsidRPr="001C67C4">
        <w:rPr>
          <w:rFonts w:eastAsia="楷体_GB2312"/>
          <w:lang w:eastAsia="zh-CN"/>
        </w:rPr>
        <w:t>“</w:t>
      </w:r>
      <w:r w:rsidRPr="001C67C4">
        <w:rPr>
          <w:rFonts w:eastAsia="楷体_GB2312"/>
          <w:lang w:eastAsia="zh-CN"/>
        </w:rPr>
        <w:t>登记托管费</w:t>
      </w:r>
      <w:r w:rsidRPr="001C67C4">
        <w:rPr>
          <w:rFonts w:eastAsia="楷体_GB2312"/>
          <w:lang w:eastAsia="zh-CN"/>
        </w:rPr>
        <w:t>”</w:t>
      </w:r>
      <w:r w:rsidRPr="001C67C4">
        <w:rPr>
          <w:rFonts w:eastAsia="楷体_GB2312"/>
          <w:lang w:eastAsia="zh-CN"/>
        </w:rPr>
        <w:t>由</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按照</w:t>
      </w:r>
      <w:r w:rsidRPr="001C67C4">
        <w:rPr>
          <w:rFonts w:eastAsia="楷体_GB2312"/>
          <w:lang w:eastAsia="zh-CN"/>
        </w:rPr>
        <w:t>“</w:t>
      </w:r>
      <w:r w:rsidRPr="001C67C4">
        <w:rPr>
          <w:rFonts w:eastAsia="楷体_GB2312"/>
          <w:lang w:eastAsia="zh-CN"/>
        </w:rPr>
        <w:t>《债券发行、登记及代理兑付服务协议》</w:t>
      </w:r>
      <w:r w:rsidRPr="001C67C4">
        <w:rPr>
          <w:rFonts w:eastAsia="楷体_GB2312"/>
          <w:lang w:eastAsia="zh-CN"/>
        </w:rPr>
        <w:t>”</w:t>
      </w:r>
      <w:r w:rsidRPr="001C67C4">
        <w:rPr>
          <w:rFonts w:eastAsia="楷体_GB2312"/>
          <w:lang w:eastAsia="zh-CN"/>
        </w:rPr>
        <w:t>及本合同的约定从</w:t>
      </w:r>
      <w:r w:rsidRPr="001C67C4">
        <w:rPr>
          <w:rFonts w:eastAsia="楷体_GB2312"/>
          <w:lang w:eastAsia="zh-CN"/>
        </w:rPr>
        <w:t>“</w:t>
      </w:r>
      <w:r w:rsidRPr="001C67C4">
        <w:rPr>
          <w:rFonts w:eastAsia="楷体_GB2312"/>
          <w:lang w:eastAsia="zh-CN"/>
        </w:rPr>
        <w:t>资产支持证券募集资金</w:t>
      </w:r>
      <w:r w:rsidRPr="001C67C4">
        <w:rPr>
          <w:rFonts w:eastAsia="楷体_GB2312"/>
          <w:lang w:eastAsia="zh-CN"/>
        </w:rPr>
        <w:t>”</w:t>
      </w:r>
      <w:r w:rsidRPr="001C67C4">
        <w:rPr>
          <w:rFonts w:eastAsia="楷体_GB2312"/>
          <w:lang w:eastAsia="zh-CN"/>
        </w:rPr>
        <w:t>中扣除的</w:t>
      </w:r>
      <w:r w:rsidRPr="001C67C4">
        <w:rPr>
          <w:rFonts w:eastAsia="楷体_GB2312"/>
          <w:lang w:eastAsia="zh-CN"/>
        </w:rPr>
        <w:t>“</w:t>
      </w:r>
      <w:r w:rsidRPr="001C67C4">
        <w:rPr>
          <w:rFonts w:eastAsia="楷体_GB2312"/>
          <w:lang w:eastAsia="zh-CN"/>
        </w:rPr>
        <w:t>发行费用</w:t>
      </w:r>
      <w:r w:rsidRPr="001C67C4">
        <w:rPr>
          <w:rFonts w:eastAsia="楷体_GB2312"/>
          <w:lang w:eastAsia="zh-CN"/>
        </w:rPr>
        <w:t>”</w:t>
      </w:r>
      <w:r w:rsidRPr="001C67C4">
        <w:rPr>
          <w:rFonts w:eastAsia="楷体_GB2312"/>
          <w:lang w:eastAsia="zh-CN"/>
        </w:rPr>
        <w:t>中支付给</w:t>
      </w:r>
      <w:r w:rsidRPr="001C67C4">
        <w:rPr>
          <w:rFonts w:eastAsia="楷体_GB2312"/>
          <w:lang w:eastAsia="zh-CN"/>
        </w:rPr>
        <w:t>“</w:t>
      </w:r>
      <w:r w:rsidRPr="001C67C4">
        <w:rPr>
          <w:rFonts w:eastAsia="楷体_GB2312"/>
          <w:lang w:eastAsia="zh-CN"/>
        </w:rPr>
        <w:t>登记托管机构</w:t>
      </w:r>
      <w:r w:rsidRPr="001C67C4">
        <w:rPr>
          <w:rFonts w:eastAsia="楷体_GB2312"/>
          <w:lang w:eastAsia="zh-CN"/>
        </w:rPr>
        <w:t>”</w:t>
      </w:r>
      <w:r w:rsidRPr="001C67C4">
        <w:rPr>
          <w:rFonts w:eastAsia="楷体_GB2312"/>
          <w:lang w:eastAsia="zh-CN"/>
        </w:rPr>
        <w:t>。</w:t>
      </w:r>
    </w:p>
    <w:p w14:paraId="298922C5"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登记托管应当按照《资产支持证券发行登记与托管结算业务操作规则》的规定执行。</w:t>
      </w:r>
    </w:p>
    <w:p w14:paraId="0D07B1C4"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本条之约定若与任何现行或不时修订、颁布的</w:t>
      </w:r>
      <w:r w:rsidR="0026401A" w:rsidRPr="001C67C4">
        <w:rPr>
          <w:rFonts w:eastAsia="楷体_GB2312"/>
          <w:lang w:eastAsia="zh-CN"/>
        </w:rPr>
        <w:t>“</w:t>
      </w:r>
      <w:r w:rsidRPr="001C67C4">
        <w:rPr>
          <w:rFonts w:eastAsia="楷体_GB2312"/>
          <w:lang w:eastAsia="zh-CN"/>
        </w:rPr>
        <w:t>法律</w:t>
      </w:r>
      <w:r w:rsidR="00CA3390" w:rsidRPr="001C67C4">
        <w:rPr>
          <w:rFonts w:eastAsia="楷体_GB2312"/>
          <w:lang w:eastAsia="zh-CN"/>
        </w:rPr>
        <w:t>”</w:t>
      </w:r>
      <w:r w:rsidRPr="001C67C4">
        <w:rPr>
          <w:rFonts w:eastAsia="楷体_GB2312"/>
          <w:lang w:eastAsia="zh-CN"/>
        </w:rPr>
        <w:t>法规、</w:t>
      </w:r>
      <w:r w:rsidRPr="001C67C4">
        <w:rPr>
          <w:rFonts w:eastAsia="楷体_GB2312"/>
          <w:lang w:eastAsia="zh-CN"/>
        </w:rPr>
        <w:t>“</w:t>
      </w:r>
      <w:r w:rsidRPr="001C67C4">
        <w:rPr>
          <w:rFonts w:eastAsia="楷体_GB2312"/>
          <w:lang w:eastAsia="zh-CN"/>
        </w:rPr>
        <w:t>中央结算公司</w:t>
      </w:r>
      <w:r w:rsidRPr="001C67C4">
        <w:rPr>
          <w:rFonts w:eastAsia="楷体_GB2312"/>
          <w:lang w:eastAsia="zh-CN"/>
        </w:rPr>
        <w:t>”</w:t>
      </w:r>
      <w:r w:rsidRPr="001C67C4">
        <w:rPr>
          <w:rFonts w:eastAsia="楷体_GB2312"/>
          <w:lang w:eastAsia="zh-CN"/>
        </w:rPr>
        <w:t>的有关规定发生任何冲突或是抵触的，应以该等现行或不时修订、颁布的</w:t>
      </w:r>
      <w:r w:rsidR="0026401A" w:rsidRPr="001C67C4">
        <w:rPr>
          <w:rFonts w:eastAsia="楷体_GB2312"/>
          <w:lang w:eastAsia="zh-CN"/>
        </w:rPr>
        <w:t>“</w:t>
      </w:r>
      <w:r w:rsidRPr="001C67C4">
        <w:rPr>
          <w:rFonts w:eastAsia="楷体_GB2312"/>
          <w:lang w:eastAsia="zh-CN"/>
        </w:rPr>
        <w:t>法律</w:t>
      </w:r>
      <w:r w:rsidR="00CA3390" w:rsidRPr="001C67C4">
        <w:rPr>
          <w:rFonts w:eastAsia="楷体_GB2312"/>
          <w:lang w:eastAsia="zh-CN"/>
        </w:rPr>
        <w:t>”</w:t>
      </w:r>
      <w:r w:rsidRPr="001C67C4">
        <w:rPr>
          <w:rFonts w:eastAsia="楷体_GB2312"/>
          <w:lang w:eastAsia="zh-CN"/>
        </w:rPr>
        <w:t>法规、</w:t>
      </w:r>
      <w:r w:rsidRPr="001C67C4">
        <w:rPr>
          <w:rFonts w:eastAsia="楷体_GB2312"/>
          <w:lang w:eastAsia="zh-CN"/>
        </w:rPr>
        <w:t>“</w:t>
      </w:r>
      <w:r w:rsidRPr="001C67C4">
        <w:rPr>
          <w:rFonts w:eastAsia="楷体_GB2312"/>
          <w:lang w:eastAsia="zh-CN"/>
        </w:rPr>
        <w:t>中央结算公司</w:t>
      </w:r>
      <w:r w:rsidRPr="001C67C4">
        <w:rPr>
          <w:rFonts w:eastAsia="楷体_GB2312"/>
          <w:lang w:eastAsia="zh-CN"/>
        </w:rPr>
        <w:t>”</w:t>
      </w:r>
      <w:r w:rsidRPr="001C67C4">
        <w:rPr>
          <w:rFonts w:eastAsia="楷体_GB2312"/>
          <w:lang w:eastAsia="zh-CN"/>
        </w:rPr>
        <w:t>的有关规定为准。</w:t>
      </w:r>
    </w:p>
    <w:p w14:paraId="7B3B69A4"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500" w:name="_Toc388889626"/>
      <w:bookmarkStart w:id="501" w:name="_Toc110397698"/>
      <w:bookmarkStart w:id="502" w:name="_Toc113253651"/>
      <w:bookmarkStart w:id="503" w:name="_Toc177196858"/>
      <w:bookmarkStart w:id="504" w:name="_Toc177197124"/>
      <w:bookmarkStart w:id="505" w:name="_Toc177197176"/>
      <w:bookmarkStart w:id="506" w:name="_Toc203368466"/>
      <w:bookmarkStart w:id="507" w:name="_Toc207015481"/>
      <w:bookmarkStart w:id="508" w:name="_Toc377477236"/>
      <w:bookmarkStart w:id="509" w:name="_Toc377477306"/>
      <w:bookmarkStart w:id="510" w:name="_Toc377477662"/>
      <w:bookmarkStart w:id="511" w:name="_Toc377477735"/>
      <w:bookmarkStart w:id="512" w:name="_Toc404172154"/>
      <w:bookmarkStart w:id="513" w:name="_Toc432776113"/>
      <w:bookmarkEnd w:id="500"/>
      <w:r w:rsidRPr="001C67C4">
        <w:rPr>
          <w:rFonts w:eastAsia="楷体_GB2312"/>
          <w:b/>
        </w:rPr>
        <w:t>利息支付和本金兑付</w:t>
      </w:r>
      <w:bookmarkEnd w:id="501"/>
      <w:bookmarkEnd w:id="502"/>
      <w:bookmarkEnd w:id="503"/>
      <w:bookmarkEnd w:id="504"/>
      <w:bookmarkEnd w:id="505"/>
      <w:bookmarkEnd w:id="506"/>
      <w:bookmarkEnd w:id="507"/>
      <w:bookmarkEnd w:id="508"/>
      <w:bookmarkEnd w:id="509"/>
      <w:bookmarkEnd w:id="510"/>
      <w:bookmarkEnd w:id="511"/>
      <w:bookmarkEnd w:id="512"/>
      <w:bookmarkEnd w:id="513"/>
    </w:p>
    <w:p w14:paraId="3150B6AF" w14:textId="292A29DB"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将在遵守</w:t>
      </w:r>
      <w:r w:rsidRPr="001C67C4">
        <w:rPr>
          <w:rFonts w:eastAsia="楷体_GB2312"/>
          <w:lang w:eastAsia="zh-CN"/>
        </w:rPr>
        <w:t>“</w:t>
      </w:r>
      <w:r w:rsidRPr="001C67C4">
        <w:rPr>
          <w:rFonts w:eastAsia="楷体_GB2312"/>
          <w:lang w:eastAsia="zh-CN"/>
        </w:rPr>
        <w:t>发行文件</w:t>
      </w:r>
      <w:r w:rsidRPr="001C67C4">
        <w:rPr>
          <w:rFonts w:eastAsia="楷体_GB2312"/>
          <w:lang w:eastAsia="zh-CN"/>
        </w:rPr>
        <w:t>”</w:t>
      </w:r>
      <w:r w:rsidRPr="001C67C4">
        <w:rPr>
          <w:rFonts w:eastAsia="楷体_GB2312"/>
          <w:lang w:eastAsia="zh-CN"/>
        </w:rPr>
        <w:t>的基础上履行本息兑付义务，</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无义务为</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的本息兑付垫付任何资金。</w:t>
      </w:r>
    </w:p>
    <w:p w14:paraId="007D2607"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的本息兑付将通过</w:t>
      </w:r>
      <w:r w:rsidRPr="001C67C4">
        <w:rPr>
          <w:rFonts w:eastAsia="楷体_GB2312"/>
          <w:lang w:eastAsia="zh-CN"/>
        </w:rPr>
        <w:t>“</w:t>
      </w:r>
      <w:r w:rsidRPr="001C67C4">
        <w:rPr>
          <w:rFonts w:eastAsia="楷体_GB2312"/>
          <w:lang w:eastAsia="zh-CN"/>
        </w:rPr>
        <w:t>中央结算公司</w:t>
      </w:r>
      <w:r w:rsidRPr="001C67C4">
        <w:rPr>
          <w:rFonts w:eastAsia="楷体_GB2312"/>
          <w:lang w:eastAsia="zh-CN"/>
        </w:rPr>
        <w:t>”</w:t>
      </w:r>
      <w:r w:rsidRPr="001C67C4">
        <w:rPr>
          <w:rFonts w:eastAsia="楷体_GB2312"/>
          <w:lang w:eastAsia="zh-CN"/>
        </w:rPr>
        <w:t>系统代理兑付。</w:t>
      </w:r>
    </w:p>
    <w:p w14:paraId="5C2894D6"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514" w:name="_Toc388889628"/>
      <w:bookmarkStart w:id="515" w:name="_Toc110397699"/>
      <w:bookmarkStart w:id="516" w:name="_Toc113253652"/>
      <w:bookmarkStart w:id="517" w:name="_Toc177196859"/>
      <w:bookmarkStart w:id="518" w:name="_Toc177197125"/>
      <w:bookmarkStart w:id="519" w:name="_Toc177197177"/>
      <w:bookmarkStart w:id="520" w:name="_Toc203368467"/>
      <w:bookmarkStart w:id="521" w:name="_Toc207015482"/>
      <w:bookmarkStart w:id="522" w:name="_Toc377477237"/>
      <w:bookmarkStart w:id="523" w:name="_Toc377477307"/>
      <w:bookmarkStart w:id="524" w:name="_Toc377477663"/>
      <w:bookmarkStart w:id="525" w:name="_Toc377477736"/>
      <w:bookmarkStart w:id="526" w:name="_Toc404172155"/>
      <w:bookmarkStart w:id="527" w:name="_Toc432776114"/>
      <w:bookmarkEnd w:id="514"/>
      <w:r w:rsidRPr="001C67C4">
        <w:rPr>
          <w:rFonts w:eastAsia="楷体_GB2312"/>
          <w:b/>
        </w:rPr>
        <w:t>陈述和保证</w:t>
      </w:r>
      <w:bookmarkEnd w:id="515"/>
      <w:bookmarkEnd w:id="516"/>
      <w:bookmarkEnd w:id="517"/>
      <w:bookmarkEnd w:id="518"/>
      <w:bookmarkEnd w:id="519"/>
      <w:bookmarkEnd w:id="520"/>
      <w:bookmarkEnd w:id="521"/>
      <w:bookmarkEnd w:id="522"/>
      <w:bookmarkEnd w:id="523"/>
      <w:bookmarkEnd w:id="524"/>
      <w:bookmarkEnd w:id="525"/>
      <w:bookmarkEnd w:id="526"/>
      <w:bookmarkEnd w:id="527"/>
    </w:p>
    <w:p w14:paraId="1BE2BBB9" w14:textId="5194842F"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lastRenderedPageBreak/>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向</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陈述并保证，自</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签署之日起至</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结束：</w:t>
      </w:r>
    </w:p>
    <w:p w14:paraId="64486F50" w14:textId="77777777" w:rsidR="00D1037C" w:rsidRDefault="00133F7B" w:rsidP="00BD3236">
      <w:pPr>
        <w:widowControl w:val="0"/>
        <w:numPr>
          <w:ilvl w:val="2"/>
          <w:numId w:val="6"/>
        </w:numPr>
        <w:tabs>
          <w:tab w:val="left" w:pos="1560"/>
        </w:tabs>
        <w:spacing w:beforeLines="50" w:before="120" w:afterLines="50" w:after="120" w:line="360" w:lineRule="auto"/>
        <w:jc w:val="both"/>
        <w:rPr>
          <w:rFonts w:eastAsia="楷体_GB2312"/>
          <w:lang w:eastAsia="zh-CN"/>
        </w:rPr>
      </w:pP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按照</w:t>
      </w:r>
      <w:r w:rsidR="0026401A" w:rsidRPr="001C67C4">
        <w:rPr>
          <w:rFonts w:eastAsia="楷体_GB2312"/>
          <w:lang w:eastAsia="zh-CN"/>
        </w:rPr>
        <w:t>“</w:t>
      </w:r>
      <w:r w:rsidRPr="001C67C4">
        <w:rPr>
          <w:rFonts w:eastAsia="楷体_GB2312"/>
          <w:lang w:eastAsia="zh-CN"/>
        </w:rPr>
        <w:t>中国</w:t>
      </w:r>
      <w:r w:rsidR="0026401A" w:rsidRPr="001C67C4">
        <w:rPr>
          <w:rFonts w:eastAsia="楷体_GB2312"/>
          <w:lang w:eastAsia="zh-CN"/>
        </w:rPr>
        <w:t>”“</w:t>
      </w:r>
      <w:r w:rsidRPr="001C67C4">
        <w:rPr>
          <w:rFonts w:eastAsia="楷体_GB2312"/>
          <w:lang w:eastAsia="zh-CN"/>
        </w:rPr>
        <w:t>法律</w:t>
      </w:r>
      <w:r w:rsidR="0026401A" w:rsidRPr="001C67C4">
        <w:rPr>
          <w:rFonts w:eastAsia="楷体_GB2312"/>
          <w:lang w:eastAsia="zh-CN"/>
        </w:rPr>
        <w:t>”</w:t>
      </w:r>
      <w:r w:rsidRPr="001C67C4">
        <w:rPr>
          <w:rFonts w:eastAsia="楷体_GB2312"/>
          <w:lang w:eastAsia="zh-CN"/>
        </w:rPr>
        <w:t>合法成立并有效存续，</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具有完全的权利和授权进行在</w:t>
      </w:r>
      <w:r w:rsidRPr="001C67C4">
        <w:rPr>
          <w:rFonts w:eastAsia="楷体_GB2312"/>
          <w:lang w:eastAsia="zh-CN"/>
        </w:rPr>
        <w:t>“</w:t>
      </w:r>
      <w:r w:rsidRPr="001C67C4">
        <w:rPr>
          <w:rFonts w:eastAsia="楷体_GB2312"/>
          <w:lang w:eastAsia="zh-CN"/>
        </w:rPr>
        <w:t>《发行说明书》</w:t>
      </w:r>
      <w:r w:rsidRPr="001C67C4">
        <w:rPr>
          <w:rFonts w:eastAsia="楷体_GB2312"/>
          <w:lang w:eastAsia="zh-CN"/>
        </w:rPr>
        <w:t>”</w:t>
      </w:r>
      <w:r w:rsidRPr="001C67C4">
        <w:rPr>
          <w:rFonts w:eastAsia="楷体_GB2312"/>
          <w:lang w:eastAsia="zh-CN"/>
        </w:rPr>
        <w:t>中所描述的业务，并签署和履行</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以及其作为一方的其他</w:t>
      </w:r>
      <w:r w:rsidRPr="001C67C4">
        <w:rPr>
          <w:rFonts w:eastAsia="楷体_GB2312"/>
          <w:lang w:eastAsia="zh-CN"/>
        </w:rPr>
        <w:t>“</w:t>
      </w:r>
      <w:r w:rsidRPr="001C67C4">
        <w:rPr>
          <w:rFonts w:eastAsia="楷体_GB2312"/>
          <w:lang w:eastAsia="zh-CN"/>
        </w:rPr>
        <w:t>交易文件</w:t>
      </w:r>
      <w:r w:rsidRPr="001C67C4">
        <w:rPr>
          <w:rFonts w:eastAsia="楷体_GB2312"/>
          <w:lang w:eastAsia="zh-CN"/>
        </w:rPr>
        <w:t>”</w:t>
      </w:r>
      <w:r w:rsidRPr="001C67C4">
        <w:rPr>
          <w:rFonts w:eastAsia="楷体_GB2312"/>
          <w:lang w:eastAsia="zh-CN"/>
        </w:rPr>
        <w:t>项下的义务和责任；</w:t>
      </w:r>
    </w:p>
    <w:p w14:paraId="49E3385D" w14:textId="77777777" w:rsidR="00D1037C" w:rsidRDefault="00133F7B" w:rsidP="00BD3236">
      <w:pPr>
        <w:widowControl w:val="0"/>
        <w:numPr>
          <w:ilvl w:val="2"/>
          <w:numId w:val="6"/>
        </w:numPr>
        <w:tabs>
          <w:tab w:val="left" w:pos="1560"/>
        </w:tabs>
        <w:spacing w:beforeLines="50" w:before="120" w:afterLines="50" w:after="120" w:line="360" w:lineRule="auto"/>
        <w:jc w:val="both"/>
        <w:rPr>
          <w:rFonts w:eastAsia="楷体_GB2312"/>
          <w:lang w:eastAsia="zh-CN"/>
        </w:rPr>
      </w:pP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和</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作为协议一方的其他</w:t>
      </w:r>
      <w:r w:rsidRPr="001C67C4">
        <w:rPr>
          <w:rFonts w:eastAsia="楷体_GB2312"/>
          <w:lang w:eastAsia="zh-CN"/>
        </w:rPr>
        <w:t>“</w:t>
      </w:r>
      <w:r w:rsidRPr="001C67C4">
        <w:rPr>
          <w:rFonts w:eastAsia="楷体_GB2312"/>
          <w:lang w:eastAsia="zh-CN"/>
        </w:rPr>
        <w:t>交易文件</w:t>
      </w:r>
      <w:r w:rsidRPr="001C67C4">
        <w:rPr>
          <w:rFonts w:eastAsia="楷体_GB2312"/>
          <w:lang w:eastAsia="zh-CN"/>
        </w:rPr>
        <w:t>”</w:t>
      </w:r>
      <w:r w:rsidRPr="001C67C4">
        <w:rPr>
          <w:rFonts w:eastAsia="楷体_GB2312"/>
          <w:lang w:eastAsia="zh-CN"/>
        </w:rPr>
        <w:t>一经</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和其他当事方正当授权、签署和交付，即成为对</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有效的和具约束力的协议，并可按照其相应条款对</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主张权利，除非该等权利的主张受到现时或主张权利时有效并涉及影响债权人的权利和救济的破产、重整、和解或其他类似</w:t>
      </w:r>
      <w:r w:rsidR="0026401A" w:rsidRPr="001C67C4">
        <w:rPr>
          <w:rFonts w:eastAsia="楷体_GB2312"/>
          <w:lang w:eastAsia="zh-CN"/>
        </w:rPr>
        <w:t>“</w:t>
      </w:r>
      <w:r w:rsidRPr="001C67C4">
        <w:rPr>
          <w:rFonts w:eastAsia="楷体_GB2312"/>
          <w:lang w:eastAsia="zh-CN"/>
        </w:rPr>
        <w:t>法律</w:t>
      </w:r>
      <w:r w:rsidR="00CA3390" w:rsidRPr="001C67C4">
        <w:rPr>
          <w:rFonts w:eastAsia="楷体_GB2312"/>
          <w:lang w:eastAsia="zh-CN"/>
        </w:rPr>
        <w:t>”</w:t>
      </w:r>
      <w:r w:rsidRPr="001C67C4">
        <w:rPr>
          <w:rFonts w:eastAsia="楷体_GB2312"/>
          <w:lang w:eastAsia="zh-CN"/>
        </w:rPr>
        <w:t>的限制；</w:t>
      </w:r>
    </w:p>
    <w:p w14:paraId="2CF61BA2" w14:textId="77777777" w:rsidR="00D1037C" w:rsidRDefault="00133F7B" w:rsidP="00BD3236">
      <w:pPr>
        <w:widowControl w:val="0"/>
        <w:numPr>
          <w:ilvl w:val="2"/>
          <w:numId w:val="6"/>
        </w:numPr>
        <w:tabs>
          <w:tab w:val="left" w:pos="1560"/>
        </w:tabs>
        <w:spacing w:beforeLines="50" w:before="120" w:afterLines="50" w:after="120" w:line="360" w:lineRule="auto"/>
        <w:jc w:val="both"/>
        <w:rPr>
          <w:rFonts w:eastAsia="楷体_GB2312"/>
          <w:lang w:eastAsia="zh-CN"/>
        </w:rPr>
      </w:pP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发行</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已经获得正当授权，按照</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约定的发行程序，在收到</w:t>
      </w:r>
      <w:r w:rsidRPr="001C67C4">
        <w:rPr>
          <w:rFonts w:eastAsia="楷体_GB2312"/>
          <w:lang w:eastAsia="zh-CN"/>
        </w:rPr>
        <w:t>“</w:t>
      </w:r>
      <w:r w:rsidRPr="001C67C4">
        <w:rPr>
          <w:rFonts w:eastAsia="楷体_GB2312"/>
          <w:lang w:eastAsia="zh-CN"/>
        </w:rPr>
        <w:t>资产支持证券募集资金</w:t>
      </w:r>
      <w:r w:rsidRPr="001C67C4">
        <w:rPr>
          <w:rFonts w:eastAsia="楷体_GB2312"/>
          <w:lang w:eastAsia="zh-CN"/>
        </w:rPr>
        <w:t>”</w:t>
      </w:r>
      <w:r w:rsidRPr="001C67C4">
        <w:rPr>
          <w:rFonts w:eastAsia="楷体_GB2312"/>
          <w:lang w:eastAsia="zh-CN"/>
        </w:rPr>
        <w:t>（扣除</w:t>
      </w:r>
      <w:r w:rsidRPr="001C67C4">
        <w:rPr>
          <w:rFonts w:eastAsia="楷体_GB2312"/>
          <w:lang w:eastAsia="zh-CN"/>
        </w:rPr>
        <w:t>“</w:t>
      </w:r>
      <w:r w:rsidRPr="001C67C4">
        <w:rPr>
          <w:rFonts w:eastAsia="楷体_GB2312"/>
          <w:lang w:eastAsia="zh-CN"/>
        </w:rPr>
        <w:t>承销报酬</w:t>
      </w:r>
      <w:r w:rsidRPr="001C67C4">
        <w:rPr>
          <w:rFonts w:eastAsia="楷体_GB2312"/>
          <w:lang w:eastAsia="zh-CN"/>
        </w:rPr>
        <w:t>”</w:t>
      </w:r>
      <w:r w:rsidRPr="001C67C4">
        <w:rPr>
          <w:rFonts w:eastAsia="楷体_GB2312"/>
          <w:lang w:eastAsia="zh-CN"/>
        </w:rPr>
        <w:t>）后，并通过</w:t>
      </w:r>
      <w:r w:rsidRPr="001C67C4">
        <w:rPr>
          <w:rFonts w:eastAsia="楷体_GB2312"/>
          <w:lang w:eastAsia="zh-CN"/>
        </w:rPr>
        <w:t>“</w:t>
      </w:r>
      <w:r w:rsidRPr="001C67C4">
        <w:rPr>
          <w:rFonts w:eastAsia="楷体_GB2312"/>
          <w:lang w:eastAsia="zh-CN"/>
        </w:rPr>
        <w:t>中央结算公司</w:t>
      </w:r>
      <w:r w:rsidRPr="001C67C4">
        <w:rPr>
          <w:rFonts w:eastAsia="楷体_GB2312"/>
          <w:lang w:eastAsia="zh-CN"/>
        </w:rPr>
        <w:t>”</w:t>
      </w:r>
      <w:r w:rsidRPr="001C67C4">
        <w:rPr>
          <w:rFonts w:eastAsia="楷体_GB2312"/>
          <w:lang w:eastAsia="zh-CN"/>
        </w:rPr>
        <w:t>完成</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的托管之后，</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即构成对</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有效的和具约束力的义务（以</w:t>
      </w:r>
      <w:r w:rsidRPr="001C67C4">
        <w:rPr>
          <w:rFonts w:eastAsia="楷体_GB2312"/>
          <w:lang w:eastAsia="zh-CN"/>
        </w:rPr>
        <w:t>“</w:t>
      </w:r>
      <w:r w:rsidRPr="001C67C4">
        <w:rPr>
          <w:rFonts w:eastAsia="楷体_GB2312"/>
          <w:lang w:eastAsia="zh-CN"/>
        </w:rPr>
        <w:t>信托财产</w:t>
      </w:r>
      <w:r w:rsidRPr="001C67C4">
        <w:rPr>
          <w:rFonts w:eastAsia="楷体_GB2312"/>
          <w:lang w:eastAsia="zh-CN"/>
        </w:rPr>
        <w:t>”</w:t>
      </w:r>
      <w:r w:rsidRPr="001C67C4">
        <w:rPr>
          <w:rFonts w:eastAsia="楷体_GB2312"/>
          <w:lang w:eastAsia="zh-CN"/>
        </w:rPr>
        <w:t>为限），并可按照其相应条款对</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主张权利，除非该等权利的主张受到现时或主张权利时有效并涉及影响债权人的权利和救济的破产、重整、和解或其他类似</w:t>
      </w:r>
      <w:r w:rsidR="0026401A" w:rsidRPr="001C67C4">
        <w:rPr>
          <w:rFonts w:eastAsia="楷体_GB2312"/>
          <w:lang w:eastAsia="zh-CN"/>
        </w:rPr>
        <w:t>“</w:t>
      </w:r>
      <w:r w:rsidRPr="001C67C4">
        <w:rPr>
          <w:rFonts w:eastAsia="楷体_GB2312"/>
          <w:lang w:eastAsia="zh-CN"/>
        </w:rPr>
        <w:t>法律</w:t>
      </w:r>
      <w:r w:rsidR="00CA3390" w:rsidRPr="001C67C4">
        <w:rPr>
          <w:rFonts w:eastAsia="楷体_GB2312"/>
          <w:lang w:eastAsia="zh-CN"/>
        </w:rPr>
        <w:t>”</w:t>
      </w:r>
      <w:r w:rsidRPr="001C67C4">
        <w:rPr>
          <w:rFonts w:eastAsia="楷体_GB2312"/>
          <w:lang w:eastAsia="zh-CN"/>
        </w:rPr>
        <w:t>的限制；</w:t>
      </w:r>
    </w:p>
    <w:p w14:paraId="788ED324" w14:textId="77777777" w:rsidR="00D1037C" w:rsidRDefault="00133F7B" w:rsidP="00BD3236">
      <w:pPr>
        <w:widowControl w:val="0"/>
        <w:numPr>
          <w:ilvl w:val="2"/>
          <w:numId w:val="6"/>
        </w:numPr>
        <w:tabs>
          <w:tab w:val="left" w:pos="1560"/>
        </w:tabs>
        <w:spacing w:beforeLines="50" w:before="120" w:afterLines="50" w:after="120" w:line="360" w:lineRule="auto"/>
        <w:jc w:val="both"/>
        <w:rPr>
          <w:rFonts w:eastAsia="楷体_GB2312"/>
          <w:lang w:eastAsia="zh-CN"/>
        </w:rPr>
      </w:pPr>
      <w:r w:rsidRPr="001C67C4">
        <w:rPr>
          <w:rFonts w:eastAsia="楷体_GB2312"/>
          <w:lang w:eastAsia="zh-CN"/>
        </w:rPr>
        <w:t>“</w:t>
      </w:r>
      <w:r w:rsidRPr="001C67C4">
        <w:rPr>
          <w:rFonts w:eastAsia="楷体_GB2312"/>
          <w:lang w:eastAsia="zh-CN"/>
        </w:rPr>
        <w:t>《发行说明书》</w:t>
      </w:r>
      <w:r w:rsidRPr="001C67C4">
        <w:rPr>
          <w:rFonts w:eastAsia="楷体_GB2312"/>
          <w:lang w:eastAsia="zh-CN"/>
        </w:rPr>
        <w:t>”</w:t>
      </w:r>
      <w:r w:rsidRPr="001C67C4">
        <w:rPr>
          <w:rFonts w:eastAsia="楷体_GB2312"/>
          <w:lang w:eastAsia="zh-CN"/>
        </w:rPr>
        <w:t>中对</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和</w:t>
      </w:r>
      <w:r w:rsidRPr="001C67C4">
        <w:rPr>
          <w:rFonts w:eastAsia="楷体_GB2312"/>
          <w:lang w:eastAsia="zh-CN"/>
        </w:rPr>
        <w:t>“</w:t>
      </w:r>
      <w:r w:rsidRPr="001C67C4">
        <w:rPr>
          <w:rFonts w:eastAsia="楷体_GB2312"/>
          <w:lang w:eastAsia="zh-CN"/>
        </w:rPr>
        <w:t>交易文件</w:t>
      </w:r>
      <w:r w:rsidRPr="001C67C4">
        <w:rPr>
          <w:rFonts w:eastAsia="楷体_GB2312"/>
          <w:lang w:eastAsia="zh-CN"/>
        </w:rPr>
        <w:t>”</w:t>
      </w:r>
      <w:r w:rsidRPr="001C67C4">
        <w:rPr>
          <w:rFonts w:eastAsia="楷体_GB2312"/>
          <w:lang w:eastAsia="zh-CN"/>
        </w:rPr>
        <w:t>的描述与</w:t>
      </w:r>
      <w:r w:rsidRPr="001C67C4">
        <w:rPr>
          <w:rFonts w:eastAsia="楷体_GB2312"/>
          <w:lang w:eastAsia="zh-CN"/>
        </w:rPr>
        <w:t>“</w:t>
      </w:r>
      <w:r w:rsidRPr="001C67C4">
        <w:rPr>
          <w:rFonts w:eastAsia="楷体_GB2312"/>
          <w:lang w:eastAsia="zh-CN"/>
        </w:rPr>
        <w:t>交易文件</w:t>
      </w:r>
      <w:r w:rsidRPr="001C67C4">
        <w:rPr>
          <w:rFonts w:eastAsia="楷体_GB2312"/>
          <w:lang w:eastAsia="zh-CN"/>
        </w:rPr>
        <w:t>”</w:t>
      </w:r>
      <w:r w:rsidRPr="001C67C4">
        <w:rPr>
          <w:rFonts w:eastAsia="楷体_GB2312"/>
          <w:lang w:eastAsia="zh-CN"/>
        </w:rPr>
        <w:t>的规定一致；</w:t>
      </w:r>
    </w:p>
    <w:p w14:paraId="1A46FC40" w14:textId="77777777" w:rsidR="00D1037C" w:rsidRDefault="00133F7B" w:rsidP="00BD3236">
      <w:pPr>
        <w:widowControl w:val="0"/>
        <w:numPr>
          <w:ilvl w:val="2"/>
          <w:numId w:val="6"/>
        </w:numPr>
        <w:tabs>
          <w:tab w:val="left" w:pos="1560"/>
        </w:tabs>
        <w:spacing w:beforeLines="50" w:before="120" w:afterLines="50" w:after="120" w:line="360" w:lineRule="auto"/>
        <w:jc w:val="both"/>
        <w:rPr>
          <w:rFonts w:eastAsia="楷体_GB2312"/>
          <w:lang w:eastAsia="zh-CN"/>
        </w:rPr>
      </w:pP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签署</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和其作为协议一方的其他</w:t>
      </w:r>
      <w:r w:rsidRPr="001C67C4">
        <w:rPr>
          <w:rFonts w:eastAsia="楷体_GB2312"/>
          <w:lang w:eastAsia="zh-CN"/>
        </w:rPr>
        <w:t>“</w:t>
      </w:r>
      <w:r w:rsidRPr="001C67C4">
        <w:rPr>
          <w:rFonts w:eastAsia="楷体_GB2312"/>
          <w:lang w:eastAsia="zh-CN"/>
        </w:rPr>
        <w:t>交易文件</w:t>
      </w:r>
      <w:r w:rsidRPr="001C67C4">
        <w:rPr>
          <w:rFonts w:eastAsia="楷体_GB2312"/>
          <w:lang w:eastAsia="zh-CN"/>
        </w:rPr>
        <w:t>”</w:t>
      </w:r>
      <w:r w:rsidRPr="001C67C4">
        <w:rPr>
          <w:rFonts w:eastAsia="楷体_GB2312"/>
          <w:lang w:eastAsia="zh-CN"/>
        </w:rPr>
        <w:t>，行使相应的权利和</w:t>
      </w:r>
      <w:r w:rsidRPr="001C67C4">
        <w:rPr>
          <w:rFonts w:eastAsia="楷体_GB2312"/>
          <w:lang w:eastAsia="zh-CN"/>
        </w:rPr>
        <w:t>/</w:t>
      </w:r>
      <w:r w:rsidRPr="001C67C4">
        <w:rPr>
          <w:rFonts w:eastAsia="楷体_GB2312"/>
          <w:lang w:eastAsia="zh-CN"/>
        </w:rPr>
        <w:t>或履行和遵守相应的义务：</w:t>
      </w:r>
    </w:p>
    <w:p w14:paraId="3047D394" w14:textId="77777777" w:rsidR="00D1037C" w:rsidRDefault="00133F7B" w:rsidP="00BD3236">
      <w:pPr>
        <w:pStyle w:val="FWBL4"/>
        <w:numPr>
          <w:ilvl w:val="3"/>
          <w:numId w:val="8"/>
        </w:numPr>
        <w:tabs>
          <w:tab w:val="clear" w:pos="1680"/>
          <w:tab w:val="left" w:pos="629"/>
          <w:tab w:val="left" w:pos="720"/>
          <w:tab w:val="left" w:pos="1701"/>
        </w:tabs>
        <w:overflowPunct w:val="0"/>
        <w:spacing w:beforeLines="50" w:before="120" w:afterLines="50" w:after="120" w:line="360" w:lineRule="auto"/>
        <w:ind w:left="1701" w:hanging="441"/>
        <w:rPr>
          <w:rFonts w:eastAsia="楷体_GB2312"/>
          <w:lang w:eastAsia="zh-CN"/>
        </w:rPr>
      </w:pPr>
      <w:r w:rsidRPr="001C67C4">
        <w:rPr>
          <w:rFonts w:eastAsia="楷体_GB2312"/>
          <w:lang w:eastAsia="zh-CN"/>
        </w:rPr>
        <w:lastRenderedPageBreak/>
        <w:t>不违反或抵触适用于</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的任何</w:t>
      </w:r>
      <w:r w:rsidR="0026401A" w:rsidRPr="001C67C4">
        <w:rPr>
          <w:rFonts w:eastAsia="楷体_GB2312"/>
          <w:lang w:eastAsia="zh-CN"/>
        </w:rPr>
        <w:t>“</w:t>
      </w:r>
      <w:r w:rsidRPr="001C67C4">
        <w:rPr>
          <w:rFonts w:eastAsia="楷体_GB2312"/>
          <w:lang w:eastAsia="zh-CN"/>
        </w:rPr>
        <w:t>法律</w:t>
      </w:r>
      <w:r w:rsidR="00CA3390" w:rsidRPr="001C67C4">
        <w:rPr>
          <w:rFonts w:eastAsia="楷体_GB2312"/>
          <w:lang w:eastAsia="zh-CN"/>
        </w:rPr>
        <w:t>”</w:t>
      </w:r>
      <w:r w:rsidRPr="001C67C4">
        <w:rPr>
          <w:rFonts w:eastAsia="楷体_GB2312"/>
          <w:lang w:eastAsia="zh-CN"/>
        </w:rPr>
        <w:t>规定或政府机构的指令，而无论该等指令是否具有法律强制力，</w:t>
      </w:r>
    </w:p>
    <w:p w14:paraId="4E8CB4AC" w14:textId="77777777" w:rsidR="00D1037C" w:rsidRDefault="00133F7B" w:rsidP="00BD3236">
      <w:pPr>
        <w:pStyle w:val="FWBL4"/>
        <w:numPr>
          <w:ilvl w:val="3"/>
          <w:numId w:val="8"/>
        </w:numPr>
        <w:tabs>
          <w:tab w:val="clear" w:pos="1680"/>
          <w:tab w:val="left" w:pos="629"/>
          <w:tab w:val="left" w:pos="720"/>
          <w:tab w:val="left" w:pos="1701"/>
        </w:tabs>
        <w:overflowPunct w:val="0"/>
        <w:spacing w:beforeLines="50" w:before="120" w:afterLines="50" w:after="120" w:line="360" w:lineRule="auto"/>
        <w:ind w:left="1701" w:hanging="441"/>
        <w:rPr>
          <w:rFonts w:eastAsia="楷体_GB2312"/>
          <w:lang w:eastAsia="zh-CN"/>
        </w:rPr>
      </w:pPr>
      <w:r w:rsidRPr="001C67C4">
        <w:rPr>
          <w:rFonts w:eastAsia="楷体_GB2312"/>
          <w:lang w:eastAsia="zh-CN"/>
        </w:rPr>
        <w:t>不违反</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的公司章程或其他组织性文件，</w:t>
      </w:r>
    </w:p>
    <w:p w14:paraId="06FC1782" w14:textId="77777777" w:rsidR="00D1037C" w:rsidRDefault="00133F7B" w:rsidP="00BD3236">
      <w:pPr>
        <w:pStyle w:val="FWBL4"/>
        <w:numPr>
          <w:ilvl w:val="3"/>
          <w:numId w:val="8"/>
        </w:numPr>
        <w:tabs>
          <w:tab w:val="clear" w:pos="1680"/>
          <w:tab w:val="left" w:pos="629"/>
          <w:tab w:val="left" w:pos="720"/>
          <w:tab w:val="left" w:pos="1701"/>
        </w:tabs>
        <w:overflowPunct w:val="0"/>
        <w:spacing w:beforeLines="50" w:before="120" w:afterLines="50" w:after="120" w:line="360" w:lineRule="auto"/>
        <w:ind w:left="1701" w:hanging="441"/>
        <w:rPr>
          <w:rFonts w:eastAsia="楷体_GB2312"/>
          <w:lang w:eastAsia="zh-CN"/>
        </w:rPr>
      </w:pPr>
      <w:r w:rsidRPr="001C67C4">
        <w:rPr>
          <w:rFonts w:eastAsia="楷体_GB2312"/>
          <w:lang w:eastAsia="zh-CN"/>
        </w:rPr>
        <w:t>不违反或不会导致</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违反其作为协议一方或对其或其财产有约束力的任何协议或合同的约定，以及</w:t>
      </w:r>
    </w:p>
    <w:p w14:paraId="101E94B8" w14:textId="77777777" w:rsidR="00D1037C" w:rsidRDefault="00133F7B" w:rsidP="00BD3236">
      <w:pPr>
        <w:pStyle w:val="FWBL4"/>
        <w:numPr>
          <w:ilvl w:val="3"/>
          <w:numId w:val="8"/>
        </w:numPr>
        <w:tabs>
          <w:tab w:val="clear" w:pos="1680"/>
          <w:tab w:val="left" w:pos="629"/>
          <w:tab w:val="left" w:pos="720"/>
          <w:tab w:val="left" w:pos="1701"/>
        </w:tabs>
        <w:overflowPunct w:val="0"/>
        <w:spacing w:beforeLines="50" w:before="120" w:afterLines="50" w:after="120" w:line="360" w:lineRule="auto"/>
        <w:ind w:left="1701" w:hanging="441"/>
        <w:rPr>
          <w:rFonts w:eastAsia="楷体_GB2312"/>
          <w:lang w:eastAsia="zh-CN"/>
        </w:rPr>
      </w:pPr>
      <w:r w:rsidRPr="001C67C4">
        <w:rPr>
          <w:rFonts w:eastAsia="楷体_GB2312"/>
          <w:lang w:eastAsia="zh-CN"/>
        </w:rPr>
        <w:t>不会构成违约或因通知或随着时间的流逝即会在任何该等协议或合同项下构成违约的事件；</w:t>
      </w:r>
    </w:p>
    <w:p w14:paraId="003C1D0E" w14:textId="77777777" w:rsidR="00D1037C" w:rsidRDefault="00133F7B" w:rsidP="00BD3236">
      <w:pPr>
        <w:widowControl w:val="0"/>
        <w:numPr>
          <w:ilvl w:val="2"/>
          <w:numId w:val="6"/>
        </w:numPr>
        <w:tabs>
          <w:tab w:val="left" w:pos="1560"/>
        </w:tabs>
        <w:spacing w:beforeLines="50" w:before="120" w:afterLines="50" w:after="120" w:line="360" w:lineRule="auto"/>
        <w:jc w:val="both"/>
        <w:rPr>
          <w:rFonts w:eastAsia="楷体_GB2312"/>
          <w:lang w:eastAsia="zh-CN"/>
        </w:rPr>
      </w:pPr>
      <w:r w:rsidRPr="001C67C4">
        <w:rPr>
          <w:rFonts w:eastAsia="楷体_GB2312"/>
          <w:lang w:eastAsia="zh-CN"/>
        </w:rPr>
        <w:t>在任何</w:t>
      </w:r>
      <w:r w:rsidR="007C1664" w:rsidRPr="001C67C4">
        <w:rPr>
          <w:rFonts w:eastAsia="楷体_GB2312"/>
          <w:lang w:eastAsia="zh-CN"/>
        </w:rPr>
        <w:t>“</w:t>
      </w:r>
      <w:r w:rsidRPr="001C67C4">
        <w:rPr>
          <w:rFonts w:eastAsia="楷体_GB2312"/>
          <w:lang w:eastAsia="zh-CN"/>
        </w:rPr>
        <w:t>政府机构</w:t>
      </w:r>
      <w:r w:rsidR="007C1664">
        <w:rPr>
          <w:rFonts w:eastAsia="楷体_GB2312"/>
          <w:lang w:eastAsia="zh-CN"/>
        </w:rPr>
        <w:t>”</w:t>
      </w:r>
      <w:r w:rsidRPr="001C67C4">
        <w:rPr>
          <w:rFonts w:eastAsia="楷体_GB2312"/>
          <w:lang w:eastAsia="zh-CN"/>
        </w:rPr>
        <w:t>中没有任何针对或影响</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的未决诉讼、争议解决程序或调查，或就</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所知，没有任何针对或影响</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的诉讼、争议解决程序或调查的威胁，不存在可能个别地或整体地影响</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的重大不利因素；未在</w:t>
      </w:r>
      <w:r w:rsidRPr="001C67C4">
        <w:rPr>
          <w:rFonts w:eastAsia="楷体_GB2312"/>
          <w:lang w:eastAsia="zh-CN"/>
        </w:rPr>
        <w:t>“</w:t>
      </w:r>
      <w:r w:rsidRPr="001C67C4">
        <w:rPr>
          <w:rFonts w:eastAsia="楷体_GB2312"/>
          <w:lang w:eastAsia="zh-CN"/>
        </w:rPr>
        <w:t>《发行说明书》</w:t>
      </w:r>
      <w:r w:rsidRPr="001C67C4">
        <w:rPr>
          <w:rFonts w:eastAsia="楷体_GB2312"/>
          <w:lang w:eastAsia="zh-CN"/>
        </w:rPr>
        <w:t>”</w:t>
      </w:r>
      <w:r w:rsidRPr="001C67C4">
        <w:rPr>
          <w:rFonts w:eastAsia="楷体_GB2312"/>
          <w:lang w:eastAsia="zh-CN"/>
        </w:rPr>
        <w:t>中披露的、</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作为一方或以</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的资产作为标的的所有未决诉讼的总和，不会导致发生重大不利变化；</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没有违反任何</w:t>
      </w:r>
      <w:r w:rsidR="007C1664" w:rsidRPr="001C67C4">
        <w:rPr>
          <w:rFonts w:eastAsia="楷体_GB2312"/>
          <w:lang w:eastAsia="zh-CN"/>
        </w:rPr>
        <w:t>“</w:t>
      </w:r>
      <w:r w:rsidRPr="001C67C4">
        <w:rPr>
          <w:rFonts w:eastAsia="楷体_GB2312"/>
          <w:lang w:eastAsia="zh-CN"/>
        </w:rPr>
        <w:t>政府机构</w:t>
      </w:r>
      <w:r w:rsidR="007C1664">
        <w:rPr>
          <w:rFonts w:eastAsia="楷体_GB2312"/>
          <w:lang w:eastAsia="zh-CN"/>
        </w:rPr>
        <w:t>”</w:t>
      </w:r>
      <w:r w:rsidRPr="001C67C4">
        <w:rPr>
          <w:rFonts w:eastAsia="楷体_GB2312"/>
          <w:lang w:eastAsia="zh-CN"/>
        </w:rPr>
        <w:t>的命令，以致可能导致重大不利影响；</w:t>
      </w:r>
    </w:p>
    <w:p w14:paraId="1D335D22" w14:textId="77777777" w:rsidR="00D1037C" w:rsidRDefault="00133F7B" w:rsidP="00BD3236">
      <w:pPr>
        <w:widowControl w:val="0"/>
        <w:numPr>
          <w:ilvl w:val="2"/>
          <w:numId w:val="6"/>
        </w:numPr>
        <w:tabs>
          <w:tab w:val="left" w:pos="1560"/>
        </w:tabs>
        <w:spacing w:beforeLines="50" w:before="120" w:afterLines="50" w:after="120" w:line="360" w:lineRule="auto"/>
        <w:jc w:val="both"/>
        <w:rPr>
          <w:rFonts w:eastAsia="楷体_GB2312"/>
          <w:lang w:eastAsia="zh-CN"/>
        </w:rPr>
      </w:pPr>
      <w:r w:rsidRPr="001C67C4">
        <w:rPr>
          <w:rFonts w:eastAsia="楷体_GB2312"/>
          <w:lang w:eastAsia="zh-CN"/>
        </w:rPr>
        <w:t>除了于</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签订后向</w:t>
      </w:r>
      <w:r w:rsidRPr="001C67C4">
        <w:rPr>
          <w:rFonts w:eastAsia="楷体_GB2312"/>
          <w:lang w:eastAsia="zh-CN"/>
        </w:rPr>
        <w:t>“</w:t>
      </w:r>
      <w:r w:rsidRPr="001C67C4">
        <w:rPr>
          <w:rFonts w:eastAsia="楷体_GB2312"/>
          <w:lang w:eastAsia="zh-CN"/>
        </w:rPr>
        <w:t>人民银行</w:t>
      </w:r>
      <w:r w:rsidRPr="001C67C4">
        <w:rPr>
          <w:rFonts w:eastAsia="楷体_GB2312"/>
          <w:lang w:eastAsia="zh-CN"/>
        </w:rPr>
        <w:t>”</w:t>
      </w:r>
      <w:r w:rsidRPr="001C67C4">
        <w:rPr>
          <w:rFonts w:eastAsia="楷体_GB2312"/>
          <w:lang w:eastAsia="zh-CN"/>
        </w:rPr>
        <w:t>和</w:t>
      </w:r>
      <w:r w:rsidRPr="001C67C4">
        <w:rPr>
          <w:rFonts w:eastAsia="楷体_GB2312"/>
          <w:lang w:eastAsia="zh-CN"/>
        </w:rPr>
        <w:t>“</w:t>
      </w:r>
      <w:r w:rsidRPr="001C67C4">
        <w:rPr>
          <w:rFonts w:eastAsia="楷体_GB2312"/>
          <w:lang w:eastAsia="zh-CN"/>
        </w:rPr>
        <w:t>银监会</w:t>
      </w:r>
      <w:r w:rsidRPr="001C67C4">
        <w:rPr>
          <w:rFonts w:eastAsia="楷体_GB2312"/>
          <w:lang w:eastAsia="zh-CN"/>
        </w:rPr>
        <w:t>”</w:t>
      </w:r>
      <w:r w:rsidRPr="001C67C4">
        <w:rPr>
          <w:rFonts w:eastAsia="楷体_GB2312"/>
          <w:lang w:eastAsia="zh-CN"/>
        </w:rPr>
        <w:t>履行关于</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的发行情况的备案手续以外，就</w:t>
      </w:r>
      <w:r w:rsidRPr="001C67C4">
        <w:rPr>
          <w:rFonts w:eastAsia="楷体_GB2312"/>
          <w:lang w:eastAsia="zh-CN"/>
        </w:rPr>
        <w:t>“</w:t>
      </w:r>
      <w:r w:rsidRPr="001C67C4">
        <w:rPr>
          <w:rFonts w:eastAsia="楷体_GB2312"/>
          <w:lang w:eastAsia="zh-CN"/>
        </w:rPr>
        <w:t>交易文件</w:t>
      </w:r>
      <w:r w:rsidRPr="001C67C4">
        <w:rPr>
          <w:rFonts w:eastAsia="楷体_GB2312"/>
          <w:lang w:eastAsia="zh-CN"/>
        </w:rPr>
        <w:t>”</w:t>
      </w:r>
      <w:r w:rsidRPr="001C67C4">
        <w:rPr>
          <w:rFonts w:eastAsia="楷体_GB2312"/>
          <w:lang w:eastAsia="zh-CN"/>
        </w:rPr>
        <w:t>项下的交易，</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已经取得了有关</w:t>
      </w:r>
      <w:r w:rsidR="007C1664" w:rsidRPr="001C67C4">
        <w:rPr>
          <w:rFonts w:eastAsia="楷体_GB2312"/>
          <w:lang w:eastAsia="zh-CN"/>
        </w:rPr>
        <w:t>“</w:t>
      </w:r>
      <w:r w:rsidRPr="001C67C4">
        <w:rPr>
          <w:rFonts w:eastAsia="楷体_GB2312"/>
          <w:lang w:eastAsia="zh-CN"/>
        </w:rPr>
        <w:t>政府机构</w:t>
      </w:r>
      <w:r w:rsidR="007C1664">
        <w:rPr>
          <w:rFonts w:eastAsia="楷体_GB2312"/>
          <w:lang w:eastAsia="zh-CN"/>
        </w:rPr>
        <w:t>”</w:t>
      </w:r>
      <w:r w:rsidRPr="001C67C4">
        <w:rPr>
          <w:rFonts w:eastAsia="楷体_GB2312"/>
          <w:lang w:eastAsia="zh-CN"/>
        </w:rPr>
        <w:t>的授权、批准、同意、许可或登记，包括但不限于：</w:t>
      </w:r>
    </w:p>
    <w:p w14:paraId="568899EC" w14:textId="77A2C517" w:rsidR="00D1037C" w:rsidRDefault="0097583A" w:rsidP="00BD3236">
      <w:pPr>
        <w:pStyle w:val="FWBL4"/>
        <w:numPr>
          <w:ilvl w:val="0"/>
          <w:numId w:val="9"/>
        </w:numPr>
        <w:tabs>
          <w:tab w:val="left" w:pos="629"/>
          <w:tab w:val="left" w:pos="720"/>
        </w:tabs>
        <w:overflowPunct w:val="0"/>
        <w:spacing w:beforeLines="50" w:before="120" w:afterLines="50" w:after="120" w:line="360" w:lineRule="auto"/>
        <w:rPr>
          <w:rFonts w:eastAsia="楷体_GB2312"/>
          <w:lang w:eastAsia="zh-CN"/>
        </w:rPr>
      </w:pPr>
      <w:ins w:id="528" w:author="zszq" w:date="2016-06-02T14:38:00Z">
        <w:r w:rsidRPr="00316505">
          <w:rPr>
            <w:rFonts w:eastAsia="楷体_GB2312"/>
            <w:u w:val="single"/>
            <w:lang w:eastAsia="zh-CN"/>
          </w:rPr>
          <w:t>“</w:t>
        </w:r>
        <w:r w:rsidRPr="00316505">
          <w:rPr>
            <w:rFonts w:eastAsia="楷体_GB2312" w:hint="eastAsia"/>
            <w:u w:val="single"/>
            <w:lang w:eastAsia="zh-CN"/>
          </w:rPr>
          <w:t>银监会</w:t>
        </w:r>
        <w:r w:rsidRPr="00316505">
          <w:rPr>
            <w:rFonts w:eastAsia="楷体_GB2312"/>
            <w:u w:val="single"/>
            <w:lang w:eastAsia="zh-CN"/>
          </w:rPr>
          <w:t>”</w:t>
        </w:r>
        <w:r w:rsidRPr="00316505">
          <w:rPr>
            <w:rFonts w:eastAsia="楷体_GB2312" w:hint="eastAsia"/>
            <w:u w:val="single"/>
            <w:lang w:eastAsia="zh-CN"/>
          </w:rPr>
          <w:t>已完成关于</w:t>
        </w:r>
      </w:ins>
      <w:sdt>
        <w:sdtPr>
          <w:rPr>
            <w:rFonts w:asciiTheme="minorEastAsia" w:hAnsiTheme="minorEastAsia" w:hint="eastAsia"/>
          </w:rPr>
          <w:alias w:val="TrustName"/>
          <w:tag w:val="TrustName"/>
          <w:id w:val="568620366"/>
          <w:placeholder>
            <w:docPart w:val="E350738CBAD44E78A30734338651819D"/>
          </w:placeholder>
          <w:text/>
        </w:sdtPr>
        <w:sdtEndPr/>
        <w:sdtContent>
          <w:r w:rsidR="00316505" w:rsidRPr="00316505">
            <w:rPr>
              <w:rFonts w:asciiTheme="minorEastAsia" w:hAnsiTheme="minorEastAsia" w:hint="eastAsia"/>
            </w:rPr>
            <w:t>苏福</w:t>
          </w:r>
        </w:sdtContent>
      </w:sdt>
      <w:ins w:id="529" w:author="zszq" w:date="2016-06-02T14:38:00Z">
        <w:r>
          <w:rPr>
            <w:rFonts w:eastAsia="楷体_GB2312" w:hint="eastAsia"/>
            <w:lang w:eastAsia="zh-CN"/>
          </w:rPr>
          <w:t>信托</w:t>
        </w:r>
        <w:r w:rsidRPr="009A7DAF">
          <w:rPr>
            <w:rFonts w:eastAsia="楷体_GB2312" w:hint="eastAsia"/>
            <w:lang w:eastAsia="zh-CN"/>
          </w:rPr>
          <w:t>的备案登记</w:t>
        </w:r>
      </w:ins>
      <w:r w:rsidR="00316505">
        <w:rPr>
          <w:rFonts w:eastAsia="楷体_GB2312" w:hint="eastAsia"/>
          <w:lang w:eastAsia="zh-CN"/>
        </w:rPr>
        <w:t>。</w:t>
      </w:r>
    </w:p>
    <w:p w14:paraId="5185E047" w14:textId="1673ACCD" w:rsidR="00D1037C" w:rsidRDefault="0097583A" w:rsidP="00BD3236">
      <w:pPr>
        <w:pStyle w:val="FWBL4"/>
        <w:numPr>
          <w:ilvl w:val="0"/>
          <w:numId w:val="9"/>
        </w:numPr>
        <w:tabs>
          <w:tab w:val="left" w:pos="629"/>
          <w:tab w:val="left" w:pos="720"/>
        </w:tabs>
        <w:overflowPunct w:val="0"/>
        <w:spacing w:beforeLines="50" w:before="120" w:afterLines="50" w:after="120" w:line="360" w:lineRule="auto"/>
        <w:rPr>
          <w:rFonts w:eastAsia="楷体_GB2312"/>
          <w:lang w:eastAsia="zh-CN"/>
        </w:rPr>
      </w:pPr>
      <w:ins w:id="530" w:author="zszq" w:date="2016-06-02T14:38:00Z">
        <w:r w:rsidRPr="009A7DAF">
          <w:rPr>
            <w:rFonts w:eastAsia="楷体_GB2312" w:hint="eastAsia"/>
            <w:lang w:eastAsia="zh-CN"/>
          </w:rPr>
          <w:t>已</w:t>
        </w:r>
        <w:r>
          <w:rPr>
            <w:rFonts w:eastAsia="楷体_GB2312" w:hint="eastAsia"/>
            <w:lang w:eastAsia="zh-CN"/>
          </w:rPr>
          <w:t>获得</w:t>
        </w:r>
      </w:ins>
      <w:r w:rsidR="00316505" w:rsidRPr="009A7DAF">
        <w:rPr>
          <w:rFonts w:eastAsia="楷体_GB2312"/>
          <w:lang w:eastAsia="zh-CN"/>
        </w:rPr>
        <w:t xml:space="preserve"> </w:t>
      </w:r>
      <w:ins w:id="531" w:author="zszq" w:date="2016-06-02T14:38:00Z">
        <w:r w:rsidRPr="009A7DAF">
          <w:rPr>
            <w:rFonts w:eastAsia="楷体_GB2312"/>
            <w:lang w:eastAsia="zh-CN"/>
          </w:rPr>
          <w:t>“</w:t>
        </w:r>
        <w:r w:rsidRPr="009A7DAF">
          <w:rPr>
            <w:rFonts w:eastAsia="楷体_GB2312" w:hint="eastAsia"/>
            <w:lang w:eastAsia="zh-CN"/>
          </w:rPr>
          <w:t>人民银行</w:t>
        </w:r>
        <w:r w:rsidRPr="009A7DAF">
          <w:rPr>
            <w:rFonts w:eastAsia="楷体_GB2312"/>
            <w:lang w:eastAsia="zh-CN"/>
          </w:rPr>
          <w:t>”</w:t>
        </w:r>
        <w:r w:rsidRPr="009A7DAF">
          <w:rPr>
            <w:rFonts w:eastAsia="楷体_GB2312" w:hint="eastAsia"/>
            <w:lang w:eastAsia="zh-CN"/>
          </w:rPr>
          <w:t>关于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发行本次</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w:t>
        </w:r>
        <w:r>
          <w:rPr>
            <w:rFonts w:eastAsia="楷体_GB2312" w:hint="eastAsia"/>
            <w:lang w:eastAsia="zh-CN"/>
          </w:rPr>
          <w:t>核准文件</w:t>
        </w:r>
      </w:ins>
      <w:r w:rsidR="00214B5F">
        <w:rPr>
          <w:rFonts w:eastAsia="楷体_GB2312" w:hint="eastAsia"/>
          <w:lang w:eastAsia="zh-CN"/>
        </w:rPr>
        <w:t>。</w:t>
      </w:r>
    </w:p>
    <w:p w14:paraId="17F9F310" w14:textId="77777777" w:rsidR="00D1037C" w:rsidRDefault="00974CF6" w:rsidP="00BD3236">
      <w:pPr>
        <w:widowControl w:val="0"/>
        <w:numPr>
          <w:ilvl w:val="2"/>
          <w:numId w:val="6"/>
        </w:numPr>
        <w:tabs>
          <w:tab w:val="left" w:pos="1560"/>
        </w:tabs>
        <w:spacing w:beforeLines="50" w:before="120" w:afterLines="50" w:after="120" w:line="360" w:lineRule="auto"/>
        <w:jc w:val="both"/>
        <w:rPr>
          <w:rFonts w:eastAsia="楷体_GB2312"/>
          <w:lang w:eastAsia="zh-CN"/>
        </w:rPr>
      </w:pPr>
      <w:r w:rsidRPr="001C67C4" w:rsidDel="00974CF6">
        <w:rPr>
          <w:rFonts w:eastAsia="楷体_GB2312"/>
          <w:lang w:eastAsia="zh-CN"/>
        </w:rPr>
        <w:t xml:space="preserve"> </w:t>
      </w:r>
      <w:r w:rsidR="00133F7B" w:rsidRPr="001C67C4">
        <w:rPr>
          <w:rFonts w:eastAsia="楷体_GB2312"/>
          <w:lang w:eastAsia="zh-CN"/>
        </w:rPr>
        <w:t>“</w:t>
      </w:r>
      <w:r w:rsidR="00133F7B" w:rsidRPr="001C67C4">
        <w:rPr>
          <w:rFonts w:eastAsia="楷体_GB2312"/>
          <w:lang w:eastAsia="zh-CN"/>
        </w:rPr>
        <w:t>委托人</w:t>
      </w:r>
      <w:r w:rsidR="00133F7B" w:rsidRPr="001C67C4">
        <w:rPr>
          <w:rFonts w:eastAsia="楷体_GB2312"/>
          <w:lang w:eastAsia="zh-CN"/>
        </w:rPr>
        <w:t>”</w:t>
      </w:r>
      <w:r w:rsidR="00133F7B" w:rsidRPr="001C67C4">
        <w:rPr>
          <w:rFonts w:eastAsia="楷体_GB2312"/>
          <w:lang w:eastAsia="zh-CN"/>
        </w:rPr>
        <w:t>根据</w:t>
      </w:r>
      <w:r w:rsidR="00133F7B" w:rsidRPr="001C67C4">
        <w:rPr>
          <w:rFonts w:eastAsia="楷体_GB2312"/>
          <w:lang w:eastAsia="zh-CN"/>
        </w:rPr>
        <w:t>“</w:t>
      </w:r>
      <w:r w:rsidR="00133F7B" w:rsidRPr="001C67C4">
        <w:rPr>
          <w:rFonts w:eastAsia="楷体_GB2312"/>
          <w:lang w:eastAsia="zh-CN"/>
        </w:rPr>
        <w:t>《信托合同》</w:t>
      </w:r>
      <w:r w:rsidR="00133F7B" w:rsidRPr="001C67C4">
        <w:rPr>
          <w:rFonts w:eastAsia="楷体_GB2312"/>
          <w:lang w:eastAsia="zh-CN"/>
        </w:rPr>
        <w:t>”</w:t>
      </w:r>
      <w:r w:rsidR="00133F7B" w:rsidRPr="001C67C4">
        <w:rPr>
          <w:rFonts w:eastAsia="楷体_GB2312"/>
          <w:lang w:eastAsia="zh-CN"/>
        </w:rPr>
        <w:t>将其拥有的</w:t>
      </w:r>
      <w:r w:rsidR="00133F7B" w:rsidRPr="001C67C4">
        <w:rPr>
          <w:rFonts w:eastAsia="楷体_GB2312"/>
          <w:lang w:eastAsia="zh-CN"/>
        </w:rPr>
        <w:t>“</w:t>
      </w:r>
      <w:r w:rsidR="00133F7B" w:rsidRPr="001C67C4">
        <w:rPr>
          <w:rFonts w:eastAsia="楷体_GB2312"/>
          <w:lang w:eastAsia="zh-CN"/>
        </w:rPr>
        <w:t>资产</w:t>
      </w:r>
      <w:r w:rsidR="00133F7B" w:rsidRPr="001C67C4">
        <w:rPr>
          <w:rFonts w:eastAsia="楷体_GB2312"/>
          <w:lang w:eastAsia="zh-CN"/>
        </w:rPr>
        <w:t>”</w:t>
      </w:r>
      <w:r w:rsidR="00133F7B" w:rsidRPr="001C67C4">
        <w:rPr>
          <w:rFonts w:eastAsia="楷体_GB2312"/>
          <w:lang w:eastAsia="zh-CN"/>
        </w:rPr>
        <w:t>信托给</w:t>
      </w:r>
      <w:r w:rsidR="00133F7B" w:rsidRPr="001C67C4">
        <w:rPr>
          <w:rFonts w:eastAsia="楷体_GB2312"/>
          <w:lang w:eastAsia="zh-CN"/>
        </w:rPr>
        <w:t>“</w:t>
      </w:r>
      <w:r w:rsidR="00133F7B" w:rsidRPr="001C67C4">
        <w:rPr>
          <w:rFonts w:eastAsia="楷体_GB2312"/>
          <w:lang w:eastAsia="zh-CN"/>
        </w:rPr>
        <w:t>发行人</w:t>
      </w:r>
      <w:r w:rsidR="00133F7B" w:rsidRPr="001C67C4">
        <w:rPr>
          <w:rFonts w:eastAsia="楷体_GB2312"/>
          <w:lang w:eastAsia="zh-CN"/>
        </w:rPr>
        <w:t>”</w:t>
      </w:r>
      <w:r w:rsidR="00133F7B" w:rsidRPr="001C67C4">
        <w:rPr>
          <w:rFonts w:eastAsia="楷体_GB2312"/>
          <w:lang w:eastAsia="zh-CN"/>
        </w:rPr>
        <w:t>后，</w:t>
      </w:r>
      <w:r w:rsidR="00133F7B" w:rsidRPr="001C67C4">
        <w:rPr>
          <w:rFonts w:eastAsia="楷体_GB2312"/>
          <w:lang w:eastAsia="zh-CN"/>
        </w:rPr>
        <w:t>“</w:t>
      </w:r>
      <w:r w:rsidR="00133F7B" w:rsidRPr="001C67C4">
        <w:rPr>
          <w:rFonts w:eastAsia="楷体_GB2312"/>
          <w:lang w:eastAsia="zh-CN"/>
        </w:rPr>
        <w:t>发行人</w:t>
      </w:r>
      <w:r w:rsidR="00133F7B" w:rsidRPr="001C67C4">
        <w:rPr>
          <w:rFonts w:eastAsia="楷体_GB2312"/>
          <w:lang w:eastAsia="zh-CN"/>
        </w:rPr>
        <w:t>”</w:t>
      </w:r>
      <w:r w:rsidR="00133F7B" w:rsidRPr="001C67C4">
        <w:rPr>
          <w:rFonts w:eastAsia="楷体_GB2312"/>
          <w:lang w:eastAsia="zh-CN"/>
        </w:rPr>
        <w:t>保证将根据</w:t>
      </w:r>
      <w:r w:rsidR="00133F7B" w:rsidRPr="001C67C4">
        <w:rPr>
          <w:rFonts w:eastAsia="楷体_GB2312"/>
          <w:lang w:eastAsia="zh-CN"/>
        </w:rPr>
        <w:t>“</w:t>
      </w:r>
      <w:r w:rsidR="00133F7B" w:rsidRPr="001C67C4">
        <w:rPr>
          <w:rFonts w:eastAsia="楷体_GB2312"/>
          <w:lang w:eastAsia="zh-CN"/>
        </w:rPr>
        <w:t>《信托合同》</w:t>
      </w:r>
      <w:r w:rsidR="00133F7B" w:rsidRPr="001C67C4">
        <w:rPr>
          <w:rFonts w:eastAsia="楷体_GB2312"/>
          <w:lang w:eastAsia="zh-CN"/>
        </w:rPr>
        <w:t>”</w:t>
      </w:r>
      <w:r w:rsidR="00133F7B" w:rsidRPr="001C67C4">
        <w:rPr>
          <w:rFonts w:eastAsia="楷体_GB2312"/>
          <w:lang w:eastAsia="zh-CN"/>
        </w:rPr>
        <w:t>及</w:t>
      </w:r>
      <w:r w:rsidR="00133F7B" w:rsidRPr="001C67C4">
        <w:rPr>
          <w:rFonts w:eastAsia="楷体_GB2312"/>
          <w:lang w:eastAsia="zh-CN"/>
        </w:rPr>
        <w:t>“</w:t>
      </w:r>
      <w:r w:rsidR="00133F7B" w:rsidRPr="001C67C4">
        <w:rPr>
          <w:rFonts w:eastAsia="楷体_GB2312"/>
          <w:lang w:eastAsia="zh-CN"/>
        </w:rPr>
        <w:t>《发行说明书》</w:t>
      </w:r>
      <w:r w:rsidR="00133F7B" w:rsidRPr="001C67C4">
        <w:rPr>
          <w:rFonts w:eastAsia="楷体_GB2312"/>
          <w:lang w:eastAsia="zh-CN"/>
        </w:rPr>
        <w:t>”</w:t>
      </w:r>
      <w:r w:rsidR="00133F7B" w:rsidRPr="001C67C4">
        <w:rPr>
          <w:rFonts w:eastAsia="楷体_GB2312"/>
          <w:lang w:eastAsia="zh-CN"/>
        </w:rPr>
        <w:t>的要求，履行有关权利完善及其它相关手续；</w:t>
      </w:r>
    </w:p>
    <w:p w14:paraId="6AEE7C89" w14:textId="77777777" w:rsidR="00D1037C" w:rsidRDefault="00133F7B" w:rsidP="00BD3236">
      <w:pPr>
        <w:widowControl w:val="0"/>
        <w:numPr>
          <w:ilvl w:val="2"/>
          <w:numId w:val="6"/>
        </w:numPr>
        <w:tabs>
          <w:tab w:val="left" w:pos="1560"/>
        </w:tabs>
        <w:spacing w:beforeLines="50" w:before="120" w:afterLines="50" w:after="120" w:line="360" w:lineRule="auto"/>
        <w:jc w:val="both"/>
        <w:rPr>
          <w:rFonts w:eastAsia="楷体_GB2312"/>
          <w:lang w:eastAsia="zh-CN"/>
        </w:rPr>
      </w:pP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具有从事其目前所经营的业务所需的全部</w:t>
      </w:r>
      <w:r w:rsidR="007C1664" w:rsidRPr="001C67C4">
        <w:rPr>
          <w:rFonts w:eastAsia="楷体_GB2312"/>
          <w:lang w:eastAsia="zh-CN"/>
        </w:rPr>
        <w:t>“</w:t>
      </w:r>
      <w:r w:rsidRPr="001C67C4">
        <w:rPr>
          <w:rFonts w:eastAsia="楷体_GB2312"/>
          <w:lang w:eastAsia="zh-CN"/>
        </w:rPr>
        <w:t>政府机构</w:t>
      </w:r>
      <w:r w:rsidR="007C1664">
        <w:rPr>
          <w:rFonts w:eastAsia="楷体_GB2312"/>
          <w:lang w:eastAsia="zh-CN"/>
        </w:rPr>
        <w:t>”</w:t>
      </w:r>
      <w:r w:rsidRPr="001C67C4">
        <w:rPr>
          <w:rFonts w:eastAsia="楷体_GB2312"/>
          <w:lang w:eastAsia="zh-CN"/>
        </w:rPr>
        <w:t>许可、</w:t>
      </w:r>
      <w:r w:rsidRPr="001C67C4">
        <w:rPr>
          <w:rFonts w:eastAsia="楷体_GB2312"/>
          <w:lang w:eastAsia="zh-CN"/>
        </w:rPr>
        <w:lastRenderedPageBreak/>
        <w:t>资格、批准、同意或其他授权（</w:t>
      </w:r>
      <w:r w:rsidRPr="001C67C4">
        <w:rPr>
          <w:rFonts w:eastAsia="楷体_GB2312"/>
          <w:lang w:eastAsia="zh-CN"/>
        </w:rPr>
        <w:t>“</w:t>
      </w:r>
      <w:r w:rsidRPr="001C67C4">
        <w:rPr>
          <w:rFonts w:eastAsia="楷体_GB2312"/>
          <w:lang w:eastAsia="zh-CN"/>
        </w:rPr>
        <w:t>政府许可</w:t>
      </w:r>
      <w:r w:rsidRPr="001C67C4">
        <w:rPr>
          <w:rFonts w:eastAsia="楷体_GB2312"/>
          <w:lang w:eastAsia="zh-CN"/>
        </w:rPr>
        <w:t>”</w:t>
      </w:r>
      <w:r w:rsidRPr="001C67C4">
        <w:rPr>
          <w:rFonts w:eastAsia="楷体_GB2312"/>
          <w:lang w:eastAsia="zh-CN"/>
        </w:rPr>
        <w:t>），截至</w:t>
      </w:r>
      <w:r w:rsidRPr="001C67C4">
        <w:rPr>
          <w:rFonts w:eastAsia="楷体_GB2312"/>
          <w:lang w:eastAsia="zh-CN"/>
        </w:rPr>
        <w:t>“</w:t>
      </w:r>
      <w:r w:rsidRPr="001C67C4">
        <w:rPr>
          <w:rFonts w:eastAsia="楷体_GB2312"/>
          <w:lang w:eastAsia="zh-CN"/>
        </w:rPr>
        <w:t>缴款日</w:t>
      </w:r>
      <w:r w:rsidRPr="001C67C4">
        <w:rPr>
          <w:rFonts w:eastAsia="楷体_GB2312"/>
          <w:lang w:eastAsia="zh-CN"/>
        </w:rPr>
        <w:t>”</w:t>
      </w:r>
      <w:r w:rsidRPr="001C67C4">
        <w:rPr>
          <w:rFonts w:eastAsia="楷体_GB2312"/>
          <w:lang w:eastAsia="zh-CN"/>
        </w:rPr>
        <w:t>，上述</w:t>
      </w:r>
      <w:r w:rsidRPr="001C67C4">
        <w:rPr>
          <w:rFonts w:eastAsia="楷体_GB2312"/>
          <w:lang w:eastAsia="zh-CN"/>
        </w:rPr>
        <w:t>“</w:t>
      </w:r>
      <w:r w:rsidRPr="001C67C4">
        <w:rPr>
          <w:rFonts w:eastAsia="楷体_GB2312"/>
          <w:lang w:eastAsia="zh-CN"/>
        </w:rPr>
        <w:t>政府许可</w:t>
      </w:r>
      <w:r w:rsidRPr="001C67C4">
        <w:rPr>
          <w:rFonts w:eastAsia="楷体_GB2312"/>
          <w:lang w:eastAsia="zh-CN"/>
        </w:rPr>
        <w:t>”</w:t>
      </w:r>
      <w:r w:rsidRPr="001C67C4">
        <w:rPr>
          <w:rFonts w:eastAsia="楷体_GB2312"/>
          <w:lang w:eastAsia="zh-CN"/>
        </w:rPr>
        <w:t>完全有效，</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符合上述</w:t>
      </w:r>
      <w:r w:rsidRPr="001C67C4">
        <w:rPr>
          <w:rFonts w:eastAsia="楷体_GB2312"/>
          <w:lang w:eastAsia="zh-CN"/>
        </w:rPr>
        <w:t>“</w:t>
      </w:r>
      <w:r w:rsidRPr="001C67C4">
        <w:rPr>
          <w:rFonts w:eastAsia="楷体_GB2312"/>
          <w:lang w:eastAsia="zh-CN"/>
        </w:rPr>
        <w:t>政府许可</w:t>
      </w:r>
      <w:r w:rsidRPr="001C67C4">
        <w:rPr>
          <w:rFonts w:eastAsia="楷体_GB2312"/>
          <w:lang w:eastAsia="zh-CN"/>
        </w:rPr>
        <w:t>”</w:t>
      </w:r>
      <w:r w:rsidRPr="001C67C4">
        <w:rPr>
          <w:rFonts w:eastAsia="楷体_GB2312"/>
          <w:lang w:eastAsia="zh-CN"/>
        </w:rPr>
        <w:t>所要求的条件；</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尚未收到有关收回或修改上述</w:t>
      </w:r>
      <w:r w:rsidRPr="001C67C4">
        <w:rPr>
          <w:rFonts w:eastAsia="楷体_GB2312"/>
          <w:lang w:eastAsia="zh-CN"/>
        </w:rPr>
        <w:t>“</w:t>
      </w:r>
      <w:r w:rsidRPr="001C67C4">
        <w:rPr>
          <w:rFonts w:eastAsia="楷体_GB2312"/>
          <w:lang w:eastAsia="zh-CN"/>
        </w:rPr>
        <w:t>政府许可</w:t>
      </w:r>
      <w:r w:rsidRPr="001C67C4">
        <w:rPr>
          <w:rFonts w:eastAsia="楷体_GB2312"/>
          <w:lang w:eastAsia="zh-CN"/>
        </w:rPr>
        <w:t>”</w:t>
      </w:r>
      <w:r w:rsidRPr="001C67C4">
        <w:rPr>
          <w:rFonts w:eastAsia="楷体_GB2312"/>
          <w:lang w:eastAsia="zh-CN"/>
        </w:rPr>
        <w:t>的任何通知；</w:t>
      </w:r>
    </w:p>
    <w:p w14:paraId="5A2C77CC" w14:textId="77777777"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lang w:eastAsia="zh-CN"/>
        </w:rPr>
      </w:pPr>
      <w:r w:rsidRPr="001C67C4">
        <w:rPr>
          <w:rFonts w:eastAsia="楷体_GB2312"/>
          <w:lang w:eastAsia="zh-CN"/>
        </w:rPr>
        <w:t>目前</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的最新财务报表是按</w:t>
      </w:r>
      <w:r w:rsidR="0026401A" w:rsidRPr="001C67C4">
        <w:rPr>
          <w:rFonts w:eastAsia="楷体_GB2312"/>
          <w:lang w:eastAsia="zh-CN"/>
        </w:rPr>
        <w:t>“</w:t>
      </w:r>
      <w:r w:rsidRPr="001C67C4">
        <w:rPr>
          <w:rFonts w:eastAsia="楷体_GB2312"/>
          <w:lang w:eastAsia="zh-CN"/>
        </w:rPr>
        <w:t>中国</w:t>
      </w:r>
      <w:r w:rsidR="0026401A" w:rsidRPr="001C67C4">
        <w:rPr>
          <w:rFonts w:eastAsia="楷体_GB2312"/>
          <w:lang w:eastAsia="zh-CN"/>
        </w:rPr>
        <w:t>”</w:t>
      </w:r>
      <w:r w:rsidRPr="001C67C4">
        <w:rPr>
          <w:rFonts w:eastAsia="楷体_GB2312"/>
          <w:lang w:eastAsia="zh-CN"/>
        </w:rPr>
        <w:t>目前有效的会计准则编制的，该财务报表在所有重大方面完整、真实、公正地反映了</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在有关会计期间结束时的财务状况以及在该会计期间的业绩；</w:t>
      </w:r>
    </w:p>
    <w:p w14:paraId="76FCB9D4" w14:textId="77777777"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lang w:eastAsia="zh-CN"/>
        </w:rPr>
      </w:pP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没有处于清算或破产状态，且</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未采取任何公司行动，也没有他人针对</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实施任何公司行动、采取其他措施、启动或威胁启动任何法律程序以使</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解散或就其或其全部或部分财产或收入委任管理人、清算人或类似人员；</w:t>
      </w:r>
    </w:p>
    <w:p w14:paraId="5871E95C" w14:textId="7027F1AF"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lang w:eastAsia="zh-CN"/>
        </w:rPr>
      </w:pP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在其作为协议一方的其他</w:t>
      </w:r>
      <w:r w:rsidRPr="001C67C4">
        <w:rPr>
          <w:rFonts w:eastAsia="楷体_GB2312"/>
          <w:lang w:eastAsia="zh-CN"/>
        </w:rPr>
        <w:t>“</w:t>
      </w:r>
      <w:r w:rsidRPr="001C67C4">
        <w:rPr>
          <w:rFonts w:eastAsia="楷体_GB2312"/>
          <w:lang w:eastAsia="zh-CN"/>
        </w:rPr>
        <w:t>交易文件</w:t>
      </w:r>
      <w:r w:rsidRPr="001C67C4">
        <w:rPr>
          <w:rFonts w:eastAsia="楷体_GB2312"/>
          <w:lang w:eastAsia="zh-CN"/>
        </w:rPr>
        <w:t>”</w:t>
      </w:r>
      <w:r w:rsidRPr="001C67C4">
        <w:rPr>
          <w:rFonts w:eastAsia="楷体_GB2312"/>
          <w:lang w:eastAsia="zh-CN"/>
        </w:rPr>
        <w:t>中做出的陈述和保证，在所有重大方面是真实的和准确的，并为</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的利益在此予以重述，如同该等陈述和保证在</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中做出；</w:t>
      </w:r>
    </w:p>
    <w:p w14:paraId="25124544" w14:textId="476FA908"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lang w:eastAsia="zh-CN"/>
        </w:rPr>
      </w:pP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向</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出具的全部资料在一切重大方面是真实、完整和准确的，不存在任何重大不实或误导性陈述；</w:t>
      </w:r>
    </w:p>
    <w:p w14:paraId="48F8092F" w14:textId="77777777"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lang w:eastAsia="zh-CN"/>
        </w:rPr>
      </w:pPr>
      <w:r w:rsidRPr="001C67C4">
        <w:rPr>
          <w:rFonts w:eastAsia="楷体_GB2312"/>
          <w:lang w:eastAsia="zh-CN"/>
        </w:rPr>
        <w:t>“</w:t>
      </w:r>
      <w:r w:rsidRPr="001C67C4">
        <w:rPr>
          <w:rFonts w:eastAsia="楷体_GB2312"/>
          <w:lang w:eastAsia="zh-CN"/>
        </w:rPr>
        <w:t>《发行说明书》</w:t>
      </w:r>
      <w:r w:rsidRPr="001C67C4">
        <w:rPr>
          <w:rFonts w:eastAsia="楷体_GB2312"/>
          <w:lang w:eastAsia="zh-CN"/>
        </w:rPr>
        <w:t>”</w:t>
      </w:r>
      <w:r w:rsidRPr="001C67C4">
        <w:rPr>
          <w:rFonts w:eastAsia="楷体_GB2312"/>
          <w:lang w:eastAsia="zh-CN"/>
        </w:rPr>
        <w:t>已包括有关</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及</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的全部实质性信息；</w:t>
      </w:r>
      <w:r w:rsidRPr="001C67C4">
        <w:rPr>
          <w:rFonts w:eastAsia="楷体_GB2312"/>
          <w:lang w:eastAsia="zh-CN"/>
        </w:rPr>
        <w:t>“</w:t>
      </w:r>
      <w:r w:rsidRPr="001C67C4">
        <w:rPr>
          <w:rFonts w:eastAsia="楷体_GB2312"/>
          <w:lang w:eastAsia="zh-CN"/>
        </w:rPr>
        <w:t>《发行说明书》</w:t>
      </w:r>
      <w:r w:rsidRPr="001C67C4">
        <w:rPr>
          <w:rFonts w:eastAsia="楷体_GB2312"/>
          <w:lang w:eastAsia="zh-CN"/>
        </w:rPr>
        <w:t>”</w:t>
      </w:r>
      <w:r w:rsidRPr="001C67C4">
        <w:rPr>
          <w:rFonts w:eastAsia="楷体_GB2312"/>
          <w:lang w:eastAsia="zh-CN"/>
        </w:rPr>
        <w:t>中包括的所有陈述和信息在所有重大方面均真实、准确、完整，且无误导成份；</w:t>
      </w:r>
      <w:r w:rsidRPr="001C67C4">
        <w:rPr>
          <w:rFonts w:eastAsia="楷体_GB2312"/>
          <w:lang w:eastAsia="zh-CN"/>
        </w:rPr>
        <w:t>“</w:t>
      </w:r>
      <w:r w:rsidRPr="001C67C4">
        <w:rPr>
          <w:rFonts w:eastAsia="楷体_GB2312"/>
          <w:lang w:eastAsia="zh-CN"/>
        </w:rPr>
        <w:t>《发行说明书》</w:t>
      </w:r>
      <w:r w:rsidRPr="001C67C4">
        <w:rPr>
          <w:rFonts w:eastAsia="楷体_GB2312"/>
          <w:lang w:eastAsia="zh-CN"/>
        </w:rPr>
        <w:t>”</w:t>
      </w:r>
      <w:r w:rsidRPr="001C67C4">
        <w:rPr>
          <w:rFonts w:eastAsia="楷体_GB2312"/>
          <w:lang w:eastAsia="zh-CN"/>
        </w:rPr>
        <w:t>中有关意见、意向、期望的陈述在所有重大方面均是真实的，是认真、适当地考虑了所有有关情况并基于合理的假设作出的，反映了合理的预期；</w:t>
      </w:r>
      <w:r w:rsidRPr="001C67C4">
        <w:rPr>
          <w:rFonts w:eastAsia="楷体_GB2312"/>
          <w:lang w:eastAsia="zh-CN"/>
        </w:rPr>
        <w:t>“</w:t>
      </w:r>
      <w:r w:rsidRPr="001C67C4">
        <w:rPr>
          <w:rFonts w:eastAsia="楷体_GB2312"/>
          <w:lang w:eastAsia="zh-CN"/>
        </w:rPr>
        <w:t>《发行说明书》</w:t>
      </w:r>
      <w:r w:rsidRPr="001C67C4">
        <w:rPr>
          <w:rFonts w:eastAsia="楷体_GB2312"/>
          <w:lang w:eastAsia="zh-CN"/>
        </w:rPr>
        <w:t>”</w:t>
      </w:r>
      <w:r w:rsidRPr="001C67C4">
        <w:rPr>
          <w:rFonts w:eastAsia="楷体_GB2312"/>
          <w:lang w:eastAsia="zh-CN"/>
        </w:rPr>
        <w:t>不存在具有误导性的疏忽；</w:t>
      </w:r>
    </w:p>
    <w:p w14:paraId="6E8534DA" w14:textId="77777777"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lang w:eastAsia="zh-CN"/>
        </w:rPr>
      </w:pP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签署、交付和履行</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以及</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作为协议一方的其他</w:t>
      </w:r>
      <w:r w:rsidRPr="001C67C4">
        <w:rPr>
          <w:rFonts w:eastAsia="楷体_GB2312"/>
          <w:lang w:eastAsia="zh-CN"/>
        </w:rPr>
        <w:t>“</w:t>
      </w:r>
      <w:r w:rsidRPr="001C67C4">
        <w:rPr>
          <w:rFonts w:eastAsia="楷体_GB2312"/>
          <w:lang w:eastAsia="zh-CN"/>
        </w:rPr>
        <w:t>交易文件</w:t>
      </w:r>
      <w:r w:rsidRPr="001C67C4">
        <w:rPr>
          <w:rFonts w:eastAsia="楷体_GB2312"/>
          <w:lang w:eastAsia="zh-CN"/>
        </w:rPr>
        <w:t>”</w:t>
      </w:r>
      <w:r w:rsidRPr="001C67C4">
        <w:rPr>
          <w:rFonts w:eastAsia="楷体_GB2312"/>
          <w:lang w:eastAsia="zh-CN"/>
        </w:rPr>
        <w:t>均系商业行为，并非公共或政府行为；</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在</w:t>
      </w:r>
      <w:r w:rsidR="0026401A" w:rsidRPr="001C67C4">
        <w:rPr>
          <w:rFonts w:eastAsia="楷体_GB2312"/>
          <w:lang w:eastAsia="zh-CN"/>
        </w:rPr>
        <w:t>“</w:t>
      </w:r>
      <w:r w:rsidRPr="001C67C4">
        <w:rPr>
          <w:rFonts w:eastAsia="楷体_GB2312"/>
          <w:lang w:eastAsia="zh-CN"/>
        </w:rPr>
        <w:t>中国</w:t>
      </w:r>
      <w:r w:rsidR="0026401A" w:rsidRPr="001C67C4">
        <w:rPr>
          <w:rFonts w:eastAsia="楷体_GB2312"/>
          <w:lang w:eastAsia="zh-CN"/>
        </w:rPr>
        <w:t>”“</w:t>
      </w:r>
      <w:r w:rsidRPr="001C67C4">
        <w:rPr>
          <w:rFonts w:eastAsia="楷体_GB2312"/>
          <w:lang w:eastAsia="zh-CN"/>
        </w:rPr>
        <w:t>法律</w:t>
      </w:r>
      <w:r w:rsidR="0026401A" w:rsidRPr="001C67C4">
        <w:rPr>
          <w:rFonts w:eastAsia="楷体_GB2312"/>
          <w:lang w:eastAsia="zh-CN"/>
        </w:rPr>
        <w:t>”</w:t>
      </w:r>
      <w:r w:rsidRPr="001C67C4">
        <w:rPr>
          <w:rFonts w:eastAsia="楷体_GB2312"/>
          <w:lang w:eastAsia="zh-CN"/>
        </w:rPr>
        <w:t>项下对于法律程序文件的送达、管辖权、诉讼、判决、裁决、抵销、反请求、强制执行判决和裁决、查封财产（无论是在诉讼前还是之后为执行判决）以及其他法律程序均不享有任何豁免权。</w:t>
      </w:r>
    </w:p>
    <w:p w14:paraId="074974CD" w14:textId="21B4654F"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lastRenderedPageBreak/>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向</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陈述并保证，自</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签署之日起至</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结束：</w:t>
      </w:r>
    </w:p>
    <w:p w14:paraId="28129BA4" w14:textId="77777777"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lang w:eastAsia="zh-CN"/>
        </w:rPr>
      </w:pP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按照</w:t>
      </w:r>
      <w:r w:rsidR="0026401A" w:rsidRPr="001C67C4">
        <w:rPr>
          <w:rFonts w:eastAsia="楷体_GB2312"/>
          <w:lang w:eastAsia="zh-CN"/>
        </w:rPr>
        <w:t>“</w:t>
      </w:r>
      <w:r w:rsidRPr="001C67C4">
        <w:rPr>
          <w:rFonts w:eastAsia="楷体_GB2312"/>
          <w:lang w:eastAsia="zh-CN"/>
        </w:rPr>
        <w:t>中国</w:t>
      </w:r>
      <w:r w:rsidR="0026401A" w:rsidRPr="001C67C4">
        <w:rPr>
          <w:rFonts w:eastAsia="楷体_GB2312"/>
          <w:lang w:eastAsia="zh-CN"/>
        </w:rPr>
        <w:t>”“</w:t>
      </w:r>
      <w:r w:rsidRPr="001C67C4">
        <w:rPr>
          <w:rFonts w:eastAsia="楷体_GB2312"/>
          <w:lang w:eastAsia="zh-CN"/>
        </w:rPr>
        <w:t>法律</w:t>
      </w:r>
      <w:r w:rsidR="0026401A" w:rsidRPr="001C67C4">
        <w:rPr>
          <w:rFonts w:eastAsia="楷体_GB2312"/>
          <w:lang w:eastAsia="zh-CN"/>
        </w:rPr>
        <w:t>”</w:t>
      </w:r>
      <w:r w:rsidRPr="001C67C4">
        <w:rPr>
          <w:rFonts w:eastAsia="楷体_GB2312"/>
          <w:lang w:eastAsia="zh-CN"/>
        </w:rPr>
        <w:t>合法成立并有效存续，</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具有完全的权力和授权签署和履行</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以及其作为一方的其他</w:t>
      </w:r>
      <w:r w:rsidRPr="001C67C4">
        <w:rPr>
          <w:rFonts w:eastAsia="楷体_GB2312"/>
          <w:lang w:eastAsia="zh-CN"/>
        </w:rPr>
        <w:t>“</w:t>
      </w:r>
      <w:r w:rsidRPr="001C67C4">
        <w:rPr>
          <w:rFonts w:eastAsia="楷体_GB2312"/>
          <w:lang w:eastAsia="zh-CN"/>
        </w:rPr>
        <w:t>交易文件</w:t>
      </w:r>
      <w:r w:rsidRPr="001C67C4">
        <w:rPr>
          <w:rFonts w:eastAsia="楷体_GB2312"/>
          <w:lang w:eastAsia="zh-CN"/>
        </w:rPr>
        <w:t>”</w:t>
      </w:r>
      <w:r w:rsidRPr="001C67C4">
        <w:rPr>
          <w:rFonts w:eastAsia="楷体_GB2312"/>
          <w:lang w:eastAsia="zh-CN"/>
        </w:rPr>
        <w:t>项下的义务和责任；</w:t>
      </w:r>
    </w:p>
    <w:p w14:paraId="6CE99AC6" w14:textId="77777777"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kern w:val="2"/>
          <w:lang w:eastAsia="zh-CN"/>
        </w:rPr>
      </w:pP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和</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作为协议一方的其他</w:t>
      </w:r>
      <w:r w:rsidRPr="001C67C4">
        <w:rPr>
          <w:rFonts w:eastAsia="楷体_GB2312"/>
          <w:kern w:val="2"/>
          <w:lang w:eastAsia="zh-CN"/>
        </w:rPr>
        <w:t>“</w:t>
      </w:r>
      <w:r w:rsidRPr="001C67C4">
        <w:rPr>
          <w:rFonts w:eastAsia="楷体_GB2312"/>
          <w:kern w:val="2"/>
          <w:lang w:eastAsia="zh-CN"/>
        </w:rPr>
        <w:t>交易文件</w:t>
      </w:r>
      <w:r w:rsidRPr="001C67C4">
        <w:rPr>
          <w:rFonts w:eastAsia="楷体_GB2312"/>
          <w:kern w:val="2"/>
          <w:lang w:eastAsia="zh-CN"/>
        </w:rPr>
        <w:t>”</w:t>
      </w:r>
      <w:r w:rsidRPr="001C67C4">
        <w:rPr>
          <w:rFonts w:eastAsia="楷体_GB2312"/>
          <w:kern w:val="2"/>
          <w:lang w:eastAsia="zh-CN"/>
        </w:rPr>
        <w:t>一经</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和其他当事方正当授权、签署和交付，即成为对</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有效的和具约束力的协议，并可按照其相应条款对</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主张权利，除非</w:t>
      </w:r>
      <w:r w:rsidRPr="001C67C4">
        <w:rPr>
          <w:rFonts w:eastAsia="楷体_GB2312"/>
          <w:lang w:eastAsia="zh-CN"/>
        </w:rPr>
        <w:t>该等</w:t>
      </w:r>
      <w:r w:rsidRPr="001C67C4">
        <w:rPr>
          <w:rFonts w:eastAsia="楷体_GB2312"/>
          <w:color w:val="000000"/>
          <w:w w:val="0"/>
          <w:lang w:eastAsia="zh-CN"/>
        </w:rPr>
        <w:t>权利的主张</w:t>
      </w:r>
      <w:r w:rsidRPr="001C67C4">
        <w:rPr>
          <w:rFonts w:eastAsia="楷体_GB2312"/>
          <w:lang w:eastAsia="zh-CN"/>
        </w:rPr>
        <w:t>受到现时或主张权利时有效并涉及影响债权人的权利和救济的破产、重整、和解或其他类似</w:t>
      </w:r>
      <w:r w:rsidR="0026401A" w:rsidRPr="001C67C4">
        <w:rPr>
          <w:rFonts w:eastAsia="楷体_GB2312"/>
          <w:lang w:eastAsia="zh-CN"/>
        </w:rPr>
        <w:t>“</w:t>
      </w:r>
      <w:r w:rsidRPr="001C67C4">
        <w:rPr>
          <w:rFonts w:eastAsia="楷体_GB2312"/>
          <w:lang w:eastAsia="zh-CN"/>
        </w:rPr>
        <w:t>法律</w:t>
      </w:r>
      <w:r w:rsidR="00CA3390" w:rsidRPr="001C67C4">
        <w:rPr>
          <w:rFonts w:eastAsia="楷体_GB2312"/>
          <w:lang w:eastAsia="zh-CN"/>
        </w:rPr>
        <w:t>”</w:t>
      </w:r>
      <w:r w:rsidRPr="001C67C4">
        <w:rPr>
          <w:rFonts w:eastAsia="楷体_GB2312"/>
          <w:lang w:eastAsia="zh-CN"/>
        </w:rPr>
        <w:t>的限制</w:t>
      </w:r>
      <w:r w:rsidRPr="001C67C4">
        <w:rPr>
          <w:rFonts w:eastAsia="楷体_GB2312"/>
          <w:kern w:val="2"/>
          <w:lang w:eastAsia="zh-CN"/>
        </w:rPr>
        <w:t>；</w:t>
      </w:r>
    </w:p>
    <w:p w14:paraId="58E3809C" w14:textId="77777777"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lang w:eastAsia="zh-CN"/>
        </w:rPr>
      </w:pP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kern w:val="2"/>
          <w:lang w:eastAsia="zh-CN"/>
        </w:rPr>
        <w:t>签署</w:t>
      </w:r>
      <w:r w:rsidR="00674BCF" w:rsidRPr="00002704">
        <w:rPr>
          <w:rFonts w:eastAsia="楷体_GB2312"/>
          <w:lang w:eastAsia="zh-CN"/>
        </w:rPr>
        <w:t>“</w:t>
      </w:r>
      <w:r w:rsidR="00674BCF" w:rsidRPr="00002704">
        <w:rPr>
          <w:rFonts w:eastAsia="楷体_GB2312" w:hint="eastAsia"/>
          <w:lang w:eastAsia="zh-CN"/>
        </w:rPr>
        <w:t>本协议</w:t>
      </w:r>
      <w:r w:rsidR="00674BCF" w:rsidRPr="00002704">
        <w:rPr>
          <w:rFonts w:eastAsia="楷体_GB2312"/>
          <w:lang w:eastAsia="zh-CN"/>
        </w:rPr>
        <w:t>”</w:t>
      </w:r>
      <w:r w:rsidRPr="001C67C4">
        <w:rPr>
          <w:rFonts w:eastAsia="楷体_GB2312"/>
          <w:kern w:val="2"/>
          <w:lang w:eastAsia="zh-CN"/>
        </w:rPr>
        <w:t>和其作为协议一方的其他</w:t>
      </w:r>
      <w:r w:rsidRPr="001C67C4">
        <w:rPr>
          <w:rFonts w:eastAsia="楷体_GB2312"/>
          <w:kern w:val="2"/>
          <w:lang w:eastAsia="zh-CN"/>
        </w:rPr>
        <w:t>“</w:t>
      </w:r>
      <w:r w:rsidRPr="001C67C4">
        <w:rPr>
          <w:rFonts w:eastAsia="楷体_GB2312"/>
          <w:kern w:val="2"/>
          <w:lang w:eastAsia="zh-CN"/>
        </w:rPr>
        <w:t>交易文件</w:t>
      </w:r>
      <w:r w:rsidRPr="001C67C4">
        <w:rPr>
          <w:rFonts w:eastAsia="楷体_GB2312"/>
          <w:kern w:val="2"/>
          <w:lang w:eastAsia="zh-CN"/>
        </w:rPr>
        <w:t>”</w:t>
      </w:r>
      <w:r w:rsidRPr="001C67C4">
        <w:rPr>
          <w:rFonts w:eastAsia="楷体_GB2312"/>
          <w:kern w:val="2"/>
          <w:lang w:eastAsia="zh-CN"/>
        </w:rPr>
        <w:t>，行使相应的权利和</w:t>
      </w:r>
      <w:r w:rsidRPr="001C67C4">
        <w:rPr>
          <w:rFonts w:eastAsia="楷体_GB2312"/>
          <w:kern w:val="2"/>
          <w:lang w:eastAsia="zh-CN"/>
        </w:rPr>
        <w:t>/</w:t>
      </w:r>
      <w:r w:rsidRPr="001C67C4">
        <w:rPr>
          <w:rFonts w:eastAsia="楷体_GB2312"/>
          <w:kern w:val="2"/>
          <w:lang w:eastAsia="zh-CN"/>
        </w:rPr>
        <w:t>或履行和遵守相应的义务：</w:t>
      </w:r>
    </w:p>
    <w:p w14:paraId="2AC9C30E" w14:textId="77777777" w:rsidR="00D1037C" w:rsidRDefault="00133F7B" w:rsidP="00BD3236">
      <w:pPr>
        <w:pStyle w:val="FWBL4"/>
        <w:numPr>
          <w:ilvl w:val="0"/>
          <w:numId w:val="10"/>
        </w:numPr>
        <w:tabs>
          <w:tab w:val="left" w:pos="629"/>
          <w:tab w:val="left" w:pos="720"/>
        </w:tabs>
        <w:overflowPunct w:val="0"/>
        <w:spacing w:beforeLines="50" w:before="120" w:afterLines="50" w:after="120" w:line="360" w:lineRule="auto"/>
        <w:rPr>
          <w:rFonts w:eastAsia="楷体_GB2312"/>
          <w:lang w:eastAsia="zh-CN"/>
        </w:rPr>
      </w:pPr>
      <w:r w:rsidRPr="001C67C4">
        <w:rPr>
          <w:rFonts w:eastAsia="楷体_GB2312"/>
          <w:lang w:eastAsia="zh-CN"/>
        </w:rPr>
        <w:t>不违反或抵触适用于</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的任何</w:t>
      </w:r>
      <w:r w:rsidR="0026401A" w:rsidRPr="001C67C4">
        <w:rPr>
          <w:rFonts w:eastAsia="楷体_GB2312"/>
          <w:lang w:eastAsia="zh-CN"/>
        </w:rPr>
        <w:t>“</w:t>
      </w:r>
      <w:r w:rsidRPr="001C67C4">
        <w:rPr>
          <w:rFonts w:eastAsia="楷体_GB2312"/>
          <w:lang w:eastAsia="zh-CN"/>
        </w:rPr>
        <w:t>法律</w:t>
      </w:r>
      <w:r w:rsidR="00CA3390" w:rsidRPr="001C67C4">
        <w:rPr>
          <w:rFonts w:eastAsia="楷体_GB2312"/>
          <w:lang w:eastAsia="zh-CN"/>
        </w:rPr>
        <w:t>”</w:t>
      </w:r>
      <w:r w:rsidRPr="001C67C4">
        <w:rPr>
          <w:rFonts w:eastAsia="楷体_GB2312"/>
          <w:lang w:eastAsia="zh-CN"/>
        </w:rPr>
        <w:t>规定或</w:t>
      </w:r>
      <w:r w:rsidR="007C1664" w:rsidRPr="001C67C4">
        <w:rPr>
          <w:rFonts w:eastAsia="楷体_GB2312"/>
          <w:lang w:eastAsia="zh-CN"/>
        </w:rPr>
        <w:t>“</w:t>
      </w:r>
      <w:r w:rsidRPr="001C67C4">
        <w:rPr>
          <w:rFonts w:eastAsia="楷体_GB2312"/>
          <w:lang w:eastAsia="zh-CN"/>
        </w:rPr>
        <w:t>政府机构</w:t>
      </w:r>
      <w:r w:rsidR="007C1664">
        <w:rPr>
          <w:rFonts w:eastAsia="楷体_GB2312"/>
          <w:lang w:eastAsia="zh-CN"/>
        </w:rPr>
        <w:t>”</w:t>
      </w:r>
      <w:r w:rsidRPr="001C67C4">
        <w:rPr>
          <w:rFonts w:eastAsia="楷体_GB2312"/>
          <w:lang w:eastAsia="zh-CN"/>
        </w:rPr>
        <w:t>的指令，而无论该等指令是否具有法律强制力，</w:t>
      </w:r>
    </w:p>
    <w:p w14:paraId="194CB685" w14:textId="77777777" w:rsidR="00D1037C" w:rsidRDefault="00133F7B" w:rsidP="00BD3236">
      <w:pPr>
        <w:pStyle w:val="FWBL4"/>
        <w:numPr>
          <w:ilvl w:val="0"/>
          <w:numId w:val="10"/>
        </w:numPr>
        <w:tabs>
          <w:tab w:val="left" w:pos="629"/>
          <w:tab w:val="left" w:pos="720"/>
        </w:tabs>
        <w:overflowPunct w:val="0"/>
        <w:spacing w:beforeLines="50" w:before="120" w:afterLines="50" w:after="120" w:line="360" w:lineRule="auto"/>
        <w:rPr>
          <w:rFonts w:eastAsia="楷体_GB2312"/>
          <w:lang w:eastAsia="zh-CN"/>
        </w:rPr>
      </w:pPr>
      <w:r w:rsidRPr="001C67C4">
        <w:rPr>
          <w:rFonts w:eastAsia="楷体_GB2312"/>
          <w:lang w:eastAsia="zh-CN"/>
        </w:rPr>
        <w:t>不违反</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的公司章程或其他组织性文件，</w:t>
      </w:r>
    </w:p>
    <w:p w14:paraId="2F02DC44" w14:textId="77777777" w:rsidR="00D1037C" w:rsidRDefault="00133F7B" w:rsidP="00BD3236">
      <w:pPr>
        <w:pStyle w:val="FWBL4"/>
        <w:numPr>
          <w:ilvl w:val="0"/>
          <w:numId w:val="10"/>
        </w:numPr>
        <w:tabs>
          <w:tab w:val="left" w:pos="629"/>
          <w:tab w:val="left" w:pos="720"/>
        </w:tabs>
        <w:overflowPunct w:val="0"/>
        <w:spacing w:beforeLines="50" w:before="120" w:afterLines="50" w:after="120" w:line="360" w:lineRule="auto"/>
        <w:rPr>
          <w:rFonts w:eastAsia="楷体_GB2312"/>
          <w:lang w:eastAsia="zh-CN"/>
        </w:rPr>
      </w:pPr>
      <w:r w:rsidRPr="001C67C4">
        <w:rPr>
          <w:rFonts w:eastAsia="楷体_GB2312"/>
          <w:lang w:eastAsia="zh-CN"/>
        </w:rPr>
        <w:t>不违反或不会导致</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违反其作为协议一方或对其或其财产有约束力的任何协议或合同的约定，以及</w:t>
      </w:r>
    </w:p>
    <w:p w14:paraId="1BC8EF47" w14:textId="77777777" w:rsidR="00D1037C" w:rsidRDefault="00133F7B" w:rsidP="00BD3236">
      <w:pPr>
        <w:pStyle w:val="FWBL4"/>
        <w:numPr>
          <w:ilvl w:val="0"/>
          <w:numId w:val="10"/>
        </w:numPr>
        <w:tabs>
          <w:tab w:val="left" w:pos="629"/>
          <w:tab w:val="left" w:pos="720"/>
        </w:tabs>
        <w:overflowPunct w:val="0"/>
        <w:spacing w:beforeLines="50" w:before="120" w:afterLines="50" w:after="120" w:line="360" w:lineRule="auto"/>
        <w:rPr>
          <w:rFonts w:eastAsia="楷体_GB2312"/>
          <w:lang w:eastAsia="zh-CN"/>
        </w:rPr>
      </w:pPr>
      <w:r w:rsidRPr="001C67C4">
        <w:rPr>
          <w:rFonts w:eastAsia="楷体_GB2312"/>
          <w:lang w:eastAsia="zh-CN"/>
        </w:rPr>
        <w:t>不会构成违约或因通知或随着时间的流逝即会在任何该等协议或合同项下构成违约的事件；</w:t>
      </w:r>
    </w:p>
    <w:p w14:paraId="069030B7" w14:textId="209F5387"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kern w:val="2"/>
          <w:lang w:eastAsia="zh-CN"/>
        </w:rPr>
      </w:pP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kern w:val="2"/>
          <w:lang w:eastAsia="zh-CN"/>
        </w:rPr>
        <w:t>在其作为协议一方的</w:t>
      </w:r>
      <w:r w:rsidRPr="001C67C4">
        <w:rPr>
          <w:rFonts w:eastAsia="楷体_GB2312"/>
          <w:kern w:val="2"/>
          <w:lang w:eastAsia="zh-CN"/>
        </w:rPr>
        <w:t>“</w:t>
      </w:r>
      <w:r w:rsidRPr="001C67C4">
        <w:rPr>
          <w:rFonts w:eastAsia="楷体_GB2312"/>
          <w:kern w:val="2"/>
          <w:lang w:eastAsia="zh-CN"/>
        </w:rPr>
        <w:t>《信托合同》</w:t>
      </w:r>
      <w:r w:rsidRPr="001C67C4">
        <w:rPr>
          <w:rFonts w:eastAsia="楷体_GB2312"/>
          <w:kern w:val="2"/>
          <w:lang w:eastAsia="zh-CN"/>
        </w:rPr>
        <w:t>”</w:t>
      </w:r>
      <w:r w:rsidRPr="001C67C4">
        <w:rPr>
          <w:rFonts w:eastAsia="楷体_GB2312"/>
          <w:kern w:val="2"/>
          <w:lang w:eastAsia="zh-CN"/>
        </w:rPr>
        <w:t>及其他</w:t>
      </w:r>
      <w:r w:rsidRPr="001C67C4">
        <w:rPr>
          <w:rFonts w:eastAsia="楷体_GB2312"/>
          <w:kern w:val="2"/>
          <w:lang w:eastAsia="zh-CN"/>
        </w:rPr>
        <w:t>“</w:t>
      </w:r>
      <w:r w:rsidRPr="001C67C4">
        <w:rPr>
          <w:rFonts w:eastAsia="楷体_GB2312"/>
          <w:kern w:val="2"/>
          <w:lang w:eastAsia="zh-CN"/>
        </w:rPr>
        <w:t>交易文件</w:t>
      </w:r>
      <w:r w:rsidRPr="001C67C4">
        <w:rPr>
          <w:rFonts w:eastAsia="楷体_GB2312"/>
          <w:kern w:val="2"/>
          <w:lang w:eastAsia="zh-CN"/>
        </w:rPr>
        <w:t>”</w:t>
      </w:r>
      <w:r w:rsidRPr="001C67C4">
        <w:rPr>
          <w:rFonts w:eastAsia="楷体_GB2312"/>
          <w:kern w:val="2"/>
          <w:lang w:eastAsia="zh-CN"/>
        </w:rPr>
        <w:t>及</w:t>
      </w:r>
      <w:r w:rsidRPr="001C67C4">
        <w:rPr>
          <w:rFonts w:eastAsia="楷体_GB2312"/>
          <w:kern w:val="2"/>
          <w:lang w:eastAsia="zh-CN"/>
        </w:rPr>
        <w:t>“</w:t>
      </w:r>
      <w:r w:rsidRPr="001C67C4">
        <w:rPr>
          <w:rFonts w:eastAsia="楷体_GB2312"/>
          <w:kern w:val="2"/>
          <w:lang w:eastAsia="zh-CN"/>
        </w:rPr>
        <w:t>发行文件</w:t>
      </w:r>
      <w:r w:rsidRPr="001C67C4">
        <w:rPr>
          <w:rFonts w:eastAsia="楷体_GB2312"/>
          <w:kern w:val="2"/>
          <w:lang w:eastAsia="zh-CN"/>
        </w:rPr>
        <w:t>”</w:t>
      </w:r>
      <w:r w:rsidRPr="001C67C4">
        <w:rPr>
          <w:rFonts w:eastAsia="楷体_GB2312"/>
          <w:kern w:val="2"/>
          <w:lang w:eastAsia="zh-CN"/>
        </w:rPr>
        <w:t>中所做出的陈述和保证</w:t>
      </w:r>
      <w:r w:rsidRPr="001C67C4">
        <w:rPr>
          <w:rFonts w:eastAsia="楷体_GB2312"/>
          <w:lang w:eastAsia="zh-CN"/>
        </w:rPr>
        <w:t>在所有重大方面是</w:t>
      </w:r>
      <w:r w:rsidRPr="001C67C4">
        <w:rPr>
          <w:rFonts w:eastAsia="楷体_GB2312"/>
          <w:kern w:val="2"/>
          <w:lang w:eastAsia="zh-CN"/>
        </w:rPr>
        <w:t>真实、准确、完整和有效，并为</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的利益在此予以重述，如同该等陈述和保证在</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中做出；</w:t>
      </w:r>
    </w:p>
    <w:p w14:paraId="64A99F9D" w14:textId="77777777"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lang w:eastAsia="zh-CN"/>
        </w:rPr>
      </w:pP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签署、交付和履行</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以及</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作为协议一方的其他</w:t>
      </w:r>
      <w:r w:rsidRPr="001C67C4">
        <w:rPr>
          <w:rFonts w:eastAsia="楷体_GB2312"/>
          <w:kern w:val="2"/>
          <w:lang w:eastAsia="zh-CN"/>
        </w:rPr>
        <w:t>“</w:t>
      </w:r>
      <w:r w:rsidRPr="001C67C4">
        <w:rPr>
          <w:rFonts w:eastAsia="楷体_GB2312"/>
          <w:kern w:val="2"/>
          <w:lang w:eastAsia="zh-CN"/>
        </w:rPr>
        <w:t>交易文件</w:t>
      </w:r>
      <w:r w:rsidRPr="001C67C4">
        <w:rPr>
          <w:rFonts w:eastAsia="楷体_GB2312"/>
          <w:kern w:val="2"/>
          <w:lang w:eastAsia="zh-CN"/>
        </w:rPr>
        <w:t>”</w:t>
      </w:r>
      <w:r w:rsidRPr="001C67C4">
        <w:rPr>
          <w:rFonts w:eastAsia="楷体_GB2312"/>
          <w:kern w:val="2"/>
          <w:lang w:eastAsia="zh-CN"/>
        </w:rPr>
        <w:t>均系商业行为，并非公共或政府行为；</w:t>
      </w:r>
      <w:r w:rsidRPr="001C67C4">
        <w:rPr>
          <w:rFonts w:eastAsia="楷体_GB2312"/>
          <w:kern w:val="2"/>
          <w:lang w:eastAsia="zh-CN"/>
        </w:rPr>
        <w:t>“</w:t>
      </w:r>
      <w:r w:rsidRPr="001C67C4">
        <w:rPr>
          <w:rFonts w:eastAsia="楷体_GB2312"/>
          <w:kern w:val="2"/>
          <w:lang w:eastAsia="zh-CN"/>
        </w:rPr>
        <w:t>发起机</w:t>
      </w:r>
      <w:r w:rsidRPr="001C67C4">
        <w:rPr>
          <w:rFonts w:eastAsia="楷体_GB2312"/>
          <w:kern w:val="2"/>
          <w:lang w:eastAsia="zh-CN"/>
        </w:rPr>
        <w:lastRenderedPageBreak/>
        <w:t>构</w:t>
      </w:r>
      <w:r w:rsidRPr="001C67C4">
        <w:rPr>
          <w:rFonts w:eastAsia="楷体_GB2312"/>
          <w:kern w:val="2"/>
          <w:lang w:eastAsia="zh-CN"/>
        </w:rPr>
        <w:t>”</w:t>
      </w:r>
      <w:r w:rsidRPr="001C67C4">
        <w:rPr>
          <w:rFonts w:eastAsia="楷体_GB2312"/>
          <w:kern w:val="2"/>
          <w:lang w:eastAsia="zh-CN"/>
        </w:rPr>
        <w:t>在</w:t>
      </w:r>
      <w:r w:rsidR="0026401A" w:rsidRPr="001C67C4">
        <w:rPr>
          <w:rFonts w:eastAsia="楷体_GB2312"/>
          <w:lang w:eastAsia="zh-CN"/>
        </w:rPr>
        <w:t>“</w:t>
      </w:r>
      <w:r w:rsidRPr="001C67C4">
        <w:rPr>
          <w:rFonts w:eastAsia="楷体_GB2312"/>
          <w:kern w:val="2"/>
          <w:lang w:eastAsia="zh-CN"/>
        </w:rPr>
        <w:t>中国</w:t>
      </w:r>
      <w:r w:rsidR="0026401A" w:rsidRPr="001C67C4">
        <w:rPr>
          <w:rFonts w:eastAsia="楷体_GB2312"/>
          <w:lang w:eastAsia="zh-CN"/>
        </w:rPr>
        <w:t>”“</w:t>
      </w:r>
      <w:r w:rsidRPr="001C67C4">
        <w:rPr>
          <w:rFonts w:eastAsia="楷体_GB2312"/>
          <w:kern w:val="2"/>
          <w:lang w:eastAsia="zh-CN"/>
        </w:rPr>
        <w:t>法律</w:t>
      </w:r>
      <w:r w:rsidR="0026401A" w:rsidRPr="001C67C4">
        <w:rPr>
          <w:rFonts w:eastAsia="楷体_GB2312"/>
          <w:lang w:eastAsia="zh-CN"/>
        </w:rPr>
        <w:t>”</w:t>
      </w:r>
      <w:r w:rsidRPr="001C67C4">
        <w:rPr>
          <w:rFonts w:eastAsia="楷体_GB2312"/>
          <w:kern w:val="2"/>
          <w:lang w:eastAsia="zh-CN"/>
        </w:rPr>
        <w:t>项下对于法律程序文件的送达、管辖权、诉讼、判决、裁决、</w:t>
      </w:r>
      <w:r w:rsidRPr="001C67C4">
        <w:rPr>
          <w:rFonts w:eastAsia="楷体_GB2312"/>
          <w:lang w:eastAsia="zh-CN"/>
        </w:rPr>
        <w:t>抵销</w:t>
      </w:r>
      <w:r w:rsidRPr="001C67C4">
        <w:rPr>
          <w:rFonts w:eastAsia="楷体_GB2312"/>
          <w:kern w:val="2"/>
          <w:lang w:eastAsia="zh-CN"/>
        </w:rPr>
        <w:t>、反请求、强制执行判决和裁决、查封财产（无论是在诉讼前还是之后为执行判决）以及其他法律程序均不享有任何豁免权。</w:t>
      </w:r>
    </w:p>
    <w:p w14:paraId="5A5D40A5" w14:textId="0881AAAD"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向</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陈述并保证，自</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签署之日起至</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结束：</w:t>
      </w:r>
    </w:p>
    <w:p w14:paraId="4685E863" w14:textId="7174245B"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kern w:val="2"/>
          <w:lang w:eastAsia="zh-CN"/>
        </w:rPr>
      </w:pP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按照</w:t>
      </w:r>
      <w:r w:rsidR="0026401A" w:rsidRPr="001C67C4">
        <w:rPr>
          <w:rFonts w:eastAsia="楷体_GB2312"/>
          <w:lang w:eastAsia="zh-CN"/>
        </w:rPr>
        <w:t>“</w:t>
      </w:r>
      <w:r w:rsidRPr="001C67C4">
        <w:rPr>
          <w:rFonts w:eastAsia="楷体_GB2312"/>
          <w:kern w:val="2"/>
          <w:lang w:eastAsia="zh-CN"/>
        </w:rPr>
        <w:t>中国</w:t>
      </w:r>
      <w:r w:rsidR="0026401A" w:rsidRPr="001C67C4">
        <w:rPr>
          <w:rFonts w:eastAsia="楷体_GB2312"/>
          <w:lang w:eastAsia="zh-CN"/>
        </w:rPr>
        <w:t>”</w:t>
      </w:r>
      <w:r w:rsidR="0026401A" w:rsidRPr="0026401A">
        <w:rPr>
          <w:rFonts w:eastAsia="楷体_GB2312"/>
          <w:lang w:eastAsia="zh-CN"/>
        </w:rPr>
        <w:t xml:space="preserve"> </w:t>
      </w:r>
      <w:r w:rsidR="0026401A" w:rsidRPr="001C67C4">
        <w:rPr>
          <w:rFonts w:eastAsia="楷体_GB2312"/>
          <w:lang w:eastAsia="zh-CN"/>
        </w:rPr>
        <w:t>“</w:t>
      </w:r>
      <w:r w:rsidRPr="001C67C4">
        <w:rPr>
          <w:rFonts w:eastAsia="楷体_GB2312"/>
          <w:kern w:val="2"/>
          <w:lang w:eastAsia="zh-CN"/>
        </w:rPr>
        <w:t>法律</w:t>
      </w:r>
      <w:r w:rsidR="0026401A" w:rsidRPr="001C67C4">
        <w:rPr>
          <w:rFonts w:eastAsia="楷体_GB2312"/>
          <w:lang w:eastAsia="zh-CN"/>
        </w:rPr>
        <w:t>”</w:t>
      </w:r>
      <w:r w:rsidRPr="001C67C4">
        <w:rPr>
          <w:rFonts w:eastAsia="楷体_GB2312"/>
          <w:kern w:val="2"/>
          <w:lang w:eastAsia="zh-CN"/>
        </w:rPr>
        <w:t>合法成立并有效存续，</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具有完全的权力和授权签署和履行</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项下的义务和责任；</w:t>
      </w:r>
    </w:p>
    <w:p w14:paraId="1A30EDC4" w14:textId="40AC52FA"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kern w:val="2"/>
          <w:lang w:eastAsia="zh-CN"/>
        </w:rPr>
      </w:pP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一经</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正当授权、签署和交付，将成为对</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有效的和具约束力的协议，并可按照其相应条款对</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主张权利，除非该等权利的主张受到现时或主张权利时有效并涉及影响债权人的权利和救济的破产、重整、和解或其他类似</w:t>
      </w:r>
      <w:r w:rsidR="0026401A" w:rsidRPr="001C67C4">
        <w:rPr>
          <w:rFonts w:eastAsia="楷体_GB2312"/>
          <w:lang w:eastAsia="zh-CN"/>
        </w:rPr>
        <w:t>“</w:t>
      </w:r>
      <w:r w:rsidRPr="001C67C4">
        <w:rPr>
          <w:rFonts w:eastAsia="楷体_GB2312"/>
          <w:kern w:val="2"/>
          <w:lang w:eastAsia="zh-CN"/>
        </w:rPr>
        <w:t>法律</w:t>
      </w:r>
      <w:r w:rsidR="00CA3390" w:rsidRPr="001C67C4">
        <w:rPr>
          <w:rFonts w:eastAsia="楷体_GB2312"/>
          <w:lang w:eastAsia="zh-CN"/>
        </w:rPr>
        <w:t>”</w:t>
      </w:r>
      <w:r w:rsidRPr="001C67C4">
        <w:rPr>
          <w:rFonts w:eastAsia="楷体_GB2312"/>
          <w:kern w:val="2"/>
          <w:lang w:eastAsia="zh-CN"/>
        </w:rPr>
        <w:t>的限制；</w:t>
      </w:r>
    </w:p>
    <w:p w14:paraId="621E3CD6" w14:textId="2DF819E9"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kern w:val="2"/>
          <w:lang w:eastAsia="zh-CN"/>
        </w:rPr>
      </w:pP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作为协议一方签署</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，行使相应的权利和</w:t>
      </w:r>
      <w:r w:rsidRPr="001C67C4">
        <w:rPr>
          <w:rFonts w:eastAsia="楷体_GB2312"/>
          <w:kern w:val="2"/>
          <w:lang w:eastAsia="zh-CN"/>
        </w:rPr>
        <w:t>/</w:t>
      </w:r>
      <w:r w:rsidRPr="001C67C4">
        <w:rPr>
          <w:rFonts w:eastAsia="楷体_GB2312"/>
          <w:kern w:val="2"/>
          <w:lang w:eastAsia="zh-CN"/>
        </w:rPr>
        <w:t>或履行和遵守相应的义务：</w:t>
      </w:r>
    </w:p>
    <w:p w14:paraId="3D10C645" w14:textId="2206D85D" w:rsidR="00D1037C" w:rsidRDefault="00133F7B" w:rsidP="00BD3236">
      <w:pPr>
        <w:pStyle w:val="FWBL4"/>
        <w:numPr>
          <w:ilvl w:val="0"/>
          <w:numId w:val="11"/>
        </w:numPr>
        <w:tabs>
          <w:tab w:val="left" w:pos="629"/>
          <w:tab w:val="left" w:pos="720"/>
        </w:tabs>
        <w:overflowPunct w:val="0"/>
        <w:spacing w:beforeLines="50" w:before="120" w:afterLines="50" w:after="120" w:line="360" w:lineRule="auto"/>
        <w:rPr>
          <w:rFonts w:eastAsia="楷体_GB2312"/>
          <w:lang w:eastAsia="zh-CN"/>
        </w:rPr>
      </w:pPr>
      <w:r w:rsidRPr="001C67C4">
        <w:rPr>
          <w:rFonts w:eastAsia="楷体_GB2312"/>
          <w:lang w:eastAsia="zh-CN"/>
        </w:rPr>
        <w:t>不违反或抵触适用于</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的任何</w:t>
      </w:r>
      <w:r w:rsidR="0026401A" w:rsidRPr="001C67C4">
        <w:rPr>
          <w:rFonts w:eastAsia="楷体_GB2312"/>
          <w:lang w:eastAsia="zh-CN"/>
        </w:rPr>
        <w:t>“</w:t>
      </w:r>
      <w:r w:rsidRPr="001C67C4">
        <w:rPr>
          <w:rFonts w:eastAsia="楷体_GB2312"/>
          <w:lang w:eastAsia="zh-CN"/>
        </w:rPr>
        <w:t>法律</w:t>
      </w:r>
      <w:r w:rsidR="00CA3390" w:rsidRPr="001C67C4">
        <w:rPr>
          <w:rFonts w:eastAsia="楷体_GB2312"/>
          <w:lang w:eastAsia="zh-CN"/>
        </w:rPr>
        <w:t>”</w:t>
      </w:r>
      <w:r w:rsidRPr="001C67C4">
        <w:rPr>
          <w:rFonts w:eastAsia="楷体_GB2312"/>
          <w:lang w:eastAsia="zh-CN"/>
        </w:rPr>
        <w:t>规定或</w:t>
      </w:r>
      <w:r w:rsidR="007C1664" w:rsidRPr="001C67C4">
        <w:rPr>
          <w:rFonts w:eastAsia="楷体_GB2312"/>
          <w:lang w:eastAsia="zh-CN"/>
        </w:rPr>
        <w:t>“</w:t>
      </w:r>
      <w:r w:rsidRPr="001C67C4">
        <w:rPr>
          <w:rFonts w:eastAsia="楷体_GB2312"/>
          <w:lang w:eastAsia="zh-CN"/>
        </w:rPr>
        <w:t>政府机构</w:t>
      </w:r>
      <w:r w:rsidR="007C1664">
        <w:rPr>
          <w:rFonts w:eastAsia="楷体_GB2312"/>
          <w:lang w:eastAsia="zh-CN"/>
        </w:rPr>
        <w:t>”</w:t>
      </w:r>
      <w:r w:rsidRPr="001C67C4">
        <w:rPr>
          <w:rFonts w:eastAsia="楷体_GB2312"/>
          <w:lang w:eastAsia="zh-CN"/>
        </w:rPr>
        <w:t>的指令，而无论该等指令是否具有法律强制力，</w:t>
      </w:r>
    </w:p>
    <w:p w14:paraId="47930774" w14:textId="7BA71DA8" w:rsidR="00D1037C" w:rsidRDefault="00133F7B" w:rsidP="00BD3236">
      <w:pPr>
        <w:pStyle w:val="FWBL4"/>
        <w:numPr>
          <w:ilvl w:val="0"/>
          <w:numId w:val="11"/>
        </w:numPr>
        <w:tabs>
          <w:tab w:val="left" w:pos="629"/>
          <w:tab w:val="left" w:pos="720"/>
        </w:tabs>
        <w:overflowPunct w:val="0"/>
        <w:spacing w:beforeLines="50" w:before="120" w:afterLines="50" w:after="120" w:line="360" w:lineRule="auto"/>
        <w:rPr>
          <w:rFonts w:eastAsia="楷体_GB2312"/>
          <w:lang w:eastAsia="zh-CN"/>
        </w:rPr>
      </w:pPr>
      <w:r w:rsidRPr="001C67C4">
        <w:rPr>
          <w:rFonts w:eastAsia="楷体_GB2312"/>
          <w:lang w:eastAsia="zh-CN"/>
        </w:rPr>
        <w:t>不违反</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的公司章程或其他组织性文件，</w:t>
      </w:r>
    </w:p>
    <w:p w14:paraId="6E91C46E" w14:textId="5529A6DF" w:rsidR="00D1037C" w:rsidRDefault="00133F7B" w:rsidP="00BD3236">
      <w:pPr>
        <w:pStyle w:val="FWBL4"/>
        <w:numPr>
          <w:ilvl w:val="0"/>
          <w:numId w:val="11"/>
        </w:numPr>
        <w:tabs>
          <w:tab w:val="left" w:pos="629"/>
          <w:tab w:val="left" w:pos="720"/>
        </w:tabs>
        <w:overflowPunct w:val="0"/>
        <w:spacing w:beforeLines="50" w:before="120" w:afterLines="50" w:after="120" w:line="360" w:lineRule="auto"/>
        <w:rPr>
          <w:rFonts w:eastAsia="楷体_GB2312"/>
          <w:lang w:eastAsia="zh-CN"/>
        </w:rPr>
      </w:pPr>
      <w:r w:rsidRPr="001C67C4">
        <w:rPr>
          <w:rFonts w:eastAsia="楷体_GB2312"/>
          <w:lang w:eastAsia="zh-CN"/>
        </w:rPr>
        <w:t>不违反或不会导致</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违反其作为协议一方或对其或其财产有约束力的任何协议或合同的约定，以及</w:t>
      </w:r>
    </w:p>
    <w:p w14:paraId="6929A140" w14:textId="77777777" w:rsidR="00D1037C" w:rsidRDefault="00133F7B" w:rsidP="00BD3236">
      <w:pPr>
        <w:pStyle w:val="FWBL4"/>
        <w:numPr>
          <w:ilvl w:val="0"/>
          <w:numId w:val="11"/>
        </w:numPr>
        <w:tabs>
          <w:tab w:val="left" w:pos="629"/>
          <w:tab w:val="left" w:pos="720"/>
        </w:tabs>
        <w:overflowPunct w:val="0"/>
        <w:spacing w:beforeLines="50" w:before="120" w:afterLines="50" w:after="120" w:line="360" w:lineRule="auto"/>
        <w:rPr>
          <w:rFonts w:eastAsia="楷体_GB2312"/>
          <w:lang w:eastAsia="zh-CN"/>
        </w:rPr>
      </w:pPr>
      <w:r w:rsidRPr="001C67C4">
        <w:rPr>
          <w:rFonts w:eastAsia="楷体_GB2312"/>
          <w:lang w:eastAsia="zh-CN"/>
        </w:rPr>
        <w:t>不会构成违约或因通知或随着时间的流逝即会在任何该等协议或合同项下构成违约的事件；</w:t>
      </w:r>
    </w:p>
    <w:p w14:paraId="7D1C06A9" w14:textId="4E84B471"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kern w:val="2"/>
          <w:lang w:eastAsia="zh-CN"/>
        </w:rPr>
      </w:pPr>
      <w:r w:rsidRPr="001C67C4">
        <w:rPr>
          <w:rFonts w:eastAsia="楷体_GB2312"/>
          <w:kern w:val="2"/>
          <w:lang w:eastAsia="zh-CN"/>
        </w:rPr>
        <w:t>在任何</w:t>
      </w:r>
      <w:r w:rsidR="007C1664" w:rsidRPr="001C67C4">
        <w:rPr>
          <w:rFonts w:eastAsia="楷体_GB2312"/>
          <w:lang w:eastAsia="zh-CN"/>
        </w:rPr>
        <w:t>“</w:t>
      </w:r>
      <w:r w:rsidRPr="001C67C4">
        <w:rPr>
          <w:rFonts w:eastAsia="楷体_GB2312"/>
          <w:kern w:val="2"/>
          <w:lang w:eastAsia="zh-CN"/>
        </w:rPr>
        <w:t>政府机构</w:t>
      </w:r>
      <w:r w:rsidR="007C1664">
        <w:rPr>
          <w:rFonts w:eastAsia="楷体_GB2312"/>
          <w:kern w:val="2"/>
          <w:lang w:eastAsia="zh-CN"/>
        </w:rPr>
        <w:t>”</w:t>
      </w:r>
      <w:r w:rsidRPr="001C67C4">
        <w:rPr>
          <w:rFonts w:eastAsia="楷体_GB2312"/>
          <w:kern w:val="2"/>
          <w:lang w:eastAsia="zh-CN"/>
        </w:rPr>
        <w:t>中没有任何针对或影响</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的未决诉讼、争议解决程序或调查，或就</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所知，没有任何针对或影响</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的诉讼、争议解决程序或调查的威胁以致于可能个别地或整体地对</w:t>
      </w:r>
      <w:r w:rsidRPr="001C67C4">
        <w:rPr>
          <w:rFonts w:eastAsia="楷体_GB2312"/>
          <w:kern w:val="2"/>
          <w:lang w:eastAsia="zh-CN"/>
        </w:rPr>
        <w:t>“</w:t>
      </w:r>
      <w:r w:rsidRPr="001C67C4">
        <w:rPr>
          <w:rFonts w:eastAsia="楷体_GB2312"/>
          <w:kern w:val="2"/>
          <w:lang w:eastAsia="zh-CN"/>
        </w:rPr>
        <w:t>本次发行</w:t>
      </w:r>
      <w:r w:rsidRPr="001C67C4">
        <w:rPr>
          <w:rFonts w:eastAsia="楷体_GB2312"/>
          <w:kern w:val="2"/>
          <w:lang w:eastAsia="zh-CN"/>
        </w:rPr>
        <w:t>”</w:t>
      </w:r>
      <w:r w:rsidRPr="001C67C4">
        <w:rPr>
          <w:rFonts w:eastAsia="楷体_GB2312"/>
          <w:kern w:val="2"/>
          <w:lang w:eastAsia="zh-CN"/>
        </w:rPr>
        <w:t>造成重大不利影响；未在</w:t>
      </w:r>
      <w:r w:rsidRPr="001C67C4">
        <w:rPr>
          <w:rFonts w:eastAsia="楷体_GB2312"/>
          <w:kern w:val="2"/>
          <w:lang w:eastAsia="zh-CN"/>
        </w:rPr>
        <w:t>“</w:t>
      </w:r>
      <w:r w:rsidRPr="001C67C4">
        <w:rPr>
          <w:rFonts w:eastAsia="楷体_GB2312"/>
          <w:kern w:val="2"/>
          <w:lang w:eastAsia="zh-CN"/>
        </w:rPr>
        <w:t>《发行说明书》</w:t>
      </w:r>
      <w:r w:rsidRPr="001C67C4">
        <w:rPr>
          <w:rFonts w:eastAsia="楷体_GB2312"/>
          <w:kern w:val="2"/>
          <w:lang w:eastAsia="zh-CN"/>
        </w:rPr>
        <w:t>”</w:t>
      </w:r>
      <w:r w:rsidRPr="001C67C4">
        <w:rPr>
          <w:rFonts w:eastAsia="楷体_GB2312"/>
          <w:kern w:val="2"/>
          <w:lang w:eastAsia="zh-CN"/>
        </w:rPr>
        <w:t>中披</w:t>
      </w:r>
      <w:r w:rsidRPr="001C67C4">
        <w:rPr>
          <w:rFonts w:eastAsia="楷体_GB2312"/>
          <w:kern w:val="2"/>
          <w:lang w:eastAsia="zh-CN"/>
        </w:rPr>
        <w:lastRenderedPageBreak/>
        <w:t>露的、</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作为一方或以</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的资产作为标的的所有未决诉讼的总和，不会导致发生重大不利变化；</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没有违反</w:t>
      </w:r>
      <w:r w:rsidR="007C1664" w:rsidRPr="001C67C4">
        <w:rPr>
          <w:rFonts w:eastAsia="楷体_GB2312"/>
          <w:lang w:eastAsia="zh-CN"/>
        </w:rPr>
        <w:t>“</w:t>
      </w:r>
      <w:r w:rsidRPr="001C67C4">
        <w:rPr>
          <w:rFonts w:eastAsia="楷体_GB2312"/>
          <w:kern w:val="2"/>
          <w:lang w:eastAsia="zh-CN"/>
        </w:rPr>
        <w:t>政府机构</w:t>
      </w:r>
      <w:r w:rsidR="007C1664">
        <w:rPr>
          <w:rFonts w:eastAsia="楷体_GB2312"/>
          <w:kern w:val="2"/>
          <w:lang w:eastAsia="zh-CN"/>
        </w:rPr>
        <w:t>”</w:t>
      </w:r>
      <w:r w:rsidRPr="001C67C4">
        <w:rPr>
          <w:rFonts w:eastAsia="楷体_GB2312"/>
          <w:kern w:val="2"/>
          <w:lang w:eastAsia="zh-CN"/>
        </w:rPr>
        <w:t>的任何命令，以致可能导致重大不利影响；</w:t>
      </w:r>
    </w:p>
    <w:p w14:paraId="37388F9C" w14:textId="2E413284"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kern w:val="2"/>
          <w:lang w:eastAsia="zh-CN"/>
        </w:rPr>
      </w:pP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具有从事其目前所经营的业务所需的全部</w:t>
      </w:r>
      <w:r w:rsidR="007C1664" w:rsidRPr="001C67C4">
        <w:rPr>
          <w:rFonts w:eastAsia="楷体_GB2312"/>
          <w:lang w:eastAsia="zh-CN"/>
        </w:rPr>
        <w:t>“</w:t>
      </w:r>
      <w:r w:rsidRPr="001C67C4">
        <w:rPr>
          <w:rFonts w:eastAsia="楷体_GB2312"/>
          <w:kern w:val="2"/>
          <w:lang w:eastAsia="zh-CN"/>
        </w:rPr>
        <w:t>政府机构</w:t>
      </w:r>
      <w:r w:rsidR="007C1664">
        <w:rPr>
          <w:rFonts w:eastAsia="楷体_GB2312"/>
          <w:kern w:val="2"/>
          <w:lang w:eastAsia="zh-CN"/>
        </w:rPr>
        <w:t>”</w:t>
      </w:r>
      <w:r w:rsidRPr="001C67C4">
        <w:rPr>
          <w:rFonts w:eastAsia="楷体_GB2312"/>
          <w:kern w:val="2"/>
          <w:lang w:eastAsia="zh-CN"/>
        </w:rPr>
        <w:t>许可、资格、批准、同意或其他授权（</w:t>
      </w:r>
      <w:r w:rsidRPr="001C67C4">
        <w:rPr>
          <w:rFonts w:eastAsia="楷体_GB2312"/>
          <w:kern w:val="2"/>
          <w:lang w:eastAsia="zh-CN"/>
        </w:rPr>
        <w:t>“</w:t>
      </w:r>
      <w:r w:rsidRPr="001C67C4">
        <w:rPr>
          <w:rFonts w:eastAsia="楷体_GB2312"/>
          <w:kern w:val="2"/>
          <w:lang w:eastAsia="zh-CN"/>
        </w:rPr>
        <w:t>政府许可</w:t>
      </w:r>
      <w:r w:rsidRPr="001C67C4">
        <w:rPr>
          <w:rFonts w:eastAsia="楷体_GB2312"/>
          <w:kern w:val="2"/>
          <w:lang w:eastAsia="zh-CN"/>
        </w:rPr>
        <w:t>”</w:t>
      </w:r>
      <w:r w:rsidRPr="001C67C4">
        <w:rPr>
          <w:rFonts w:eastAsia="楷体_GB2312"/>
          <w:kern w:val="2"/>
          <w:lang w:eastAsia="zh-CN"/>
        </w:rPr>
        <w:t>），截至</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签署之日，上述</w:t>
      </w:r>
      <w:r w:rsidRPr="001C67C4">
        <w:rPr>
          <w:rFonts w:eastAsia="楷体_GB2312"/>
          <w:kern w:val="2"/>
          <w:lang w:eastAsia="zh-CN"/>
        </w:rPr>
        <w:t>“</w:t>
      </w:r>
      <w:r w:rsidRPr="001C67C4">
        <w:rPr>
          <w:rFonts w:eastAsia="楷体_GB2312"/>
          <w:kern w:val="2"/>
          <w:lang w:eastAsia="zh-CN"/>
        </w:rPr>
        <w:t>政府许可</w:t>
      </w:r>
      <w:r w:rsidRPr="001C67C4">
        <w:rPr>
          <w:rFonts w:eastAsia="楷体_GB2312"/>
          <w:kern w:val="2"/>
          <w:lang w:eastAsia="zh-CN"/>
        </w:rPr>
        <w:t>”</w:t>
      </w:r>
      <w:r w:rsidRPr="001C67C4">
        <w:rPr>
          <w:rFonts w:eastAsia="楷体_GB2312"/>
          <w:kern w:val="2"/>
          <w:lang w:eastAsia="zh-CN"/>
        </w:rPr>
        <w:t>完全有效，</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符合上述</w:t>
      </w:r>
      <w:r w:rsidRPr="001C67C4">
        <w:rPr>
          <w:rFonts w:eastAsia="楷体_GB2312"/>
          <w:kern w:val="2"/>
          <w:lang w:eastAsia="zh-CN"/>
        </w:rPr>
        <w:t>“</w:t>
      </w:r>
      <w:r w:rsidRPr="001C67C4">
        <w:rPr>
          <w:rFonts w:eastAsia="楷体_GB2312"/>
          <w:kern w:val="2"/>
          <w:lang w:eastAsia="zh-CN"/>
        </w:rPr>
        <w:t>政府许可</w:t>
      </w:r>
      <w:r w:rsidRPr="001C67C4">
        <w:rPr>
          <w:rFonts w:eastAsia="楷体_GB2312"/>
          <w:kern w:val="2"/>
          <w:lang w:eastAsia="zh-CN"/>
        </w:rPr>
        <w:t>”</w:t>
      </w:r>
      <w:r w:rsidRPr="001C67C4">
        <w:rPr>
          <w:rFonts w:eastAsia="楷体_GB2312"/>
          <w:kern w:val="2"/>
          <w:lang w:eastAsia="zh-CN"/>
        </w:rPr>
        <w:t>所要求的条件；</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尚未收到有关收回或修改上述</w:t>
      </w:r>
      <w:r w:rsidRPr="001C67C4">
        <w:rPr>
          <w:rFonts w:eastAsia="楷体_GB2312"/>
          <w:kern w:val="2"/>
          <w:lang w:eastAsia="zh-CN"/>
        </w:rPr>
        <w:t>“</w:t>
      </w:r>
      <w:r w:rsidRPr="001C67C4">
        <w:rPr>
          <w:rFonts w:eastAsia="楷体_GB2312"/>
          <w:kern w:val="2"/>
          <w:lang w:eastAsia="zh-CN"/>
        </w:rPr>
        <w:t>政府许可</w:t>
      </w:r>
      <w:r w:rsidRPr="001C67C4">
        <w:rPr>
          <w:rFonts w:eastAsia="楷体_GB2312"/>
          <w:kern w:val="2"/>
          <w:lang w:eastAsia="zh-CN"/>
        </w:rPr>
        <w:t>”</w:t>
      </w:r>
      <w:r w:rsidRPr="001C67C4">
        <w:rPr>
          <w:rFonts w:eastAsia="楷体_GB2312"/>
          <w:kern w:val="2"/>
          <w:lang w:eastAsia="zh-CN"/>
        </w:rPr>
        <w:t>的任何通知；</w:t>
      </w:r>
    </w:p>
    <w:p w14:paraId="0FEA2439" w14:textId="6DE5A6CD"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kern w:val="2"/>
          <w:lang w:eastAsia="zh-CN"/>
        </w:rPr>
      </w:pP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没有处于清算或破产状态，且</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未采取任何公司行动，也没有其他人针对</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实施任何公司行动、采取其他措施、启动或威胁启动任何法律程序以使</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解散或就其或其全部或部分财产或收入委任管理人、清算人或类似人员；</w:t>
      </w:r>
    </w:p>
    <w:p w14:paraId="247C5C4D" w14:textId="58F7824C"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kern w:val="2"/>
          <w:lang w:eastAsia="zh-CN"/>
        </w:rPr>
      </w:pP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持有的与</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有关的所有资料，凡是对</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全部履行其在</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项下义务的能力具有重大不利影响的，或者透露给</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即对</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签订</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的意愿具有重大影响的，均已向</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透露，而且</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提供给</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的资料在任何重大方面均不存在不实或是误导性陈述；以及</w:t>
      </w:r>
    </w:p>
    <w:p w14:paraId="51EDB549" w14:textId="0275F879" w:rsidR="00D1037C" w:rsidRDefault="00133F7B" w:rsidP="00BD3236">
      <w:pPr>
        <w:widowControl w:val="0"/>
        <w:numPr>
          <w:ilvl w:val="2"/>
          <w:numId w:val="6"/>
        </w:numPr>
        <w:tabs>
          <w:tab w:val="left" w:pos="1560"/>
          <w:tab w:val="left" w:pos="1701"/>
        </w:tabs>
        <w:spacing w:beforeLines="50" w:before="120" w:afterLines="50" w:after="120" w:line="360" w:lineRule="auto"/>
        <w:jc w:val="both"/>
        <w:rPr>
          <w:rFonts w:eastAsia="楷体_GB2312"/>
          <w:kern w:val="2"/>
          <w:lang w:eastAsia="zh-CN"/>
        </w:rPr>
      </w:pP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签署、交付和履行</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系商业行为，并非公共或政府行为；</w:t>
      </w:r>
      <w:r w:rsidRPr="001C67C4">
        <w:rPr>
          <w:rFonts w:eastAsia="楷体_GB2312"/>
          <w:kern w:val="2"/>
          <w:lang w:eastAsia="zh-CN"/>
        </w:rPr>
        <w:t>“</w:t>
      </w:r>
      <w:r w:rsidR="00E7020E">
        <w:rPr>
          <w:rFonts w:eastAsia="楷体_GB2312" w:hint="eastAsia"/>
          <w:lang w:eastAsia="zh-CN"/>
        </w:rPr>
        <w:t>主承销商</w:t>
      </w:r>
      <w:r w:rsidRPr="001C67C4">
        <w:rPr>
          <w:rFonts w:eastAsia="楷体_GB2312"/>
          <w:kern w:val="2"/>
          <w:lang w:eastAsia="zh-CN"/>
        </w:rPr>
        <w:t>”</w:t>
      </w:r>
      <w:r w:rsidRPr="001C67C4">
        <w:rPr>
          <w:rFonts w:eastAsia="楷体_GB2312"/>
          <w:kern w:val="2"/>
          <w:lang w:eastAsia="zh-CN"/>
        </w:rPr>
        <w:t>在</w:t>
      </w:r>
      <w:r w:rsidR="0026401A" w:rsidRPr="001C67C4">
        <w:rPr>
          <w:rFonts w:eastAsia="楷体_GB2312"/>
          <w:lang w:eastAsia="zh-CN"/>
        </w:rPr>
        <w:t>“</w:t>
      </w:r>
      <w:r w:rsidRPr="001C67C4">
        <w:rPr>
          <w:rFonts w:eastAsia="楷体_GB2312"/>
          <w:kern w:val="2"/>
          <w:lang w:eastAsia="zh-CN"/>
        </w:rPr>
        <w:t>中国</w:t>
      </w:r>
      <w:r w:rsidR="0026401A" w:rsidRPr="001C67C4">
        <w:rPr>
          <w:rFonts w:eastAsia="楷体_GB2312"/>
          <w:lang w:eastAsia="zh-CN"/>
        </w:rPr>
        <w:t>”“</w:t>
      </w:r>
      <w:r w:rsidRPr="001C67C4">
        <w:rPr>
          <w:rFonts w:eastAsia="楷体_GB2312"/>
          <w:kern w:val="2"/>
          <w:lang w:eastAsia="zh-CN"/>
        </w:rPr>
        <w:t>法律</w:t>
      </w:r>
      <w:r w:rsidR="0026401A" w:rsidRPr="001C67C4">
        <w:rPr>
          <w:rFonts w:eastAsia="楷体_GB2312"/>
          <w:lang w:eastAsia="zh-CN"/>
        </w:rPr>
        <w:t>”</w:t>
      </w:r>
      <w:r w:rsidRPr="001C67C4">
        <w:rPr>
          <w:rFonts w:eastAsia="楷体_GB2312"/>
          <w:kern w:val="2"/>
          <w:lang w:eastAsia="zh-CN"/>
        </w:rPr>
        <w:t>项下对于法律程序文件的送达、管辖权、诉讼、判决、裁决、抵销、反请求、强制执行判决或裁决、查封财产（无论是在诉讼前还是之后为执行判决）以及其他法律程序均不享有任何豁免权。</w:t>
      </w:r>
    </w:p>
    <w:p w14:paraId="27509E04"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532" w:name="_Toc388889630"/>
      <w:bookmarkStart w:id="533" w:name="_Toc113253653"/>
      <w:bookmarkStart w:id="534" w:name="_Toc177196860"/>
      <w:bookmarkStart w:id="535" w:name="_Toc177197126"/>
      <w:bookmarkStart w:id="536" w:name="_Toc177197178"/>
      <w:bookmarkStart w:id="537" w:name="_Toc203368468"/>
      <w:bookmarkStart w:id="538" w:name="_Toc207015483"/>
      <w:bookmarkStart w:id="539" w:name="_Toc377477238"/>
      <w:bookmarkStart w:id="540" w:name="_Toc377477308"/>
      <w:bookmarkStart w:id="541" w:name="_Toc377477664"/>
      <w:bookmarkStart w:id="542" w:name="_Toc377477737"/>
      <w:bookmarkStart w:id="543" w:name="_Toc404172156"/>
      <w:bookmarkStart w:id="544" w:name="_Toc432776115"/>
      <w:bookmarkEnd w:id="532"/>
      <w:r w:rsidRPr="001C67C4">
        <w:rPr>
          <w:rFonts w:eastAsia="楷体_GB2312"/>
          <w:b/>
        </w:rPr>
        <w:t>发行人及发起机构的义务</w:t>
      </w:r>
      <w:bookmarkEnd w:id="533"/>
      <w:bookmarkEnd w:id="534"/>
      <w:bookmarkEnd w:id="535"/>
      <w:bookmarkEnd w:id="536"/>
      <w:bookmarkEnd w:id="537"/>
      <w:bookmarkEnd w:id="538"/>
      <w:bookmarkEnd w:id="539"/>
      <w:bookmarkEnd w:id="540"/>
      <w:bookmarkEnd w:id="541"/>
      <w:bookmarkEnd w:id="542"/>
      <w:bookmarkEnd w:id="543"/>
      <w:bookmarkEnd w:id="544"/>
    </w:p>
    <w:p w14:paraId="5ACAD9E4" w14:textId="02C9FB86"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向</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承诺如下：</w:t>
      </w:r>
    </w:p>
    <w:p w14:paraId="3315E2E2" w14:textId="77777777" w:rsidR="00D1037C" w:rsidRDefault="00133F7B" w:rsidP="00BD3236">
      <w:pPr>
        <w:widowControl w:val="0"/>
        <w:numPr>
          <w:ilvl w:val="2"/>
          <w:numId w:val="6"/>
        </w:numPr>
        <w:tabs>
          <w:tab w:val="left" w:pos="1560"/>
          <w:tab w:val="left" w:pos="1701"/>
        </w:tabs>
        <w:spacing w:beforeLines="50" w:before="120" w:afterLines="50" w:after="120" w:line="360" w:lineRule="auto"/>
        <w:ind w:left="1560"/>
        <w:jc w:val="both"/>
        <w:rPr>
          <w:rFonts w:eastAsia="楷体_GB2312"/>
          <w:kern w:val="2"/>
          <w:lang w:eastAsia="zh-CN"/>
        </w:rPr>
      </w:pP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将及时向</w:t>
      </w:r>
      <w:r w:rsidRPr="001C67C4">
        <w:rPr>
          <w:rFonts w:eastAsia="楷体_GB2312"/>
          <w:kern w:val="2"/>
          <w:lang w:eastAsia="zh-CN"/>
        </w:rPr>
        <w:t>“</w:t>
      </w:r>
      <w:r w:rsidRPr="001C67C4">
        <w:rPr>
          <w:rFonts w:eastAsia="楷体_GB2312"/>
          <w:kern w:val="2"/>
          <w:lang w:eastAsia="zh-CN"/>
        </w:rPr>
        <w:t>银监会</w:t>
      </w:r>
      <w:r w:rsidRPr="001C67C4">
        <w:rPr>
          <w:rFonts w:eastAsia="楷体_GB2312"/>
          <w:kern w:val="2"/>
          <w:lang w:eastAsia="zh-CN"/>
        </w:rPr>
        <w:t>”</w:t>
      </w:r>
      <w:r w:rsidRPr="001C67C4">
        <w:rPr>
          <w:rFonts w:eastAsia="楷体_GB2312"/>
          <w:kern w:val="2"/>
          <w:lang w:eastAsia="zh-CN"/>
        </w:rPr>
        <w:t>、</w:t>
      </w:r>
      <w:r w:rsidRPr="001C67C4">
        <w:rPr>
          <w:rFonts w:eastAsia="楷体_GB2312"/>
          <w:kern w:val="2"/>
          <w:lang w:eastAsia="zh-CN"/>
        </w:rPr>
        <w:t>“</w:t>
      </w:r>
      <w:r w:rsidRPr="001C67C4">
        <w:rPr>
          <w:rFonts w:eastAsia="楷体_GB2312"/>
          <w:kern w:val="2"/>
          <w:lang w:eastAsia="zh-CN"/>
        </w:rPr>
        <w:t>人民银行</w:t>
      </w:r>
      <w:r w:rsidRPr="001C67C4">
        <w:rPr>
          <w:rFonts w:eastAsia="楷体_GB2312"/>
          <w:kern w:val="2"/>
          <w:lang w:eastAsia="zh-CN"/>
        </w:rPr>
        <w:t>”</w:t>
      </w:r>
      <w:r w:rsidRPr="001C67C4">
        <w:rPr>
          <w:rFonts w:eastAsia="楷体_GB2312"/>
          <w:kern w:val="2"/>
          <w:lang w:eastAsia="zh-CN"/>
        </w:rPr>
        <w:t>、</w:t>
      </w:r>
      <w:r w:rsidRPr="001C67C4">
        <w:rPr>
          <w:rFonts w:eastAsia="楷体_GB2312"/>
          <w:kern w:val="2"/>
          <w:lang w:eastAsia="zh-CN"/>
        </w:rPr>
        <w:t>“</w:t>
      </w:r>
      <w:r w:rsidRPr="001C67C4">
        <w:rPr>
          <w:rFonts w:eastAsia="楷体_GB2312"/>
          <w:kern w:val="2"/>
          <w:lang w:eastAsia="zh-CN"/>
        </w:rPr>
        <w:t>同业拆借中心</w:t>
      </w:r>
      <w:r w:rsidRPr="001C67C4">
        <w:rPr>
          <w:rFonts w:eastAsia="楷体_GB2312"/>
          <w:kern w:val="2"/>
          <w:lang w:eastAsia="zh-CN"/>
        </w:rPr>
        <w:t>”</w:t>
      </w:r>
      <w:r w:rsidRPr="001C67C4">
        <w:rPr>
          <w:rFonts w:eastAsia="楷体_GB2312"/>
          <w:kern w:val="2"/>
          <w:lang w:eastAsia="zh-CN"/>
        </w:rPr>
        <w:t>、</w:t>
      </w:r>
      <w:r w:rsidRPr="001C67C4">
        <w:rPr>
          <w:rFonts w:eastAsia="楷体_GB2312"/>
          <w:kern w:val="2"/>
          <w:lang w:eastAsia="zh-CN"/>
        </w:rPr>
        <w:t>“</w:t>
      </w:r>
      <w:r w:rsidRPr="001C67C4">
        <w:rPr>
          <w:rFonts w:eastAsia="楷体_GB2312"/>
          <w:kern w:val="2"/>
          <w:lang w:eastAsia="zh-CN"/>
        </w:rPr>
        <w:t>中央结算公司</w:t>
      </w:r>
      <w:r w:rsidRPr="001C67C4">
        <w:rPr>
          <w:rFonts w:eastAsia="楷体_GB2312"/>
          <w:kern w:val="2"/>
          <w:lang w:eastAsia="zh-CN"/>
        </w:rPr>
        <w:t>”</w:t>
      </w:r>
      <w:r w:rsidRPr="001C67C4">
        <w:rPr>
          <w:rFonts w:eastAsia="楷体_GB2312"/>
          <w:kern w:val="2"/>
          <w:lang w:eastAsia="zh-CN"/>
        </w:rPr>
        <w:t>等监管部门或有关机构报送</w:t>
      </w:r>
      <w:r w:rsidR="0026401A" w:rsidRPr="001C67C4">
        <w:rPr>
          <w:rFonts w:eastAsia="楷体_GB2312"/>
          <w:lang w:eastAsia="zh-CN"/>
        </w:rPr>
        <w:t>“</w:t>
      </w:r>
      <w:r w:rsidRPr="001C67C4">
        <w:rPr>
          <w:rFonts w:eastAsia="楷体_GB2312"/>
          <w:kern w:val="2"/>
          <w:lang w:eastAsia="zh-CN"/>
        </w:rPr>
        <w:t>法律</w:t>
      </w:r>
      <w:r w:rsidR="00CA3390" w:rsidRPr="001C67C4">
        <w:rPr>
          <w:rFonts w:eastAsia="楷体_GB2312"/>
          <w:lang w:eastAsia="zh-CN"/>
        </w:rPr>
        <w:t>”</w:t>
      </w:r>
      <w:r w:rsidRPr="001C67C4">
        <w:rPr>
          <w:rFonts w:eastAsia="楷体_GB2312"/>
          <w:kern w:val="2"/>
          <w:lang w:eastAsia="zh-CN"/>
        </w:rPr>
        <w:t>、法规和有关行业规</w:t>
      </w:r>
      <w:r w:rsidRPr="001C67C4">
        <w:rPr>
          <w:rFonts w:eastAsia="楷体_GB2312"/>
          <w:kern w:val="2"/>
          <w:lang w:eastAsia="zh-CN"/>
        </w:rPr>
        <w:lastRenderedPageBreak/>
        <w:t>则规定的</w:t>
      </w:r>
      <w:r w:rsidRPr="001C67C4">
        <w:rPr>
          <w:rFonts w:eastAsia="楷体_GB2312"/>
          <w:kern w:val="2"/>
          <w:lang w:eastAsia="zh-CN"/>
        </w:rPr>
        <w:t>“</w:t>
      </w:r>
      <w:r w:rsidRPr="001C67C4">
        <w:rPr>
          <w:rFonts w:eastAsia="楷体_GB2312"/>
          <w:kern w:val="2"/>
          <w:lang w:eastAsia="zh-CN"/>
        </w:rPr>
        <w:t>发行文件</w:t>
      </w:r>
      <w:r w:rsidRPr="001C67C4">
        <w:rPr>
          <w:rFonts w:eastAsia="楷体_GB2312"/>
          <w:kern w:val="2"/>
          <w:lang w:eastAsia="zh-CN"/>
        </w:rPr>
        <w:t>”</w:t>
      </w:r>
      <w:r w:rsidRPr="001C67C4">
        <w:rPr>
          <w:rFonts w:eastAsia="楷体_GB2312"/>
          <w:kern w:val="2"/>
          <w:lang w:eastAsia="zh-CN"/>
        </w:rPr>
        <w:t>；</w:t>
      </w:r>
    </w:p>
    <w:p w14:paraId="69ADD6E2" w14:textId="6731C678" w:rsidR="00D1037C" w:rsidRDefault="00133F7B" w:rsidP="00BD3236">
      <w:pPr>
        <w:widowControl w:val="0"/>
        <w:numPr>
          <w:ilvl w:val="2"/>
          <w:numId w:val="6"/>
        </w:numPr>
        <w:tabs>
          <w:tab w:val="left" w:pos="1560"/>
          <w:tab w:val="left" w:pos="1701"/>
        </w:tabs>
        <w:spacing w:beforeLines="50" w:before="120" w:afterLines="50" w:after="120" w:line="360" w:lineRule="auto"/>
        <w:ind w:left="1560"/>
        <w:jc w:val="both"/>
        <w:rPr>
          <w:rFonts w:eastAsia="楷体_GB2312"/>
          <w:kern w:val="2"/>
          <w:lang w:eastAsia="zh-CN"/>
        </w:rPr>
      </w:pPr>
      <w:r w:rsidRPr="001C67C4">
        <w:rPr>
          <w:rFonts w:eastAsia="楷体_GB2312"/>
          <w:kern w:val="2"/>
          <w:lang w:eastAsia="zh-CN"/>
        </w:rPr>
        <w:t>在接到监管部门发出的与</w:t>
      </w:r>
      <w:r w:rsidRPr="001C67C4">
        <w:rPr>
          <w:rFonts w:eastAsia="楷体_GB2312"/>
          <w:kern w:val="2"/>
          <w:lang w:eastAsia="zh-CN"/>
        </w:rPr>
        <w:t>“</w:t>
      </w:r>
      <w:r w:rsidRPr="001C67C4">
        <w:rPr>
          <w:rFonts w:eastAsia="楷体_GB2312"/>
          <w:kern w:val="2"/>
          <w:lang w:eastAsia="zh-CN"/>
        </w:rPr>
        <w:t>资产支持证券</w:t>
      </w:r>
      <w:r w:rsidRPr="001C67C4">
        <w:rPr>
          <w:rFonts w:eastAsia="楷体_GB2312"/>
          <w:kern w:val="2"/>
          <w:lang w:eastAsia="zh-CN"/>
        </w:rPr>
        <w:t>”</w:t>
      </w:r>
      <w:r w:rsidRPr="001C67C4">
        <w:rPr>
          <w:rFonts w:eastAsia="楷体_GB2312"/>
          <w:kern w:val="2"/>
          <w:lang w:eastAsia="zh-CN"/>
        </w:rPr>
        <w:t>发行有关的</w:t>
      </w:r>
      <w:r w:rsidRPr="001C67C4">
        <w:rPr>
          <w:rFonts w:eastAsia="楷体_GB2312"/>
          <w:kern w:val="2"/>
          <w:lang w:eastAsia="zh-CN"/>
        </w:rPr>
        <w:t>“</w:t>
      </w:r>
      <w:r w:rsidRPr="001C67C4">
        <w:rPr>
          <w:rFonts w:eastAsia="楷体_GB2312"/>
          <w:kern w:val="2"/>
          <w:lang w:eastAsia="zh-CN"/>
        </w:rPr>
        <w:t>本次发行</w:t>
      </w:r>
      <w:r w:rsidRPr="001C67C4">
        <w:rPr>
          <w:rFonts w:eastAsia="楷体_GB2312"/>
          <w:kern w:val="2"/>
          <w:lang w:eastAsia="zh-CN"/>
        </w:rPr>
        <w:t>”</w:t>
      </w:r>
      <w:r w:rsidRPr="001C67C4">
        <w:rPr>
          <w:rFonts w:eastAsia="楷体_GB2312"/>
          <w:kern w:val="2"/>
          <w:lang w:eastAsia="zh-CN"/>
        </w:rPr>
        <w:t>或</w:t>
      </w:r>
      <w:r w:rsidRPr="001C67C4">
        <w:rPr>
          <w:rFonts w:eastAsia="楷体_GB2312"/>
          <w:kern w:val="2"/>
          <w:lang w:eastAsia="zh-CN"/>
        </w:rPr>
        <w:t>“</w:t>
      </w:r>
      <w:r w:rsidRPr="001C67C4">
        <w:rPr>
          <w:rFonts w:eastAsia="楷体_GB2312"/>
          <w:kern w:val="2"/>
          <w:lang w:eastAsia="zh-CN"/>
        </w:rPr>
        <w:t>发行文件</w:t>
      </w:r>
      <w:r w:rsidRPr="001C67C4">
        <w:rPr>
          <w:rFonts w:eastAsia="楷体_GB2312"/>
          <w:kern w:val="2"/>
          <w:lang w:eastAsia="zh-CN"/>
        </w:rPr>
        <w:t>”</w:t>
      </w:r>
      <w:r w:rsidRPr="001C67C4">
        <w:rPr>
          <w:rFonts w:eastAsia="楷体_GB2312"/>
          <w:kern w:val="2"/>
          <w:lang w:eastAsia="zh-CN"/>
        </w:rPr>
        <w:t>（包括但不限于</w:t>
      </w:r>
      <w:r w:rsidRPr="001C67C4">
        <w:rPr>
          <w:rFonts w:eastAsia="楷体_GB2312"/>
          <w:kern w:val="2"/>
          <w:lang w:eastAsia="zh-CN"/>
        </w:rPr>
        <w:t>“</w:t>
      </w:r>
      <w:r w:rsidRPr="001C67C4">
        <w:rPr>
          <w:rFonts w:eastAsia="楷体_GB2312"/>
          <w:kern w:val="2"/>
          <w:lang w:eastAsia="zh-CN"/>
        </w:rPr>
        <w:t>《发行说明书》</w:t>
      </w:r>
      <w:r w:rsidRPr="001C67C4">
        <w:rPr>
          <w:rFonts w:eastAsia="楷体_GB2312"/>
          <w:kern w:val="2"/>
          <w:lang w:eastAsia="zh-CN"/>
        </w:rPr>
        <w:t>”</w:t>
      </w:r>
      <w:r w:rsidRPr="001C67C4">
        <w:rPr>
          <w:rFonts w:eastAsia="楷体_GB2312"/>
          <w:kern w:val="2"/>
          <w:lang w:eastAsia="zh-CN"/>
        </w:rPr>
        <w:t>）或其修改或补充已经被批准或生效的批文或通知时，</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应告知</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，并提供该等批文或通知相应的复印件；在接到上述部门关于暂停使用</w:t>
      </w:r>
      <w:r w:rsidRPr="001C67C4">
        <w:rPr>
          <w:rFonts w:eastAsia="楷体_GB2312"/>
          <w:kern w:val="2"/>
          <w:lang w:eastAsia="zh-CN"/>
        </w:rPr>
        <w:t>“</w:t>
      </w:r>
      <w:r w:rsidRPr="001C67C4">
        <w:rPr>
          <w:rFonts w:eastAsia="楷体_GB2312"/>
          <w:kern w:val="2"/>
          <w:lang w:eastAsia="zh-CN"/>
        </w:rPr>
        <w:t>发行文件</w:t>
      </w:r>
      <w:r w:rsidRPr="001C67C4">
        <w:rPr>
          <w:rFonts w:eastAsia="楷体_GB2312"/>
          <w:kern w:val="2"/>
          <w:lang w:eastAsia="zh-CN"/>
        </w:rPr>
        <w:t>”</w:t>
      </w:r>
      <w:r w:rsidRPr="001C67C4">
        <w:rPr>
          <w:rFonts w:eastAsia="楷体_GB2312"/>
          <w:kern w:val="2"/>
          <w:lang w:eastAsia="zh-CN"/>
        </w:rPr>
        <w:t>、暂停发售</w:t>
      </w:r>
      <w:r w:rsidRPr="001C67C4">
        <w:rPr>
          <w:rFonts w:eastAsia="楷体_GB2312"/>
          <w:kern w:val="2"/>
          <w:lang w:eastAsia="zh-CN"/>
        </w:rPr>
        <w:t>“</w:t>
      </w:r>
      <w:r w:rsidRPr="001C67C4">
        <w:rPr>
          <w:rFonts w:eastAsia="楷体_GB2312"/>
          <w:kern w:val="2"/>
          <w:lang w:eastAsia="zh-CN"/>
        </w:rPr>
        <w:t>资产支持证券</w:t>
      </w:r>
      <w:r w:rsidRPr="001C67C4">
        <w:rPr>
          <w:rFonts w:eastAsia="楷体_GB2312"/>
          <w:kern w:val="2"/>
          <w:lang w:eastAsia="zh-CN"/>
        </w:rPr>
        <w:t>”</w:t>
      </w:r>
      <w:r w:rsidRPr="001C67C4">
        <w:rPr>
          <w:rFonts w:eastAsia="楷体_GB2312"/>
          <w:kern w:val="2"/>
          <w:lang w:eastAsia="zh-CN"/>
        </w:rPr>
        <w:t>或要求对</w:t>
      </w:r>
      <w:r w:rsidRPr="001C67C4">
        <w:rPr>
          <w:rFonts w:eastAsia="楷体_GB2312"/>
          <w:kern w:val="2"/>
          <w:lang w:eastAsia="zh-CN"/>
        </w:rPr>
        <w:t>“</w:t>
      </w:r>
      <w:r w:rsidRPr="001C67C4">
        <w:rPr>
          <w:rFonts w:eastAsia="楷体_GB2312"/>
          <w:kern w:val="2"/>
          <w:lang w:eastAsia="zh-CN"/>
        </w:rPr>
        <w:t>发行文件</w:t>
      </w:r>
      <w:r w:rsidRPr="001C67C4">
        <w:rPr>
          <w:rFonts w:eastAsia="楷体_GB2312"/>
          <w:kern w:val="2"/>
          <w:lang w:eastAsia="zh-CN"/>
        </w:rPr>
        <w:t>”</w:t>
      </w:r>
      <w:r w:rsidRPr="001C67C4">
        <w:rPr>
          <w:rFonts w:eastAsia="楷体_GB2312"/>
          <w:kern w:val="2"/>
          <w:lang w:eastAsia="zh-CN"/>
        </w:rPr>
        <w:t>进行修改或补充的通知后，</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应通知</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并提供该等通知相应的复印件；</w:t>
      </w:r>
    </w:p>
    <w:p w14:paraId="4D1993B0" w14:textId="08C1BC7B" w:rsidR="00D1037C" w:rsidRDefault="00133F7B" w:rsidP="00BD3236">
      <w:pPr>
        <w:widowControl w:val="0"/>
        <w:numPr>
          <w:ilvl w:val="2"/>
          <w:numId w:val="6"/>
        </w:numPr>
        <w:tabs>
          <w:tab w:val="left" w:pos="1560"/>
          <w:tab w:val="left" w:pos="1701"/>
        </w:tabs>
        <w:spacing w:beforeLines="50" w:before="120" w:afterLines="50" w:after="120" w:line="360" w:lineRule="auto"/>
        <w:ind w:left="1560"/>
        <w:jc w:val="both"/>
        <w:rPr>
          <w:rFonts w:eastAsia="楷体_GB2312"/>
          <w:kern w:val="2"/>
          <w:lang w:eastAsia="zh-CN"/>
        </w:rPr>
      </w:pPr>
      <w:r w:rsidRPr="001C67C4">
        <w:rPr>
          <w:rFonts w:eastAsia="楷体_GB2312"/>
          <w:kern w:val="2"/>
          <w:lang w:eastAsia="zh-CN"/>
        </w:rPr>
        <w:t>在</w:t>
      </w:r>
      <w:r w:rsidRPr="001C67C4">
        <w:rPr>
          <w:rFonts w:eastAsia="楷体_GB2312"/>
          <w:kern w:val="2"/>
          <w:lang w:eastAsia="zh-CN"/>
        </w:rPr>
        <w:t>“</w:t>
      </w:r>
      <w:r w:rsidRPr="001C67C4">
        <w:rPr>
          <w:rFonts w:eastAsia="楷体_GB2312"/>
          <w:kern w:val="2"/>
          <w:lang w:eastAsia="zh-CN"/>
        </w:rPr>
        <w:t>信托生效日</w:t>
      </w:r>
      <w:r w:rsidRPr="001C67C4">
        <w:rPr>
          <w:rFonts w:eastAsia="楷体_GB2312"/>
          <w:kern w:val="2"/>
          <w:lang w:eastAsia="zh-CN"/>
        </w:rPr>
        <w:t>”</w:t>
      </w:r>
      <w:r w:rsidRPr="001C67C4">
        <w:rPr>
          <w:rFonts w:eastAsia="楷体_GB2312"/>
          <w:kern w:val="2"/>
          <w:lang w:eastAsia="zh-CN"/>
        </w:rPr>
        <w:t>当日或之前的任何时候，如果</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了解到任何将使其在</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中作出声明、保证或承诺变得不真实，应立即通知</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和</w:t>
      </w:r>
      <w:r w:rsidRPr="001C67C4">
        <w:rPr>
          <w:rFonts w:eastAsia="楷体_GB2312"/>
          <w:kern w:val="2"/>
          <w:lang w:eastAsia="zh-CN"/>
        </w:rPr>
        <w:t>“</w:t>
      </w:r>
      <w:r w:rsidRPr="001C67C4">
        <w:rPr>
          <w:rFonts w:eastAsia="楷体_GB2312"/>
          <w:kern w:val="2"/>
          <w:lang w:eastAsia="zh-CN"/>
        </w:rPr>
        <w:t>评级机构</w:t>
      </w:r>
      <w:r w:rsidRPr="001C67C4">
        <w:rPr>
          <w:rFonts w:eastAsia="楷体_GB2312"/>
          <w:kern w:val="2"/>
          <w:lang w:eastAsia="zh-CN"/>
        </w:rPr>
        <w:t>”</w:t>
      </w:r>
      <w:r w:rsidRPr="001C67C4">
        <w:rPr>
          <w:rFonts w:eastAsia="楷体_GB2312"/>
          <w:kern w:val="2"/>
          <w:lang w:eastAsia="zh-CN"/>
        </w:rPr>
        <w:t>，并按</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的合理要求，采取必要措施予以补救或将有关信息予以公布；</w:t>
      </w:r>
    </w:p>
    <w:p w14:paraId="69439CE1" w14:textId="0B688325" w:rsidR="00D1037C" w:rsidRDefault="00133F7B" w:rsidP="00BD3236">
      <w:pPr>
        <w:widowControl w:val="0"/>
        <w:numPr>
          <w:ilvl w:val="2"/>
          <w:numId w:val="6"/>
        </w:numPr>
        <w:tabs>
          <w:tab w:val="left" w:pos="1560"/>
          <w:tab w:val="left" w:pos="1701"/>
        </w:tabs>
        <w:spacing w:beforeLines="50" w:before="120" w:afterLines="50" w:after="120" w:line="360" w:lineRule="auto"/>
        <w:ind w:left="1560"/>
        <w:jc w:val="both"/>
        <w:rPr>
          <w:rFonts w:eastAsia="楷体_GB2312"/>
          <w:kern w:val="2"/>
          <w:lang w:eastAsia="zh-CN"/>
        </w:rPr>
      </w:pP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在收到全部</w:t>
      </w:r>
      <w:r w:rsidRPr="001C67C4">
        <w:rPr>
          <w:rFonts w:eastAsia="楷体_GB2312"/>
          <w:kern w:val="2"/>
          <w:lang w:eastAsia="zh-CN"/>
        </w:rPr>
        <w:t>“</w:t>
      </w:r>
      <w:r w:rsidRPr="001C67C4">
        <w:rPr>
          <w:rFonts w:eastAsia="楷体_GB2312"/>
          <w:kern w:val="2"/>
          <w:lang w:eastAsia="zh-CN"/>
        </w:rPr>
        <w:t>资产支持证券募集资金</w:t>
      </w:r>
      <w:r w:rsidRPr="001C67C4">
        <w:rPr>
          <w:rFonts w:eastAsia="楷体_GB2312"/>
          <w:kern w:val="2"/>
          <w:lang w:eastAsia="zh-CN"/>
        </w:rPr>
        <w:t>”</w:t>
      </w:r>
      <w:r w:rsidRPr="001C67C4">
        <w:rPr>
          <w:rFonts w:eastAsia="楷体_GB2312"/>
          <w:kern w:val="2"/>
          <w:lang w:eastAsia="zh-CN"/>
        </w:rPr>
        <w:t>（扣除</w:t>
      </w:r>
      <w:r w:rsidRPr="001C67C4">
        <w:rPr>
          <w:rFonts w:eastAsia="楷体_GB2312"/>
          <w:kern w:val="2"/>
          <w:lang w:eastAsia="zh-CN"/>
        </w:rPr>
        <w:t>“</w:t>
      </w:r>
      <w:r w:rsidRPr="001C67C4">
        <w:rPr>
          <w:rFonts w:eastAsia="楷体_GB2312"/>
          <w:kern w:val="2"/>
          <w:lang w:eastAsia="zh-CN"/>
        </w:rPr>
        <w:t>承销报酬</w:t>
      </w:r>
      <w:r w:rsidRPr="001C67C4">
        <w:rPr>
          <w:rFonts w:eastAsia="楷体_GB2312"/>
          <w:kern w:val="2"/>
          <w:lang w:eastAsia="zh-CN"/>
        </w:rPr>
        <w:t>”</w:t>
      </w:r>
      <w:r w:rsidRPr="001C67C4">
        <w:rPr>
          <w:rFonts w:eastAsia="楷体_GB2312"/>
          <w:kern w:val="2"/>
          <w:lang w:eastAsia="zh-CN"/>
        </w:rPr>
        <w:t>）后，应立即向</w:t>
      </w:r>
      <w:r w:rsidRPr="001C67C4">
        <w:rPr>
          <w:rFonts w:eastAsia="楷体_GB2312"/>
          <w:kern w:val="2"/>
          <w:lang w:eastAsia="zh-CN"/>
        </w:rPr>
        <w:t>“</w:t>
      </w:r>
      <w:r w:rsidRPr="001C67C4">
        <w:rPr>
          <w:rFonts w:eastAsia="楷体_GB2312"/>
          <w:kern w:val="2"/>
          <w:lang w:eastAsia="zh-CN"/>
        </w:rPr>
        <w:t>中央结算公司</w:t>
      </w:r>
      <w:r w:rsidRPr="001C67C4">
        <w:rPr>
          <w:rFonts w:eastAsia="楷体_GB2312"/>
          <w:kern w:val="2"/>
          <w:lang w:eastAsia="zh-CN"/>
        </w:rPr>
        <w:t>”</w:t>
      </w:r>
      <w:r w:rsidRPr="001C67C4">
        <w:rPr>
          <w:rFonts w:eastAsia="楷体_GB2312"/>
          <w:kern w:val="2"/>
          <w:lang w:eastAsia="zh-CN"/>
        </w:rPr>
        <w:t>和</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提供</w:t>
      </w:r>
      <w:r w:rsidRPr="001C67C4">
        <w:rPr>
          <w:rFonts w:eastAsia="楷体_GB2312"/>
          <w:kern w:val="2"/>
          <w:lang w:eastAsia="zh-CN"/>
        </w:rPr>
        <w:t>“</w:t>
      </w:r>
      <w:r w:rsidRPr="001C67C4">
        <w:rPr>
          <w:rFonts w:eastAsia="楷体_GB2312"/>
          <w:kern w:val="2"/>
          <w:lang w:eastAsia="zh-CN"/>
        </w:rPr>
        <w:t>募集款项</w:t>
      </w:r>
      <w:r w:rsidRPr="001C67C4">
        <w:rPr>
          <w:rFonts w:eastAsia="楷体_GB2312"/>
          <w:kern w:val="2"/>
          <w:lang w:eastAsia="zh-CN"/>
        </w:rPr>
        <w:t>”</w:t>
      </w:r>
      <w:r w:rsidRPr="001C67C4">
        <w:rPr>
          <w:rFonts w:eastAsia="楷体_GB2312"/>
          <w:kern w:val="2"/>
          <w:lang w:eastAsia="zh-CN"/>
        </w:rPr>
        <w:t>到位的证明文件；</w:t>
      </w:r>
    </w:p>
    <w:p w14:paraId="61E64AB0" w14:textId="77777777" w:rsidR="00D1037C" w:rsidRDefault="00133F7B" w:rsidP="00BD3236">
      <w:pPr>
        <w:widowControl w:val="0"/>
        <w:numPr>
          <w:ilvl w:val="2"/>
          <w:numId w:val="6"/>
        </w:numPr>
        <w:tabs>
          <w:tab w:val="left" w:pos="1560"/>
          <w:tab w:val="left" w:pos="1701"/>
        </w:tabs>
        <w:spacing w:beforeLines="50" w:before="120" w:afterLines="50" w:after="120" w:line="360" w:lineRule="auto"/>
        <w:ind w:left="1560"/>
        <w:jc w:val="both"/>
        <w:rPr>
          <w:rFonts w:eastAsia="楷体_GB2312"/>
          <w:kern w:val="2"/>
          <w:lang w:eastAsia="zh-CN"/>
        </w:rPr>
      </w:pP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应按照</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第</w:t>
      </w:r>
      <w:r w:rsidR="00E7020E">
        <w:fldChar w:fldCharType="begin"/>
      </w:r>
      <w:r w:rsidR="00E7020E">
        <w:instrText xml:space="preserve"> REF _Ref203307237 \r \h  \* MERGEFORMAT </w:instrText>
      </w:r>
      <w:r w:rsidR="00E7020E">
        <w:fldChar w:fldCharType="separate"/>
      </w:r>
      <w:r w:rsidR="00B357B4">
        <w:t>8</w:t>
      </w:r>
      <w:r w:rsidR="00E7020E">
        <w:fldChar w:fldCharType="end"/>
      </w:r>
      <w:r w:rsidRPr="001C67C4">
        <w:rPr>
          <w:rFonts w:eastAsia="楷体_GB2312"/>
          <w:kern w:val="2"/>
          <w:lang w:eastAsia="zh-CN"/>
        </w:rPr>
        <w:t>条的约定为投资人办理</w:t>
      </w:r>
      <w:r w:rsidRPr="001C67C4">
        <w:rPr>
          <w:rFonts w:eastAsia="楷体_GB2312"/>
          <w:kern w:val="2"/>
          <w:lang w:eastAsia="zh-CN"/>
        </w:rPr>
        <w:t>“</w:t>
      </w:r>
      <w:r w:rsidRPr="001C67C4">
        <w:rPr>
          <w:rFonts w:eastAsia="楷体_GB2312"/>
          <w:kern w:val="2"/>
          <w:lang w:eastAsia="zh-CN"/>
        </w:rPr>
        <w:t>资产支持证券</w:t>
      </w:r>
      <w:r w:rsidRPr="001C67C4">
        <w:rPr>
          <w:rFonts w:eastAsia="楷体_GB2312"/>
          <w:kern w:val="2"/>
          <w:lang w:eastAsia="zh-CN"/>
        </w:rPr>
        <w:t>”</w:t>
      </w:r>
      <w:r w:rsidRPr="001C67C4">
        <w:rPr>
          <w:rFonts w:eastAsia="楷体_GB2312"/>
          <w:kern w:val="2"/>
          <w:lang w:eastAsia="zh-CN"/>
        </w:rPr>
        <w:t>相关的登记和托管手续；</w:t>
      </w:r>
    </w:p>
    <w:p w14:paraId="5ACC31CE" w14:textId="77777777" w:rsidR="00D1037C" w:rsidRDefault="00133F7B" w:rsidP="00BD3236">
      <w:pPr>
        <w:widowControl w:val="0"/>
        <w:numPr>
          <w:ilvl w:val="2"/>
          <w:numId w:val="6"/>
        </w:numPr>
        <w:tabs>
          <w:tab w:val="left" w:pos="1560"/>
          <w:tab w:val="left" w:pos="1701"/>
        </w:tabs>
        <w:spacing w:beforeLines="50" w:before="120" w:afterLines="50" w:after="120" w:line="360" w:lineRule="auto"/>
        <w:ind w:left="1560"/>
        <w:jc w:val="both"/>
        <w:rPr>
          <w:rFonts w:eastAsia="楷体_GB2312"/>
          <w:kern w:val="2"/>
          <w:lang w:eastAsia="zh-CN"/>
        </w:rPr>
      </w:pP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应按照</w:t>
      </w:r>
      <w:r w:rsidRPr="001C67C4">
        <w:rPr>
          <w:rFonts w:eastAsia="楷体_GB2312"/>
          <w:kern w:val="2"/>
          <w:lang w:eastAsia="zh-CN"/>
        </w:rPr>
        <w:t>“</w:t>
      </w:r>
      <w:r w:rsidRPr="001C67C4">
        <w:rPr>
          <w:rFonts w:eastAsia="楷体_GB2312"/>
          <w:kern w:val="2"/>
          <w:lang w:eastAsia="zh-CN"/>
        </w:rPr>
        <w:t>《信托合同》</w:t>
      </w:r>
      <w:r w:rsidRPr="001C67C4">
        <w:rPr>
          <w:rFonts w:eastAsia="楷体_GB2312"/>
          <w:kern w:val="2"/>
          <w:lang w:eastAsia="zh-CN"/>
        </w:rPr>
        <w:t>”</w:t>
      </w:r>
      <w:r w:rsidRPr="001C67C4">
        <w:rPr>
          <w:rFonts w:eastAsia="楷体_GB2312"/>
          <w:kern w:val="2"/>
          <w:lang w:eastAsia="zh-CN"/>
        </w:rPr>
        <w:t>的约定，将</w:t>
      </w:r>
      <w:r w:rsidRPr="001C67C4">
        <w:rPr>
          <w:rFonts w:eastAsia="楷体_GB2312"/>
          <w:kern w:val="2"/>
          <w:lang w:eastAsia="zh-CN"/>
        </w:rPr>
        <w:t>“</w:t>
      </w:r>
      <w:r w:rsidRPr="001C67C4">
        <w:rPr>
          <w:rFonts w:eastAsia="楷体_GB2312"/>
          <w:kern w:val="2"/>
          <w:lang w:eastAsia="zh-CN"/>
        </w:rPr>
        <w:t>资产支持证券募集资金净额</w:t>
      </w:r>
      <w:r w:rsidRPr="001C67C4">
        <w:rPr>
          <w:rFonts w:eastAsia="楷体_GB2312"/>
          <w:kern w:val="2"/>
          <w:lang w:eastAsia="zh-CN"/>
        </w:rPr>
        <w:t>”</w:t>
      </w:r>
      <w:r w:rsidRPr="001C67C4">
        <w:rPr>
          <w:rFonts w:eastAsia="楷体_GB2312"/>
          <w:kern w:val="2"/>
          <w:lang w:eastAsia="zh-CN"/>
        </w:rPr>
        <w:t>支付给</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w:t>
      </w:r>
      <w:r w:rsidRPr="001C67C4">
        <w:rPr>
          <w:rFonts w:eastAsia="楷体_GB2312"/>
          <w:kern w:val="2"/>
          <w:lang w:eastAsia="zh-CN"/>
        </w:rPr>
        <w:t>“</w:t>
      </w:r>
      <w:r w:rsidRPr="001C67C4">
        <w:rPr>
          <w:rFonts w:eastAsia="楷体_GB2312"/>
          <w:kern w:val="2"/>
          <w:lang w:eastAsia="zh-CN"/>
        </w:rPr>
        <w:t>资产支持证券</w:t>
      </w:r>
      <w:r w:rsidRPr="001C67C4">
        <w:rPr>
          <w:rFonts w:eastAsia="楷体_GB2312"/>
          <w:kern w:val="2"/>
          <w:lang w:eastAsia="zh-CN"/>
        </w:rPr>
        <w:t>”</w:t>
      </w:r>
      <w:r w:rsidRPr="001C67C4">
        <w:rPr>
          <w:rFonts w:eastAsia="楷体_GB2312"/>
          <w:kern w:val="2"/>
          <w:lang w:eastAsia="zh-CN"/>
        </w:rPr>
        <w:t>发行完毕后，</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应当及时办理</w:t>
      </w:r>
      <w:r w:rsidRPr="001C67C4">
        <w:rPr>
          <w:rFonts w:eastAsia="楷体_GB2312"/>
          <w:kern w:val="2"/>
          <w:lang w:eastAsia="zh-CN"/>
        </w:rPr>
        <w:t>“</w:t>
      </w:r>
      <w:r w:rsidRPr="001C67C4">
        <w:rPr>
          <w:rFonts w:eastAsia="楷体_GB2312"/>
          <w:kern w:val="2"/>
          <w:lang w:eastAsia="zh-CN"/>
        </w:rPr>
        <w:t>发行收入缴款账户</w:t>
      </w:r>
      <w:r w:rsidRPr="001C67C4">
        <w:rPr>
          <w:rFonts w:eastAsia="楷体_GB2312"/>
          <w:kern w:val="2"/>
          <w:lang w:eastAsia="zh-CN"/>
        </w:rPr>
        <w:t>”</w:t>
      </w:r>
      <w:r w:rsidRPr="001C67C4">
        <w:rPr>
          <w:rFonts w:eastAsia="楷体_GB2312"/>
          <w:kern w:val="2"/>
          <w:lang w:eastAsia="zh-CN"/>
        </w:rPr>
        <w:t>的销户手续，并在办理该账户的销户手续时将账户中的全部剩余资金（如有）划付至</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指定的银行账户；</w:t>
      </w:r>
      <w:r w:rsidR="00ED2EDE" w:rsidRPr="001C67C4" w:rsidDel="00ED2EDE">
        <w:rPr>
          <w:rFonts w:eastAsia="楷体_GB2312"/>
          <w:kern w:val="2"/>
          <w:lang w:eastAsia="zh-CN"/>
        </w:rPr>
        <w:t xml:space="preserve"> </w:t>
      </w:r>
    </w:p>
    <w:p w14:paraId="669F8CF1" w14:textId="77777777" w:rsidR="00D1037C" w:rsidRDefault="00133F7B" w:rsidP="00BD3236">
      <w:pPr>
        <w:widowControl w:val="0"/>
        <w:numPr>
          <w:ilvl w:val="2"/>
          <w:numId w:val="6"/>
        </w:numPr>
        <w:tabs>
          <w:tab w:val="left" w:pos="1560"/>
          <w:tab w:val="left" w:pos="1701"/>
        </w:tabs>
        <w:spacing w:beforeLines="50" w:before="120" w:afterLines="50" w:after="120" w:line="360" w:lineRule="auto"/>
        <w:ind w:left="1560"/>
        <w:jc w:val="both"/>
        <w:rPr>
          <w:rFonts w:eastAsia="楷体_GB2312"/>
          <w:kern w:val="2"/>
          <w:lang w:eastAsia="zh-CN"/>
        </w:rPr>
      </w:pPr>
      <w:r w:rsidRPr="001C67C4">
        <w:rPr>
          <w:rFonts w:eastAsia="楷体_GB2312"/>
          <w:kern w:val="2"/>
          <w:lang w:eastAsia="zh-CN"/>
        </w:rPr>
        <w:t>“</w:t>
      </w:r>
      <w:r w:rsidRPr="001C67C4">
        <w:rPr>
          <w:rFonts w:eastAsia="楷体_GB2312"/>
          <w:kern w:val="2"/>
          <w:lang w:eastAsia="zh-CN"/>
        </w:rPr>
        <w:t>资产支持证券</w:t>
      </w:r>
      <w:r w:rsidRPr="001C67C4">
        <w:rPr>
          <w:rFonts w:eastAsia="楷体_GB2312"/>
          <w:kern w:val="2"/>
          <w:lang w:eastAsia="zh-CN"/>
        </w:rPr>
        <w:t>”</w:t>
      </w:r>
      <w:r w:rsidRPr="001C67C4">
        <w:rPr>
          <w:rFonts w:eastAsia="楷体_GB2312"/>
          <w:kern w:val="2"/>
          <w:lang w:eastAsia="zh-CN"/>
        </w:rPr>
        <w:t>的</w:t>
      </w:r>
      <w:r w:rsidRPr="001C67C4">
        <w:rPr>
          <w:rFonts w:eastAsia="楷体_GB2312"/>
          <w:kern w:val="2"/>
          <w:lang w:eastAsia="zh-CN"/>
        </w:rPr>
        <w:t>“</w:t>
      </w:r>
      <w:r w:rsidRPr="001C67C4">
        <w:rPr>
          <w:rFonts w:eastAsia="楷体_GB2312"/>
          <w:kern w:val="2"/>
          <w:lang w:eastAsia="zh-CN"/>
        </w:rPr>
        <w:t>未偿本金余额</w:t>
      </w:r>
      <w:r w:rsidRPr="001C67C4">
        <w:rPr>
          <w:rFonts w:eastAsia="楷体_GB2312"/>
          <w:kern w:val="2"/>
          <w:lang w:eastAsia="zh-CN"/>
        </w:rPr>
        <w:t>”</w:t>
      </w:r>
      <w:r w:rsidRPr="001C67C4">
        <w:rPr>
          <w:rFonts w:eastAsia="楷体_GB2312"/>
          <w:kern w:val="2"/>
          <w:lang w:eastAsia="zh-CN"/>
        </w:rPr>
        <w:t>得以全部清偿以前，</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应遵守</w:t>
      </w:r>
      <w:r w:rsidR="0026401A" w:rsidRPr="001C67C4">
        <w:rPr>
          <w:rFonts w:eastAsia="楷体_GB2312"/>
          <w:lang w:eastAsia="zh-CN"/>
        </w:rPr>
        <w:t>“</w:t>
      </w:r>
      <w:r w:rsidRPr="001C67C4">
        <w:rPr>
          <w:rFonts w:eastAsia="楷体_GB2312"/>
          <w:kern w:val="2"/>
          <w:lang w:eastAsia="zh-CN"/>
        </w:rPr>
        <w:t>中国</w:t>
      </w:r>
      <w:r w:rsidR="0026401A" w:rsidRPr="001C67C4">
        <w:rPr>
          <w:rFonts w:eastAsia="楷体_GB2312"/>
          <w:lang w:eastAsia="zh-CN"/>
        </w:rPr>
        <w:t>”“</w:t>
      </w:r>
      <w:r w:rsidRPr="001C67C4">
        <w:rPr>
          <w:rFonts w:eastAsia="楷体_GB2312"/>
          <w:kern w:val="2"/>
          <w:lang w:eastAsia="zh-CN"/>
        </w:rPr>
        <w:t>法律</w:t>
      </w:r>
      <w:r w:rsidR="0026401A" w:rsidRPr="001C67C4">
        <w:rPr>
          <w:rFonts w:eastAsia="楷体_GB2312"/>
          <w:lang w:eastAsia="zh-CN"/>
        </w:rPr>
        <w:t>”</w:t>
      </w:r>
      <w:r w:rsidRPr="001C67C4">
        <w:rPr>
          <w:rFonts w:eastAsia="楷体_GB2312"/>
          <w:kern w:val="2"/>
          <w:lang w:eastAsia="zh-CN"/>
        </w:rPr>
        <w:t>的规定，履行持续的信息披露的义务。</w:t>
      </w:r>
    </w:p>
    <w:p w14:paraId="11EEE2FA" w14:textId="437BC85B"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向</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承诺如下：</w:t>
      </w:r>
    </w:p>
    <w:p w14:paraId="14865A1A" w14:textId="77777777" w:rsidR="00D1037C" w:rsidRDefault="00133F7B" w:rsidP="00BD3236">
      <w:pPr>
        <w:widowControl w:val="0"/>
        <w:numPr>
          <w:ilvl w:val="2"/>
          <w:numId w:val="6"/>
        </w:numPr>
        <w:tabs>
          <w:tab w:val="left" w:pos="1560"/>
          <w:tab w:val="left" w:pos="1701"/>
        </w:tabs>
        <w:spacing w:beforeLines="50" w:before="120" w:afterLines="50" w:after="120" w:line="360" w:lineRule="auto"/>
        <w:ind w:left="1560"/>
        <w:jc w:val="both"/>
        <w:rPr>
          <w:rFonts w:eastAsia="楷体_GB2312"/>
          <w:kern w:val="2"/>
          <w:lang w:eastAsia="zh-CN"/>
        </w:rPr>
      </w:pP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将履行在其作为协议一方的</w:t>
      </w:r>
      <w:r w:rsidRPr="001C67C4">
        <w:rPr>
          <w:rFonts w:eastAsia="楷体_GB2312"/>
          <w:kern w:val="2"/>
          <w:lang w:eastAsia="zh-CN"/>
        </w:rPr>
        <w:t>“</w:t>
      </w:r>
      <w:r w:rsidRPr="001C67C4">
        <w:rPr>
          <w:rFonts w:eastAsia="楷体_GB2312"/>
          <w:kern w:val="2"/>
          <w:lang w:eastAsia="zh-CN"/>
        </w:rPr>
        <w:t>《信托合同》</w:t>
      </w:r>
      <w:r w:rsidRPr="001C67C4">
        <w:rPr>
          <w:rFonts w:eastAsia="楷体_GB2312"/>
          <w:kern w:val="2"/>
          <w:lang w:eastAsia="zh-CN"/>
        </w:rPr>
        <w:t>”</w:t>
      </w:r>
      <w:r w:rsidRPr="001C67C4">
        <w:rPr>
          <w:rFonts w:eastAsia="楷体_GB2312"/>
          <w:kern w:val="2"/>
          <w:lang w:eastAsia="zh-CN"/>
        </w:rPr>
        <w:t>及其他</w:t>
      </w:r>
      <w:r w:rsidRPr="001C67C4">
        <w:rPr>
          <w:rFonts w:eastAsia="楷体_GB2312"/>
          <w:kern w:val="2"/>
          <w:lang w:eastAsia="zh-CN"/>
        </w:rPr>
        <w:t>“</w:t>
      </w:r>
      <w:r w:rsidRPr="001C67C4">
        <w:rPr>
          <w:rFonts w:eastAsia="楷体_GB2312"/>
          <w:kern w:val="2"/>
          <w:lang w:eastAsia="zh-CN"/>
        </w:rPr>
        <w:t>交</w:t>
      </w:r>
      <w:r w:rsidRPr="001C67C4">
        <w:rPr>
          <w:rFonts w:eastAsia="楷体_GB2312"/>
          <w:kern w:val="2"/>
          <w:lang w:eastAsia="zh-CN"/>
        </w:rPr>
        <w:lastRenderedPageBreak/>
        <w:t>易文件</w:t>
      </w:r>
      <w:r w:rsidRPr="001C67C4">
        <w:rPr>
          <w:rFonts w:eastAsia="楷体_GB2312"/>
          <w:kern w:val="2"/>
          <w:lang w:eastAsia="zh-CN"/>
        </w:rPr>
        <w:t>”</w:t>
      </w:r>
      <w:r w:rsidRPr="001C67C4">
        <w:rPr>
          <w:rFonts w:eastAsia="楷体_GB2312"/>
          <w:kern w:val="2"/>
          <w:lang w:eastAsia="zh-CN"/>
        </w:rPr>
        <w:t>及</w:t>
      </w:r>
      <w:r w:rsidRPr="001C67C4">
        <w:rPr>
          <w:rFonts w:eastAsia="楷体_GB2312"/>
          <w:kern w:val="2"/>
          <w:lang w:eastAsia="zh-CN"/>
        </w:rPr>
        <w:t>“</w:t>
      </w:r>
      <w:r w:rsidRPr="001C67C4">
        <w:rPr>
          <w:rFonts w:eastAsia="楷体_GB2312"/>
          <w:kern w:val="2"/>
          <w:lang w:eastAsia="zh-CN"/>
        </w:rPr>
        <w:t>发行文件</w:t>
      </w:r>
      <w:r w:rsidRPr="001C67C4">
        <w:rPr>
          <w:rFonts w:eastAsia="楷体_GB2312"/>
          <w:kern w:val="2"/>
          <w:lang w:eastAsia="zh-CN"/>
        </w:rPr>
        <w:t>”</w:t>
      </w:r>
      <w:r w:rsidRPr="001C67C4">
        <w:rPr>
          <w:rFonts w:eastAsia="楷体_GB2312"/>
          <w:kern w:val="2"/>
          <w:lang w:eastAsia="zh-CN"/>
        </w:rPr>
        <w:t>项下的各项相关义务；</w:t>
      </w:r>
    </w:p>
    <w:p w14:paraId="013B63A7" w14:textId="77777777" w:rsidR="00D1037C" w:rsidRDefault="00133F7B" w:rsidP="00BD3236">
      <w:pPr>
        <w:widowControl w:val="0"/>
        <w:numPr>
          <w:ilvl w:val="2"/>
          <w:numId w:val="6"/>
        </w:numPr>
        <w:tabs>
          <w:tab w:val="left" w:pos="1560"/>
          <w:tab w:val="left" w:pos="1701"/>
        </w:tabs>
        <w:spacing w:beforeLines="50" w:before="120" w:afterLines="50" w:after="120" w:line="360" w:lineRule="auto"/>
        <w:ind w:left="1560"/>
        <w:jc w:val="both"/>
        <w:rPr>
          <w:rFonts w:eastAsia="楷体_GB2312"/>
          <w:kern w:val="2"/>
          <w:lang w:eastAsia="zh-CN"/>
        </w:rPr>
      </w:pP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根据本协议提供的资料在所有重大方面是真实、准确和完整，不存在误导性陈述或重大遗漏；</w:t>
      </w:r>
    </w:p>
    <w:p w14:paraId="5E6AA6BA" w14:textId="77777777" w:rsidR="00D1037C" w:rsidRDefault="00133F7B" w:rsidP="00BD3236">
      <w:pPr>
        <w:widowControl w:val="0"/>
        <w:numPr>
          <w:ilvl w:val="2"/>
          <w:numId w:val="6"/>
        </w:numPr>
        <w:tabs>
          <w:tab w:val="left" w:pos="1560"/>
          <w:tab w:val="left" w:pos="1701"/>
        </w:tabs>
        <w:spacing w:beforeLines="50" w:before="120" w:afterLines="50" w:after="120" w:line="360" w:lineRule="auto"/>
        <w:ind w:left="1560"/>
        <w:jc w:val="both"/>
        <w:rPr>
          <w:rFonts w:eastAsia="楷体_GB2312"/>
          <w:kern w:val="2"/>
          <w:lang w:eastAsia="zh-CN"/>
        </w:rPr>
      </w:pPr>
      <w:r w:rsidRPr="001C67C4">
        <w:rPr>
          <w:rFonts w:eastAsia="楷体_GB2312"/>
          <w:kern w:val="2"/>
          <w:lang w:eastAsia="zh-CN"/>
        </w:rPr>
        <w:t xml:space="preserve"> “</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将履行依据</w:t>
      </w:r>
      <w:r w:rsidR="0026401A" w:rsidRPr="001C67C4">
        <w:rPr>
          <w:rFonts w:eastAsia="楷体_GB2312"/>
          <w:lang w:eastAsia="zh-CN"/>
        </w:rPr>
        <w:t>“</w:t>
      </w:r>
      <w:r w:rsidRPr="001C67C4">
        <w:rPr>
          <w:rFonts w:eastAsia="楷体_GB2312"/>
          <w:kern w:val="2"/>
          <w:lang w:eastAsia="zh-CN"/>
        </w:rPr>
        <w:t>中国</w:t>
      </w:r>
      <w:r w:rsidR="0026401A" w:rsidRPr="001C67C4">
        <w:rPr>
          <w:rFonts w:eastAsia="楷体_GB2312"/>
          <w:lang w:eastAsia="zh-CN"/>
        </w:rPr>
        <w:t>”</w:t>
      </w:r>
      <w:r w:rsidR="0026401A" w:rsidRPr="0026401A">
        <w:rPr>
          <w:rFonts w:eastAsia="楷体_GB2312"/>
          <w:lang w:eastAsia="zh-CN"/>
        </w:rPr>
        <w:t xml:space="preserve"> </w:t>
      </w:r>
      <w:r w:rsidR="0026401A" w:rsidRPr="001C67C4">
        <w:rPr>
          <w:rFonts w:eastAsia="楷体_GB2312"/>
          <w:lang w:eastAsia="zh-CN"/>
        </w:rPr>
        <w:t>“</w:t>
      </w:r>
      <w:r w:rsidRPr="001C67C4">
        <w:rPr>
          <w:rFonts w:eastAsia="楷体_GB2312"/>
          <w:kern w:val="2"/>
          <w:lang w:eastAsia="zh-CN"/>
        </w:rPr>
        <w:t>法律</w:t>
      </w:r>
      <w:r w:rsidR="0026401A" w:rsidRPr="001C67C4">
        <w:rPr>
          <w:rFonts w:eastAsia="楷体_GB2312"/>
          <w:lang w:eastAsia="zh-CN"/>
        </w:rPr>
        <w:t>”</w:t>
      </w:r>
      <w:r w:rsidRPr="001C67C4">
        <w:rPr>
          <w:rFonts w:eastAsia="楷体_GB2312"/>
          <w:kern w:val="2"/>
          <w:lang w:eastAsia="zh-CN"/>
        </w:rPr>
        <w:t>应履行的其他义务。</w:t>
      </w:r>
    </w:p>
    <w:p w14:paraId="3C8B1C17" w14:textId="7EC22173" w:rsidR="00D1037C" w:rsidRDefault="00E7020E"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545" w:name="_Toc388889632"/>
      <w:bookmarkStart w:id="546" w:name="_Toc110397697"/>
      <w:bookmarkStart w:id="547" w:name="_Toc113253654"/>
      <w:bookmarkStart w:id="548" w:name="_Toc177196861"/>
      <w:bookmarkStart w:id="549" w:name="_Toc177197127"/>
      <w:bookmarkStart w:id="550" w:name="_Toc177197179"/>
      <w:bookmarkStart w:id="551" w:name="_Toc203368469"/>
      <w:bookmarkStart w:id="552" w:name="_Toc207015484"/>
      <w:bookmarkStart w:id="553" w:name="_Toc377477239"/>
      <w:bookmarkStart w:id="554" w:name="_Toc377477309"/>
      <w:bookmarkStart w:id="555" w:name="_Toc377477665"/>
      <w:bookmarkStart w:id="556" w:name="_Toc377477738"/>
      <w:bookmarkStart w:id="557" w:name="_Toc404172157"/>
      <w:bookmarkStart w:id="558" w:name="_Toc432776116"/>
      <w:bookmarkEnd w:id="545"/>
      <w:r>
        <w:rPr>
          <w:rFonts w:eastAsia="楷体_GB2312"/>
          <w:b/>
        </w:rPr>
        <w:t>主承销商</w:t>
      </w:r>
      <w:r w:rsidR="00133F7B" w:rsidRPr="001C67C4">
        <w:rPr>
          <w:rFonts w:eastAsia="楷体_GB2312"/>
          <w:b/>
        </w:rPr>
        <w:t>的义务</w:t>
      </w:r>
      <w:bookmarkEnd w:id="546"/>
      <w:bookmarkEnd w:id="547"/>
      <w:bookmarkEnd w:id="548"/>
      <w:bookmarkEnd w:id="549"/>
      <w:bookmarkEnd w:id="550"/>
      <w:bookmarkEnd w:id="551"/>
      <w:bookmarkEnd w:id="552"/>
      <w:bookmarkEnd w:id="553"/>
      <w:bookmarkEnd w:id="554"/>
      <w:bookmarkEnd w:id="555"/>
      <w:bookmarkEnd w:id="556"/>
      <w:bookmarkEnd w:id="557"/>
      <w:bookmarkEnd w:id="558"/>
    </w:p>
    <w:p w14:paraId="3FC18096" w14:textId="788A232C" w:rsidR="00D1037C" w:rsidRDefault="00133F7B" w:rsidP="00BD3236">
      <w:pPr>
        <w:widowControl w:val="0"/>
        <w:spacing w:beforeLines="50" w:before="120" w:afterLines="50" w:after="120" w:line="360" w:lineRule="auto"/>
        <w:ind w:left="425"/>
        <w:jc w:val="both"/>
        <w:rPr>
          <w:rFonts w:eastAsia="楷体_GB2312"/>
          <w:lang w:eastAsia="zh-CN"/>
        </w:rPr>
      </w:pP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同意承担以下义务：</w:t>
      </w:r>
    </w:p>
    <w:p w14:paraId="7D6ED959"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按照本协议的约定履行相应的</w:t>
      </w:r>
      <w:r w:rsidRPr="001C67C4">
        <w:rPr>
          <w:rFonts w:eastAsia="楷体_GB2312"/>
          <w:lang w:eastAsia="zh-CN"/>
        </w:rPr>
        <w:t>“</w:t>
      </w:r>
      <w:r w:rsidRPr="001C67C4">
        <w:rPr>
          <w:rFonts w:eastAsia="楷体_GB2312"/>
          <w:lang w:eastAsia="zh-CN"/>
        </w:rPr>
        <w:t>余额包销</w:t>
      </w:r>
      <w:r w:rsidRPr="001C67C4">
        <w:rPr>
          <w:rFonts w:eastAsia="楷体_GB2312"/>
          <w:lang w:eastAsia="zh-CN"/>
        </w:rPr>
        <w:t>”</w:t>
      </w:r>
      <w:r w:rsidRPr="001C67C4">
        <w:rPr>
          <w:rFonts w:eastAsia="楷体_GB2312"/>
          <w:lang w:eastAsia="zh-CN"/>
        </w:rPr>
        <w:t>的义务；</w:t>
      </w:r>
    </w:p>
    <w:p w14:paraId="209529E3"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熟悉</w:t>
      </w:r>
      <w:r w:rsidRPr="001C67C4">
        <w:rPr>
          <w:rFonts w:eastAsia="楷体_GB2312"/>
          <w:lang w:eastAsia="zh-CN"/>
        </w:rPr>
        <w:t>“</w:t>
      </w:r>
      <w:r w:rsidRPr="001C67C4">
        <w:rPr>
          <w:rFonts w:eastAsia="楷体_GB2312"/>
          <w:lang w:eastAsia="zh-CN"/>
        </w:rPr>
        <w:t>《发行说明书》</w:t>
      </w:r>
      <w:r w:rsidRPr="001C67C4">
        <w:rPr>
          <w:rFonts w:eastAsia="楷体_GB2312"/>
          <w:lang w:eastAsia="zh-CN"/>
        </w:rPr>
        <w:t>”</w:t>
      </w:r>
      <w:r w:rsidRPr="001C67C4">
        <w:rPr>
          <w:rFonts w:eastAsia="楷体_GB2312"/>
          <w:lang w:eastAsia="zh-CN"/>
        </w:rPr>
        <w:t>中所列的</w:t>
      </w:r>
      <w:r w:rsidRPr="001C67C4">
        <w:rPr>
          <w:rFonts w:eastAsia="楷体_GB2312"/>
          <w:lang w:eastAsia="zh-CN"/>
        </w:rPr>
        <w:t>“</w:t>
      </w:r>
      <w:r w:rsidRPr="001C67C4">
        <w:rPr>
          <w:rFonts w:eastAsia="楷体_GB2312"/>
          <w:lang w:eastAsia="zh-CN"/>
        </w:rPr>
        <w:t>资产支持证券的类别和基本特征</w:t>
      </w:r>
      <w:r w:rsidRPr="001C67C4">
        <w:rPr>
          <w:rFonts w:eastAsia="楷体_GB2312"/>
          <w:lang w:eastAsia="zh-CN"/>
        </w:rPr>
        <w:t>”</w:t>
      </w:r>
      <w:r w:rsidRPr="001C67C4">
        <w:rPr>
          <w:rFonts w:eastAsia="楷体_GB2312"/>
          <w:lang w:eastAsia="zh-CN"/>
        </w:rPr>
        <w:t>以及</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所要求的其他条件；</w:t>
      </w:r>
    </w:p>
    <w:p w14:paraId="1574BB5D"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在</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发行中，严格遵守</w:t>
      </w:r>
      <w:r w:rsidRPr="001C67C4">
        <w:rPr>
          <w:rFonts w:eastAsia="楷体_GB2312"/>
          <w:lang w:eastAsia="zh-CN"/>
        </w:rPr>
        <w:t>“</w:t>
      </w:r>
      <w:r w:rsidRPr="001C67C4">
        <w:rPr>
          <w:rFonts w:eastAsia="楷体_GB2312"/>
          <w:lang w:eastAsia="zh-CN"/>
        </w:rPr>
        <w:t>《发行说明书》</w:t>
      </w:r>
      <w:r w:rsidRPr="001C67C4">
        <w:rPr>
          <w:rFonts w:eastAsia="楷体_GB2312"/>
          <w:lang w:eastAsia="zh-CN"/>
        </w:rPr>
        <w:t>”</w:t>
      </w:r>
      <w:r w:rsidRPr="001C67C4">
        <w:rPr>
          <w:rFonts w:eastAsia="楷体_GB2312"/>
          <w:lang w:eastAsia="zh-CN"/>
        </w:rPr>
        <w:t>的有关规定；</w:t>
      </w:r>
    </w:p>
    <w:p w14:paraId="3A44A6B8" w14:textId="66744C7D"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应按照</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第</w:t>
      </w:r>
      <w:r w:rsidR="00E7020E">
        <w:fldChar w:fldCharType="begin"/>
      </w:r>
      <w:r w:rsidR="00E7020E">
        <w:instrText xml:space="preserve"> REF _Ref203307274 \r \h  \* MERGEFORMAT </w:instrText>
      </w:r>
      <w:r w:rsidR="00E7020E">
        <w:fldChar w:fldCharType="separate"/>
      </w:r>
      <w:r w:rsidR="00B357B4">
        <w:t>8</w:t>
      </w:r>
      <w:r w:rsidR="00E7020E">
        <w:fldChar w:fldCharType="end"/>
      </w:r>
      <w:r w:rsidRPr="001C67C4">
        <w:rPr>
          <w:rFonts w:eastAsia="楷体_GB2312"/>
          <w:lang w:eastAsia="zh-CN"/>
        </w:rPr>
        <w:t>条的约定为投资人办理</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相关的认购手续；</w:t>
      </w:r>
    </w:p>
    <w:p w14:paraId="76BCA2B4" w14:textId="3C4D5353"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按</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约定的划款期限和金额将</w:t>
      </w:r>
      <w:r w:rsidRPr="001C67C4">
        <w:rPr>
          <w:rFonts w:eastAsia="楷体_GB2312"/>
          <w:lang w:eastAsia="zh-CN"/>
        </w:rPr>
        <w:t>“</w:t>
      </w:r>
      <w:r w:rsidRPr="001C67C4">
        <w:rPr>
          <w:rFonts w:eastAsia="楷体_GB2312"/>
          <w:lang w:eastAsia="zh-CN"/>
        </w:rPr>
        <w:t>余额包销</w:t>
      </w:r>
      <w:r w:rsidRPr="001C67C4">
        <w:rPr>
          <w:rFonts w:eastAsia="楷体_GB2312"/>
          <w:lang w:eastAsia="zh-CN"/>
        </w:rPr>
        <w:t>”</w:t>
      </w:r>
      <w:r w:rsidRPr="001C67C4">
        <w:rPr>
          <w:rFonts w:eastAsia="楷体_GB2312"/>
          <w:lang w:eastAsia="zh-CN"/>
        </w:rPr>
        <w:t>对应的</w:t>
      </w:r>
      <w:r w:rsidRPr="001C67C4">
        <w:rPr>
          <w:rFonts w:eastAsia="楷体_GB2312"/>
          <w:lang w:eastAsia="zh-CN"/>
        </w:rPr>
        <w:t>“</w:t>
      </w:r>
      <w:r w:rsidRPr="001C67C4">
        <w:rPr>
          <w:rFonts w:eastAsia="楷体_GB2312"/>
          <w:lang w:eastAsia="zh-CN"/>
        </w:rPr>
        <w:t>募集款项</w:t>
      </w:r>
      <w:r w:rsidRPr="001C67C4">
        <w:rPr>
          <w:rFonts w:eastAsia="楷体_GB2312"/>
          <w:lang w:eastAsia="zh-CN"/>
        </w:rPr>
        <w:t>”</w:t>
      </w:r>
      <w:r w:rsidRPr="001C67C4">
        <w:rPr>
          <w:rFonts w:eastAsia="楷体_GB2312"/>
          <w:lang w:eastAsia="zh-CN"/>
        </w:rPr>
        <w:t>划至</w:t>
      </w:r>
      <w:r w:rsidRPr="001C67C4">
        <w:rPr>
          <w:rFonts w:eastAsia="楷体_GB2312"/>
          <w:lang w:eastAsia="zh-CN"/>
        </w:rPr>
        <w:t>“</w:t>
      </w:r>
      <w:r w:rsidR="00E7020E">
        <w:rPr>
          <w:rFonts w:eastAsia="楷体_GB2312"/>
          <w:lang w:eastAsia="zh-CN"/>
        </w:rPr>
        <w:t>主承销商</w:t>
      </w:r>
      <w:r w:rsidRPr="001C67C4">
        <w:rPr>
          <w:rFonts w:eastAsia="楷体_GB2312"/>
          <w:lang w:eastAsia="zh-CN"/>
        </w:rPr>
        <w:t>收款账户</w:t>
      </w:r>
      <w:r w:rsidRPr="001C67C4">
        <w:rPr>
          <w:rFonts w:eastAsia="楷体_GB2312"/>
          <w:lang w:eastAsia="zh-CN"/>
        </w:rPr>
        <w:t>”</w:t>
      </w:r>
      <w:r w:rsidRPr="001C67C4">
        <w:rPr>
          <w:rFonts w:eastAsia="楷体_GB2312"/>
          <w:lang w:eastAsia="zh-CN"/>
        </w:rPr>
        <w:t>，以便由</w:t>
      </w:r>
      <w:r w:rsidRPr="001C67C4">
        <w:rPr>
          <w:rFonts w:eastAsia="楷体_GB2312"/>
          <w:lang w:eastAsia="zh-CN"/>
        </w:rPr>
        <w:t>“</w:t>
      </w:r>
      <w:sdt>
        <w:sdtPr>
          <w:rPr>
            <w:rFonts w:eastAsia="楷体_GB2312" w:hint="eastAsia"/>
            <w:lang w:eastAsia="zh-CN"/>
          </w:rPr>
          <w:alias w:val="PrimarySeller_ServiceProviderCode"/>
          <w:tag w:val="PrimarySeller_ServiceProviderCode"/>
          <w:id w:val="-904532476"/>
          <w:placeholder>
            <w:docPart w:val="1B8AF9CB63D0439E96364D4EC84F1C12"/>
          </w:placeholder>
          <w:text/>
        </w:sdtPr>
        <w:sdtEndPr>
          <w:rPr>
            <w:rFonts w:hint="default"/>
          </w:rPr>
        </w:sdtEndPr>
        <w:sdtContent>
          <w:r w:rsidR="00E37E42" w:rsidRPr="00100B8D">
            <w:rPr>
              <w:rFonts w:eastAsia="楷体_GB2312" w:hint="eastAsia"/>
              <w:lang w:eastAsia="zh-CN"/>
            </w:rPr>
            <w:t>招商证券</w:t>
          </w:r>
        </w:sdtContent>
      </w:sdt>
      <w:r w:rsidRPr="001C67C4">
        <w:rPr>
          <w:rFonts w:eastAsia="楷体_GB2312"/>
          <w:lang w:eastAsia="zh-CN"/>
        </w:rPr>
        <w:t>”</w:t>
      </w:r>
      <w:r w:rsidRPr="001C67C4">
        <w:rPr>
          <w:rFonts w:eastAsia="楷体_GB2312"/>
          <w:lang w:eastAsia="zh-CN"/>
        </w:rPr>
        <w:t>按</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约定的划款期限和金额将</w:t>
      </w:r>
      <w:r w:rsidRPr="001C67C4">
        <w:rPr>
          <w:rFonts w:eastAsia="楷体_GB2312"/>
          <w:lang w:eastAsia="zh-CN"/>
        </w:rPr>
        <w:t>“</w:t>
      </w:r>
      <w:r w:rsidRPr="001C67C4">
        <w:rPr>
          <w:rFonts w:eastAsia="楷体_GB2312"/>
          <w:lang w:eastAsia="zh-CN"/>
        </w:rPr>
        <w:t>资产支持证券募集资金</w:t>
      </w:r>
      <w:r w:rsidRPr="001C67C4">
        <w:rPr>
          <w:rFonts w:eastAsia="楷体_GB2312"/>
          <w:lang w:eastAsia="zh-CN"/>
        </w:rPr>
        <w:t>”</w:t>
      </w:r>
      <w:r w:rsidRPr="001C67C4">
        <w:rPr>
          <w:rFonts w:eastAsia="楷体_GB2312"/>
          <w:lang w:eastAsia="zh-CN"/>
        </w:rPr>
        <w:t>（扣除</w:t>
      </w:r>
      <w:r w:rsidRPr="001C67C4">
        <w:rPr>
          <w:rFonts w:eastAsia="楷体_GB2312"/>
          <w:lang w:eastAsia="zh-CN"/>
        </w:rPr>
        <w:t>“</w:t>
      </w:r>
      <w:r w:rsidRPr="001C67C4">
        <w:rPr>
          <w:rFonts w:eastAsia="楷体_GB2312"/>
          <w:lang w:eastAsia="zh-CN"/>
        </w:rPr>
        <w:t>承销报酬</w:t>
      </w:r>
      <w:r w:rsidRPr="001C67C4">
        <w:rPr>
          <w:rFonts w:eastAsia="楷体_GB2312"/>
          <w:lang w:eastAsia="zh-CN"/>
        </w:rPr>
        <w:t>”</w:t>
      </w:r>
      <w:r w:rsidRPr="001C67C4">
        <w:rPr>
          <w:rFonts w:eastAsia="楷体_GB2312"/>
          <w:lang w:eastAsia="zh-CN"/>
        </w:rPr>
        <w:t>）划至</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指定的</w:t>
      </w:r>
      <w:r w:rsidRPr="001C67C4">
        <w:rPr>
          <w:rFonts w:eastAsia="楷体_GB2312"/>
          <w:lang w:eastAsia="zh-CN"/>
        </w:rPr>
        <w:t>“</w:t>
      </w:r>
      <w:r w:rsidRPr="001C67C4">
        <w:rPr>
          <w:rFonts w:eastAsia="楷体_GB2312"/>
          <w:lang w:eastAsia="zh-CN"/>
        </w:rPr>
        <w:t>发行收入缴款账户</w:t>
      </w:r>
      <w:r w:rsidRPr="001C67C4">
        <w:rPr>
          <w:rFonts w:eastAsia="楷体_GB2312"/>
          <w:lang w:eastAsia="zh-CN"/>
        </w:rPr>
        <w:t>”</w:t>
      </w:r>
      <w:r w:rsidRPr="001C67C4">
        <w:rPr>
          <w:rFonts w:eastAsia="楷体_GB2312"/>
          <w:lang w:eastAsia="zh-CN"/>
        </w:rPr>
        <w:t>内；</w:t>
      </w:r>
    </w:p>
    <w:p w14:paraId="3DBAC6A1" w14:textId="23D34BCE"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根据</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的要求，及时向</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提供</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有关文件和资料，包括但不限于</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的营业执照复印件、业务许可证复印件以及主管机构要求的其他文件和资料。</w:t>
      </w:r>
    </w:p>
    <w:p w14:paraId="4162F66A"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559" w:name="_Toc388889634"/>
      <w:bookmarkStart w:id="560" w:name="_Toc432776117"/>
      <w:bookmarkStart w:id="561" w:name="_Toc432776118"/>
      <w:bookmarkStart w:id="562" w:name="_Toc432776119"/>
      <w:bookmarkStart w:id="563" w:name="_Toc388889636"/>
      <w:bookmarkStart w:id="564" w:name="_Toc18125764"/>
      <w:bookmarkStart w:id="565" w:name="_Toc18125765"/>
      <w:bookmarkStart w:id="566" w:name="_Toc110397700"/>
      <w:bookmarkStart w:id="567" w:name="_Toc113253655"/>
      <w:bookmarkStart w:id="568" w:name="_Toc177196862"/>
      <w:bookmarkStart w:id="569" w:name="_Toc177197128"/>
      <w:bookmarkStart w:id="570" w:name="_Toc177197180"/>
      <w:bookmarkStart w:id="571" w:name="_Toc203368470"/>
      <w:bookmarkStart w:id="572" w:name="_Toc207015485"/>
      <w:bookmarkStart w:id="573" w:name="_Toc377477241"/>
      <w:bookmarkStart w:id="574" w:name="_Toc377477311"/>
      <w:bookmarkStart w:id="575" w:name="_Toc377477667"/>
      <w:bookmarkStart w:id="576" w:name="_Toc377477740"/>
      <w:bookmarkStart w:id="577" w:name="_Toc404172159"/>
      <w:bookmarkStart w:id="578" w:name="_Toc432776120"/>
      <w:bookmarkEnd w:id="559"/>
      <w:bookmarkEnd w:id="560"/>
      <w:bookmarkEnd w:id="561"/>
      <w:bookmarkEnd w:id="562"/>
      <w:bookmarkEnd w:id="563"/>
      <w:bookmarkEnd w:id="564"/>
      <w:bookmarkEnd w:id="565"/>
      <w:r w:rsidRPr="001C67C4">
        <w:rPr>
          <w:rFonts w:eastAsia="楷体_GB2312"/>
          <w:b/>
        </w:rPr>
        <w:t>先决条件</w:t>
      </w:r>
      <w:bookmarkEnd w:id="566"/>
      <w:bookmarkEnd w:id="567"/>
      <w:bookmarkEnd w:id="568"/>
      <w:bookmarkEnd w:id="569"/>
      <w:bookmarkEnd w:id="570"/>
      <w:bookmarkEnd w:id="571"/>
      <w:bookmarkEnd w:id="572"/>
      <w:bookmarkEnd w:id="573"/>
      <w:bookmarkEnd w:id="574"/>
      <w:bookmarkEnd w:id="575"/>
      <w:bookmarkEnd w:id="576"/>
      <w:bookmarkEnd w:id="577"/>
      <w:bookmarkEnd w:id="578"/>
    </w:p>
    <w:p w14:paraId="0C9417E1" w14:textId="77777777" w:rsidR="00D1037C" w:rsidRDefault="00133F7B">
      <w:pPr>
        <w:tabs>
          <w:tab w:val="left" w:pos="630"/>
        </w:tabs>
        <w:overflowPunct w:val="0"/>
        <w:spacing w:beforeLines="50" w:before="120" w:afterLines="50" w:after="120" w:line="360" w:lineRule="auto"/>
        <w:ind w:leftChars="162" w:left="389"/>
        <w:rPr>
          <w:rFonts w:eastAsia="楷体_GB2312"/>
          <w:lang w:eastAsia="zh-CN"/>
        </w:rPr>
      </w:pP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各方履行其在</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中的义务，以</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及</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在</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中做出的陈述和保证真实、准确和完整，以及</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遵守其在</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中做出的承诺及义务为前提，并且以下各项先决条件须全部得到满足：</w:t>
      </w:r>
    </w:p>
    <w:p w14:paraId="2864BE46" w14:textId="3184933E" w:rsidR="00D1037C" w:rsidRDefault="009647C8" w:rsidP="00BD3236">
      <w:pPr>
        <w:widowControl w:val="0"/>
        <w:numPr>
          <w:ilvl w:val="1"/>
          <w:numId w:val="6"/>
        </w:numPr>
        <w:tabs>
          <w:tab w:val="left" w:pos="851"/>
        </w:tabs>
        <w:spacing w:beforeLines="50" w:before="120" w:afterLines="50" w:after="120" w:line="360" w:lineRule="auto"/>
        <w:jc w:val="both"/>
        <w:rPr>
          <w:rFonts w:eastAsia="楷体_GB2312"/>
          <w:lang w:eastAsia="zh-CN"/>
        </w:rPr>
      </w:pPr>
      <w:ins w:id="579" w:author="zszq" w:date="2016-06-02T14:39:00Z">
        <w:r w:rsidRPr="009A7DAF">
          <w:rPr>
            <w:rFonts w:eastAsia="楷体_GB2312"/>
            <w:lang w:eastAsia="zh-CN"/>
          </w:rPr>
          <w:lastRenderedPageBreak/>
          <w:t>“</w:t>
        </w:r>
        <w:r w:rsidRPr="009A7DAF">
          <w:rPr>
            <w:rFonts w:eastAsia="楷体_GB2312" w:hint="eastAsia"/>
            <w:lang w:eastAsia="zh-CN"/>
          </w:rPr>
          <w:t>银监会</w:t>
        </w:r>
        <w:r w:rsidRPr="009A7DAF">
          <w:rPr>
            <w:rFonts w:eastAsia="楷体_GB2312"/>
            <w:lang w:eastAsia="zh-CN"/>
          </w:rPr>
          <w:t>”</w:t>
        </w:r>
        <w:r w:rsidRPr="009A7DAF">
          <w:rPr>
            <w:rFonts w:eastAsia="楷体_GB2312" w:hint="eastAsia"/>
            <w:lang w:eastAsia="zh-CN"/>
          </w:rPr>
          <w:t>已完成关于</w:t>
        </w:r>
      </w:ins>
      <w:sdt>
        <w:sdtPr>
          <w:rPr>
            <w:rFonts w:asciiTheme="minorEastAsia" w:hAnsiTheme="minorEastAsia" w:hint="eastAsia"/>
          </w:rPr>
          <w:alias w:val="TrustName"/>
          <w:tag w:val="TrustName"/>
          <w:id w:val="-900754105"/>
          <w:placeholder>
            <w:docPart w:val="C9BCD6FA37A4471B8969622AFA65BC07"/>
          </w:placeholder>
          <w:text/>
        </w:sdtPr>
        <w:sdtEndPr/>
        <w:sdtContent>
          <w:r w:rsidR="00B848B7" w:rsidRPr="00316505">
            <w:rPr>
              <w:rFonts w:asciiTheme="minorEastAsia" w:hAnsiTheme="minorEastAsia" w:hint="eastAsia"/>
            </w:rPr>
            <w:t>苏福</w:t>
          </w:r>
        </w:sdtContent>
      </w:sdt>
      <w:ins w:id="580" w:author="zszq" w:date="2016-06-02T14:39:00Z">
        <w:r>
          <w:rPr>
            <w:rFonts w:eastAsia="楷体_GB2312" w:hint="eastAsia"/>
            <w:lang w:eastAsia="zh-CN"/>
          </w:rPr>
          <w:t>信托</w:t>
        </w:r>
        <w:r w:rsidRPr="009A7DAF">
          <w:rPr>
            <w:rFonts w:eastAsia="楷体_GB2312" w:hint="eastAsia"/>
            <w:lang w:eastAsia="zh-CN"/>
          </w:rPr>
          <w:t>的备案登记</w:t>
        </w:r>
      </w:ins>
      <w:r w:rsidR="00133F7B" w:rsidRPr="001C67C4">
        <w:rPr>
          <w:rFonts w:eastAsia="楷体_GB2312"/>
          <w:lang w:eastAsia="zh-CN"/>
        </w:rPr>
        <w:t>；</w:t>
      </w:r>
    </w:p>
    <w:p w14:paraId="3BE44B5D" w14:textId="4B9EC8B0" w:rsidR="00D1037C" w:rsidRDefault="009647C8" w:rsidP="00BD3236">
      <w:pPr>
        <w:widowControl w:val="0"/>
        <w:numPr>
          <w:ilvl w:val="1"/>
          <w:numId w:val="6"/>
        </w:numPr>
        <w:tabs>
          <w:tab w:val="left" w:pos="851"/>
        </w:tabs>
        <w:spacing w:beforeLines="50" w:before="120" w:afterLines="50" w:after="120" w:line="360" w:lineRule="auto"/>
        <w:jc w:val="both"/>
        <w:rPr>
          <w:rFonts w:eastAsia="楷体_GB2312"/>
          <w:lang w:eastAsia="zh-CN"/>
        </w:rPr>
      </w:pPr>
      <w:ins w:id="581" w:author="zszq" w:date="2016-06-02T14:40:00Z">
        <w:r w:rsidRPr="009A7DAF">
          <w:rPr>
            <w:rFonts w:eastAsia="楷体_GB2312" w:hint="eastAsia"/>
            <w:lang w:eastAsia="zh-CN"/>
          </w:rPr>
          <w:t>已</w:t>
        </w:r>
        <w:r>
          <w:rPr>
            <w:rFonts w:eastAsia="楷体_GB2312" w:hint="eastAsia"/>
            <w:lang w:eastAsia="zh-CN"/>
          </w:rPr>
          <w:t>获得</w:t>
        </w:r>
        <w:r w:rsidRPr="009A7DAF">
          <w:rPr>
            <w:rFonts w:eastAsia="楷体_GB2312"/>
            <w:lang w:eastAsia="zh-CN"/>
          </w:rPr>
          <w:t>“</w:t>
        </w:r>
        <w:r w:rsidRPr="009A7DAF">
          <w:rPr>
            <w:rFonts w:eastAsia="楷体_GB2312" w:hint="eastAsia"/>
            <w:lang w:eastAsia="zh-CN"/>
          </w:rPr>
          <w:t>人民银行</w:t>
        </w:r>
        <w:r w:rsidRPr="009A7DAF">
          <w:rPr>
            <w:rFonts w:eastAsia="楷体_GB2312"/>
            <w:lang w:eastAsia="zh-CN"/>
          </w:rPr>
          <w:t>”</w:t>
        </w:r>
        <w:r w:rsidRPr="009A7DAF">
          <w:rPr>
            <w:rFonts w:eastAsia="楷体_GB2312" w:hint="eastAsia"/>
            <w:lang w:eastAsia="zh-CN"/>
          </w:rPr>
          <w:t>关于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发行本次</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ins>
      <w:r w:rsidR="009572A7" w:rsidRPr="009572A7">
        <w:rPr>
          <w:rFonts w:eastAsia="楷体_GB2312" w:hint="eastAsia"/>
          <w:lang w:eastAsia="zh-CN"/>
        </w:rPr>
        <w:t>；</w:t>
      </w:r>
    </w:p>
    <w:p w14:paraId="402BF0A6"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所有的</w:t>
      </w:r>
      <w:r w:rsidRPr="001C67C4">
        <w:rPr>
          <w:rFonts w:eastAsia="楷体_GB2312"/>
          <w:lang w:eastAsia="zh-CN"/>
        </w:rPr>
        <w:t>“</w:t>
      </w:r>
      <w:r w:rsidRPr="001C67C4">
        <w:rPr>
          <w:rFonts w:eastAsia="楷体_GB2312"/>
          <w:lang w:eastAsia="zh-CN"/>
        </w:rPr>
        <w:t>发行文件</w:t>
      </w:r>
      <w:r w:rsidRPr="001C67C4">
        <w:rPr>
          <w:rFonts w:eastAsia="楷体_GB2312"/>
          <w:lang w:eastAsia="zh-CN"/>
        </w:rPr>
        <w:t>”</w:t>
      </w:r>
      <w:r w:rsidRPr="001C67C4">
        <w:rPr>
          <w:rFonts w:eastAsia="楷体_GB2312"/>
          <w:lang w:eastAsia="zh-CN"/>
        </w:rPr>
        <w:t>和</w:t>
      </w:r>
      <w:r w:rsidRPr="001C67C4">
        <w:rPr>
          <w:rFonts w:eastAsia="楷体_GB2312"/>
          <w:lang w:eastAsia="zh-CN"/>
        </w:rPr>
        <w:t>“</w:t>
      </w:r>
      <w:r w:rsidRPr="001C67C4">
        <w:rPr>
          <w:rFonts w:eastAsia="楷体_GB2312"/>
          <w:lang w:eastAsia="zh-CN"/>
        </w:rPr>
        <w:t>银监会</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人民银行</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同业拆借中心</w:t>
      </w:r>
      <w:r w:rsidRPr="001C67C4">
        <w:rPr>
          <w:rFonts w:eastAsia="楷体_GB2312"/>
          <w:lang w:eastAsia="zh-CN"/>
        </w:rPr>
        <w:t>”</w:t>
      </w:r>
      <w:r w:rsidRPr="001C67C4">
        <w:rPr>
          <w:rFonts w:eastAsia="楷体_GB2312"/>
          <w:lang w:eastAsia="zh-CN"/>
        </w:rPr>
        <w:t>和</w:t>
      </w:r>
      <w:r w:rsidRPr="001C67C4">
        <w:rPr>
          <w:rFonts w:eastAsia="楷体_GB2312"/>
          <w:lang w:eastAsia="zh-CN"/>
        </w:rPr>
        <w:t>“</w:t>
      </w:r>
      <w:r w:rsidRPr="001C67C4">
        <w:rPr>
          <w:rFonts w:eastAsia="楷体_GB2312"/>
          <w:lang w:eastAsia="zh-CN"/>
        </w:rPr>
        <w:t>中央结算公司</w:t>
      </w:r>
      <w:r w:rsidRPr="001C67C4">
        <w:rPr>
          <w:rFonts w:eastAsia="楷体_GB2312"/>
          <w:lang w:eastAsia="zh-CN"/>
        </w:rPr>
        <w:t>”</w:t>
      </w:r>
      <w:r w:rsidRPr="001C67C4">
        <w:rPr>
          <w:rFonts w:eastAsia="楷体_GB2312"/>
          <w:lang w:eastAsia="zh-CN"/>
        </w:rPr>
        <w:t>所要求的其它上报文件已经由</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适时并适当地报送上述部门并且完成相应的备案；</w:t>
      </w:r>
    </w:p>
    <w:p w14:paraId="70BBDD2E"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所有</w:t>
      </w:r>
      <w:r w:rsidRPr="001C67C4">
        <w:rPr>
          <w:rFonts w:eastAsia="楷体_GB2312"/>
          <w:lang w:eastAsia="zh-CN"/>
        </w:rPr>
        <w:t>“</w:t>
      </w:r>
      <w:r w:rsidRPr="001C67C4">
        <w:rPr>
          <w:rFonts w:eastAsia="楷体_GB2312"/>
          <w:lang w:eastAsia="zh-CN"/>
        </w:rPr>
        <w:t>交易文件</w:t>
      </w:r>
      <w:r w:rsidRPr="001C67C4">
        <w:rPr>
          <w:rFonts w:eastAsia="楷体_GB2312"/>
          <w:lang w:eastAsia="zh-CN"/>
        </w:rPr>
        <w:t>”</w:t>
      </w:r>
      <w:r w:rsidRPr="001C67C4">
        <w:rPr>
          <w:rFonts w:eastAsia="楷体_GB2312"/>
          <w:lang w:eastAsia="zh-CN"/>
        </w:rPr>
        <w:t>已由各相关方适当签署并依据各自约定的条件生效；</w:t>
      </w:r>
    </w:p>
    <w:p w14:paraId="7221157C" w14:textId="3EA59DC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已经向</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披露了全部已经发生以及合理预知将要发生的可能对</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产生实质性影响的事项。在</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对</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和</w:t>
      </w:r>
      <w:r w:rsidRPr="001C67C4">
        <w:rPr>
          <w:rFonts w:eastAsia="楷体_GB2312"/>
          <w:lang w:eastAsia="zh-CN"/>
        </w:rPr>
        <w:t>/</w:t>
      </w:r>
      <w:r w:rsidRPr="001C67C4">
        <w:rPr>
          <w:rFonts w:eastAsia="楷体_GB2312"/>
          <w:lang w:eastAsia="zh-CN"/>
        </w:rPr>
        <w:t>或</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进行的适当、合理的验证中，未发现可能使</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无法进行的重大不利情势；</w:t>
      </w:r>
    </w:p>
    <w:p w14:paraId="7A4225E9" w14:textId="72A2BEDF"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与</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就发行利率</w:t>
      </w:r>
      <w:r w:rsidR="007C1664">
        <w:rPr>
          <w:rFonts w:eastAsia="楷体_GB2312" w:hint="eastAsia"/>
          <w:lang w:eastAsia="zh-CN"/>
        </w:rPr>
        <w:t>区</w:t>
      </w:r>
      <w:r w:rsidRPr="001C67C4">
        <w:rPr>
          <w:rFonts w:eastAsia="楷体_GB2312"/>
          <w:lang w:eastAsia="zh-CN"/>
        </w:rPr>
        <w:t>间达成一致，并已签署本协议附件二的</w:t>
      </w:r>
      <w:r w:rsidRPr="001C67C4">
        <w:rPr>
          <w:rFonts w:eastAsia="楷体_GB2312"/>
          <w:lang w:eastAsia="zh-CN"/>
        </w:rPr>
        <w:t>“</w:t>
      </w:r>
      <w:r w:rsidRPr="001C67C4">
        <w:rPr>
          <w:rFonts w:eastAsia="楷体_GB2312"/>
          <w:lang w:eastAsia="zh-CN"/>
        </w:rPr>
        <w:t>发行利率区间确认函</w:t>
      </w:r>
      <w:r w:rsidRPr="001C67C4">
        <w:rPr>
          <w:rFonts w:eastAsia="楷体_GB2312"/>
          <w:lang w:eastAsia="zh-CN"/>
        </w:rPr>
        <w:t>”</w:t>
      </w:r>
      <w:r w:rsidRPr="001C67C4">
        <w:rPr>
          <w:rFonts w:eastAsia="楷体_GB2312"/>
          <w:lang w:eastAsia="zh-CN"/>
        </w:rPr>
        <w:t>。</w:t>
      </w:r>
    </w:p>
    <w:p w14:paraId="56B56330"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582" w:name="_Toc388889638"/>
      <w:bookmarkStart w:id="583" w:name="_Toc110397701"/>
      <w:bookmarkStart w:id="584" w:name="_Toc113253656"/>
      <w:bookmarkStart w:id="585" w:name="_Toc177196863"/>
      <w:bookmarkStart w:id="586" w:name="_Toc177197129"/>
      <w:bookmarkStart w:id="587" w:name="_Toc177197181"/>
      <w:bookmarkStart w:id="588" w:name="_Toc203368471"/>
      <w:bookmarkStart w:id="589" w:name="_Toc207015486"/>
      <w:bookmarkStart w:id="590" w:name="_Toc377477242"/>
      <w:bookmarkStart w:id="591" w:name="_Toc377477312"/>
      <w:bookmarkStart w:id="592" w:name="_Toc377477668"/>
      <w:bookmarkStart w:id="593" w:name="_Toc377477741"/>
      <w:bookmarkStart w:id="594" w:name="_Toc404172160"/>
      <w:bookmarkStart w:id="595" w:name="_Toc432776121"/>
      <w:bookmarkEnd w:id="582"/>
      <w:r w:rsidRPr="001C67C4">
        <w:rPr>
          <w:rFonts w:eastAsia="楷体_GB2312"/>
          <w:b/>
        </w:rPr>
        <w:t>不可抗力及免责</w:t>
      </w:r>
      <w:bookmarkEnd w:id="583"/>
      <w:bookmarkEnd w:id="584"/>
      <w:bookmarkEnd w:id="585"/>
      <w:bookmarkEnd w:id="586"/>
      <w:bookmarkEnd w:id="587"/>
      <w:bookmarkEnd w:id="588"/>
      <w:bookmarkEnd w:id="589"/>
      <w:bookmarkEnd w:id="590"/>
      <w:bookmarkEnd w:id="591"/>
      <w:bookmarkEnd w:id="592"/>
      <w:bookmarkEnd w:id="593"/>
      <w:bookmarkEnd w:id="594"/>
      <w:bookmarkEnd w:id="595"/>
    </w:p>
    <w:p w14:paraId="07AB18E9"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596" w:name="_Toc375512479"/>
      <w:bookmarkStart w:id="597" w:name="_Toc375512695"/>
      <w:bookmarkStart w:id="598" w:name="_Toc377477243"/>
      <w:bookmarkStart w:id="599" w:name="_Toc377477313"/>
      <w:bookmarkStart w:id="600" w:name="_Toc377477669"/>
      <w:bookmarkStart w:id="601" w:name="_Toc377477742"/>
      <w:r w:rsidRPr="001C67C4">
        <w:rPr>
          <w:rFonts w:eastAsia="楷体_GB2312"/>
          <w:lang w:eastAsia="zh-CN"/>
        </w:rPr>
        <w:t>在</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存续期内，下列情况被视为不可抗力事件：</w:t>
      </w:r>
      <w:bookmarkEnd w:id="596"/>
      <w:bookmarkEnd w:id="597"/>
      <w:bookmarkEnd w:id="598"/>
      <w:bookmarkEnd w:id="599"/>
      <w:bookmarkEnd w:id="600"/>
      <w:bookmarkEnd w:id="601"/>
    </w:p>
    <w:p w14:paraId="49E74868" w14:textId="77777777"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r w:rsidRPr="001C67C4">
        <w:rPr>
          <w:rFonts w:eastAsia="楷体_GB2312"/>
          <w:kern w:val="2"/>
          <w:lang w:eastAsia="zh-CN"/>
        </w:rPr>
        <w:t>国家主管机关的有关政策对</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的签署及履行形成直接的限制或重大不利影响；</w:t>
      </w:r>
    </w:p>
    <w:p w14:paraId="48D1AC9A" w14:textId="77777777"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r w:rsidRPr="001C67C4">
        <w:rPr>
          <w:rFonts w:eastAsia="楷体_GB2312"/>
          <w:kern w:val="2"/>
          <w:lang w:eastAsia="zh-CN"/>
        </w:rPr>
        <w:t>因发生不能合理预见、不能避免并不能克服的客观情况，从而导致</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履行不能或从实质上丧失履行价值；</w:t>
      </w:r>
    </w:p>
    <w:p w14:paraId="2ED75C39" w14:textId="77777777"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各方以书面形式认可并追加的其他约定事项。</w:t>
      </w:r>
    </w:p>
    <w:p w14:paraId="16F9CD1A"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602" w:name="_Toc375512480"/>
      <w:bookmarkStart w:id="603" w:name="_Toc375512696"/>
      <w:bookmarkStart w:id="604" w:name="_Toc377477244"/>
      <w:bookmarkStart w:id="605" w:name="_Toc377477314"/>
      <w:bookmarkStart w:id="606" w:name="_Toc377477670"/>
      <w:bookmarkStart w:id="607" w:name="_Toc377477743"/>
      <w:r w:rsidRPr="001C67C4">
        <w:rPr>
          <w:rFonts w:eastAsia="楷体_GB2312"/>
          <w:lang w:eastAsia="zh-CN"/>
        </w:rPr>
        <w:t>如果发生不可抗力事件，影响一方履行其在</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项下的义务，则该方有权在不可抗力造成的延误期内中止履行，而不应被视为违约；但一方迟延履行其在</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项下的义务后发生不可抗力事件的，该方对无法履行或迟延履行其在</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项下的义务不能免除责任。</w:t>
      </w:r>
      <w:bookmarkEnd w:id="602"/>
      <w:bookmarkEnd w:id="603"/>
      <w:bookmarkEnd w:id="604"/>
      <w:bookmarkEnd w:id="605"/>
      <w:bookmarkEnd w:id="606"/>
      <w:bookmarkEnd w:id="607"/>
    </w:p>
    <w:p w14:paraId="083E227C"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608" w:name="_Toc375512481"/>
      <w:bookmarkStart w:id="609" w:name="_Toc375512697"/>
      <w:bookmarkStart w:id="610" w:name="_Toc377477245"/>
      <w:bookmarkStart w:id="611" w:name="_Toc377477315"/>
      <w:bookmarkStart w:id="612" w:name="_Toc377477671"/>
      <w:bookmarkStart w:id="613" w:name="_Toc377477744"/>
      <w:r w:rsidRPr="001C67C4">
        <w:rPr>
          <w:rFonts w:eastAsia="楷体_GB2312"/>
          <w:lang w:eastAsia="zh-CN"/>
        </w:rPr>
        <w:t>宣称发生不可抗力事件的一方应迅速书面通知</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的其他各方，并在</w:t>
      </w:r>
      <w:r w:rsidRPr="001C67C4">
        <w:rPr>
          <w:rFonts w:eastAsia="楷体_GB2312"/>
          <w:lang w:eastAsia="zh-CN"/>
        </w:rPr>
        <w:lastRenderedPageBreak/>
        <w:t>其后的十五天内提供证明不可抗力事件发生及其持续的相关证据。</w:t>
      </w:r>
      <w:bookmarkEnd w:id="608"/>
      <w:bookmarkEnd w:id="609"/>
      <w:bookmarkEnd w:id="610"/>
      <w:bookmarkEnd w:id="611"/>
      <w:bookmarkEnd w:id="612"/>
      <w:bookmarkEnd w:id="613"/>
    </w:p>
    <w:p w14:paraId="52BD9FD3"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614" w:name="_Ref203362914"/>
      <w:bookmarkStart w:id="615" w:name="_Toc375512482"/>
      <w:bookmarkStart w:id="616" w:name="_Toc375512698"/>
      <w:bookmarkStart w:id="617" w:name="_Toc377477246"/>
      <w:bookmarkStart w:id="618" w:name="_Toc377477316"/>
      <w:bookmarkStart w:id="619" w:name="_Toc377477672"/>
      <w:bookmarkStart w:id="620" w:name="_Toc377477745"/>
      <w:r w:rsidRPr="001C67C4">
        <w:rPr>
          <w:rFonts w:eastAsia="楷体_GB2312"/>
          <w:lang w:eastAsia="zh-CN"/>
        </w:rPr>
        <w:t>如果发生不可抗力事件，</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各方应立即互相协商，以找到公平的解决办法，并且应尽一切合理努力将不可抗力事件的后果减小到最低限度。如不可抗力事件的发生或后果对</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造成重大妨碍，并且</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各方没有找到公平的解决办法，则任何一方可以开始终止</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的程序。</w:t>
      </w:r>
      <w:bookmarkEnd w:id="614"/>
      <w:bookmarkEnd w:id="615"/>
      <w:bookmarkEnd w:id="616"/>
      <w:bookmarkEnd w:id="617"/>
      <w:bookmarkEnd w:id="618"/>
      <w:bookmarkEnd w:id="619"/>
      <w:bookmarkEnd w:id="620"/>
    </w:p>
    <w:p w14:paraId="4FA94502"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621" w:name="_Toc388889640"/>
      <w:bookmarkStart w:id="622" w:name="_Toc110397702"/>
      <w:bookmarkStart w:id="623" w:name="_Toc113253657"/>
      <w:bookmarkStart w:id="624" w:name="_Toc177196864"/>
      <w:bookmarkStart w:id="625" w:name="_Toc177197130"/>
      <w:bookmarkStart w:id="626" w:name="_Toc177197182"/>
      <w:bookmarkStart w:id="627" w:name="_Ref203307323"/>
      <w:bookmarkStart w:id="628" w:name="_Toc203368472"/>
      <w:bookmarkStart w:id="629" w:name="_Toc207015487"/>
      <w:bookmarkStart w:id="630" w:name="_Toc377477247"/>
      <w:bookmarkStart w:id="631" w:name="_Toc377477317"/>
      <w:bookmarkStart w:id="632" w:name="_Toc377477673"/>
      <w:bookmarkStart w:id="633" w:name="_Toc377477746"/>
      <w:bookmarkStart w:id="634" w:name="_Toc404172161"/>
      <w:bookmarkStart w:id="635" w:name="_Toc432776122"/>
      <w:bookmarkEnd w:id="621"/>
      <w:r w:rsidRPr="001C67C4">
        <w:rPr>
          <w:rFonts w:eastAsia="楷体_GB2312"/>
          <w:b/>
        </w:rPr>
        <w:t>保密</w:t>
      </w:r>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p>
    <w:p w14:paraId="2BC93206"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636" w:name="_Toc375512484"/>
      <w:bookmarkStart w:id="637" w:name="_Toc375512700"/>
      <w:bookmarkStart w:id="638" w:name="_Toc377477248"/>
      <w:bookmarkStart w:id="639" w:name="_Toc377477318"/>
      <w:bookmarkStart w:id="640" w:name="_Toc377477674"/>
      <w:bookmarkStart w:id="641" w:name="_Toc377477747"/>
      <w:r w:rsidRPr="001C67C4">
        <w:rPr>
          <w:rFonts w:eastAsia="楷体_GB2312"/>
          <w:lang w:eastAsia="zh-CN"/>
        </w:rPr>
        <w:t>为</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发行目的，任何一方曾向或可能要向其他各方披露有关其各自业务、财务状况及其他保密事项的保密与专有资料。除其他有关保密协议另有约定外，接受或处理上述涉及保密事项及其所有资料（包括书面资料和非书面资料，以下简称</w:t>
      </w:r>
      <w:r w:rsidRPr="001C67C4">
        <w:rPr>
          <w:rFonts w:eastAsia="楷体_GB2312"/>
          <w:lang w:eastAsia="zh-CN"/>
        </w:rPr>
        <w:t>“</w:t>
      </w:r>
      <w:r w:rsidRPr="001C67C4">
        <w:rPr>
          <w:rFonts w:eastAsia="楷体_GB2312"/>
          <w:lang w:eastAsia="zh-CN"/>
        </w:rPr>
        <w:t>保密资料</w:t>
      </w:r>
      <w:r w:rsidRPr="001C67C4">
        <w:rPr>
          <w:rFonts w:eastAsia="楷体_GB2312"/>
          <w:lang w:eastAsia="zh-CN"/>
        </w:rPr>
        <w:t>”</w:t>
      </w:r>
      <w:r w:rsidRPr="001C67C4">
        <w:rPr>
          <w:rFonts w:eastAsia="楷体_GB2312"/>
          <w:lang w:eastAsia="zh-CN"/>
        </w:rPr>
        <w:t>）的一方应当：</w:t>
      </w:r>
      <w:bookmarkEnd w:id="636"/>
      <w:bookmarkEnd w:id="637"/>
      <w:bookmarkEnd w:id="638"/>
      <w:bookmarkEnd w:id="639"/>
      <w:bookmarkEnd w:id="640"/>
      <w:bookmarkEnd w:id="641"/>
    </w:p>
    <w:p w14:paraId="6090D0EB" w14:textId="77777777"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r w:rsidRPr="001C67C4">
        <w:rPr>
          <w:rFonts w:eastAsia="楷体_GB2312"/>
          <w:kern w:val="2"/>
          <w:lang w:eastAsia="zh-CN"/>
        </w:rPr>
        <w:t>对上述保密事项和有关资料予以严格保密；</w:t>
      </w:r>
    </w:p>
    <w:p w14:paraId="2EAB9ED0" w14:textId="77777777"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r w:rsidRPr="001C67C4">
        <w:rPr>
          <w:rFonts w:eastAsia="楷体_GB2312"/>
          <w:kern w:val="2"/>
          <w:lang w:eastAsia="zh-CN"/>
        </w:rPr>
        <w:t>未经披露方的书面同意，只能将所收到的信息用于本协议的目的，而不得用于其他任何目的或用途；</w:t>
      </w:r>
    </w:p>
    <w:p w14:paraId="08F86A6E" w14:textId="77777777"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r w:rsidRPr="001C67C4">
        <w:rPr>
          <w:rFonts w:eastAsia="楷体_GB2312"/>
          <w:kern w:val="2"/>
          <w:lang w:eastAsia="zh-CN"/>
        </w:rPr>
        <w:t>除对履行其工作职责而需知道上述保密事项和有关资料的本方雇员外，不向任何人或实体披露上述保密信息。</w:t>
      </w:r>
    </w:p>
    <w:p w14:paraId="3D17C1C6"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642" w:name="_Toc375512485"/>
      <w:bookmarkStart w:id="643" w:name="_Toc375512701"/>
      <w:bookmarkStart w:id="644" w:name="_Toc377477249"/>
      <w:bookmarkStart w:id="645" w:name="_Toc377477319"/>
      <w:bookmarkStart w:id="646" w:name="_Toc377477675"/>
      <w:bookmarkStart w:id="647" w:name="_Toc377477748"/>
      <w:r w:rsidRPr="001C67C4">
        <w:rPr>
          <w:rFonts w:eastAsia="楷体_GB2312"/>
          <w:lang w:eastAsia="zh-CN"/>
        </w:rPr>
        <w:t>上款的约定不适用于下述保密资料及其相关信息：</w:t>
      </w:r>
      <w:bookmarkEnd w:id="642"/>
      <w:bookmarkEnd w:id="643"/>
      <w:bookmarkEnd w:id="644"/>
      <w:bookmarkEnd w:id="645"/>
      <w:bookmarkEnd w:id="646"/>
      <w:bookmarkEnd w:id="647"/>
    </w:p>
    <w:p w14:paraId="53718B2A" w14:textId="77777777"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r w:rsidRPr="001C67C4">
        <w:rPr>
          <w:rFonts w:eastAsia="楷体_GB2312"/>
          <w:kern w:val="2"/>
          <w:lang w:eastAsia="zh-CN"/>
        </w:rPr>
        <w:t>在披露方向接受方披露之前所作的书面记录能够证明已为接受方所知的资料及其相关信息；</w:t>
      </w:r>
    </w:p>
    <w:p w14:paraId="45F4B9FA" w14:textId="77777777"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r w:rsidRPr="001C67C4">
        <w:rPr>
          <w:rFonts w:eastAsia="楷体_GB2312"/>
          <w:kern w:val="2"/>
          <w:lang w:eastAsia="zh-CN"/>
        </w:rPr>
        <w:t>非因接受方违反</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而成为公众所知的资料和信息；</w:t>
      </w:r>
    </w:p>
    <w:p w14:paraId="588F7EFD" w14:textId="77777777"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r w:rsidRPr="001C67C4">
        <w:rPr>
          <w:rFonts w:eastAsia="楷体_GB2312"/>
          <w:kern w:val="2"/>
          <w:lang w:eastAsia="zh-CN"/>
        </w:rPr>
        <w:t>接受方从对保密资料不承担任何保密义务的第三方获得的资料和信息；</w:t>
      </w:r>
    </w:p>
    <w:p w14:paraId="1407A194" w14:textId="77777777"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r w:rsidRPr="001C67C4">
        <w:rPr>
          <w:rFonts w:eastAsia="楷体_GB2312"/>
          <w:kern w:val="2"/>
          <w:lang w:eastAsia="zh-CN"/>
        </w:rPr>
        <w:t>“</w:t>
      </w:r>
      <w:r w:rsidRPr="001C67C4">
        <w:rPr>
          <w:rFonts w:eastAsia="楷体_GB2312"/>
          <w:kern w:val="2"/>
          <w:lang w:eastAsia="zh-CN"/>
        </w:rPr>
        <w:t>本次发行</w:t>
      </w:r>
      <w:r w:rsidRPr="001C67C4">
        <w:rPr>
          <w:rFonts w:eastAsia="楷体_GB2312"/>
          <w:kern w:val="2"/>
          <w:lang w:eastAsia="zh-CN"/>
        </w:rPr>
        <w:t>”</w:t>
      </w:r>
      <w:r w:rsidRPr="001C67C4">
        <w:rPr>
          <w:rFonts w:eastAsia="楷体_GB2312"/>
          <w:kern w:val="2"/>
          <w:lang w:eastAsia="zh-CN"/>
        </w:rPr>
        <w:t>中已向公众公布的文件中包含的资料和信息。</w:t>
      </w:r>
    </w:p>
    <w:p w14:paraId="03CE734D"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648" w:name="_Toc375512486"/>
      <w:bookmarkStart w:id="649" w:name="_Toc375512702"/>
      <w:bookmarkStart w:id="650" w:name="_Toc377477250"/>
      <w:bookmarkStart w:id="651" w:name="_Toc377477320"/>
      <w:bookmarkStart w:id="652" w:name="_Toc377477676"/>
      <w:bookmarkStart w:id="653" w:name="_Toc377477749"/>
      <w:r w:rsidRPr="001C67C4">
        <w:rPr>
          <w:rFonts w:eastAsia="楷体_GB2312"/>
          <w:lang w:eastAsia="zh-CN"/>
        </w:rPr>
        <w:t>每一方均应确保其本身及其与</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有关的关联公司的董事、高级职员和其他与</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有关的雇员同样遵守</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第</w:t>
      </w:r>
      <w:r w:rsidR="00E7020E">
        <w:fldChar w:fldCharType="begin"/>
      </w:r>
      <w:r w:rsidR="00E7020E">
        <w:instrText xml:space="preserve"> REF _Ref203307323 \r \h  \* MERGEFORMAT </w:instrText>
      </w:r>
      <w:r w:rsidR="00E7020E">
        <w:fldChar w:fldCharType="separate"/>
      </w:r>
      <w:r w:rsidR="00B357B4" w:rsidRPr="00B357B4">
        <w:rPr>
          <w:rFonts w:eastAsia="楷体_GB2312"/>
          <w:lang w:eastAsia="zh-CN"/>
        </w:rPr>
        <w:t>15</w:t>
      </w:r>
      <w:r w:rsidR="00E7020E">
        <w:fldChar w:fldCharType="end"/>
      </w:r>
      <w:r w:rsidRPr="001C67C4">
        <w:rPr>
          <w:rFonts w:eastAsia="楷体_GB2312"/>
          <w:lang w:eastAsia="zh-CN"/>
        </w:rPr>
        <w:t>条所述的保密义务。</w:t>
      </w:r>
      <w:bookmarkEnd w:id="648"/>
      <w:bookmarkEnd w:id="649"/>
      <w:bookmarkEnd w:id="650"/>
      <w:bookmarkEnd w:id="651"/>
      <w:bookmarkEnd w:id="652"/>
      <w:bookmarkEnd w:id="653"/>
    </w:p>
    <w:p w14:paraId="2229FDDB"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654" w:name="_Toc375512487"/>
      <w:bookmarkStart w:id="655" w:name="_Toc375512703"/>
      <w:bookmarkStart w:id="656" w:name="_Toc377477251"/>
      <w:bookmarkStart w:id="657" w:name="_Toc377477321"/>
      <w:bookmarkStart w:id="658" w:name="_Toc377477677"/>
      <w:bookmarkStart w:id="659" w:name="_Toc377477750"/>
      <w:r w:rsidRPr="001C67C4">
        <w:rPr>
          <w:rFonts w:eastAsia="楷体_GB2312"/>
          <w:lang w:eastAsia="zh-CN"/>
        </w:rPr>
        <w:lastRenderedPageBreak/>
        <w:t>本条的约定不适用于为</w:t>
      </w:r>
      <w:r w:rsidRPr="001C67C4">
        <w:rPr>
          <w:rFonts w:eastAsia="楷体_GB2312"/>
          <w:lang w:eastAsia="zh-CN"/>
        </w:rPr>
        <w:t>“</w:t>
      </w:r>
      <w:r w:rsidRPr="001C67C4">
        <w:rPr>
          <w:rFonts w:eastAsia="楷体_GB2312"/>
          <w:lang w:eastAsia="zh-CN"/>
        </w:rPr>
        <w:t>本次发行</w:t>
      </w:r>
      <w:r w:rsidRPr="001C67C4">
        <w:rPr>
          <w:rFonts w:eastAsia="楷体_GB2312"/>
          <w:lang w:eastAsia="zh-CN"/>
        </w:rPr>
        <w:t>”</w:t>
      </w:r>
      <w:r w:rsidRPr="001C67C4">
        <w:rPr>
          <w:rFonts w:eastAsia="楷体_GB2312"/>
          <w:lang w:eastAsia="zh-CN"/>
        </w:rPr>
        <w:t>之目的把保密资料及其信息披露给其关联公司、中介机构、每一方的雇员和顾问；但在上述情况下，只应向有合理的业务需要知道该等资料或信息的人或实体披露该等资料或信息，并要求其承担不低于本协议要求的保密义务。</w:t>
      </w:r>
      <w:bookmarkEnd w:id="654"/>
      <w:bookmarkEnd w:id="655"/>
      <w:bookmarkEnd w:id="656"/>
      <w:bookmarkEnd w:id="657"/>
      <w:bookmarkEnd w:id="658"/>
      <w:bookmarkEnd w:id="659"/>
    </w:p>
    <w:p w14:paraId="3FFC8CD5" w14:textId="68815A35"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660" w:name="_Toc375512488"/>
      <w:bookmarkStart w:id="661" w:name="_Toc375512704"/>
      <w:bookmarkStart w:id="662" w:name="_Toc377477252"/>
      <w:bookmarkStart w:id="663" w:name="_Toc377477322"/>
      <w:bookmarkStart w:id="664" w:name="_Toc377477678"/>
      <w:bookmarkStart w:id="665" w:name="_Toc377477751"/>
      <w:r w:rsidRPr="001C67C4">
        <w:rPr>
          <w:rFonts w:eastAsia="楷体_GB2312"/>
          <w:lang w:eastAsia="zh-CN"/>
        </w:rPr>
        <w:t>本条的约定不适用于</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按照有关</w:t>
      </w:r>
      <w:r w:rsidR="00CA3390" w:rsidRPr="001C67C4">
        <w:rPr>
          <w:rFonts w:eastAsia="楷体_GB2312"/>
          <w:lang w:eastAsia="zh-CN"/>
        </w:rPr>
        <w:t>“</w:t>
      </w:r>
      <w:r w:rsidRPr="001C67C4">
        <w:rPr>
          <w:rFonts w:eastAsia="楷体_GB2312"/>
          <w:lang w:eastAsia="zh-CN"/>
        </w:rPr>
        <w:t>法律</w:t>
      </w:r>
      <w:r w:rsidR="00CA3390" w:rsidRPr="001C67C4">
        <w:rPr>
          <w:rFonts w:eastAsia="楷体_GB2312"/>
          <w:lang w:eastAsia="zh-CN"/>
        </w:rPr>
        <w:t>”</w:t>
      </w:r>
      <w:r w:rsidRPr="001C67C4">
        <w:rPr>
          <w:rFonts w:eastAsia="楷体_GB2312"/>
          <w:lang w:eastAsia="zh-CN"/>
        </w:rPr>
        <w:t>或法规把资料或信息披露给任何政府、或任何有关的机构或部门。但是，被要求作出上述披露的</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（视情况而定）应在做出上述披露前立即把该要求及其条款通知</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w:t>
      </w:r>
      <w:bookmarkEnd w:id="660"/>
      <w:bookmarkEnd w:id="661"/>
      <w:bookmarkEnd w:id="662"/>
      <w:bookmarkEnd w:id="663"/>
      <w:bookmarkEnd w:id="664"/>
      <w:bookmarkEnd w:id="665"/>
    </w:p>
    <w:p w14:paraId="56B38BCA"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666" w:name="_Toc375512489"/>
      <w:bookmarkStart w:id="667" w:name="_Toc375512705"/>
      <w:bookmarkStart w:id="668" w:name="_Toc377477253"/>
      <w:bookmarkStart w:id="669" w:name="_Toc377477323"/>
      <w:bookmarkStart w:id="670" w:name="_Toc377477679"/>
      <w:bookmarkStart w:id="671" w:name="_Toc377477752"/>
      <w:r w:rsidRPr="001C67C4">
        <w:rPr>
          <w:rFonts w:eastAsia="楷体_GB2312"/>
          <w:lang w:eastAsia="zh-CN"/>
        </w:rPr>
        <w:t>本条的任何约定不应妨碍一方按其诚信判断作出适用</w:t>
      </w:r>
      <w:r w:rsidR="00CA3390" w:rsidRPr="001C67C4">
        <w:rPr>
          <w:rFonts w:eastAsia="楷体_GB2312"/>
          <w:lang w:eastAsia="zh-CN"/>
        </w:rPr>
        <w:t>“</w:t>
      </w:r>
      <w:r w:rsidRPr="001C67C4">
        <w:rPr>
          <w:rFonts w:eastAsia="楷体_GB2312"/>
          <w:lang w:eastAsia="zh-CN"/>
        </w:rPr>
        <w:t>法律</w:t>
      </w:r>
      <w:r w:rsidR="00CA3390" w:rsidRPr="001C67C4">
        <w:rPr>
          <w:rFonts w:eastAsia="楷体_GB2312"/>
          <w:lang w:eastAsia="zh-CN"/>
        </w:rPr>
        <w:t>”</w:t>
      </w:r>
      <w:r w:rsidRPr="001C67C4">
        <w:rPr>
          <w:rFonts w:eastAsia="楷体_GB2312"/>
          <w:lang w:eastAsia="zh-CN"/>
        </w:rPr>
        <w:t>、法规或全国银行间债券市场规则规定的信息公布或披露。</w:t>
      </w:r>
      <w:bookmarkEnd w:id="666"/>
      <w:bookmarkEnd w:id="667"/>
      <w:bookmarkEnd w:id="668"/>
      <w:bookmarkEnd w:id="669"/>
      <w:bookmarkEnd w:id="670"/>
      <w:bookmarkEnd w:id="671"/>
    </w:p>
    <w:p w14:paraId="41069801"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672" w:name="_Toc375512490"/>
      <w:bookmarkStart w:id="673" w:name="_Toc375512706"/>
      <w:bookmarkStart w:id="674" w:name="_Toc377477254"/>
      <w:bookmarkStart w:id="675" w:name="_Toc377477324"/>
      <w:bookmarkStart w:id="676" w:name="_Toc377477680"/>
      <w:bookmarkStart w:id="677" w:name="_Toc377477753"/>
      <w:r w:rsidRPr="001C67C4">
        <w:rPr>
          <w:rFonts w:eastAsia="楷体_GB2312"/>
          <w:lang w:eastAsia="zh-CN"/>
        </w:rPr>
        <w:t>本协议项下的保密义务永久有效，且不因本协议的变更、中止、终止而失效。</w:t>
      </w:r>
      <w:bookmarkEnd w:id="672"/>
      <w:bookmarkEnd w:id="673"/>
      <w:bookmarkEnd w:id="674"/>
      <w:bookmarkEnd w:id="675"/>
      <w:bookmarkEnd w:id="676"/>
      <w:bookmarkEnd w:id="677"/>
    </w:p>
    <w:p w14:paraId="35022D1D"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678" w:name="_Toc388889642"/>
      <w:bookmarkStart w:id="679" w:name="_Toc110397703"/>
      <w:bookmarkStart w:id="680" w:name="_Toc113253658"/>
      <w:bookmarkStart w:id="681" w:name="_Toc177196865"/>
      <w:bookmarkStart w:id="682" w:name="_Toc177197131"/>
      <w:bookmarkStart w:id="683" w:name="_Toc177197183"/>
      <w:bookmarkStart w:id="684" w:name="_Toc203368473"/>
      <w:bookmarkStart w:id="685" w:name="_Toc207015488"/>
      <w:bookmarkStart w:id="686" w:name="_Toc377477255"/>
      <w:bookmarkStart w:id="687" w:name="_Toc377477325"/>
      <w:bookmarkStart w:id="688" w:name="_Toc377477681"/>
      <w:bookmarkStart w:id="689" w:name="_Toc377477754"/>
      <w:bookmarkStart w:id="690" w:name="_Toc404172162"/>
      <w:bookmarkStart w:id="691" w:name="_Toc432776123"/>
      <w:bookmarkEnd w:id="678"/>
      <w:r w:rsidRPr="001C67C4">
        <w:rPr>
          <w:rFonts w:eastAsia="楷体_GB2312"/>
          <w:b/>
        </w:rPr>
        <w:t>终止</w:t>
      </w:r>
      <w:bookmarkEnd w:id="679"/>
      <w:bookmarkEnd w:id="680"/>
      <w:bookmarkEnd w:id="681"/>
      <w:bookmarkEnd w:id="682"/>
      <w:bookmarkEnd w:id="683"/>
      <w:bookmarkEnd w:id="684"/>
      <w:bookmarkEnd w:id="685"/>
      <w:bookmarkEnd w:id="686"/>
      <w:bookmarkEnd w:id="687"/>
      <w:bookmarkEnd w:id="688"/>
      <w:bookmarkEnd w:id="689"/>
      <w:bookmarkEnd w:id="690"/>
      <w:bookmarkEnd w:id="691"/>
    </w:p>
    <w:p w14:paraId="2F8987B4"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692" w:name="_Ref203363016"/>
      <w:bookmarkStart w:id="693" w:name="_Toc375512492"/>
      <w:bookmarkStart w:id="694" w:name="_Toc375512708"/>
      <w:bookmarkStart w:id="695" w:name="_Toc377477256"/>
      <w:bookmarkStart w:id="696" w:name="_Toc377477326"/>
      <w:bookmarkStart w:id="697" w:name="_Toc377477682"/>
      <w:bookmarkStart w:id="698" w:name="_Toc377477755"/>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可以因以下任何原因而终止：</w:t>
      </w:r>
      <w:bookmarkEnd w:id="692"/>
      <w:bookmarkEnd w:id="693"/>
      <w:bookmarkEnd w:id="694"/>
      <w:bookmarkEnd w:id="695"/>
      <w:bookmarkEnd w:id="696"/>
      <w:bookmarkEnd w:id="697"/>
      <w:bookmarkEnd w:id="698"/>
    </w:p>
    <w:p w14:paraId="4A27D9E2" w14:textId="77777777"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任何一方按照</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第</w:t>
      </w:r>
      <w:r w:rsidR="00E7020E">
        <w:fldChar w:fldCharType="begin"/>
      </w:r>
      <w:r w:rsidR="00E7020E">
        <w:instrText xml:space="preserve"> REF _Ref203362914 \r \h  \* MERGEFORMAT </w:instrText>
      </w:r>
      <w:r w:rsidR="00E7020E">
        <w:fldChar w:fldCharType="separate"/>
      </w:r>
      <w:r w:rsidR="00B357B4" w:rsidRPr="00B357B4">
        <w:rPr>
          <w:rFonts w:eastAsia="楷体_GB2312"/>
          <w:kern w:val="2"/>
          <w:lang w:eastAsia="zh-CN"/>
        </w:rPr>
        <w:t>14.4</w:t>
      </w:r>
      <w:r w:rsidR="00E7020E">
        <w:fldChar w:fldCharType="end"/>
      </w:r>
      <w:r w:rsidRPr="001C67C4">
        <w:rPr>
          <w:rFonts w:eastAsia="楷体_GB2312"/>
          <w:kern w:val="2"/>
          <w:lang w:eastAsia="zh-CN"/>
        </w:rPr>
        <w:t>款的约定终止</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w:t>
      </w:r>
    </w:p>
    <w:p w14:paraId="75DE969A" w14:textId="77777777"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r w:rsidRPr="001C67C4">
        <w:rPr>
          <w:rFonts w:eastAsia="楷体_GB2312"/>
          <w:kern w:val="2"/>
          <w:lang w:eastAsia="zh-CN"/>
        </w:rPr>
        <w:t>因</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执行完毕而终止。</w:t>
      </w:r>
    </w:p>
    <w:p w14:paraId="77449A89"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699" w:name="_Toc375512493"/>
      <w:bookmarkStart w:id="700" w:name="_Toc375512709"/>
      <w:bookmarkStart w:id="701" w:name="_Toc377477257"/>
      <w:bookmarkStart w:id="702" w:name="_Toc377477327"/>
      <w:bookmarkStart w:id="703" w:name="_Toc377477683"/>
      <w:bookmarkStart w:id="704" w:name="_Toc377477756"/>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终止后，一方根据</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向其他方取得赔偿、补偿的权利，或承担违约责任和</w:t>
      </w:r>
      <w:r w:rsidRPr="001C67C4">
        <w:rPr>
          <w:rFonts w:eastAsia="楷体_GB2312"/>
          <w:lang w:eastAsia="zh-CN"/>
        </w:rPr>
        <w:t>/</w:t>
      </w:r>
      <w:r w:rsidRPr="001C67C4">
        <w:rPr>
          <w:rFonts w:eastAsia="楷体_GB2312"/>
          <w:lang w:eastAsia="zh-CN"/>
        </w:rPr>
        <w:t>或损害赔偿责任的义务将不受</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终止的影响。</w:t>
      </w:r>
      <w:bookmarkEnd w:id="699"/>
      <w:bookmarkEnd w:id="700"/>
      <w:bookmarkEnd w:id="701"/>
      <w:bookmarkEnd w:id="702"/>
      <w:bookmarkEnd w:id="703"/>
      <w:bookmarkEnd w:id="704"/>
    </w:p>
    <w:p w14:paraId="1DE97F12"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705" w:name="_Toc388889644"/>
      <w:bookmarkStart w:id="706" w:name="_Toc110397704"/>
      <w:bookmarkStart w:id="707" w:name="_Toc113253659"/>
      <w:bookmarkStart w:id="708" w:name="_Toc177196866"/>
      <w:bookmarkStart w:id="709" w:name="_Toc177197132"/>
      <w:bookmarkStart w:id="710" w:name="_Toc177197184"/>
      <w:bookmarkStart w:id="711" w:name="_Toc203368474"/>
      <w:bookmarkStart w:id="712" w:name="_Toc207015489"/>
      <w:bookmarkStart w:id="713" w:name="_Toc377477258"/>
      <w:bookmarkStart w:id="714" w:name="_Toc377477328"/>
      <w:bookmarkStart w:id="715" w:name="_Toc377477684"/>
      <w:bookmarkStart w:id="716" w:name="_Toc377477757"/>
      <w:bookmarkStart w:id="717" w:name="_Toc404172163"/>
      <w:bookmarkStart w:id="718" w:name="_Toc432776124"/>
      <w:bookmarkEnd w:id="705"/>
      <w:r w:rsidRPr="001C67C4">
        <w:rPr>
          <w:rFonts w:eastAsia="楷体_GB2312"/>
          <w:b/>
        </w:rPr>
        <w:t>违约责任</w:t>
      </w:r>
      <w:bookmarkEnd w:id="706"/>
      <w:bookmarkEnd w:id="707"/>
      <w:bookmarkEnd w:id="708"/>
      <w:bookmarkEnd w:id="709"/>
      <w:bookmarkEnd w:id="710"/>
      <w:bookmarkEnd w:id="711"/>
      <w:bookmarkEnd w:id="712"/>
      <w:r w:rsidRPr="001C67C4">
        <w:rPr>
          <w:rFonts w:eastAsia="楷体_GB2312"/>
          <w:b/>
        </w:rPr>
        <w:t>及补偿</w:t>
      </w:r>
      <w:bookmarkEnd w:id="713"/>
      <w:bookmarkEnd w:id="714"/>
      <w:bookmarkEnd w:id="715"/>
      <w:bookmarkEnd w:id="716"/>
      <w:bookmarkEnd w:id="717"/>
      <w:bookmarkEnd w:id="718"/>
    </w:p>
    <w:p w14:paraId="21BC8E69"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719" w:name="_Toc375512495"/>
      <w:bookmarkStart w:id="720" w:name="_Toc375512711"/>
      <w:bookmarkStart w:id="721" w:name="_Toc377477259"/>
      <w:bookmarkStart w:id="722" w:name="_Toc377477329"/>
      <w:bookmarkStart w:id="723" w:name="_Toc377477685"/>
      <w:bookmarkStart w:id="724" w:name="_Toc377477758"/>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任何一方或其董事、职员、代理人因过错而造成其他一方或多方损失的，过错方应承担由此产生的一切责任和提供完全有效的补偿。</w:t>
      </w:r>
      <w:bookmarkEnd w:id="719"/>
      <w:bookmarkEnd w:id="720"/>
      <w:bookmarkEnd w:id="721"/>
      <w:bookmarkEnd w:id="722"/>
      <w:bookmarkEnd w:id="723"/>
      <w:bookmarkEnd w:id="724"/>
    </w:p>
    <w:p w14:paraId="59B026D0" w14:textId="456EA45B"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725" w:name="_Toc375512496"/>
      <w:bookmarkStart w:id="726" w:name="_Toc375512712"/>
      <w:bookmarkStart w:id="727" w:name="_Toc377477260"/>
      <w:bookmarkStart w:id="728" w:name="_Toc377477330"/>
      <w:bookmarkStart w:id="729" w:name="_Toc377477686"/>
      <w:bookmarkStart w:id="730" w:name="_Toc377477759"/>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和</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应根据</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的有关约定按时划拨全部资金和款项，包括但不限于第</w:t>
      </w:r>
      <w:r w:rsidR="00003B68">
        <w:rPr>
          <w:rFonts w:eastAsia="楷体_GB2312"/>
          <w:lang w:eastAsia="zh-CN"/>
        </w:rPr>
        <w:fldChar w:fldCharType="begin"/>
      </w:r>
      <w:r w:rsidR="00375EE6">
        <w:rPr>
          <w:rFonts w:eastAsia="楷体_GB2312"/>
          <w:lang w:eastAsia="zh-CN"/>
        </w:rPr>
        <w:instrText xml:space="preserve"> REF _Ref433102243 \r \h </w:instrText>
      </w:r>
      <w:r w:rsidR="00003B68">
        <w:rPr>
          <w:rFonts w:eastAsia="楷体_GB2312"/>
          <w:lang w:eastAsia="zh-CN"/>
        </w:rPr>
      </w:r>
      <w:r w:rsidR="00003B68">
        <w:rPr>
          <w:rFonts w:eastAsia="楷体_GB2312"/>
          <w:lang w:eastAsia="zh-CN"/>
        </w:rPr>
        <w:fldChar w:fldCharType="separate"/>
      </w:r>
      <w:r w:rsidR="00B357B4">
        <w:rPr>
          <w:rFonts w:eastAsia="楷体_GB2312"/>
          <w:lang w:eastAsia="zh-CN"/>
        </w:rPr>
        <w:t>6</w:t>
      </w:r>
      <w:r w:rsidR="00003B68">
        <w:rPr>
          <w:rFonts w:eastAsia="楷体_GB2312"/>
          <w:lang w:eastAsia="zh-CN"/>
        </w:rPr>
        <w:fldChar w:fldCharType="end"/>
      </w:r>
      <w:r w:rsidRPr="001C67C4">
        <w:rPr>
          <w:rFonts w:eastAsia="楷体_GB2312"/>
          <w:lang w:eastAsia="zh-CN"/>
        </w:rPr>
        <w:t>条项下的</w:t>
      </w:r>
      <w:r w:rsidRPr="001C67C4">
        <w:rPr>
          <w:rFonts w:eastAsia="楷体_GB2312"/>
          <w:lang w:eastAsia="zh-CN"/>
        </w:rPr>
        <w:t>“</w:t>
      </w:r>
      <w:r w:rsidRPr="001C67C4">
        <w:rPr>
          <w:rFonts w:eastAsia="楷体_GB2312"/>
          <w:lang w:eastAsia="zh-CN"/>
        </w:rPr>
        <w:t>募集款项</w:t>
      </w:r>
      <w:r w:rsidRPr="001C67C4">
        <w:rPr>
          <w:rFonts w:eastAsia="楷体_GB2312"/>
          <w:lang w:eastAsia="zh-CN"/>
        </w:rPr>
        <w:t>”</w:t>
      </w:r>
      <w:r w:rsidRPr="001C67C4">
        <w:rPr>
          <w:rFonts w:eastAsia="楷体_GB2312"/>
          <w:lang w:eastAsia="zh-CN"/>
        </w:rPr>
        <w:t>、第</w:t>
      </w:r>
      <w:r w:rsidR="00E7020E">
        <w:fldChar w:fldCharType="begin"/>
      </w:r>
      <w:r w:rsidR="00E7020E">
        <w:instrText xml:space="preserve"> REF _Ref203363195 \r \h  \* MERGEFORMAT </w:instrText>
      </w:r>
      <w:r w:rsidR="00E7020E">
        <w:fldChar w:fldCharType="separate"/>
      </w:r>
      <w:r w:rsidR="00B357B4">
        <w:t>7</w:t>
      </w:r>
      <w:r w:rsidR="00E7020E">
        <w:fldChar w:fldCharType="end"/>
      </w:r>
      <w:r w:rsidRPr="001C67C4">
        <w:rPr>
          <w:rFonts w:eastAsia="楷体_GB2312"/>
          <w:lang w:eastAsia="zh-CN"/>
        </w:rPr>
        <w:t>条项下的</w:t>
      </w:r>
      <w:r w:rsidRPr="001C67C4">
        <w:rPr>
          <w:rFonts w:eastAsia="楷体_GB2312"/>
          <w:lang w:eastAsia="zh-CN"/>
        </w:rPr>
        <w:t>“</w:t>
      </w:r>
      <w:r w:rsidRPr="001C67C4">
        <w:rPr>
          <w:rFonts w:eastAsia="楷体_GB2312"/>
          <w:lang w:eastAsia="zh-CN"/>
        </w:rPr>
        <w:t>承销报酬</w:t>
      </w:r>
      <w:r w:rsidRPr="001C67C4">
        <w:rPr>
          <w:rFonts w:eastAsia="楷体_GB2312"/>
          <w:lang w:eastAsia="zh-CN"/>
        </w:rPr>
        <w:t>”</w:t>
      </w:r>
      <w:r w:rsidRPr="001C67C4">
        <w:rPr>
          <w:rFonts w:eastAsia="楷体_GB2312"/>
          <w:lang w:eastAsia="zh-CN"/>
        </w:rPr>
        <w:t>；否则，前述收款方有权依法采取针对违约方的一切行动以弥补其因违约方的违约行为所蒙受的直接损失。</w:t>
      </w:r>
      <w:bookmarkEnd w:id="725"/>
      <w:bookmarkEnd w:id="726"/>
      <w:bookmarkEnd w:id="727"/>
      <w:bookmarkEnd w:id="728"/>
      <w:bookmarkEnd w:id="729"/>
      <w:bookmarkEnd w:id="730"/>
    </w:p>
    <w:p w14:paraId="55CDDD24" w14:textId="70F83B6C"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731" w:name="_Toc375512497"/>
      <w:bookmarkStart w:id="732" w:name="_Toc375512713"/>
      <w:bookmarkStart w:id="733" w:name="_Toc377477261"/>
      <w:bookmarkStart w:id="734" w:name="_Toc377477331"/>
      <w:bookmarkStart w:id="735" w:name="_Toc377477687"/>
      <w:bookmarkStart w:id="736" w:name="_Toc377477760"/>
      <w:r w:rsidRPr="001C67C4">
        <w:rPr>
          <w:rFonts w:eastAsia="楷体_GB2312"/>
          <w:lang w:eastAsia="zh-CN"/>
        </w:rPr>
        <w:lastRenderedPageBreak/>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各方同意，如果（</w:t>
      </w:r>
      <w:r w:rsidRPr="001C67C4">
        <w:rPr>
          <w:rFonts w:eastAsia="楷体_GB2312"/>
          <w:lang w:eastAsia="zh-CN"/>
        </w:rPr>
        <w:t>i</w:t>
      </w:r>
      <w:r w:rsidRPr="001C67C4">
        <w:rPr>
          <w:rFonts w:eastAsia="楷体_GB2312"/>
          <w:lang w:eastAsia="zh-CN"/>
        </w:rPr>
        <w:t>）</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或</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在</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或其他</w:t>
      </w:r>
      <w:r w:rsidRPr="001C67C4">
        <w:rPr>
          <w:rFonts w:eastAsia="楷体_GB2312"/>
          <w:lang w:eastAsia="zh-CN"/>
        </w:rPr>
        <w:t>“</w:t>
      </w:r>
      <w:r w:rsidRPr="001C67C4">
        <w:rPr>
          <w:rFonts w:eastAsia="楷体_GB2312"/>
          <w:lang w:eastAsia="zh-CN"/>
        </w:rPr>
        <w:t>交易文件</w:t>
      </w:r>
      <w:r w:rsidRPr="001C67C4">
        <w:rPr>
          <w:rFonts w:eastAsia="楷体_GB2312"/>
          <w:lang w:eastAsia="zh-CN"/>
        </w:rPr>
        <w:t>”</w:t>
      </w:r>
      <w:r w:rsidRPr="001C67C4">
        <w:rPr>
          <w:rFonts w:eastAsia="楷体_GB2312"/>
          <w:lang w:eastAsia="zh-CN"/>
        </w:rPr>
        <w:t>中所作的任何陈述和保证在作出时或被证明在作出时是虚假、错误、有误导性或有重大遗漏，（</w:t>
      </w:r>
      <w:r w:rsidRPr="001C67C4">
        <w:rPr>
          <w:rFonts w:eastAsia="楷体_GB2312"/>
          <w:lang w:eastAsia="zh-CN"/>
        </w:rPr>
        <w:t>ii</w:t>
      </w:r>
      <w:r w:rsidRPr="001C67C4">
        <w:rPr>
          <w:rFonts w:eastAsia="楷体_GB2312"/>
          <w:lang w:eastAsia="zh-CN"/>
        </w:rPr>
        <w:t>）</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或</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在</w:t>
      </w:r>
      <w:r w:rsidRPr="001C67C4">
        <w:rPr>
          <w:rFonts w:eastAsia="楷体_GB2312"/>
          <w:lang w:eastAsia="zh-CN"/>
        </w:rPr>
        <w:t>“</w:t>
      </w:r>
      <w:r w:rsidRPr="001C67C4">
        <w:rPr>
          <w:rFonts w:eastAsia="楷体_GB2312"/>
          <w:lang w:eastAsia="zh-CN"/>
        </w:rPr>
        <w:t>发行文件</w:t>
      </w:r>
      <w:r w:rsidRPr="001C67C4">
        <w:rPr>
          <w:rFonts w:eastAsia="楷体_GB2312"/>
          <w:lang w:eastAsia="zh-CN"/>
        </w:rPr>
        <w:t>”</w:t>
      </w:r>
      <w:r w:rsidRPr="001C67C4">
        <w:rPr>
          <w:rFonts w:eastAsia="楷体_GB2312"/>
          <w:lang w:eastAsia="zh-CN"/>
        </w:rPr>
        <w:t>中或上述主体在不时向公众或任何第三人披露的任何信息中包含有任何重大虚假、不实或带有误导性的陈述、或任何重大遗漏，则：</w:t>
      </w:r>
      <w:bookmarkEnd w:id="731"/>
      <w:bookmarkEnd w:id="732"/>
      <w:bookmarkEnd w:id="733"/>
      <w:bookmarkEnd w:id="734"/>
      <w:bookmarkEnd w:id="735"/>
      <w:bookmarkEnd w:id="736"/>
    </w:p>
    <w:p w14:paraId="55A99747" w14:textId="4415ECA5"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bookmarkStart w:id="737" w:name="_Ref203307604"/>
      <w:r w:rsidRPr="001C67C4">
        <w:rPr>
          <w:rFonts w:eastAsia="楷体_GB2312"/>
          <w:kern w:val="2"/>
          <w:lang w:eastAsia="zh-CN"/>
        </w:rPr>
        <w:t>如果该等重大的虚假、不实或带有误导性的陈述、或任何重大遗漏是由于</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的过错，则因此给</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和</w:t>
      </w:r>
      <w:r w:rsidRPr="001C67C4">
        <w:rPr>
          <w:rFonts w:eastAsia="楷体_GB2312"/>
          <w:kern w:val="2"/>
          <w:lang w:eastAsia="zh-CN"/>
        </w:rPr>
        <w:t>/</w:t>
      </w:r>
      <w:r w:rsidRPr="001C67C4">
        <w:rPr>
          <w:rFonts w:eastAsia="楷体_GB2312"/>
          <w:kern w:val="2"/>
          <w:lang w:eastAsia="zh-CN"/>
        </w:rPr>
        <w:t>或</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造成的任何损失（包括但不限于</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和</w:t>
      </w:r>
      <w:r w:rsidRPr="001C67C4">
        <w:rPr>
          <w:rFonts w:eastAsia="楷体_GB2312"/>
          <w:kern w:val="2"/>
          <w:lang w:eastAsia="zh-CN"/>
        </w:rPr>
        <w:t>/</w:t>
      </w:r>
      <w:r w:rsidRPr="001C67C4">
        <w:rPr>
          <w:rFonts w:eastAsia="楷体_GB2312"/>
          <w:kern w:val="2"/>
          <w:lang w:eastAsia="zh-CN"/>
        </w:rPr>
        <w:t>或</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为避免、挽回和弥补该等损失而支出的律师费和其它合理费用）应当由</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承担；</w:t>
      </w:r>
      <w:bookmarkEnd w:id="737"/>
    </w:p>
    <w:p w14:paraId="661D5987" w14:textId="1AF735F9"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bookmarkStart w:id="738" w:name="_Ref203307536"/>
      <w:r w:rsidRPr="001C67C4">
        <w:rPr>
          <w:rFonts w:eastAsia="楷体_GB2312"/>
          <w:kern w:val="2"/>
          <w:lang w:eastAsia="zh-CN"/>
        </w:rPr>
        <w:t>如果该等重大的虚假、不实或带有误导性的陈述、或任何重大遗漏是由于</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的过错，则因此给</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和</w:t>
      </w:r>
      <w:r w:rsidRPr="001C67C4">
        <w:rPr>
          <w:rFonts w:eastAsia="楷体_GB2312"/>
          <w:kern w:val="2"/>
          <w:lang w:eastAsia="zh-CN"/>
        </w:rPr>
        <w:t>/</w:t>
      </w:r>
      <w:r w:rsidRPr="001C67C4">
        <w:rPr>
          <w:rFonts w:eastAsia="楷体_GB2312"/>
          <w:kern w:val="2"/>
          <w:lang w:eastAsia="zh-CN"/>
        </w:rPr>
        <w:t>或</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造成的任何损失（包括但不限于</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和</w:t>
      </w:r>
      <w:r w:rsidRPr="001C67C4">
        <w:rPr>
          <w:rFonts w:eastAsia="楷体_GB2312"/>
          <w:kern w:val="2"/>
          <w:lang w:eastAsia="zh-CN"/>
        </w:rPr>
        <w:t>/</w:t>
      </w:r>
      <w:r w:rsidRPr="001C67C4">
        <w:rPr>
          <w:rFonts w:eastAsia="楷体_GB2312"/>
          <w:kern w:val="2"/>
          <w:lang w:eastAsia="zh-CN"/>
        </w:rPr>
        <w:t>或</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为避免、挽回和弥补该等损失而支出的律师费和其它合理费用）应当由</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承担；</w:t>
      </w:r>
      <w:bookmarkEnd w:id="738"/>
    </w:p>
    <w:p w14:paraId="0F008EFA" w14:textId="2B72D3CE"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bookmarkStart w:id="739" w:name="_Ref203307592"/>
      <w:r w:rsidRPr="001C67C4">
        <w:rPr>
          <w:rFonts w:eastAsia="楷体_GB2312"/>
          <w:kern w:val="2"/>
          <w:lang w:eastAsia="zh-CN"/>
        </w:rPr>
        <w:t>如果该等重大的虚假、不实或带有误导性的陈述、或任何重大遗漏是由于</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在</w:t>
      </w:r>
      <w:r w:rsidRPr="001C67C4">
        <w:rPr>
          <w:rFonts w:eastAsia="楷体_GB2312"/>
          <w:kern w:val="2"/>
          <w:lang w:eastAsia="zh-CN"/>
        </w:rPr>
        <w:t>“</w:t>
      </w:r>
      <w:r w:rsidRPr="001C67C4">
        <w:rPr>
          <w:rFonts w:eastAsia="楷体_GB2312"/>
          <w:kern w:val="2"/>
          <w:lang w:eastAsia="zh-CN"/>
        </w:rPr>
        <w:t>发行文件</w:t>
      </w:r>
      <w:r w:rsidRPr="001C67C4">
        <w:rPr>
          <w:rFonts w:eastAsia="楷体_GB2312"/>
          <w:kern w:val="2"/>
          <w:lang w:eastAsia="zh-CN"/>
        </w:rPr>
        <w:t>”</w:t>
      </w:r>
      <w:r w:rsidRPr="001C67C4">
        <w:rPr>
          <w:rFonts w:eastAsia="楷体_GB2312"/>
          <w:kern w:val="2"/>
          <w:lang w:eastAsia="zh-CN"/>
        </w:rPr>
        <w:t>中使用了</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已书面允许</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使用或援引的</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提供的信息，则因此给</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和</w:t>
      </w:r>
      <w:r w:rsidRPr="001C67C4">
        <w:rPr>
          <w:rFonts w:eastAsia="楷体_GB2312"/>
          <w:kern w:val="2"/>
          <w:lang w:eastAsia="zh-CN"/>
        </w:rPr>
        <w:t>/</w:t>
      </w:r>
      <w:r w:rsidRPr="001C67C4">
        <w:rPr>
          <w:rFonts w:eastAsia="楷体_GB2312"/>
          <w:kern w:val="2"/>
          <w:lang w:eastAsia="zh-CN"/>
        </w:rPr>
        <w:t>或</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造成的任何损失（包括但不限于</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和</w:t>
      </w:r>
      <w:r w:rsidRPr="001C67C4">
        <w:rPr>
          <w:rFonts w:eastAsia="楷体_GB2312"/>
          <w:kern w:val="2"/>
          <w:lang w:eastAsia="zh-CN"/>
        </w:rPr>
        <w:t>/</w:t>
      </w:r>
      <w:r w:rsidRPr="001C67C4">
        <w:rPr>
          <w:rFonts w:eastAsia="楷体_GB2312"/>
          <w:kern w:val="2"/>
          <w:lang w:eastAsia="zh-CN"/>
        </w:rPr>
        <w:t>或</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为避免、挽回和弥补该等损失而支出的律师费和其它合理费用）应当由</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承担；</w:t>
      </w:r>
      <w:bookmarkEnd w:id="739"/>
    </w:p>
    <w:p w14:paraId="2379B4C2" w14:textId="47A8FD1F"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bookmarkStart w:id="740" w:name="_Ref205353235"/>
      <w:r w:rsidRPr="001C67C4">
        <w:rPr>
          <w:rFonts w:eastAsia="楷体_GB2312"/>
          <w:kern w:val="2"/>
          <w:lang w:eastAsia="zh-CN"/>
        </w:rPr>
        <w:t>如果该等重大的虚假、不实或带有误导性的陈述、或任何重大遗漏是由于</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的过错，则因此给</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和</w:t>
      </w:r>
      <w:r w:rsidRPr="001C67C4">
        <w:rPr>
          <w:rFonts w:eastAsia="楷体_GB2312"/>
          <w:kern w:val="2"/>
          <w:lang w:eastAsia="zh-CN"/>
        </w:rPr>
        <w:t>/</w:t>
      </w:r>
      <w:r w:rsidRPr="001C67C4">
        <w:rPr>
          <w:rFonts w:eastAsia="楷体_GB2312"/>
          <w:kern w:val="2"/>
          <w:lang w:eastAsia="zh-CN"/>
        </w:rPr>
        <w:t>或</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造成的任何损失（包括但不限于</w:t>
      </w:r>
      <w:r w:rsidRPr="001C67C4">
        <w:rPr>
          <w:rFonts w:eastAsia="楷体_GB2312"/>
          <w:kern w:val="2"/>
          <w:lang w:eastAsia="zh-CN"/>
        </w:rPr>
        <w:t>“</w:t>
      </w:r>
      <w:r w:rsidRPr="001C67C4">
        <w:rPr>
          <w:rFonts w:eastAsia="楷体_GB2312"/>
          <w:kern w:val="2"/>
          <w:lang w:eastAsia="zh-CN"/>
        </w:rPr>
        <w:t>发行人</w:t>
      </w:r>
      <w:r w:rsidRPr="001C67C4">
        <w:rPr>
          <w:rFonts w:eastAsia="楷体_GB2312"/>
          <w:kern w:val="2"/>
          <w:lang w:eastAsia="zh-CN"/>
        </w:rPr>
        <w:t>”</w:t>
      </w:r>
      <w:r w:rsidRPr="001C67C4">
        <w:rPr>
          <w:rFonts w:eastAsia="楷体_GB2312"/>
          <w:kern w:val="2"/>
          <w:lang w:eastAsia="zh-CN"/>
        </w:rPr>
        <w:t>和</w:t>
      </w:r>
      <w:r w:rsidRPr="001C67C4">
        <w:rPr>
          <w:rFonts w:eastAsia="楷体_GB2312"/>
          <w:kern w:val="2"/>
          <w:lang w:eastAsia="zh-CN"/>
        </w:rPr>
        <w:t>/</w:t>
      </w:r>
      <w:r w:rsidRPr="001C67C4">
        <w:rPr>
          <w:rFonts w:eastAsia="楷体_GB2312"/>
          <w:kern w:val="2"/>
          <w:lang w:eastAsia="zh-CN"/>
        </w:rPr>
        <w:t>或</w:t>
      </w:r>
      <w:r w:rsidRPr="001C67C4">
        <w:rPr>
          <w:rFonts w:eastAsia="楷体_GB2312"/>
          <w:kern w:val="2"/>
          <w:lang w:eastAsia="zh-CN"/>
        </w:rPr>
        <w:t>“</w:t>
      </w:r>
      <w:r w:rsidRPr="001C67C4">
        <w:rPr>
          <w:rFonts w:eastAsia="楷体_GB2312"/>
          <w:kern w:val="2"/>
          <w:lang w:eastAsia="zh-CN"/>
        </w:rPr>
        <w:t>发起机构</w:t>
      </w:r>
      <w:r w:rsidRPr="001C67C4">
        <w:rPr>
          <w:rFonts w:eastAsia="楷体_GB2312"/>
          <w:kern w:val="2"/>
          <w:lang w:eastAsia="zh-CN"/>
        </w:rPr>
        <w:t>”</w:t>
      </w:r>
      <w:r w:rsidRPr="001C67C4">
        <w:rPr>
          <w:rFonts w:eastAsia="楷体_GB2312"/>
          <w:kern w:val="2"/>
          <w:lang w:eastAsia="zh-CN"/>
        </w:rPr>
        <w:t>为避免、挽回和弥补该等损失而支出的律师费和其它合理费用）应当由</w:t>
      </w:r>
      <w:r w:rsidRPr="001C67C4">
        <w:rPr>
          <w:rFonts w:eastAsia="楷体_GB2312"/>
          <w:kern w:val="2"/>
          <w:lang w:eastAsia="zh-CN"/>
        </w:rPr>
        <w:t>“</w:t>
      </w:r>
      <w:r w:rsidR="00E7020E">
        <w:rPr>
          <w:rFonts w:eastAsia="楷体_GB2312"/>
          <w:kern w:val="2"/>
          <w:lang w:eastAsia="zh-CN"/>
        </w:rPr>
        <w:t>主承销商</w:t>
      </w:r>
      <w:r w:rsidRPr="001C67C4">
        <w:rPr>
          <w:rFonts w:eastAsia="楷体_GB2312"/>
          <w:kern w:val="2"/>
          <w:lang w:eastAsia="zh-CN"/>
        </w:rPr>
        <w:t>”</w:t>
      </w:r>
      <w:r w:rsidRPr="001C67C4">
        <w:rPr>
          <w:rFonts w:eastAsia="楷体_GB2312"/>
          <w:kern w:val="2"/>
          <w:lang w:eastAsia="zh-CN"/>
        </w:rPr>
        <w:t>承担；</w:t>
      </w:r>
      <w:bookmarkEnd w:id="740"/>
    </w:p>
    <w:p w14:paraId="0F184933" w14:textId="77777777" w:rsidR="00D1037C" w:rsidRDefault="00133F7B" w:rsidP="00BD3236">
      <w:pPr>
        <w:widowControl w:val="0"/>
        <w:numPr>
          <w:ilvl w:val="2"/>
          <w:numId w:val="6"/>
        </w:numPr>
        <w:spacing w:beforeLines="50" w:before="120" w:afterLines="50" w:after="120" w:line="360" w:lineRule="auto"/>
        <w:ind w:left="1560" w:hanging="709"/>
        <w:jc w:val="both"/>
        <w:rPr>
          <w:rFonts w:eastAsia="楷体_GB2312"/>
          <w:kern w:val="2"/>
          <w:lang w:eastAsia="zh-CN"/>
        </w:rPr>
      </w:pPr>
      <w:r w:rsidRPr="001C67C4">
        <w:rPr>
          <w:rFonts w:eastAsia="楷体_GB2312"/>
          <w:kern w:val="2"/>
          <w:lang w:eastAsia="zh-CN"/>
        </w:rPr>
        <w:lastRenderedPageBreak/>
        <w:t>对于该等重大的虚假、不实或带有误导性的陈述或任何重大遗漏，如果</w:t>
      </w:r>
      <w:r w:rsidRPr="001C67C4">
        <w:rPr>
          <w:rFonts w:eastAsia="楷体_GB2312"/>
          <w:kern w:val="2"/>
          <w:lang w:eastAsia="zh-CN"/>
        </w:rPr>
        <w:t>“</w:t>
      </w:r>
      <w:r w:rsidRPr="001C67C4">
        <w:rPr>
          <w:rFonts w:eastAsia="楷体_GB2312"/>
          <w:kern w:val="2"/>
          <w:lang w:eastAsia="zh-CN"/>
        </w:rPr>
        <w:t>本协议</w:t>
      </w:r>
      <w:r w:rsidRPr="001C67C4">
        <w:rPr>
          <w:rFonts w:eastAsia="楷体_GB2312"/>
          <w:kern w:val="2"/>
          <w:lang w:eastAsia="zh-CN"/>
        </w:rPr>
        <w:t>”</w:t>
      </w:r>
      <w:r w:rsidRPr="001C67C4">
        <w:rPr>
          <w:rFonts w:eastAsia="楷体_GB2312"/>
          <w:kern w:val="2"/>
          <w:lang w:eastAsia="zh-CN"/>
        </w:rPr>
        <w:t>各方均有过错的，过错方应各自承担相应的责任；</w:t>
      </w:r>
    </w:p>
    <w:p w14:paraId="31BCF163" w14:textId="01306D5B"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741" w:name="_Toc375512498"/>
      <w:bookmarkStart w:id="742" w:name="_Toc375512714"/>
      <w:bookmarkStart w:id="743" w:name="_Toc377477262"/>
      <w:bookmarkStart w:id="744" w:name="_Toc377477332"/>
      <w:bookmarkStart w:id="745" w:name="_Toc377477688"/>
      <w:bookmarkStart w:id="746" w:name="_Toc377477761"/>
      <w:r w:rsidRPr="001C67C4">
        <w:rPr>
          <w:rFonts w:eastAsia="楷体_GB2312"/>
          <w:lang w:eastAsia="zh-CN"/>
        </w:rPr>
        <w:t>各方同意，若</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根据本协议提供服务，因</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的原因从而导致</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遭受损失、责任和费用（包括但不限于他人对</w:t>
      </w:r>
      <w:r w:rsidR="00E7020E">
        <w:rPr>
          <w:rFonts w:eastAsia="楷体_GB2312"/>
          <w:lang w:eastAsia="zh-CN"/>
        </w:rPr>
        <w:t>主承销商</w:t>
      </w:r>
      <w:r w:rsidRPr="001C67C4">
        <w:rPr>
          <w:rFonts w:eastAsia="楷体_GB2312"/>
          <w:lang w:eastAsia="zh-CN"/>
        </w:rPr>
        <w:t>提出权利请求或索赔），</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应对</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给予赔偿（包括但不限于偿付</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进行调查、准备、抗辩所支出的所有费用支出），以使</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免受损害，但</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遭受损失、责任和费用是由于</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以外的其他方过错造成的除外。</w:t>
      </w:r>
      <w:bookmarkEnd w:id="741"/>
      <w:bookmarkEnd w:id="742"/>
      <w:bookmarkEnd w:id="743"/>
      <w:bookmarkEnd w:id="744"/>
      <w:bookmarkEnd w:id="745"/>
      <w:bookmarkEnd w:id="746"/>
    </w:p>
    <w:p w14:paraId="38851DDC" w14:textId="523818F3"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各方同意，若</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根据本协议提供服务，因</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的原因从而导致</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遭受损失、责任和费用（包括但不限于他人对</w:t>
      </w:r>
      <w:r w:rsidR="00E7020E">
        <w:rPr>
          <w:rFonts w:eastAsia="楷体_GB2312"/>
          <w:lang w:eastAsia="zh-CN"/>
        </w:rPr>
        <w:t>主承销商</w:t>
      </w:r>
      <w:r w:rsidRPr="001C67C4">
        <w:rPr>
          <w:rFonts w:eastAsia="楷体_GB2312"/>
          <w:lang w:eastAsia="zh-CN"/>
        </w:rPr>
        <w:t>提出权利请求或索赔），</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应对</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给予赔偿（包括但不限于偿付</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进行调查、准备、抗辩所支出的所有费用支出），以使</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免受损害，但</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遭受损失、责任和费用是由于</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以外的其他方过错造成的除外。</w:t>
      </w:r>
    </w:p>
    <w:p w14:paraId="65D751EB"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747" w:name="_Toc388889646"/>
      <w:bookmarkStart w:id="748" w:name="_Toc110397705"/>
      <w:bookmarkStart w:id="749" w:name="_Toc113253660"/>
      <w:bookmarkStart w:id="750" w:name="_Toc177196867"/>
      <w:bookmarkStart w:id="751" w:name="_Toc177197133"/>
      <w:bookmarkStart w:id="752" w:name="_Toc177197185"/>
      <w:bookmarkStart w:id="753" w:name="_Toc203368475"/>
      <w:bookmarkStart w:id="754" w:name="_Toc207015490"/>
      <w:bookmarkStart w:id="755" w:name="_Toc377477263"/>
      <w:bookmarkStart w:id="756" w:name="_Toc377477333"/>
      <w:bookmarkStart w:id="757" w:name="_Toc377477689"/>
      <w:bookmarkStart w:id="758" w:name="_Toc377477762"/>
      <w:bookmarkStart w:id="759" w:name="_Toc404172164"/>
      <w:bookmarkStart w:id="760" w:name="_Toc432776125"/>
      <w:bookmarkEnd w:id="747"/>
      <w:r w:rsidRPr="001C67C4">
        <w:rPr>
          <w:rFonts w:eastAsia="楷体_GB2312"/>
          <w:b/>
        </w:rPr>
        <w:t>通知及送达</w:t>
      </w:r>
      <w:bookmarkEnd w:id="748"/>
      <w:bookmarkEnd w:id="749"/>
      <w:bookmarkEnd w:id="750"/>
      <w:bookmarkEnd w:id="751"/>
      <w:bookmarkEnd w:id="752"/>
      <w:bookmarkEnd w:id="753"/>
      <w:bookmarkEnd w:id="754"/>
      <w:bookmarkEnd w:id="755"/>
      <w:bookmarkEnd w:id="756"/>
      <w:bookmarkEnd w:id="757"/>
      <w:bookmarkEnd w:id="758"/>
      <w:bookmarkEnd w:id="759"/>
      <w:bookmarkEnd w:id="760"/>
    </w:p>
    <w:p w14:paraId="106E8BC6"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761" w:name="_Toc375512500"/>
      <w:bookmarkStart w:id="762" w:name="_Toc375512716"/>
      <w:bookmarkStart w:id="763" w:name="_Toc377477264"/>
      <w:bookmarkStart w:id="764" w:name="_Toc377477334"/>
      <w:bookmarkStart w:id="765" w:name="_Toc377477690"/>
      <w:bookmarkStart w:id="766" w:name="_Toc377477763"/>
      <w:bookmarkStart w:id="767" w:name="_Ref203363644"/>
      <w:r w:rsidRPr="001C67C4">
        <w:rPr>
          <w:rFonts w:eastAsia="楷体_GB2312"/>
          <w:lang w:eastAsia="zh-CN"/>
        </w:rPr>
        <w:t>除本协议另有约定外，本协议项下对各方的任何通知均应以书面形式作出，以专人送达、特快专递、挂号信件或传真、电子邮件方式递送。并且除本协议另有约定外，每一份通知均应抄送给其他相关各方。</w:t>
      </w:r>
      <w:bookmarkEnd w:id="761"/>
      <w:bookmarkEnd w:id="762"/>
      <w:bookmarkEnd w:id="763"/>
      <w:bookmarkEnd w:id="764"/>
      <w:bookmarkEnd w:id="765"/>
      <w:bookmarkEnd w:id="766"/>
    </w:p>
    <w:p w14:paraId="7BF4F7E1"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768" w:name="_Toc375512501"/>
      <w:bookmarkStart w:id="769" w:name="_Toc375512717"/>
      <w:bookmarkStart w:id="770" w:name="_Toc377477265"/>
      <w:bookmarkStart w:id="771" w:name="_Toc377477335"/>
      <w:bookmarkStart w:id="772" w:name="_Toc377477691"/>
      <w:bookmarkStart w:id="773" w:name="_Toc377477764"/>
      <w:r w:rsidRPr="001C67C4">
        <w:rPr>
          <w:rFonts w:eastAsia="楷体_GB2312"/>
          <w:lang w:eastAsia="zh-CN"/>
        </w:rPr>
        <w:t>通知在下列日期视为送达被通知方（同时采用多种方式的，以最先到达者为准）：</w:t>
      </w:r>
      <w:bookmarkEnd w:id="768"/>
      <w:bookmarkEnd w:id="769"/>
      <w:bookmarkEnd w:id="770"/>
      <w:bookmarkEnd w:id="771"/>
      <w:bookmarkEnd w:id="772"/>
      <w:bookmarkEnd w:id="773"/>
    </w:p>
    <w:p w14:paraId="7FD6617B" w14:textId="77777777" w:rsidR="00D1037C" w:rsidRDefault="00133F7B" w:rsidP="00BD3236">
      <w:pPr>
        <w:widowControl w:val="0"/>
        <w:numPr>
          <w:ilvl w:val="0"/>
          <w:numId w:val="12"/>
        </w:numPr>
        <w:autoSpaceDE w:val="0"/>
        <w:autoSpaceDN w:val="0"/>
        <w:adjustRightInd w:val="0"/>
        <w:spacing w:beforeLines="50" w:before="120" w:afterLines="50" w:after="120" w:line="360" w:lineRule="auto"/>
        <w:ind w:left="1259"/>
        <w:jc w:val="both"/>
        <w:rPr>
          <w:rFonts w:eastAsia="楷体_GB2312"/>
          <w:lang w:eastAsia="zh-CN"/>
        </w:rPr>
      </w:pPr>
      <w:bookmarkStart w:id="774" w:name="_DV_M333"/>
      <w:bookmarkEnd w:id="774"/>
      <w:r w:rsidRPr="001C67C4">
        <w:rPr>
          <w:rFonts w:eastAsia="楷体_GB2312"/>
          <w:lang w:eastAsia="zh-CN"/>
        </w:rPr>
        <w:t>专人送达：通知方取得的被通知方签收单所示日；</w:t>
      </w:r>
    </w:p>
    <w:p w14:paraId="5E669781" w14:textId="77777777" w:rsidR="00D1037C" w:rsidRDefault="00133F7B" w:rsidP="00BD3236">
      <w:pPr>
        <w:widowControl w:val="0"/>
        <w:numPr>
          <w:ilvl w:val="0"/>
          <w:numId w:val="12"/>
        </w:numPr>
        <w:autoSpaceDE w:val="0"/>
        <w:autoSpaceDN w:val="0"/>
        <w:adjustRightInd w:val="0"/>
        <w:spacing w:beforeLines="50" w:before="120" w:afterLines="50" w:after="120" w:line="360" w:lineRule="auto"/>
        <w:ind w:left="1259"/>
        <w:jc w:val="both"/>
        <w:rPr>
          <w:rFonts w:eastAsia="楷体_GB2312"/>
          <w:lang w:eastAsia="zh-CN"/>
        </w:rPr>
      </w:pPr>
      <w:r w:rsidRPr="001C67C4">
        <w:rPr>
          <w:rFonts w:eastAsia="楷体_GB2312"/>
          <w:lang w:eastAsia="zh-CN"/>
        </w:rPr>
        <w:t>特快专递：发出通知方持有的投邮凭证所示日后第</w:t>
      </w:r>
      <w:r w:rsidRPr="001C67C4">
        <w:rPr>
          <w:rFonts w:eastAsia="楷体_GB2312"/>
          <w:lang w:eastAsia="zh-CN"/>
        </w:rPr>
        <w:t>3</w:t>
      </w:r>
      <w:r w:rsidRPr="001C67C4">
        <w:rPr>
          <w:rFonts w:eastAsia="楷体_GB2312"/>
          <w:lang w:eastAsia="zh-CN"/>
        </w:rPr>
        <w:t>个</w:t>
      </w:r>
      <w:r w:rsidRPr="001C67C4">
        <w:rPr>
          <w:rFonts w:eastAsia="楷体_GB2312"/>
          <w:lang w:eastAsia="zh-CN"/>
        </w:rPr>
        <w:t>“</w:t>
      </w:r>
      <w:r w:rsidRPr="001C67C4">
        <w:rPr>
          <w:rFonts w:eastAsia="楷体_GB2312"/>
          <w:lang w:eastAsia="zh-CN"/>
        </w:rPr>
        <w:t>工作日</w:t>
      </w:r>
      <w:r w:rsidRPr="001C67C4">
        <w:rPr>
          <w:rFonts w:eastAsia="楷体_GB2312"/>
          <w:lang w:eastAsia="zh-CN"/>
        </w:rPr>
        <w:t>”</w:t>
      </w:r>
      <w:r w:rsidRPr="001C67C4">
        <w:rPr>
          <w:rFonts w:eastAsia="楷体_GB2312"/>
          <w:lang w:eastAsia="zh-CN"/>
        </w:rPr>
        <w:t>；</w:t>
      </w:r>
    </w:p>
    <w:p w14:paraId="20CF1864" w14:textId="77777777" w:rsidR="00D1037C" w:rsidRDefault="00133F7B" w:rsidP="00BD3236">
      <w:pPr>
        <w:widowControl w:val="0"/>
        <w:numPr>
          <w:ilvl w:val="0"/>
          <w:numId w:val="12"/>
        </w:numPr>
        <w:autoSpaceDE w:val="0"/>
        <w:autoSpaceDN w:val="0"/>
        <w:adjustRightInd w:val="0"/>
        <w:spacing w:beforeLines="50" w:before="120" w:afterLines="50" w:after="120" w:line="360" w:lineRule="auto"/>
        <w:ind w:left="1259"/>
        <w:jc w:val="both"/>
        <w:rPr>
          <w:rFonts w:eastAsia="楷体_GB2312"/>
          <w:lang w:eastAsia="zh-CN"/>
        </w:rPr>
      </w:pPr>
      <w:bookmarkStart w:id="775" w:name="_DV_M334"/>
      <w:bookmarkEnd w:id="775"/>
      <w:r w:rsidRPr="001C67C4">
        <w:rPr>
          <w:rFonts w:eastAsia="楷体_GB2312"/>
          <w:lang w:eastAsia="zh-CN"/>
        </w:rPr>
        <w:t>挂号信邮递：发出通知方持有的国内挂号函件收据所示日后第</w:t>
      </w:r>
      <w:r w:rsidRPr="001C67C4">
        <w:rPr>
          <w:rFonts w:eastAsia="楷体_GB2312"/>
          <w:lang w:eastAsia="zh-CN"/>
        </w:rPr>
        <w:t>5</w:t>
      </w:r>
      <w:r w:rsidRPr="001C67C4">
        <w:rPr>
          <w:rFonts w:eastAsia="楷体_GB2312"/>
          <w:lang w:eastAsia="zh-CN"/>
        </w:rPr>
        <w:t>个</w:t>
      </w:r>
      <w:r w:rsidRPr="001C67C4">
        <w:rPr>
          <w:rFonts w:eastAsia="楷体_GB2312"/>
          <w:lang w:eastAsia="zh-CN"/>
        </w:rPr>
        <w:t>“</w:t>
      </w:r>
      <w:r w:rsidRPr="001C67C4">
        <w:rPr>
          <w:rFonts w:eastAsia="楷体_GB2312"/>
          <w:lang w:eastAsia="zh-CN"/>
        </w:rPr>
        <w:t>工作日</w:t>
      </w:r>
      <w:r w:rsidRPr="001C67C4">
        <w:rPr>
          <w:rFonts w:eastAsia="楷体_GB2312"/>
          <w:lang w:eastAsia="zh-CN"/>
        </w:rPr>
        <w:t>”</w:t>
      </w:r>
      <w:r w:rsidRPr="001C67C4">
        <w:rPr>
          <w:rFonts w:eastAsia="楷体_GB2312"/>
          <w:lang w:eastAsia="zh-CN"/>
        </w:rPr>
        <w:t>；</w:t>
      </w:r>
    </w:p>
    <w:p w14:paraId="43E776B7" w14:textId="77777777" w:rsidR="00D1037C" w:rsidRDefault="00133F7B" w:rsidP="00BD3236">
      <w:pPr>
        <w:widowControl w:val="0"/>
        <w:numPr>
          <w:ilvl w:val="0"/>
          <w:numId w:val="12"/>
        </w:numPr>
        <w:autoSpaceDE w:val="0"/>
        <w:autoSpaceDN w:val="0"/>
        <w:adjustRightInd w:val="0"/>
        <w:spacing w:beforeLines="50" w:before="120" w:afterLines="50" w:after="120" w:line="360" w:lineRule="auto"/>
        <w:ind w:left="1259"/>
        <w:jc w:val="both"/>
        <w:rPr>
          <w:rFonts w:eastAsia="楷体_GB2312"/>
          <w:lang w:eastAsia="zh-CN"/>
        </w:rPr>
      </w:pPr>
      <w:r w:rsidRPr="001C67C4">
        <w:rPr>
          <w:rFonts w:eastAsia="楷体_GB2312"/>
          <w:lang w:eastAsia="zh-CN"/>
        </w:rPr>
        <w:t>传真：收到成功发送确认后的第</w:t>
      </w:r>
      <w:r w:rsidRPr="001C67C4">
        <w:rPr>
          <w:rFonts w:eastAsia="楷体_GB2312"/>
          <w:lang w:eastAsia="zh-CN"/>
        </w:rPr>
        <w:t>1</w:t>
      </w:r>
      <w:r w:rsidRPr="001C67C4">
        <w:rPr>
          <w:rFonts w:eastAsia="楷体_GB2312"/>
          <w:lang w:eastAsia="zh-CN"/>
        </w:rPr>
        <w:t>个</w:t>
      </w:r>
      <w:r w:rsidRPr="001C67C4">
        <w:rPr>
          <w:rFonts w:eastAsia="楷体_GB2312"/>
          <w:bCs/>
          <w:lang w:eastAsia="zh-CN"/>
        </w:rPr>
        <w:t>“</w:t>
      </w:r>
      <w:r w:rsidRPr="001C67C4">
        <w:rPr>
          <w:rFonts w:eastAsia="楷体_GB2312"/>
          <w:lang w:eastAsia="zh-CN"/>
        </w:rPr>
        <w:t>工作日</w:t>
      </w:r>
      <w:r w:rsidRPr="001C67C4">
        <w:rPr>
          <w:rFonts w:eastAsia="楷体_GB2312"/>
          <w:bCs/>
          <w:lang w:eastAsia="zh-CN"/>
        </w:rPr>
        <w:t>”</w:t>
      </w:r>
    </w:p>
    <w:p w14:paraId="21C221C6" w14:textId="77777777" w:rsidR="00D1037C" w:rsidRDefault="00133F7B" w:rsidP="00BD3236">
      <w:pPr>
        <w:widowControl w:val="0"/>
        <w:numPr>
          <w:ilvl w:val="0"/>
          <w:numId w:val="12"/>
        </w:numPr>
        <w:autoSpaceDE w:val="0"/>
        <w:autoSpaceDN w:val="0"/>
        <w:adjustRightInd w:val="0"/>
        <w:spacing w:beforeLines="50" w:before="120" w:afterLines="50" w:after="120" w:line="360" w:lineRule="auto"/>
        <w:ind w:left="1259"/>
        <w:jc w:val="both"/>
        <w:rPr>
          <w:rFonts w:eastAsia="楷体_GB2312"/>
          <w:lang w:eastAsia="zh-CN"/>
        </w:rPr>
      </w:pPr>
      <w:r w:rsidRPr="001C67C4">
        <w:rPr>
          <w:rFonts w:eastAsia="楷体_GB2312"/>
        </w:rPr>
        <w:lastRenderedPageBreak/>
        <w:t>电子邮件</w:t>
      </w:r>
      <w:r w:rsidRPr="001C67C4">
        <w:rPr>
          <w:rFonts w:eastAsia="楷体_GB2312"/>
          <w:lang w:eastAsia="zh-CN"/>
        </w:rPr>
        <w:t>：</w:t>
      </w:r>
      <w:r w:rsidRPr="001C67C4">
        <w:rPr>
          <w:rFonts w:eastAsia="楷体_GB2312"/>
        </w:rPr>
        <w:t>电子邮件发出之日</w:t>
      </w:r>
      <w:r w:rsidRPr="001C67C4">
        <w:rPr>
          <w:rFonts w:eastAsia="楷体_GB2312"/>
          <w:lang w:eastAsia="zh-CN"/>
        </w:rPr>
        <w:t>。</w:t>
      </w:r>
    </w:p>
    <w:p w14:paraId="2F9673DC"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776" w:name="_Toc375512502"/>
      <w:bookmarkStart w:id="777" w:name="_Toc375512718"/>
      <w:bookmarkStart w:id="778" w:name="_Toc377477266"/>
      <w:bookmarkStart w:id="779" w:name="_Toc377477336"/>
      <w:bookmarkStart w:id="780" w:name="_Toc377477692"/>
      <w:bookmarkStart w:id="781" w:name="_Toc377477765"/>
      <w:r w:rsidRPr="001C67C4">
        <w:rPr>
          <w:rFonts w:eastAsia="楷体_GB2312"/>
          <w:lang w:eastAsia="zh-CN"/>
        </w:rPr>
        <w:t>本协议项下的任何通知、报告或其他通信以及抄送给其他各方的副本，均应按以下联系方式或各方不时根据本条款通知其他各方的联系方式发送给相关各方：</w:t>
      </w:r>
      <w:bookmarkEnd w:id="767"/>
      <w:bookmarkEnd w:id="776"/>
      <w:bookmarkEnd w:id="777"/>
      <w:bookmarkEnd w:id="778"/>
      <w:bookmarkEnd w:id="779"/>
      <w:bookmarkEnd w:id="780"/>
      <w:bookmarkEnd w:id="781"/>
    </w:p>
    <w:tbl>
      <w:tblPr>
        <w:tblW w:w="7770" w:type="dxa"/>
        <w:tblInd w:w="633" w:type="dxa"/>
        <w:tblLayout w:type="fixed"/>
        <w:tblLook w:val="04A0" w:firstRow="1" w:lastRow="0" w:firstColumn="1" w:lastColumn="0" w:noHBand="0" w:noVBand="1"/>
      </w:tblPr>
      <w:tblGrid>
        <w:gridCol w:w="2169"/>
        <w:gridCol w:w="5601"/>
      </w:tblGrid>
      <w:tr w:rsidR="001847FC" w:rsidRPr="001C67C4" w14:paraId="2FD3C6CD" w14:textId="77777777">
        <w:trPr>
          <w:cantSplit/>
        </w:trPr>
        <w:tc>
          <w:tcPr>
            <w:tcW w:w="2169" w:type="dxa"/>
          </w:tcPr>
          <w:p w14:paraId="39E78AFA" w14:textId="77777777" w:rsidR="00D1037C" w:rsidRDefault="00133F7B" w:rsidP="00BD3236">
            <w:pPr>
              <w:snapToGrid w:val="0"/>
              <w:spacing w:beforeLines="50" w:before="120" w:afterLines="50" w:after="120" w:line="360" w:lineRule="auto"/>
              <w:rPr>
                <w:rFonts w:eastAsia="楷体_GB2312"/>
                <w:b/>
              </w:rPr>
            </w:pPr>
            <w:r w:rsidRPr="001C67C4">
              <w:rPr>
                <w:rFonts w:eastAsia="楷体_GB2312"/>
                <w:b/>
              </w:rPr>
              <w:t>发起机构：</w:t>
            </w:r>
          </w:p>
        </w:tc>
        <w:tc>
          <w:tcPr>
            <w:tcW w:w="5601" w:type="dxa"/>
          </w:tcPr>
          <w:p w14:paraId="1323C602" w14:textId="6511F115" w:rsidR="00D1037C" w:rsidDel="00054557" w:rsidRDefault="002822E3" w:rsidP="00BD3236">
            <w:pPr>
              <w:pStyle w:val="BodyText"/>
              <w:spacing w:beforeLines="50" w:before="120" w:afterLines="50" w:after="120" w:line="360" w:lineRule="auto"/>
              <w:rPr>
                <w:del w:id="782" w:author="zszq" w:date="2016-06-02T14:42:00Z"/>
                <w:rFonts w:eastAsia="楷体_GB2312"/>
                <w:sz w:val="24"/>
                <w:szCs w:val="24"/>
              </w:rPr>
            </w:pPr>
            <w:sdt>
              <w:sdtPr>
                <w:rPr>
                  <w:rFonts w:eastAsia="楷体_GB2312" w:hint="eastAsia"/>
                  <w:b/>
                </w:rPr>
                <w:alias w:val="Originator"/>
                <w:tag w:val="Originator"/>
                <w:id w:val="-2050209903"/>
                <w:placeholder>
                  <w:docPart w:val="A84D6470DD1B4C29976059B3CABBA4B7"/>
                </w:placeholder>
                <w:showingPlcHdr/>
                <w:text/>
              </w:sdtPr>
              <w:sdtEndPr/>
              <w:sdtContent>
                <w:r w:rsidR="00A71484" w:rsidRPr="00A71484">
                  <w:rPr>
                    <w:rFonts w:eastAsia="楷体_GB2312" w:hint="eastAsia"/>
                    <w:b/>
                    <w:kern w:val="0"/>
                    <w:sz w:val="24"/>
                    <w:szCs w:val="24"/>
                    <w:lang w:eastAsia="zh-TW"/>
                  </w:rPr>
                  <w:t>苏州银行股份有限公司</w:t>
                </w:r>
              </w:sdtContent>
            </w:sdt>
            <w:r w:rsidR="00133F7B" w:rsidRPr="001C67C4">
              <w:rPr>
                <w:rFonts w:eastAsia="楷体_GB2312"/>
                <w:sz w:val="24"/>
                <w:szCs w:val="24"/>
              </w:rPr>
              <w:br/>
            </w:r>
            <w:ins w:id="783" w:author="zszq" w:date="2016-06-02T14:42:00Z">
              <w:r w:rsidR="00054557" w:rsidRPr="009A7DAF">
                <w:rPr>
                  <w:rFonts w:eastAsia="楷体_GB2312" w:hint="eastAsia"/>
                </w:rPr>
                <w:t>地址：</w:t>
              </w:r>
              <w:r w:rsidR="00054557">
                <w:rPr>
                  <w:rFonts w:eastAsia="楷体_GB2312" w:hint="eastAsia"/>
                </w:rPr>
                <w:t>【</w:t>
              </w:r>
              <w:r w:rsidR="00054557" w:rsidRPr="007E320F">
                <w:rPr>
                  <w:rFonts w:eastAsia="楷体_GB2312" w:hint="eastAsia"/>
                </w:rPr>
                <w:t>江苏省苏州工业园区钟园路</w:t>
              </w:r>
              <w:r w:rsidR="00054557" w:rsidRPr="007E320F">
                <w:rPr>
                  <w:rFonts w:eastAsia="楷体_GB2312" w:hint="eastAsia"/>
                </w:rPr>
                <w:t>728</w:t>
              </w:r>
              <w:r w:rsidR="00054557" w:rsidRPr="007E320F">
                <w:rPr>
                  <w:rFonts w:eastAsia="楷体_GB2312" w:hint="eastAsia"/>
                </w:rPr>
                <w:t>号</w:t>
              </w:r>
              <w:r w:rsidR="00054557">
                <w:rPr>
                  <w:rFonts w:eastAsia="楷体_GB2312" w:hint="eastAsia"/>
                </w:rPr>
                <w:t>】</w:t>
              </w:r>
              <w:r w:rsidR="00054557" w:rsidRPr="009A7DAF">
                <w:rPr>
                  <w:rFonts w:eastAsia="楷体_GB2312"/>
                </w:rPr>
                <w:br/>
              </w:r>
              <w:r w:rsidR="00054557" w:rsidRPr="009A7DAF">
                <w:rPr>
                  <w:rFonts w:eastAsia="楷体_GB2312" w:hint="eastAsia"/>
                </w:rPr>
                <w:t>邮编：</w:t>
              </w:r>
              <w:r w:rsidR="00054557">
                <w:rPr>
                  <w:rFonts w:eastAsia="楷体_GB2312" w:hint="eastAsia"/>
                </w:rPr>
                <w:t>【</w:t>
              </w:r>
              <w:r w:rsidR="00054557">
                <w:rPr>
                  <w:rFonts w:eastAsia="楷体_GB2312" w:hint="eastAsia"/>
                </w:rPr>
                <w:t>215028</w:t>
              </w:r>
              <w:r w:rsidR="00054557">
                <w:rPr>
                  <w:rFonts w:eastAsia="楷体_GB2312" w:hint="eastAsia"/>
                </w:rPr>
                <w:t>】</w:t>
              </w:r>
              <w:r w:rsidR="00054557" w:rsidRPr="009A7DAF">
                <w:rPr>
                  <w:rFonts w:eastAsia="楷体_GB2312"/>
                </w:rPr>
                <w:br/>
              </w:r>
              <w:r w:rsidR="00054557" w:rsidRPr="009A7DAF">
                <w:rPr>
                  <w:rFonts w:eastAsia="楷体_GB2312" w:hint="eastAsia"/>
                </w:rPr>
                <w:t>电话：</w:t>
              </w:r>
              <w:r w:rsidR="00054557">
                <w:rPr>
                  <w:rFonts w:eastAsia="楷体_GB2312" w:hint="eastAsia"/>
                </w:rPr>
                <w:t>【</w:t>
              </w:r>
              <w:r w:rsidR="00054557">
                <w:rPr>
                  <w:rFonts w:eastAsia="楷体_GB2312" w:hint="eastAsia"/>
                </w:rPr>
                <w:t>021-60295345</w:t>
              </w:r>
              <w:r w:rsidR="00054557">
                <w:rPr>
                  <w:rFonts w:eastAsia="楷体_GB2312" w:hint="eastAsia"/>
                </w:rPr>
                <w:t>】</w:t>
              </w:r>
              <w:r w:rsidR="00054557" w:rsidRPr="009A7DAF">
                <w:rPr>
                  <w:rFonts w:eastAsia="楷体_GB2312"/>
                </w:rPr>
                <w:br/>
              </w:r>
              <w:r w:rsidR="00054557" w:rsidRPr="009A7DAF">
                <w:rPr>
                  <w:rFonts w:eastAsia="楷体_GB2312" w:hint="eastAsia"/>
                </w:rPr>
                <w:t>传真：</w:t>
              </w:r>
              <w:r w:rsidR="00054557">
                <w:rPr>
                  <w:rFonts w:eastAsia="楷体_GB2312" w:hint="eastAsia"/>
                </w:rPr>
                <w:t>【</w:t>
              </w:r>
              <w:r w:rsidR="00054557">
                <w:rPr>
                  <w:rFonts w:eastAsia="楷体_GB2312" w:hint="eastAsia"/>
                </w:rPr>
                <w:t>021-61735018</w:t>
              </w:r>
              <w:r w:rsidR="00054557">
                <w:rPr>
                  <w:rFonts w:eastAsia="楷体_GB2312" w:hint="eastAsia"/>
                </w:rPr>
                <w:t>】</w:t>
              </w:r>
            </w:ins>
          </w:p>
          <w:p w14:paraId="0865434E" w14:textId="49E88A80" w:rsidR="00D1037C" w:rsidRDefault="00133F7B" w:rsidP="00C914E3">
            <w:pPr>
              <w:pStyle w:val="BodyText"/>
              <w:spacing w:beforeLines="50" w:before="120" w:afterLines="50" w:after="120" w:line="360" w:lineRule="auto"/>
              <w:rPr>
                <w:rFonts w:eastAsia="楷体_GB2312"/>
                <w:sz w:val="24"/>
                <w:szCs w:val="24"/>
              </w:rPr>
            </w:pPr>
            <w:r w:rsidRPr="001C67C4">
              <w:rPr>
                <w:rFonts w:eastAsia="楷体_GB2312"/>
                <w:sz w:val="24"/>
                <w:szCs w:val="24"/>
              </w:rPr>
              <w:t>电子邮件：</w:t>
            </w:r>
            <w:ins w:id="784" w:author="zszq" w:date="2016-06-02T14:43:00Z">
              <w:r w:rsidR="00054557" w:rsidRPr="00C914E3">
                <w:rPr>
                  <w:rFonts w:ascii="微软雅黑" w:eastAsia="微软雅黑" w:hAnsi="微软雅黑"/>
                  <w:color w:val="7F7F7F"/>
                  <w:sz w:val="20"/>
                  <w:shd w:val="clear" w:color="auto" w:fill="F1F6F5"/>
                </w:rPr>
                <w:t>dingl2@suzhoubank.com</w:t>
              </w:r>
            </w:ins>
          </w:p>
        </w:tc>
      </w:tr>
      <w:tr w:rsidR="001847FC" w:rsidRPr="001C67C4" w14:paraId="077EB119" w14:textId="77777777">
        <w:trPr>
          <w:cantSplit/>
        </w:trPr>
        <w:tc>
          <w:tcPr>
            <w:tcW w:w="2169" w:type="dxa"/>
          </w:tcPr>
          <w:p w14:paraId="6A7E7A8A" w14:textId="77777777" w:rsidR="001847FC" w:rsidRPr="001C67C4" w:rsidRDefault="00133F7B" w:rsidP="00BD3236">
            <w:pPr>
              <w:snapToGrid w:val="0"/>
              <w:spacing w:beforeLines="50" w:before="120" w:afterLines="50" w:after="120" w:line="360" w:lineRule="auto"/>
              <w:rPr>
                <w:rFonts w:eastAsia="楷体_GB2312"/>
                <w:b/>
              </w:rPr>
            </w:pPr>
            <w:r w:rsidRPr="001C67C4">
              <w:rPr>
                <w:rFonts w:eastAsia="楷体_GB2312"/>
                <w:b/>
              </w:rPr>
              <w:t>发行人：</w:t>
            </w:r>
          </w:p>
        </w:tc>
        <w:tc>
          <w:tcPr>
            <w:tcW w:w="5601" w:type="dxa"/>
          </w:tcPr>
          <w:p w14:paraId="112FF8B2" w14:textId="4A2475FB" w:rsidR="00D1037C" w:rsidRDefault="002822E3" w:rsidP="00BD3236">
            <w:pPr>
              <w:pStyle w:val="BodyText"/>
              <w:spacing w:beforeLines="50" w:before="120" w:afterLines="50" w:after="120" w:line="360" w:lineRule="auto"/>
              <w:rPr>
                <w:rFonts w:eastAsia="楷体_GB2312"/>
                <w:sz w:val="24"/>
                <w:szCs w:val="24"/>
              </w:rPr>
            </w:pPr>
            <w:sdt>
              <w:sdtPr>
                <w:rPr>
                  <w:rFonts w:eastAsia="楷体_GB2312" w:hint="eastAsia"/>
                  <w:b/>
                  <w:kern w:val="0"/>
                  <w:sz w:val="24"/>
                  <w:szCs w:val="24"/>
                  <w:lang w:eastAsia="zh-TW"/>
                </w:rPr>
                <w:alias w:val="RoleIssuingTrustee"/>
                <w:tag w:val="RoleIssuingTrustee"/>
                <w:id w:val="-1555152342"/>
                <w:placeholder>
                  <w:docPart w:val="F9A65D4E98074989B6DE9A04F7F17E65"/>
                </w:placeholder>
                <w:text/>
              </w:sdtPr>
              <w:sdtEndPr/>
              <w:sdtContent>
                <w:r w:rsidR="00D41DC2" w:rsidRPr="00D41DC2">
                  <w:rPr>
                    <w:rFonts w:eastAsia="楷体_GB2312" w:hint="eastAsia"/>
                    <w:b/>
                    <w:kern w:val="0"/>
                    <w:sz w:val="24"/>
                    <w:szCs w:val="24"/>
                    <w:lang w:eastAsia="zh-TW"/>
                  </w:rPr>
                  <w:t>交银国际信托有限公司</w:t>
                </w:r>
              </w:sdtContent>
            </w:sdt>
            <w:r w:rsidR="00133F7B" w:rsidRPr="001C67C4">
              <w:rPr>
                <w:rFonts w:eastAsia="楷体_GB2312"/>
                <w:sz w:val="24"/>
                <w:szCs w:val="24"/>
              </w:rPr>
              <w:br/>
            </w:r>
            <w:r w:rsidR="00133F7B" w:rsidRPr="001C67C4">
              <w:rPr>
                <w:rFonts w:eastAsia="楷体_GB2312"/>
                <w:sz w:val="24"/>
                <w:szCs w:val="24"/>
              </w:rPr>
              <w:t>地址：</w:t>
            </w:r>
            <w:r w:rsidR="00E757D8">
              <w:rPr>
                <w:rFonts w:eastAsia="楷体_GB2312" w:hint="eastAsia"/>
              </w:rPr>
              <w:t>湖北省</w:t>
            </w:r>
            <w:r w:rsidR="00E757D8" w:rsidRPr="009A7DAF">
              <w:rPr>
                <w:rFonts w:eastAsia="楷体_GB2312" w:hint="eastAsia"/>
              </w:rPr>
              <w:t>武汉市</w:t>
            </w:r>
            <w:r w:rsidR="00E757D8">
              <w:rPr>
                <w:rFonts w:eastAsia="楷体_GB2312" w:hint="eastAsia"/>
              </w:rPr>
              <w:t>江汉区</w:t>
            </w:r>
            <w:r w:rsidR="00E757D8" w:rsidRPr="009A7DAF">
              <w:rPr>
                <w:rFonts w:eastAsia="楷体_GB2312" w:hint="eastAsia"/>
              </w:rPr>
              <w:t>建设大道</w:t>
            </w:r>
            <w:r w:rsidR="00E757D8" w:rsidRPr="009A7DAF">
              <w:rPr>
                <w:rFonts w:eastAsia="楷体_GB2312"/>
              </w:rPr>
              <w:t>847</w:t>
            </w:r>
            <w:r w:rsidR="00E757D8" w:rsidRPr="009A7DAF">
              <w:rPr>
                <w:rFonts w:eastAsia="楷体_GB2312" w:hint="eastAsia"/>
              </w:rPr>
              <w:t>号瑞通广场</w:t>
            </w:r>
            <w:r w:rsidR="00E757D8" w:rsidRPr="009A7DAF">
              <w:rPr>
                <w:rFonts w:eastAsia="楷体_GB2312"/>
              </w:rPr>
              <w:t>B</w:t>
            </w:r>
            <w:r w:rsidR="00E757D8" w:rsidRPr="009A7DAF">
              <w:rPr>
                <w:rFonts w:eastAsia="楷体_GB2312" w:hint="eastAsia"/>
              </w:rPr>
              <w:t>座</w:t>
            </w:r>
            <w:r w:rsidR="00E757D8" w:rsidRPr="009A7DAF">
              <w:rPr>
                <w:rFonts w:eastAsia="楷体_GB2312"/>
              </w:rPr>
              <w:t>16</w:t>
            </w:r>
            <w:r w:rsidR="00E757D8" w:rsidRPr="009A7DAF">
              <w:rPr>
                <w:rFonts w:eastAsia="楷体_GB2312" w:hint="eastAsia"/>
              </w:rPr>
              <w:t>、</w:t>
            </w:r>
            <w:r w:rsidR="00E757D8" w:rsidRPr="009A7DAF">
              <w:rPr>
                <w:rFonts w:eastAsia="楷体_GB2312"/>
              </w:rPr>
              <w:t>17</w:t>
            </w:r>
            <w:r w:rsidR="00E757D8">
              <w:rPr>
                <w:rFonts w:eastAsia="楷体_GB2312" w:hint="eastAsia"/>
              </w:rPr>
              <w:t>层</w:t>
            </w:r>
          </w:p>
          <w:p w14:paraId="7864821A" w14:textId="77777777" w:rsidR="00D1037C" w:rsidRDefault="00133F7B" w:rsidP="00BD3236">
            <w:pPr>
              <w:pStyle w:val="BodyText"/>
              <w:spacing w:beforeLines="50" w:before="120" w:afterLines="50" w:after="120" w:line="360" w:lineRule="auto"/>
              <w:rPr>
                <w:rFonts w:eastAsia="楷体_GB2312"/>
                <w:sz w:val="24"/>
                <w:szCs w:val="24"/>
              </w:rPr>
            </w:pPr>
            <w:r w:rsidRPr="001C67C4">
              <w:rPr>
                <w:rFonts w:eastAsia="楷体_GB2312"/>
                <w:sz w:val="24"/>
                <w:szCs w:val="24"/>
              </w:rPr>
              <w:t>邮编：</w:t>
            </w:r>
            <w:r w:rsidRPr="001C67C4">
              <w:rPr>
                <w:rFonts w:eastAsia="楷体_GB2312"/>
                <w:sz w:val="24"/>
                <w:szCs w:val="24"/>
              </w:rPr>
              <w:t>430015</w:t>
            </w:r>
          </w:p>
          <w:p w14:paraId="42E01D8D" w14:textId="25C37F8F" w:rsidR="00D1037C" w:rsidRDefault="00133F7B" w:rsidP="00BD3236">
            <w:pPr>
              <w:pStyle w:val="BodyText"/>
              <w:spacing w:beforeLines="50" w:before="120" w:afterLines="50" w:after="120" w:line="360" w:lineRule="auto"/>
              <w:rPr>
                <w:rFonts w:eastAsia="楷体_GB2312"/>
                <w:sz w:val="24"/>
                <w:szCs w:val="24"/>
              </w:rPr>
            </w:pPr>
            <w:r w:rsidRPr="001C67C4">
              <w:rPr>
                <w:rFonts w:eastAsia="楷体_GB2312"/>
                <w:sz w:val="24"/>
                <w:szCs w:val="24"/>
              </w:rPr>
              <w:t>电话：</w:t>
            </w:r>
            <w:r w:rsidR="009255B3" w:rsidRPr="00635F14" w:rsidDel="009255B3">
              <w:rPr>
                <w:rFonts w:eastAsia="楷体_GB2312" w:hint="eastAsia"/>
                <w:sz w:val="24"/>
                <w:szCs w:val="24"/>
              </w:rPr>
              <w:t xml:space="preserve"> </w:t>
            </w:r>
            <w:r w:rsidR="008A6413">
              <w:rPr>
                <w:rFonts w:eastAsia="楷体_GB2312" w:hint="eastAsia"/>
                <w:sz w:val="24"/>
                <w:szCs w:val="24"/>
              </w:rPr>
              <w:t>【</w:t>
            </w:r>
            <w:r w:rsidR="00F70B24">
              <w:rPr>
                <w:rFonts w:eastAsia="楷体_GB2312" w:hint="eastAsia"/>
                <w:sz w:val="24"/>
                <w:szCs w:val="24"/>
              </w:rPr>
              <w:t>021-32169666-1519</w:t>
            </w:r>
            <w:r w:rsidR="008A6413">
              <w:rPr>
                <w:rFonts w:eastAsia="楷体_GB2312" w:hint="eastAsia"/>
                <w:sz w:val="24"/>
                <w:szCs w:val="24"/>
              </w:rPr>
              <w:t>】</w:t>
            </w:r>
          </w:p>
          <w:p w14:paraId="2ADA78AD" w14:textId="755379A1" w:rsidR="00D1037C" w:rsidRDefault="00133F7B" w:rsidP="00BD3236">
            <w:pPr>
              <w:pStyle w:val="BodyText"/>
              <w:spacing w:beforeLines="50" w:before="120" w:afterLines="50" w:after="120" w:line="360" w:lineRule="auto"/>
              <w:rPr>
                <w:rFonts w:eastAsia="楷体_GB2312"/>
                <w:sz w:val="24"/>
                <w:szCs w:val="24"/>
              </w:rPr>
            </w:pPr>
            <w:r w:rsidRPr="001C67C4">
              <w:rPr>
                <w:rFonts w:eastAsia="楷体_GB2312"/>
                <w:sz w:val="24"/>
                <w:szCs w:val="24"/>
              </w:rPr>
              <w:t>传真：</w:t>
            </w:r>
            <w:r w:rsidR="008A6413">
              <w:rPr>
                <w:rFonts w:eastAsia="楷体_GB2312" w:hint="eastAsia"/>
                <w:sz w:val="24"/>
                <w:szCs w:val="24"/>
              </w:rPr>
              <w:t>【</w:t>
            </w:r>
            <w:r w:rsidR="00F70B24" w:rsidRPr="00F70B24">
              <w:rPr>
                <w:rFonts w:eastAsia="楷体_GB2312"/>
                <w:sz w:val="24"/>
                <w:szCs w:val="24"/>
              </w:rPr>
              <w:t>021-62706223</w:t>
            </w:r>
            <w:r w:rsidR="008A6413">
              <w:rPr>
                <w:rFonts w:eastAsia="楷体_GB2312" w:hint="eastAsia"/>
                <w:sz w:val="24"/>
                <w:szCs w:val="24"/>
              </w:rPr>
              <w:t>】</w:t>
            </w:r>
          </w:p>
          <w:p w14:paraId="1A543F25" w14:textId="30D2B338" w:rsidR="00D1037C" w:rsidRDefault="00133F7B" w:rsidP="00BD3236">
            <w:pPr>
              <w:pStyle w:val="BodyText"/>
              <w:spacing w:beforeLines="50" w:before="120" w:afterLines="50" w:after="120" w:line="360" w:lineRule="auto"/>
              <w:rPr>
                <w:rFonts w:eastAsia="楷体_GB2312"/>
                <w:sz w:val="24"/>
                <w:szCs w:val="24"/>
              </w:rPr>
            </w:pPr>
            <w:r w:rsidRPr="001C67C4">
              <w:rPr>
                <w:rFonts w:eastAsia="楷体_GB2312"/>
                <w:sz w:val="24"/>
                <w:szCs w:val="24"/>
              </w:rPr>
              <w:t>联系人：</w:t>
            </w:r>
            <w:r w:rsidR="009255B3" w:rsidRPr="00635F14" w:rsidDel="009255B3">
              <w:rPr>
                <w:rFonts w:eastAsia="楷体_GB2312" w:hint="eastAsia"/>
                <w:sz w:val="24"/>
                <w:szCs w:val="24"/>
              </w:rPr>
              <w:t xml:space="preserve"> </w:t>
            </w:r>
            <w:r w:rsidR="008A6413">
              <w:rPr>
                <w:rFonts w:eastAsia="楷体_GB2312" w:hint="eastAsia"/>
                <w:sz w:val="24"/>
                <w:szCs w:val="24"/>
              </w:rPr>
              <w:t>【</w:t>
            </w:r>
            <w:r w:rsidR="00F70B24">
              <w:rPr>
                <w:rFonts w:eastAsia="楷体_GB2312" w:hint="eastAsia"/>
                <w:sz w:val="24"/>
                <w:szCs w:val="24"/>
              </w:rPr>
              <w:t>傅勐哲</w:t>
            </w:r>
            <w:r w:rsidR="008A6413">
              <w:rPr>
                <w:rFonts w:eastAsia="楷体_GB2312" w:hint="eastAsia"/>
                <w:sz w:val="24"/>
                <w:szCs w:val="24"/>
              </w:rPr>
              <w:t>】</w:t>
            </w:r>
          </w:p>
          <w:p w14:paraId="2D072E0F" w14:textId="6AD7BB06" w:rsidR="00D1037C" w:rsidRDefault="00133F7B" w:rsidP="008A6413">
            <w:pPr>
              <w:pStyle w:val="BodyText"/>
              <w:spacing w:beforeLines="50" w:before="120" w:afterLines="50" w:after="120" w:line="360" w:lineRule="auto"/>
              <w:rPr>
                <w:rFonts w:eastAsia="楷体_GB2312"/>
                <w:sz w:val="24"/>
                <w:szCs w:val="24"/>
              </w:rPr>
            </w:pPr>
            <w:r w:rsidRPr="001C67C4">
              <w:rPr>
                <w:rFonts w:eastAsia="楷体_GB2312"/>
                <w:sz w:val="24"/>
                <w:szCs w:val="24"/>
              </w:rPr>
              <w:t>电子邮件：【</w:t>
            </w:r>
            <w:r w:rsidR="00F70B24">
              <w:rPr>
                <w:rFonts w:eastAsia="楷体_GB2312" w:hint="eastAsia"/>
                <w:sz w:val="24"/>
                <w:szCs w:val="24"/>
              </w:rPr>
              <w:t>fumz@bocommtrust.com</w:t>
            </w:r>
            <w:r w:rsidRPr="001C67C4">
              <w:rPr>
                <w:rFonts w:eastAsia="楷体_GB2312"/>
                <w:sz w:val="24"/>
                <w:szCs w:val="24"/>
              </w:rPr>
              <w:t>】</w:t>
            </w:r>
          </w:p>
        </w:tc>
      </w:tr>
      <w:tr w:rsidR="001847FC" w:rsidRPr="001C67C4" w14:paraId="08C89839" w14:textId="77777777">
        <w:trPr>
          <w:cantSplit/>
          <w:trHeight w:val="266"/>
        </w:trPr>
        <w:tc>
          <w:tcPr>
            <w:tcW w:w="2169" w:type="dxa"/>
          </w:tcPr>
          <w:p w14:paraId="225CAFAD" w14:textId="60341EFE" w:rsidR="00C47EF8" w:rsidRDefault="00E7020E" w:rsidP="00BD3236">
            <w:pPr>
              <w:snapToGrid w:val="0"/>
              <w:spacing w:beforeLines="50" w:before="120" w:afterLines="50" w:after="120" w:line="360" w:lineRule="auto"/>
              <w:rPr>
                <w:rFonts w:eastAsia="楷体_GB2312"/>
                <w:b/>
                <w:kern w:val="2"/>
                <w:lang w:eastAsia="zh-CN"/>
              </w:rPr>
            </w:pPr>
            <w:r>
              <w:rPr>
                <w:rFonts w:eastAsia="楷体_GB2312"/>
                <w:b/>
              </w:rPr>
              <w:lastRenderedPageBreak/>
              <w:t>主承销商</w:t>
            </w:r>
            <w:r w:rsidR="00133F7B" w:rsidRPr="001C67C4">
              <w:rPr>
                <w:rFonts w:eastAsia="楷体_GB2312"/>
                <w:b/>
              </w:rPr>
              <w:t>：</w:t>
            </w:r>
          </w:p>
        </w:tc>
        <w:tc>
          <w:tcPr>
            <w:tcW w:w="5601" w:type="dxa"/>
          </w:tcPr>
          <w:p w14:paraId="58CC3E09" w14:textId="6F315EF4" w:rsidR="00D1037C" w:rsidRDefault="002822E3" w:rsidP="00157D71">
            <w:pPr>
              <w:spacing w:beforeLines="50" w:before="120" w:afterLines="50" w:after="120" w:line="360" w:lineRule="auto"/>
              <w:rPr>
                <w:rFonts w:eastAsia="楷体_GB2312"/>
                <w:b/>
                <w:kern w:val="2"/>
                <w:lang w:eastAsia="zh-CN"/>
              </w:rPr>
            </w:pPr>
            <w:sdt>
              <w:sdtPr>
                <w:rPr>
                  <w:rFonts w:eastAsia="楷体_GB2312" w:hint="eastAsia"/>
                  <w:b/>
                  <w:lang w:eastAsia="zh-CN"/>
                </w:rPr>
                <w:alias w:val="PrimarySeller"/>
                <w:tag w:val="PrimarySeller"/>
                <w:id w:val="1147710136"/>
                <w:placeholder>
                  <w:docPart w:val="A39924DD6C164970A8A0A5B6CEEC2EB2"/>
                </w:placeholder>
                <w:text/>
              </w:sdtPr>
              <w:sdtEndPr>
                <w:rPr>
                  <w:rFonts w:hint="default"/>
                </w:rPr>
              </w:sdtEndPr>
              <w:sdtContent>
                <w:r w:rsidR="00AD78D5" w:rsidRPr="00AD78D5">
                  <w:rPr>
                    <w:rFonts w:eastAsia="楷体_GB2312" w:hint="eastAsia"/>
                    <w:b/>
                    <w:lang w:eastAsia="zh-CN"/>
                  </w:rPr>
                  <w:t>招商证券股份有限公司</w:t>
                </w:r>
              </w:sdtContent>
            </w:sdt>
          </w:p>
          <w:p w14:paraId="6A55AA2D" w14:textId="77777777" w:rsidR="00F215B7" w:rsidRPr="00EA2ADF" w:rsidRDefault="00F215B7" w:rsidP="00F215B7">
            <w:pPr>
              <w:spacing w:beforeLines="50" w:before="120" w:afterLines="50" w:after="120" w:line="360" w:lineRule="auto"/>
              <w:rPr>
                <w:ins w:id="785" w:author="zszq" w:date="2016-06-02T14:41:00Z"/>
                <w:rFonts w:eastAsia="楷体_GB2312"/>
                <w:lang w:eastAsia="zh-CN"/>
              </w:rPr>
            </w:pPr>
            <w:ins w:id="786" w:author="zszq" w:date="2016-06-02T14:41:00Z">
              <w:r w:rsidRPr="00EA2ADF">
                <w:rPr>
                  <w:rFonts w:eastAsia="楷体_GB2312"/>
                </w:rPr>
                <w:t>地址：</w:t>
              </w:r>
              <w:r w:rsidRPr="00EA2ADF">
                <w:rPr>
                  <w:rFonts w:eastAsia="楷体_GB2312"/>
                  <w:lang w:eastAsia="zh-CN"/>
                </w:rPr>
                <w:t>广东省深圳市益田路江苏大厦</w:t>
              </w:r>
              <w:r w:rsidRPr="00EA2ADF">
                <w:rPr>
                  <w:rFonts w:eastAsia="楷体_GB2312"/>
                  <w:lang w:eastAsia="zh-CN"/>
                </w:rPr>
                <w:t>A</w:t>
              </w:r>
              <w:r w:rsidRPr="00EA2ADF">
                <w:rPr>
                  <w:rFonts w:eastAsia="楷体_GB2312"/>
                  <w:lang w:eastAsia="zh-CN"/>
                </w:rPr>
                <w:t>座</w:t>
              </w:r>
              <w:r w:rsidRPr="00EA2ADF">
                <w:rPr>
                  <w:rFonts w:eastAsia="楷体_GB2312"/>
                  <w:lang w:eastAsia="zh-CN"/>
                </w:rPr>
                <w:t>41</w:t>
              </w:r>
              <w:r w:rsidRPr="00EA2ADF">
                <w:rPr>
                  <w:rFonts w:eastAsia="楷体_GB2312"/>
                  <w:lang w:eastAsia="zh-CN"/>
                </w:rPr>
                <w:t>楼</w:t>
              </w:r>
            </w:ins>
          </w:p>
          <w:p w14:paraId="736E6E31" w14:textId="77777777" w:rsidR="00F215B7" w:rsidRPr="00EA2ADF" w:rsidRDefault="00F215B7" w:rsidP="00F215B7">
            <w:pPr>
              <w:spacing w:beforeLines="50" w:before="120" w:afterLines="50" w:after="120" w:line="360" w:lineRule="auto"/>
              <w:rPr>
                <w:ins w:id="787" w:author="zszq" w:date="2016-06-02T14:41:00Z"/>
                <w:rFonts w:eastAsia="楷体_GB2312"/>
                <w:lang w:eastAsia="zh-CN"/>
              </w:rPr>
            </w:pPr>
            <w:ins w:id="788" w:author="zszq" w:date="2016-06-02T14:41:00Z">
              <w:r w:rsidRPr="00EA2ADF">
                <w:rPr>
                  <w:rFonts w:eastAsia="楷体_GB2312"/>
                </w:rPr>
                <w:t>邮编：</w:t>
              </w:r>
              <w:r w:rsidRPr="00EA2ADF">
                <w:rPr>
                  <w:rFonts w:eastAsia="楷体_GB2312"/>
                  <w:lang w:eastAsia="zh-CN"/>
                </w:rPr>
                <w:t>518026</w:t>
              </w:r>
            </w:ins>
          </w:p>
          <w:p w14:paraId="6E863294" w14:textId="77777777" w:rsidR="00F215B7" w:rsidRPr="00EA2ADF" w:rsidRDefault="00F215B7" w:rsidP="00F215B7">
            <w:pPr>
              <w:spacing w:beforeLines="50" w:before="120" w:afterLines="50" w:after="120" w:line="360" w:lineRule="auto"/>
              <w:rPr>
                <w:ins w:id="789" w:author="zszq" w:date="2016-06-02T14:41:00Z"/>
                <w:rFonts w:eastAsia="楷体_GB2312"/>
              </w:rPr>
            </w:pPr>
            <w:ins w:id="790" w:author="zszq" w:date="2016-06-02T14:41:00Z">
              <w:r w:rsidRPr="00EA2ADF">
                <w:rPr>
                  <w:rFonts w:eastAsia="楷体_GB2312"/>
                </w:rPr>
                <w:t>电话：</w:t>
              </w:r>
              <w:r w:rsidRPr="00D6653A">
                <w:rPr>
                  <w:rFonts w:eastAsia="楷体_GB2312"/>
                </w:rPr>
                <w:t>0755-82943666</w:t>
              </w:r>
            </w:ins>
          </w:p>
          <w:p w14:paraId="2D4F3D72" w14:textId="77777777" w:rsidR="00F215B7" w:rsidRPr="00EA2ADF" w:rsidRDefault="00F215B7" w:rsidP="00F215B7">
            <w:pPr>
              <w:spacing w:beforeLines="50" w:before="120" w:afterLines="50" w:after="120" w:line="360" w:lineRule="auto"/>
              <w:rPr>
                <w:ins w:id="791" w:author="zszq" w:date="2016-06-02T14:41:00Z"/>
                <w:rFonts w:eastAsia="楷体_GB2312"/>
              </w:rPr>
            </w:pPr>
            <w:ins w:id="792" w:author="zszq" w:date="2016-06-02T14:41:00Z">
              <w:r w:rsidRPr="00EA2ADF">
                <w:rPr>
                  <w:rFonts w:eastAsia="楷体_GB2312"/>
                </w:rPr>
                <w:t>传真：</w:t>
              </w:r>
              <w:r w:rsidRPr="00D6653A">
                <w:rPr>
                  <w:rFonts w:eastAsia="楷体_GB2312"/>
                </w:rPr>
                <w:t>0755-82943121</w:t>
              </w:r>
            </w:ins>
          </w:p>
          <w:p w14:paraId="5548949F" w14:textId="3E28A805" w:rsidR="00F215B7" w:rsidRDefault="00F215B7" w:rsidP="00F215B7">
            <w:pPr>
              <w:spacing w:beforeLines="50" w:before="120" w:afterLines="50" w:after="120" w:line="360" w:lineRule="auto"/>
              <w:rPr>
                <w:ins w:id="793" w:author="zszq" w:date="2016-06-02T14:41:00Z"/>
                <w:rFonts w:eastAsia="楷体_GB2312"/>
                <w:lang w:eastAsia="zh-CN"/>
              </w:rPr>
            </w:pPr>
            <w:ins w:id="794" w:author="zszq" w:date="2016-06-02T14:41:00Z">
              <w:r w:rsidRPr="00EA2ADF">
                <w:rPr>
                  <w:rFonts w:eastAsia="楷体_GB2312"/>
                </w:rPr>
                <w:t>联系人：</w:t>
              </w:r>
              <w:r w:rsidRPr="00D6653A">
                <w:rPr>
                  <w:rFonts w:eastAsia="楷体_GB2312" w:hint="eastAsia"/>
                </w:rPr>
                <w:t>胡晓和、左飞、</w:t>
              </w:r>
              <w:r>
                <w:rPr>
                  <w:rFonts w:eastAsia="楷体_GB2312" w:hint="eastAsia"/>
                  <w:lang w:eastAsia="zh-CN"/>
                </w:rPr>
                <w:t>杨珺皓、</w:t>
              </w:r>
              <w:r>
                <w:rPr>
                  <w:rFonts w:eastAsia="楷体_GB2312" w:hint="eastAsia"/>
                </w:rPr>
                <w:t>孙源</w:t>
              </w:r>
            </w:ins>
          </w:p>
          <w:p w14:paraId="31388977" w14:textId="77777777" w:rsidR="008671F3" w:rsidRDefault="00133F7B" w:rsidP="00157D71">
            <w:pPr>
              <w:spacing w:beforeLines="50" w:before="120" w:afterLines="50" w:after="120" w:line="360" w:lineRule="auto"/>
              <w:rPr>
                <w:ins w:id="795" w:author="zszq" w:date="2016-06-02T14:41:00Z"/>
                <w:rFonts w:eastAsia="楷体_GB2312"/>
                <w:lang w:eastAsia="zh-CN"/>
              </w:rPr>
            </w:pPr>
            <w:r w:rsidRPr="001C67C4">
              <w:rPr>
                <w:rFonts w:eastAsia="楷体_GB2312"/>
              </w:rPr>
              <w:t>电子邮件：</w:t>
            </w:r>
            <w:ins w:id="796" w:author="zszq" w:date="2016-06-02T14:41:00Z">
              <w:r w:rsidR="008671F3">
                <w:rPr>
                  <w:rFonts w:eastAsia="楷体_GB2312"/>
                  <w:lang w:eastAsia="zh-CN"/>
                </w:rPr>
                <w:fldChar w:fldCharType="begin"/>
              </w:r>
              <w:r w:rsidR="008671F3">
                <w:rPr>
                  <w:rFonts w:eastAsia="楷体_GB2312"/>
                  <w:lang w:eastAsia="zh-CN"/>
                </w:rPr>
                <w:instrText xml:space="preserve"> HYPERLINK "mailto:</w:instrText>
              </w:r>
              <w:r w:rsidR="008671F3">
                <w:rPr>
                  <w:rFonts w:eastAsia="楷体_GB2312" w:hint="eastAsia"/>
                  <w:lang w:eastAsia="zh-CN"/>
                </w:rPr>
                <w:instrText>yangjunhao@cmschina.com.cn</w:instrText>
              </w:r>
              <w:r w:rsidR="008671F3">
                <w:rPr>
                  <w:rFonts w:eastAsia="楷体_GB2312"/>
                  <w:lang w:eastAsia="zh-CN"/>
                </w:rPr>
                <w:instrText xml:space="preserve">" </w:instrText>
              </w:r>
              <w:r w:rsidR="008671F3">
                <w:rPr>
                  <w:rFonts w:eastAsia="楷体_GB2312"/>
                  <w:lang w:eastAsia="zh-CN"/>
                </w:rPr>
                <w:fldChar w:fldCharType="separate"/>
              </w:r>
              <w:r w:rsidR="008671F3" w:rsidRPr="008B3C64">
                <w:rPr>
                  <w:rStyle w:val="Hyperlink"/>
                  <w:rFonts w:eastAsia="楷体_GB2312" w:hint="eastAsia"/>
                  <w:lang w:eastAsia="zh-CN"/>
                </w:rPr>
                <w:t>yangjunhao@cmschina.com.cn</w:t>
              </w:r>
              <w:r w:rsidR="008671F3">
                <w:rPr>
                  <w:rFonts w:eastAsia="楷体_GB2312"/>
                  <w:lang w:eastAsia="zh-CN"/>
                </w:rPr>
                <w:fldChar w:fldCharType="end"/>
              </w:r>
              <w:r w:rsidR="008671F3">
                <w:rPr>
                  <w:rFonts w:eastAsia="楷体_GB2312" w:hint="eastAsia"/>
                  <w:lang w:eastAsia="zh-CN"/>
                </w:rPr>
                <w:t>；</w:t>
              </w:r>
            </w:ins>
          </w:p>
          <w:p w14:paraId="502DD170" w14:textId="4BFA37AD" w:rsidR="00D1037C" w:rsidRDefault="00FD1ADA" w:rsidP="00AD78D5">
            <w:pPr>
              <w:spacing w:beforeLines="50" w:before="120" w:afterLines="50" w:after="120" w:line="360" w:lineRule="auto"/>
              <w:rPr>
                <w:rFonts w:eastAsia="楷体_GB2312"/>
                <w:kern w:val="2"/>
                <w:lang w:eastAsia="zh-CN"/>
              </w:rPr>
            </w:pPr>
            <w:ins w:id="797" w:author="zszq" w:date="2016-06-02T14:41:00Z">
              <w:r>
                <w:rPr>
                  <w:rFonts w:eastAsia="楷体_GB2312"/>
                  <w:lang w:eastAsia="zh-CN"/>
                </w:rPr>
                <w:t>sunyuan</w:t>
              </w:r>
              <w:r w:rsidR="008671F3">
                <w:rPr>
                  <w:rFonts w:eastAsia="楷体_GB2312" w:hint="eastAsia"/>
                  <w:lang w:eastAsia="zh-CN"/>
                </w:rPr>
                <w:t>3@cmschina.com.cn</w:t>
              </w:r>
            </w:ins>
          </w:p>
        </w:tc>
      </w:tr>
    </w:tbl>
    <w:p w14:paraId="56DBF332"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798" w:name="_Toc375512503"/>
      <w:bookmarkStart w:id="799" w:name="_Toc375512719"/>
      <w:bookmarkStart w:id="800" w:name="_Toc377477267"/>
      <w:bookmarkStart w:id="801" w:name="_Toc377477337"/>
      <w:bookmarkStart w:id="802" w:name="_Toc377477693"/>
      <w:bookmarkStart w:id="803" w:name="_Toc377477766"/>
      <w:r w:rsidRPr="001C67C4">
        <w:rPr>
          <w:rFonts w:eastAsia="楷体_GB2312"/>
          <w:lang w:eastAsia="zh-CN"/>
        </w:rPr>
        <w:t>一方通讯地址或联络方式发生变化，应自发生变化之日起</w:t>
      </w:r>
      <w:r w:rsidRPr="001C67C4">
        <w:rPr>
          <w:rFonts w:eastAsia="楷体_GB2312"/>
          <w:lang w:eastAsia="zh-CN"/>
        </w:rPr>
        <w:t>20</w:t>
      </w:r>
      <w:r w:rsidRPr="001C67C4">
        <w:rPr>
          <w:rFonts w:eastAsia="楷体_GB2312"/>
          <w:lang w:eastAsia="zh-CN"/>
        </w:rPr>
        <w:t>个自然日内以书面形式通知其他各方。如果在</w:t>
      </w:r>
      <w:r w:rsidRPr="001C67C4">
        <w:rPr>
          <w:rFonts w:eastAsia="楷体_GB2312"/>
          <w:lang w:eastAsia="zh-CN"/>
        </w:rPr>
        <w:t>“</w:t>
      </w:r>
      <w:r w:rsidRPr="001C67C4">
        <w:rPr>
          <w:rFonts w:eastAsia="楷体_GB2312"/>
          <w:lang w:eastAsia="zh-CN"/>
        </w:rPr>
        <w:t>《信托合同》</w:t>
      </w:r>
      <w:r w:rsidRPr="001C67C4">
        <w:rPr>
          <w:rFonts w:eastAsia="楷体_GB2312"/>
          <w:lang w:eastAsia="zh-CN"/>
        </w:rPr>
        <w:t>”</w:t>
      </w:r>
      <w:r w:rsidRPr="001C67C4">
        <w:rPr>
          <w:rFonts w:eastAsia="楷体_GB2312"/>
          <w:lang w:eastAsia="zh-CN"/>
        </w:rPr>
        <w:t>约定的信托终止日前一个月内发生变化，应在</w:t>
      </w:r>
      <w:r w:rsidRPr="001C67C4">
        <w:rPr>
          <w:rFonts w:eastAsia="楷体_GB2312"/>
          <w:lang w:eastAsia="zh-CN"/>
        </w:rPr>
        <w:t>2</w:t>
      </w:r>
      <w:r w:rsidRPr="001C67C4">
        <w:rPr>
          <w:rFonts w:eastAsia="楷体_GB2312"/>
          <w:lang w:eastAsia="zh-CN"/>
        </w:rPr>
        <w:t>个</w:t>
      </w:r>
      <w:r w:rsidRPr="001C67C4">
        <w:rPr>
          <w:rFonts w:eastAsia="楷体_GB2312"/>
          <w:lang w:eastAsia="zh-CN"/>
        </w:rPr>
        <w:t>“</w:t>
      </w:r>
      <w:r w:rsidRPr="001C67C4">
        <w:rPr>
          <w:rFonts w:eastAsia="楷体_GB2312"/>
          <w:lang w:eastAsia="zh-CN"/>
        </w:rPr>
        <w:t>工作日</w:t>
      </w:r>
      <w:r w:rsidRPr="001C67C4">
        <w:rPr>
          <w:rFonts w:eastAsia="楷体_GB2312"/>
          <w:lang w:eastAsia="zh-CN"/>
        </w:rPr>
        <w:t>”</w:t>
      </w:r>
      <w:r w:rsidRPr="001C67C4">
        <w:rPr>
          <w:rFonts w:eastAsia="楷体_GB2312"/>
          <w:lang w:eastAsia="zh-CN"/>
        </w:rPr>
        <w:t>内以书面形式通知其他各方。</w:t>
      </w:r>
      <w:bookmarkEnd w:id="798"/>
      <w:bookmarkEnd w:id="799"/>
      <w:bookmarkEnd w:id="800"/>
      <w:bookmarkEnd w:id="801"/>
      <w:bookmarkEnd w:id="802"/>
      <w:bookmarkEnd w:id="803"/>
    </w:p>
    <w:p w14:paraId="4F0DB6E8"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804" w:name="_Toc375512504"/>
      <w:bookmarkStart w:id="805" w:name="_Toc375512720"/>
      <w:bookmarkStart w:id="806" w:name="_Toc377477268"/>
      <w:bookmarkStart w:id="807" w:name="_Toc377477338"/>
      <w:bookmarkStart w:id="808" w:name="_Toc377477694"/>
      <w:bookmarkStart w:id="809" w:name="_Toc377477767"/>
      <w:r w:rsidRPr="001C67C4">
        <w:rPr>
          <w:rFonts w:eastAsia="楷体_GB2312"/>
          <w:lang w:eastAsia="zh-CN"/>
        </w:rPr>
        <w:t>如果通讯地址或联络方式发生变化的一方（简称</w:t>
      </w:r>
      <w:r w:rsidRPr="001C67C4">
        <w:rPr>
          <w:rFonts w:eastAsia="楷体_GB2312"/>
          <w:lang w:eastAsia="zh-CN"/>
        </w:rPr>
        <w:t>“</w:t>
      </w:r>
      <w:r w:rsidRPr="001C67C4">
        <w:rPr>
          <w:rFonts w:eastAsia="楷体_GB2312"/>
          <w:lang w:eastAsia="zh-CN"/>
        </w:rPr>
        <w:t>变动一方</w:t>
      </w:r>
      <w:r w:rsidRPr="001C67C4">
        <w:rPr>
          <w:rFonts w:eastAsia="楷体_GB2312"/>
          <w:lang w:eastAsia="zh-CN"/>
        </w:rPr>
        <w:t>”</w:t>
      </w:r>
      <w:r w:rsidRPr="001C67C4">
        <w:rPr>
          <w:rFonts w:eastAsia="楷体_GB2312"/>
          <w:lang w:eastAsia="zh-CN"/>
        </w:rPr>
        <w:t>），未将有关变化及时通知其他各方，除非</w:t>
      </w:r>
      <w:r w:rsidRPr="001C67C4">
        <w:rPr>
          <w:rFonts w:eastAsia="楷体_GB2312"/>
          <w:lang w:eastAsia="zh-CN"/>
        </w:rPr>
        <w:t>“</w:t>
      </w:r>
      <w:r w:rsidRPr="001C67C4">
        <w:rPr>
          <w:rFonts w:eastAsia="楷体_GB2312"/>
          <w:lang w:eastAsia="zh-CN"/>
        </w:rPr>
        <w:t>法律</w:t>
      </w:r>
      <w:r w:rsidRPr="001C67C4">
        <w:rPr>
          <w:rFonts w:eastAsia="楷体_GB2312"/>
          <w:lang w:eastAsia="zh-CN"/>
        </w:rPr>
        <w:t>”</w:t>
      </w:r>
      <w:r w:rsidRPr="001C67C4">
        <w:rPr>
          <w:rFonts w:eastAsia="楷体_GB2312"/>
          <w:lang w:eastAsia="zh-CN"/>
        </w:rPr>
        <w:t>另有规定，变动一方应对由此而造成的影响和损失承担责任。</w:t>
      </w:r>
      <w:bookmarkEnd w:id="804"/>
      <w:bookmarkEnd w:id="805"/>
      <w:bookmarkEnd w:id="806"/>
      <w:bookmarkEnd w:id="807"/>
      <w:bookmarkEnd w:id="808"/>
      <w:bookmarkEnd w:id="809"/>
    </w:p>
    <w:p w14:paraId="5C2EB1C7"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810" w:name="_Toc388889648"/>
      <w:bookmarkStart w:id="811" w:name="_Toc110397706"/>
      <w:bookmarkStart w:id="812" w:name="_Toc113253661"/>
      <w:bookmarkStart w:id="813" w:name="_Toc177196868"/>
      <w:bookmarkStart w:id="814" w:name="_Toc177197134"/>
      <w:bookmarkStart w:id="815" w:name="_Toc177197186"/>
      <w:bookmarkStart w:id="816" w:name="_Toc203368476"/>
      <w:bookmarkStart w:id="817" w:name="_Toc207015491"/>
      <w:bookmarkStart w:id="818" w:name="_Toc377477269"/>
      <w:bookmarkStart w:id="819" w:name="_Toc377477339"/>
      <w:bookmarkStart w:id="820" w:name="_Toc377477695"/>
      <w:bookmarkStart w:id="821" w:name="_Toc377477768"/>
      <w:bookmarkStart w:id="822" w:name="_Toc404172165"/>
      <w:bookmarkStart w:id="823" w:name="_Toc432776126"/>
      <w:bookmarkEnd w:id="810"/>
      <w:r w:rsidRPr="001C67C4">
        <w:rPr>
          <w:rFonts w:eastAsia="楷体_GB2312"/>
          <w:b/>
        </w:rPr>
        <w:t>转让</w:t>
      </w:r>
      <w:bookmarkEnd w:id="811"/>
      <w:bookmarkEnd w:id="812"/>
      <w:bookmarkEnd w:id="813"/>
      <w:bookmarkEnd w:id="814"/>
      <w:bookmarkEnd w:id="815"/>
      <w:bookmarkEnd w:id="816"/>
      <w:bookmarkEnd w:id="817"/>
      <w:bookmarkEnd w:id="818"/>
      <w:bookmarkEnd w:id="819"/>
      <w:bookmarkEnd w:id="820"/>
      <w:bookmarkEnd w:id="821"/>
      <w:bookmarkEnd w:id="822"/>
      <w:bookmarkEnd w:id="823"/>
    </w:p>
    <w:p w14:paraId="066714C9" w14:textId="77777777" w:rsidR="00D1037C" w:rsidRDefault="00133F7B" w:rsidP="00BD3236">
      <w:pPr>
        <w:spacing w:beforeLines="50" w:before="120" w:afterLines="50" w:after="120" w:line="360" w:lineRule="auto"/>
        <w:ind w:left="425"/>
        <w:rPr>
          <w:rFonts w:eastAsia="楷体_GB2312"/>
          <w:lang w:eastAsia="zh-CN"/>
        </w:rPr>
      </w:pPr>
      <w:r w:rsidRPr="001C67C4">
        <w:rPr>
          <w:rFonts w:eastAsia="楷体_GB2312"/>
          <w:lang w:eastAsia="zh-CN"/>
        </w:rPr>
        <w:t>未经</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各方的书面一致同意，</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任何一方不得转让其在</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项下的权利或义务。</w:t>
      </w:r>
    </w:p>
    <w:p w14:paraId="3B950F4E"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824" w:name="_Toc388889650"/>
      <w:bookmarkStart w:id="825" w:name="_Toc110397707"/>
      <w:bookmarkStart w:id="826" w:name="_Toc113253662"/>
      <w:bookmarkStart w:id="827" w:name="_Toc177196869"/>
      <w:bookmarkStart w:id="828" w:name="_Toc177197135"/>
      <w:bookmarkStart w:id="829" w:name="_Toc177197187"/>
      <w:bookmarkStart w:id="830" w:name="_Toc203368477"/>
      <w:bookmarkStart w:id="831" w:name="_Toc207015492"/>
      <w:bookmarkStart w:id="832" w:name="_Toc377477270"/>
      <w:bookmarkStart w:id="833" w:name="_Toc377477340"/>
      <w:bookmarkStart w:id="834" w:name="_Toc377477696"/>
      <w:bookmarkStart w:id="835" w:name="_Toc377477769"/>
      <w:bookmarkStart w:id="836" w:name="_Toc404172166"/>
      <w:bookmarkStart w:id="837" w:name="_Toc432776127"/>
      <w:bookmarkEnd w:id="824"/>
      <w:r w:rsidRPr="001C67C4">
        <w:rPr>
          <w:rFonts w:eastAsia="楷体_GB2312"/>
          <w:b/>
        </w:rPr>
        <w:t>法律适用和争议的解决</w:t>
      </w:r>
      <w:bookmarkEnd w:id="825"/>
      <w:bookmarkEnd w:id="826"/>
      <w:bookmarkEnd w:id="827"/>
      <w:bookmarkEnd w:id="828"/>
      <w:bookmarkEnd w:id="829"/>
      <w:bookmarkEnd w:id="830"/>
      <w:bookmarkEnd w:id="831"/>
      <w:bookmarkEnd w:id="832"/>
      <w:bookmarkEnd w:id="833"/>
      <w:bookmarkEnd w:id="834"/>
      <w:bookmarkEnd w:id="835"/>
      <w:bookmarkEnd w:id="836"/>
      <w:bookmarkEnd w:id="837"/>
    </w:p>
    <w:p w14:paraId="6078E439"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838" w:name="_Toc375512507"/>
      <w:bookmarkStart w:id="839" w:name="_Toc375512723"/>
      <w:bookmarkStart w:id="840" w:name="_Toc377477271"/>
      <w:bookmarkStart w:id="841" w:name="_Toc377477341"/>
      <w:bookmarkStart w:id="842" w:name="_Toc377477697"/>
      <w:bookmarkStart w:id="843" w:name="_Toc377477770"/>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受中华人民共和国</w:t>
      </w:r>
      <w:r w:rsidR="00CA3390" w:rsidRPr="001C67C4">
        <w:rPr>
          <w:rFonts w:eastAsia="楷体_GB2312"/>
          <w:lang w:eastAsia="zh-CN"/>
        </w:rPr>
        <w:t>“</w:t>
      </w:r>
      <w:r w:rsidRPr="001C67C4">
        <w:rPr>
          <w:rFonts w:eastAsia="楷体_GB2312"/>
          <w:lang w:eastAsia="zh-CN"/>
        </w:rPr>
        <w:t>法律</w:t>
      </w:r>
      <w:r w:rsidR="00CA3390" w:rsidRPr="001C67C4">
        <w:rPr>
          <w:rFonts w:eastAsia="楷体_GB2312"/>
          <w:lang w:eastAsia="zh-CN"/>
        </w:rPr>
        <w:t>”</w:t>
      </w:r>
      <w:r w:rsidRPr="001C67C4">
        <w:rPr>
          <w:rFonts w:eastAsia="楷体_GB2312"/>
          <w:lang w:eastAsia="zh-CN"/>
        </w:rPr>
        <w:t>管辖（为本协议之目的，不包括香港特别行政区和澳门特别行政区以及台湾地区），并按中华人民共和国</w:t>
      </w:r>
      <w:r w:rsidR="00CA3390" w:rsidRPr="001C67C4">
        <w:rPr>
          <w:rFonts w:eastAsia="楷体_GB2312"/>
          <w:lang w:eastAsia="zh-CN"/>
        </w:rPr>
        <w:t>“</w:t>
      </w:r>
      <w:r w:rsidRPr="001C67C4">
        <w:rPr>
          <w:rFonts w:eastAsia="楷体_GB2312"/>
          <w:lang w:eastAsia="zh-CN"/>
        </w:rPr>
        <w:t>法律</w:t>
      </w:r>
      <w:r w:rsidR="00CA3390" w:rsidRPr="001C67C4">
        <w:rPr>
          <w:rFonts w:eastAsia="楷体_GB2312"/>
          <w:lang w:eastAsia="zh-CN"/>
        </w:rPr>
        <w:t>”</w:t>
      </w:r>
      <w:r w:rsidRPr="001C67C4">
        <w:rPr>
          <w:rFonts w:eastAsia="楷体_GB2312"/>
          <w:lang w:eastAsia="zh-CN"/>
        </w:rPr>
        <w:t>（为本协议之目的，不包括香港特别行政区和澳门特别行政区以及台湾地区法律）解释。</w:t>
      </w:r>
      <w:bookmarkEnd w:id="838"/>
      <w:bookmarkEnd w:id="839"/>
      <w:bookmarkEnd w:id="840"/>
      <w:bookmarkEnd w:id="841"/>
      <w:bookmarkEnd w:id="842"/>
      <w:bookmarkEnd w:id="843"/>
    </w:p>
    <w:p w14:paraId="18D84416"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b/>
          <w:i/>
          <w:color w:val="FF0000"/>
        </w:rPr>
      </w:pPr>
      <w:bookmarkStart w:id="844" w:name="_Toc375512508"/>
      <w:bookmarkStart w:id="845" w:name="_Toc375512724"/>
      <w:bookmarkStart w:id="846" w:name="_Toc377477272"/>
      <w:bookmarkStart w:id="847" w:name="_Toc377477342"/>
      <w:bookmarkStart w:id="848" w:name="_Toc377477698"/>
      <w:bookmarkStart w:id="849" w:name="_Toc377477771"/>
      <w:r w:rsidRPr="001C67C4">
        <w:rPr>
          <w:rFonts w:eastAsia="楷体_GB2312"/>
          <w:lang w:eastAsia="zh-CN"/>
        </w:rPr>
        <w:t>对于各方在履行本合同中发生的争议，由各方协商解决。如争议在本合同一方向其他方发出通知后</w:t>
      </w:r>
      <w:r w:rsidRPr="001C67C4">
        <w:rPr>
          <w:rFonts w:eastAsia="楷体_GB2312"/>
          <w:lang w:eastAsia="zh-CN"/>
        </w:rPr>
        <w:t>60</w:t>
      </w:r>
      <w:r w:rsidRPr="001C67C4">
        <w:rPr>
          <w:rFonts w:eastAsia="楷体_GB2312"/>
          <w:lang w:eastAsia="zh-CN"/>
        </w:rPr>
        <w:t>日内仍未获解决，则任何一方均有权将争议提</w:t>
      </w:r>
      <w:r w:rsidRPr="001C67C4">
        <w:rPr>
          <w:rFonts w:eastAsia="楷体_GB2312"/>
          <w:lang w:eastAsia="zh-CN"/>
        </w:rPr>
        <w:lastRenderedPageBreak/>
        <w:t>交</w:t>
      </w:r>
      <w:r w:rsidR="00214B5F" w:rsidRPr="000D4041">
        <w:rPr>
          <w:rFonts w:eastAsia="楷体_GB2312" w:cs="楷体_GB2312" w:hint="eastAsia"/>
        </w:rPr>
        <w:t>至</w:t>
      </w:r>
      <w:r w:rsidR="00214B5F">
        <w:rPr>
          <w:rFonts w:eastAsia="楷体_GB2312" w:cs="楷体_GB2312" w:hint="eastAsia"/>
          <w:lang w:eastAsia="zh-CN"/>
        </w:rPr>
        <w:t>本协议签署</w:t>
      </w:r>
      <w:r w:rsidR="00214B5F">
        <w:rPr>
          <w:rFonts w:eastAsia="楷体_GB2312" w:cs="楷体_GB2312" w:hint="eastAsia"/>
        </w:rPr>
        <w:t>地</w:t>
      </w:r>
      <w:r w:rsidR="00214B5F" w:rsidRPr="000D4041">
        <w:rPr>
          <w:rFonts w:eastAsia="楷体_GB2312" w:cs="楷体_GB2312" w:hint="eastAsia"/>
        </w:rPr>
        <w:t>有管辖权的人民法院通过诉讼解决。除非生效判决另有规定，</w:t>
      </w:r>
      <w:r w:rsidR="00214B5F">
        <w:rPr>
          <w:rFonts w:eastAsia="楷体_GB2312" w:cs="楷体_GB2312" w:hint="eastAsia"/>
          <w:lang w:eastAsia="zh-CN"/>
        </w:rPr>
        <w:t>诉讼各</w:t>
      </w:r>
      <w:r w:rsidR="00214B5F" w:rsidRPr="000D4041">
        <w:rPr>
          <w:rFonts w:eastAsia="楷体_GB2312" w:cs="楷体_GB2312" w:hint="eastAsia"/>
        </w:rPr>
        <w:t>方为诉讼而实际支付的费用（包括但不限于诉讼费和合理的律师费）由败诉方承担。</w:t>
      </w:r>
    </w:p>
    <w:p w14:paraId="3BB8D09E" w14:textId="5134532B"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r w:rsidRPr="001C67C4">
        <w:rPr>
          <w:rFonts w:eastAsia="楷体_GB2312"/>
          <w:lang w:eastAsia="zh-CN"/>
        </w:rPr>
        <w:t>在</w:t>
      </w:r>
      <w:r w:rsidR="00216097">
        <w:rPr>
          <w:rFonts w:eastAsia="楷体_GB2312" w:hint="eastAsia"/>
          <w:lang w:eastAsia="zh-CN"/>
        </w:rPr>
        <w:t>诉讼</w:t>
      </w:r>
      <w:r w:rsidRPr="001C67C4">
        <w:rPr>
          <w:rFonts w:eastAsia="楷体_GB2312"/>
          <w:lang w:eastAsia="zh-CN"/>
        </w:rPr>
        <w:t>过程中，除各方有争议正在进行</w:t>
      </w:r>
      <w:r w:rsidR="00216097">
        <w:rPr>
          <w:rFonts w:eastAsia="楷体_GB2312" w:hint="eastAsia"/>
          <w:lang w:eastAsia="zh-CN"/>
        </w:rPr>
        <w:t>诉讼</w:t>
      </w:r>
      <w:r w:rsidRPr="001C67C4">
        <w:rPr>
          <w:rFonts w:eastAsia="楷体_GB2312"/>
          <w:lang w:eastAsia="zh-CN"/>
        </w:rPr>
        <w:t>的事项以外，各方应继续履行本合同。</w:t>
      </w:r>
    </w:p>
    <w:p w14:paraId="3C2801F5" w14:textId="77777777" w:rsidR="00D1037C" w:rsidRDefault="00133F7B" w:rsidP="00BD3236">
      <w:pPr>
        <w:widowControl w:val="0"/>
        <w:numPr>
          <w:ilvl w:val="0"/>
          <w:numId w:val="6"/>
        </w:numPr>
        <w:tabs>
          <w:tab w:val="left" w:pos="425"/>
        </w:tabs>
        <w:spacing w:beforeLines="50" w:before="120" w:afterLines="50" w:after="120" w:line="360" w:lineRule="auto"/>
        <w:jc w:val="both"/>
        <w:outlineLvl w:val="0"/>
        <w:rPr>
          <w:rFonts w:eastAsia="楷体_GB2312"/>
          <w:b/>
        </w:rPr>
      </w:pPr>
      <w:bookmarkStart w:id="850" w:name="_Toc388889652"/>
      <w:bookmarkStart w:id="851" w:name="_Toc388889653"/>
      <w:bookmarkStart w:id="852" w:name="_Toc388889654"/>
      <w:bookmarkStart w:id="853" w:name="_Toc388889655"/>
      <w:bookmarkStart w:id="854" w:name="_Toc110397708"/>
      <w:bookmarkStart w:id="855" w:name="_Toc113253663"/>
      <w:bookmarkStart w:id="856" w:name="_Toc177196870"/>
      <w:bookmarkStart w:id="857" w:name="_Toc177197136"/>
      <w:bookmarkStart w:id="858" w:name="_Toc177197188"/>
      <w:bookmarkStart w:id="859" w:name="_Toc203368478"/>
      <w:bookmarkStart w:id="860" w:name="_Toc207015493"/>
      <w:bookmarkStart w:id="861" w:name="_Toc377477274"/>
      <w:bookmarkStart w:id="862" w:name="_Toc377477344"/>
      <w:bookmarkStart w:id="863" w:name="_Toc377477700"/>
      <w:bookmarkStart w:id="864" w:name="_Toc377477773"/>
      <w:bookmarkStart w:id="865" w:name="_Toc404172167"/>
      <w:bookmarkStart w:id="866" w:name="_Toc432776128"/>
      <w:bookmarkEnd w:id="844"/>
      <w:bookmarkEnd w:id="845"/>
      <w:bookmarkEnd w:id="846"/>
      <w:bookmarkEnd w:id="847"/>
      <w:bookmarkEnd w:id="848"/>
      <w:bookmarkEnd w:id="849"/>
      <w:bookmarkEnd w:id="850"/>
      <w:bookmarkEnd w:id="851"/>
      <w:bookmarkEnd w:id="852"/>
      <w:bookmarkEnd w:id="853"/>
      <w:r w:rsidRPr="001C67C4">
        <w:rPr>
          <w:rFonts w:eastAsia="楷体_GB2312"/>
          <w:b/>
        </w:rPr>
        <w:t>其它</w:t>
      </w:r>
      <w:bookmarkEnd w:id="854"/>
      <w:bookmarkEnd w:id="855"/>
      <w:bookmarkEnd w:id="856"/>
      <w:bookmarkEnd w:id="857"/>
      <w:bookmarkEnd w:id="858"/>
      <w:bookmarkEnd w:id="859"/>
      <w:bookmarkEnd w:id="860"/>
      <w:bookmarkEnd w:id="861"/>
      <w:bookmarkEnd w:id="862"/>
      <w:bookmarkEnd w:id="863"/>
      <w:bookmarkEnd w:id="864"/>
      <w:r w:rsidRPr="001C67C4">
        <w:rPr>
          <w:rFonts w:eastAsia="楷体_GB2312"/>
          <w:b/>
        </w:rPr>
        <w:t>约定</w:t>
      </w:r>
      <w:bookmarkEnd w:id="865"/>
      <w:bookmarkEnd w:id="866"/>
    </w:p>
    <w:p w14:paraId="65DFF58F" w14:textId="501ACB58"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867" w:name="_Toc375512511"/>
      <w:bookmarkStart w:id="868" w:name="_Toc375512727"/>
      <w:bookmarkStart w:id="869" w:name="_Toc377477275"/>
      <w:bookmarkStart w:id="870" w:name="_Toc377477345"/>
      <w:bookmarkStart w:id="871" w:name="_Toc377477701"/>
      <w:bookmarkStart w:id="872" w:name="_Toc377477774"/>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构成</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和</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之间就</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发行和承销相关事宜达成的全部和唯一的协议，此前各方就</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的发行和承销而达成的任何承诺、谅解、安排或约定与</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不一致的以</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为准。</w:t>
      </w:r>
      <w:bookmarkEnd w:id="867"/>
      <w:bookmarkEnd w:id="868"/>
      <w:bookmarkEnd w:id="869"/>
      <w:bookmarkEnd w:id="870"/>
      <w:bookmarkEnd w:id="871"/>
      <w:bookmarkEnd w:id="872"/>
    </w:p>
    <w:p w14:paraId="5BDC5BD2"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873" w:name="_Toc375512512"/>
      <w:bookmarkStart w:id="874" w:name="_Toc375512728"/>
      <w:bookmarkStart w:id="875" w:name="_Toc377477276"/>
      <w:bookmarkStart w:id="876" w:name="_Toc377477346"/>
      <w:bookmarkStart w:id="877" w:name="_Toc377477702"/>
      <w:bookmarkStart w:id="878" w:name="_Toc377477775"/>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各方同意，</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若有任何未尽事宜，如国家</w:t>
      </w:r>
      <w:r w:rsidR="00CA3390" w:rsidRPr="001C67C4">
        <w:rPr>
          <w:rFonts w:eastAsia="楷体_GB2312"/>
          <w:lang w:eastAsia="zh-CN"/>
        </w:rPr>
        <w:t>“</w:t>
      </w:r>
      <w:r w:rsidRPr="001C67C4">
        <w:rPr>
          <w:rFonts w:eastAsia="楷体_GB2312"/>
          <w:lang w:eastAsia="zh-CN"/>
        </w:rPr>
        <w:t>法律</w:t>
      </w:r>
      <w:r w:rsidR="00CA3390" w:rsidRPr="001C67C4">
        <w:rPr>
          <w:rFonts w:eastAsia="楷体_GB2312"/>
          <w:lang w:eastAsia="zh-CN"/>
        </w:rPr>
        <w:t>”</w:t>
      </w:r>
      <w:r w:rsidRPr="001C67C4">
        <w:rPr>
          <w:rFonts w:eastAsia="楷体_GB2312"/>
          <w:lang w:eastAsia="zh-CN"/>
        </w:rPr>
        <w:t>法规、全国银行间债券市场、</w:t>
      </w:r>
      <w:r w:rsidR="00770DC1" w:rsidRPr="001C67C4">
        <w:rPr>
          <w:rFonts w:eastAsia="楷体_GB2312"/>
          <w:lang w:eastAsia="zh-CN"/>
        </w:rPr>
        <w:t>“</w:t>
      </w:r>
      <w:r w:rsidR="00770DC1" w:rsidRPr="001C67C4">
        <w:rPr>
          <w:rFonts w:eastAsia="楷体_GB2312"/>
          <w:lang w:eastAsia="zh-CN"/>
        </w:rPr>
        <w:t>交易商协会</w:t>
      </w:r>
      <w:r w:rsidR="00770DC1" w:rsidRPr="001C67C4">
        <w:rPr>
          <w:rFonts w:eastAsia="楷体_GB2312"/>
          <w:lang w:eastAsia="zh-CN"/>
        </w:rPr>
        <w:t>”</w:t>
      </w:r>
      <w:r w:rsidR="00770DC1" w:rsidRPr="001C67C4">
        <w:rPr>
          <w:rFonts w:eastAsia="楷体_GB2312"/>
          <w:lang w:eastAsia="zh-CN"/>
        </w:rPr>
        <w:t>、</w:t>
      </w:r>
      <w:r w:rsidRPr="001C67C4">
        <w:rPr>
          <w:rFonts w:eastAsia="楷体_GB2312"/>
          <w:lang w:eastAsia="zh-CN"/>
        </w:rPr>
        <w:t>中央结算公司业务规则、</w:t>
      </w:r>
      <w:r w:rsidRPr="001C67C4">
        <w:rPr>
          <w:rFonts w:eastAsia="楷体_GB2312"/>
          <w:lang w:eastAsia="zh-CN"/>
        </w:rPr>
        <w:t>“</w:t>
      </w:r>
      <w:r w:rsidRPr="001C67C4">
        <w:rPr>
          <w:rFonts w:eastAsia="楷体_GB2312"/>
          <w:lang w:eastAsia="zh-CN"/>
        </w:rPr>
        <w:t>《发行说明书》</w:t>
      </w:r>
      <w:r w:rsidRPr="001C67C4">
        <w:rPr>
          <w:rFonts w:eastAsia="楷体_GB2312"/>
          <w:lang w:eastAsia="zh-CN"/>
        </w:rPr>
        <w:t>”</w:t>
      </w:r>
      <w:r w:rsidRPr="001C67C4">
        <w:rPr>
          <w:rFonts w:eastAsia="楷体_GB2312"/>
          <w:lang w:eastAsia="zh-CN"/>
        </w:rPr>
        <w:t>有规定的，则适用其规定。如上述</w:t>
      </w:r>
      <w:r w:rsidR="00CA3390" w:rsidRPr="001C67C4">
        <w:rPr>
          <w:rFonts w:eastAsia="楷体_GB2312"/>
          <w:lang w:eastAsia="zh-CN"/>
        </w:rPr>
        <w:t>“</w:t>
      </w:r>
      <w:r w:rsidRPr="001C67C4">
        <w:rPr>
          <w:rFonts w:eastAsia="楷体_GB2312"/>
          <w:lang w:eastAsia="zh-CN"/>
        </w:rPr>
        <w:t>法律</w:t>
      </w:r>
      <w:r w:rsidR="00CA3390" w:rsidRPr="001C67C4">
        <w:rPr>
          <w:rFonts w:eastAsia="楷体_GB2312"/>
          <w:lang w:eastAsia="zh-CN"/>
        </w:rPr>
        <w:t>”</w:t>
      </w:r>
      <w:r w:rsidRPr="001C67C4">
        <w:rPr>
          <w:rFonts w:eastAsia="楷体_GB2312"/>
          <w:lang w:eastAsia="zh-CN"/>
        </w:rPr>
        <w:t>法规、规则和协议均无规定，则应由有关各方协商解决。</w:t>
      </w:r>
      <w:bookmarkEnd w:id="873"/>
      <w:bookmarkEnd w:id="874"/>
      <w:bookmarkEnd w:id="875"/>
      <w:bookmarkEnd w:id="876"/>
      <w:bookmarkEnd w:id="877"/>
      <w:bookmarkEnd w:id="878"/>
    </w:p>
    <w:p w14:paraId="2FBB5E35"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879" w:name="_Toc375512513"/>
      <w:bookmarkStart w:id="880" w:name="_Toc375512729"/>
      <w:bookmarkStart w:id="881" w:name="_Toc377477277"/>
      <w:bookmarkStart w:id="882" w:name="_Toc377477347"/>
      <w:bookmarkStart w:id="883" w:name="_Toc377477703"/>
      <w:bookmarkStart w:id="884" w:name="_Toc377477776"/>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的修改只能采取书面形式，并由</w:t>
      </w:r>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各方签署并加盖公章后生效。</w:t>
      </w:r>
      <w:bookmarkEnd w:id="879"/>
      <w:bookmarkEnd w:id="880"/>
      <w:bookmarkEnd w:id="881"/>
      <w:bookmarkEnd w:id="882"/>
      <w:bookmarkEnd w:id="883"/>
      <w:bookmarkEnd w:id="884"/>
    </w:p>
    <w:p w14:paraId="4219E5B4" w14:textId="77777777"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885" w:name="_Toc375512514"/>
      <w:bookmarkStart w:id="886" w:name="_Toc375512730"/>
      <w:bookmarkStart w:id="887" w:name="_Toc377477278"/>
      <w:bookmarkStart w:id="888" w:name="_Toc377477348"/>
      <w:bookmarkStart w:id="889" w:name="_Toc377477704"/>
      <w:bookmarkStart w:id="890" w:name="_Toc377477777"/>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由协议各方法定代表人（或授权代表）正式签章、加盖公章后生效。</w:t>
      </w:r>
      <w:bookmarkEnd w:id="885"/>
      <w:bookmarkEnd w:id="886"/>
      <w:bookmarkEnd w:id="887"/>
      <w:bookmarkEnd w:id="888"/>
      <w:bookmarkEnd w:id="889"/>
      <w:bookmarkEnd w:id="890"/>
    </w:p>
    <w:p w14:paraId="768E0B0C" w14:textId="72BA208D" w:rsidR="00D1037C" w:rsidRDefault="00133F7B" w:rsidP="00BD3236">
      <w:pPr>
        <w:widowControl w:val="0"/>
        <w:numPr>
          <w:ilvl w:val="1"/>
          <w:numId w:val="6"/>
        </w:numPr>
        <w:tabs>
          <w:tab w:val="left" w:pos="851"/>
        </w:tabs>
        <w:spacing w:beforeLines="50" w:before="120" w:afterLines="50" w:after="120" w:line="360" w:lineRule="auto"/>
        <w:ind w:left="851" w:hanging="425"/>
        <w:jc w:val="both"/>
        <w:rPr>
          <w:rFonts w:eastAsia="楷体_GB2312"/>
          <w:lang w:eastAsia="zh-CN"/>
        </w:rPr>
      </w:pPr>
      <w:bookmarkStart w:id="891" w:name="_Toc375512515"/>
      <w:bookmarkStart w:id="892" w:name="_Toc375512731"/>
      <w:bookmarkStart w:id="893" w:name="_Toc377477279"/>
      <w:bookmarkStart w:id="894" w:name="_Toc377477349"/>
      <w:bookmarkStart w:id="895" w:name="_Toc377477705"/>
      <w:bookmarkStart w:id="896" w:name="_Toc377477778"/>
      <w:r w:rsidRPr="001C67C4">
        <w:rPr>
          <w:rFonts w:eastAsia="楷体_GB2312"/>
          <w:lang w:eastAsia="zh-CN"/>
        </w:rPr>
        <w:t>“</w:t>
      </w:r>
      <w:r w:rsidRPr="001C67C4">
        <w:rPr>
          <w:rFonts w:eastAsia="楷体_GB2312"/>
          <w:lang w:eastAsia="zh-CN"/>
        </w:rPr>
        <w:t>本协议</w:t>
      </w:r>
      <w:r w:rsidRPr="001C67C4">
        <w:rPr>
          <w:rFonts w:eastAsia="楷体_GB2312"/>
          <w:lang w:eastAsia="zh-CN"/>
        </w:rPr>
        <w:t>”</w:t>
      </w:r>
      <w:r w:rsidRPr="001C67C4">
        <w:rPr>
          <w:rFonts w:eastAsia="楷体_GB2312"/>
          <w:lang w:eastAsia="zh-CN"/>
        </w:rPr>
        <w:t>正本一式</w:t>
      </w:r>
      <w:r w:rsidR="008A6413">
        <w:rPr>
          <w:rFonts w:eastAsia="楷体_GB2312" w:hint="eastAsia"/>
          <w:lang w:eastAsia="zh-CN"/>
        </w:rPr>
        <w:t>【捌】</w:t>
      </w:r>
      <w:r w:rsidRPr="001C67C4">
        <w:rPr>
          <w:rFonts w:eastAsia="楷体_GB2312"/>
          <w:lang w:eastAsia="zh-CN"/>
        </w:rPr>
        <w:t>份，具有同等法律效力；</w:t>
      </w:r>
      <w:r w:rsidRPr="001C67C4">
        <w:rPr>
          <w:rFonts w:eastAsia="楷体_GB2312"/>
          <w:lang w:eastAsia="zh-CN"/>
        </w:rPr>
        <w:t>“</w:t>
      </w:r>
      <w:r w:rsidRPr="001C67C4">
        <w:rPr>
          <w:rFonts w:eastAsia="楷体_GB2312"/>
          <w:lang w:eastAsia="zh-CN"/>
        </w:rPr>
        <w:t>发起机构</w:t>
      </w:r>
      <w:r w:rsidRPr="001C67C4">
        <w:rPr>
          <w:rFonts w:eastAsia="楷体_GB2312"/>
          <w:lang w:eastAsia="zh-CN"/>
        </w:rPr>
        <w:t>”</w:t>
      </w:r>
      <w:r w:rsidRPr="001C67C4">
        <w:rPr>
          <w:rFonts w:eastAsia="楷体_GB2312"/>
          <w:lang w:eastAsia="zh-CN"/>
        </w:rPr>
        <w:t>、</w:t>
      </w:r>
      <w:r w:rsidRPr="001C67C4">
        <w:rPr>
          <w:rFonts w:eastAsia="楷体_GB2312"/>
          <w:lang w:eastAsia="zh-CN"/>
        </w:rPr>
        <w:t>“</w:t>
      </w:r>
      <w:r w:rsidRPr="001C67C4">
        <w:rPr>
          <w:rFonts w:eastAsia="楷体_GB2312"/>
          <w:lang w:eastAsia="zh-CN"/>
        </w:rPr>
        <w:t>发行人</w:t>
      </w:r>
      <w:r w:rsidRPr="001C67C4">
        <w:rPr>
          <w:rFonts w:eastAsia="楷体_GB2312"/>
          <w:lang w:eastAsia="zh-CN"/>
        </w:rPr>
        <w:t>”</w:t>
      </w:r>
      <w:r w:rsidRPr="001C67C4">
        <w:rPr>
          <w:rFonts w:eastAsia="楷体_GB2312"/>
          <w:lang w:eastAsia="zh-CN"/>
        </w:rPr>
        <w:t>和</w:t>
      </w:r>
      <w:r w:rsidRPr="001C67C4">
        <w:rPr>
          <w:rFonts w:eastAsia="楷体_GB2312"/>
          <w:lang w:eastAsia="zh-CN"/>
        </w:rPr>
        <w:t>“</w:t>
      </w:r>
      <w:r w:rsidR="00E7020E">
        <w:rPr>
          <w:rFonts w:eastAsia="楷体_GB2312"/>
          <w:lang w:eastAsia="zh-CN"/>
        </w:rPr>
        <w:t>主承销商</w:t>
      </w:r>
      <w:r w:rsidRPr="001C67C4">
        <w:rPr>
          <w:rFonts w:eastAsia="楷体_GB2312"/>
          <w:lang w:eastAsia="zh-CN"/>
        </w:rPr>
        <w:t>”</w:t>
      </w:r>
      <w:r w:rsidRPr="001C67C4">
        <w:rPr>
          <w:rFonts w:eastAsia="楷体_GB2312"/>
          <w:lang w:eastAsia="zh-CN"/>
        </w:rPr>
        <w:t>各执</w:t>
      </w:r>
      <w:r w:rsidR="008A6413">
        <w:rPr>
          <w:rFonts w:eastAsia="楷体_GB2312" w:hint="eastAsia"/>
          <w:lang w:eastAsia="zh-CN"/>
        </w:rPr>
        <w:t>【</w:t>
      </w:r>
      <w:r w:rsidR="00950459" w:rsidRPr="001C67C4">
        <w:rPr>
          <w:rFonts w:eastAsia="楷体_GB2312"/>
          <w:lang w:eastAsia="zh-CN"/>
        </w:rPr>
        <w:t>贰</w:t>
      </w:r>
      <w:r w:rsidR="008A6413">
        <w:rPr>
          <w:rFonts w:eastAsia="楷体_GB2312" w:hint="eastAsia"/>
          <w:lang w:eastAsia="zh-CN"/>
        </w:rPr>
        <w:t>】</w:t>
      </w:r>
      <w:r w:rsidRPr="001C67C4">
        <w:rPr>
          <w:rFonts w:eastAsia="楷体_GB2312"/>
          <w:lang w:eastAsia="zh-CN"/>
        </w:rPr>
        <w:t>份，其他用于备案使用。</w:t>
      </w:r>
      <w:bookmarkEnd w:id="891"/>
      <w:bookmarkEnd w:id="892"/>
      <w:bookmarkEnd w:id="893"/>
      <w:bookmarkEnd w:id="894"/>
      <w:bookmarkEnd w:id="895"/>
      <w:bookmarkEnd w:id="896"/>
    </w:p>
    <w:p w14:paraId="424AB156" w14:textId="77777777" w:rsidR="00D1037C" w:rsidRDefault="00133F7B" w:rsidP="00BD3236">
      <w:pPr>
        <w:spacing w:beforeLines="50" w:before="120" w:afterLines="50" w:after="120" w:line="360" w:lineRule="auto"/>
        <w:ind w:right="210"/>
        <w:rPr>
          <w:rFonts w:eastAsia="楷体_GB2312"/>
          <w:i/>
          <w:lang w:eastAsia="zh-CN"/>
        </w:rPr>
      </w:pPr>
      <w:r w:rsidRPr="001C67C4">
        <w:rPr>
          <w:rFonts w:eastAsia="楷体_GB2312"/>
          <w:i/>
          <w:lang w:eastAsia="zh-CN"/>
        </w:rPr>
        <w:t>（以下无正文）</w:t>
      </w:r>
    </w:p>
    <w:p w14:paraId="46821253" w14:textId="77777777" w:rsidR="00D1037C" w:rsidRDefault="00133F7B" w:rsidP="00BD3236">
      <w:pPr>
        <w:spacing w:beforeLines="50" w:before="120" w:afterLines="50" w:after="120" w:line="360" w:lineRule="auto"/>
        <w:rPr>
          <w:rFonts w:eastAsia="楷体_GB2312"/>
          <w:lang w:eastAsia="zh-CN"/>
        </w:rPr>
      </w:pPr>
      <w:r w:rsidRPr="001C67C4">
        <w:rPr>
          <w:rFonts w:eastAsia="楷体_GB2312"/>
          <w:lang w:eastAsia="zh-CN"/>
        </w:rPr>
        <w:br w:type="page"/>
      </w:r>
      <w:r w:rsidRPr="001C67C4">
        <w:rPr>
          <w:rFonts w:eastAsia="楷体_GB2312"/>
          <w:lang w:eastAsia="zh-CN"/>
        </w:rPr>
        <w:lastRenderedPageBreak/>
        <w:t>（本页无正文）</w:t>
      </w:r>
    </w:p>
    <w:p w14:paraId="0705CB14" w14:textId="77777777" w:rsidR="00D1037C" w:rsidRDefault="00D1037C" w:rsidP="00BD3236">
      <w:pPr>
        <w:spacing w:beforeLines="50" w:before="120" w:afterLines="50" w:after="120" w:line="360" w:lineRule="auto"/>
        <w:jc w:val="center"/>
        <w:rPr>
          <w:rFonts w:eastAsia="楷体_GB2312"/>
          <w:lang w:eastAsia="zh-CN"/>
        </w:rPr>
      </w:pPr>
    </w:p>
    <w:p w14:paraId="044C7857" w14:textId="77777777" w:rsidR="00D1037C" w:rsidRDefault="00D1037C" w:rsidP="00BD3236">
      <w:pPr>
        <w:spacing w:beforeLines="50" w:before="120" w:afterLines="50" w:after="120" w:line="360" w:lineRule="auto"/>
        <w:jc w:val="center"/>
        <w:rPr>
          <w:rFonts w:eastAsia="楷体_GB2312"/>
          <w:lang w:eastAsia="zh-CN"/>
        </w:rPr>
      </w:pPr>
    </w:p>
    <w:p w14:paraId="04B14C52" w14:textId="596880CD" w:rsidR="00D1037C" w:rsidRDefault="002822E3" w:rsidP="00BD3236">
      <w:pPr>
        <w:spacing w:beforeLines="50" w:before="120" w:afterLines="50" w:after="120" w:line="360" w:lineRule="auto"/>
        <w:jc w:val="center"/>
        <w:rPr>
          <w:rFonts w:eastAsia="楷体_GB2312"/>
          <w:b/>
          <w:sz w:val="36"/>
          <w:szCs w:val="36"/>
          <w:lang w:eastAsia="zh-CN"/>
        </w:rPr>
      </w:pPr>
      <w:sdt>
        <w:sdtPr>
          <w:rPr>
            <w:rFonts w:eastAsia="楷体_GB2312" w:hint="eastAsia"/>
            <w:b/>
            <w:sz w:val="36"/>
            <w:szCs w:val="36"/>
            <w:lang w:eastAsia="zh-CN"/>
          </w:rPr>
          <w:alias w:val="TrustName"/>
          <w:tag w:val="TrustName"/>
          <w:id w:val="1302194183"/>
          <w:placeholder>
            <w:docPart w:val="6ABF93C9F7A54142B716E6530CEA9611"/>
          </w:placeholder>
          <w:text/>
        </w:sdtPr>
        <w:sdtEndPr/>
        <w:sdtContent>
          <w:r w:rsidR="00B848B7" w:rsidRPr="00B848B7">
            <w:rPr>
              <w:rFonts w:eastAsia="楷体_GB2312" w:hint="eastAsia"/>
              <w:b/>
              <w:sz w:val="36"/>
              <w:szCs w:val="36"/>
              <w:lang w:eastAsia="zh-CN"/>
            </w:rPr>
            <w:t>苏福</w:t>
          </w:r>
        </w:sdtContent>
      </w:sdt>
      <w:r w:rsidR="00174F7F">
        <w:rPr>
          <w:rFonts w:eastAsia="楷体_GB2312"/>
          <w:b/>
          <w:sz w:val="36"/>
          <w:szCs w:val="36"/>
          <w:lang w:eastAsia="zh-CN"/>
        </w:rPr>
        <w:t>信托资产支持证券</w:t>
      </w:r>
    </w:p>
    <w:p w14:paraId="20C9876F" w14:textId="77777777" w:rsidR="00D1037C" w:rsidRDefault="00133F7B" w:rsidP="00BD3236">
      <w:pPr>
        <w:spacing w:beforeLines="50" w:before="120" w:afterLines="50" w:after="120" w:line="360" w:lineRule="auto"/>
        <w:jc w:val="center"/>
        <w:rPr>
          <w:rFonts w:eastAsia="楷体_GB2312"/>
          <w:b/>
          <w:lang w:eastAsia="zh-CN"/>
        </w:rPr>
      </w:pPr>
      <w:r w:rsidRPr="001C67C4">
        <w:rPr>
          <w:rFonts w:eastAsia="楷体_GB2312"/>
          <w:b/>
          <w:sz w:val="36"/>
          <w:szCs w:val="36"/>
          <w:lang w:eastAsia="zh-CN"/>
        </w:rPr>
        <w:t>承销协议</w:t>
      </w:r>
    </w:p>
    <w:p w14:paraId="6E5D7627" w14:textId="77777777" w:rsidR="00D1037C" w:rsidRDefault="00D1037C" w:rsidP="00BD3236">
      <w:pPr>
        <w:spacing w:beforeLines="50" w:before="120" w:afterLines="50" w:after="120" w:line="360" w:lineRule="auto"/>
        <w:jc w:val="center"/>
        <w:rPr>
          <w:rFonts w:eastAsia="楷体_GB2312"/>
          <w:b/>
          <w:sz w:val="26"/>
          <w:lang w:eastAsia="zh-CN"/>
        </w:rPr>
      </w:pPr>
    </w:p>
    <w:p w14:paraId="128AA54A" w14:textId="77777777" w:rsidR="00D1037C" w:rsidRDefault="00133F7B" w:rsidP="00BD3236">
      <w:pPr>
        <w:spacing w:beforeLines="50" w:before="120" w:afterLines="50" w:after="120" w:line="360" w:lineRule="auto"/>
        <w:jc w:val="center"/>
        <w:rPr>
          <w:rFonts w:eastAsia="楷体_GB2312"/>
          <w:b/>
          <w:sz w:val="26"/>
          <w:lang w:eastAsia="zh-CN"/>
        </w:rPr>
      </w:pPr>
      <w:r w:rsidRPr="001C67C4">
        <w:rPr>
          <w:rFonts w:eastAsia="楷体_GB2312"/>
          <w:b/>
          <w:sz w:val="26"/>
          <w:lang w:eastAsia="zh-CN"/>
        </w:rPr>
        <w:t>签章页</w:t>
      </w:r>
    </w:p>
    <w:p w14:paraId="6BF3C9BE" w14:textId="77777777" w:rsidR="00D1037C" w:rsidRDefault="00D1037C" w:rsidP="00BD3236">
      <w:pPr>
        <w:spacing w:beforeLines="50" w:before="120" w:afterLines="50" w:after="120" w:line="360" w:lineRule="auto"/>
        <w:rPr>
          <w:rFonts w:eastAsia="楷体_GB2312"/>
          <w:lang w:eastAsia="zh-CN"/>
        </w:rPr>
      </w:pPr>
    </w:p>
    <w:p w14:paraId="028F7144" w14:textId="77777777" w:rsidR="00D1037C" w:rsidRDefault="00D1037C" w:rsidP="00BD3236">
      <w:pPr>
        <w:spacing w:beforeLines="50" w:before="120" w:afterLines="50" w:after="120" w:line="360" w:lineRule="auto"/>
        <w:rPr>
          <w:rFonts w:eastAsia="楷体_GB2312"/>
          <w:b/>
          <w:lang w:eastAsia="zh-CN"/>
        </w:rPr>
      </w:pPr>
    </w:p>
    <w:p w14:paraId="53F8FF44" w14:textId="77777777" w:rsidR="00D1037C" w:rsidRDefault="00D1037C" w:rsidP="00BD3236">
      <w:pPr>
        <w:spacing w:beforeLines="50" w:before="120" w:afterLines="50" w:after="120" w:line="360" w:lineRule="auto"/>
        <w:rPr>
          <w:rFonts w:eastAsia="楷体_GB2312"/>
          <w:b/>
          <w:lang w:eastAsia="zh-CN"/>
        </w:rPr>
      </w:pPr>
    </w:p>
    <w:p w14:paraId="1265AB13" w14:textId="77777777" w:rsidR="00D1037C" w:rsidRDefault="00133F7B" w:rsidP="00BD3236">
      <w:pPr>
        <w:spacing w:beforeLines="50" w:before="120" w:afterLines="50" w:after="120" w:line="360" w:lineRule="auto"/>
        <w:rPr>
          <w:rFonts w:eastAsia="楷体_GB2312"/>
          <w:b/>
          <w:sz w:val="28"/>
          <w:szCs w:val="28"/>
          <w:lang w:eastAsia="zh-CN"/>
        </w:rPr>
      </w:pPr>
      <w:r w:rsidRPr="001C67C4">
        <w:rPr>
          <w:rFonts w:eastAsia="楷体_GB2312"/>
          <w:b/>
          <w:sz w:val="28"/>
          <w:szCs w:val="28"/>
          <w:lang w:eastAsia="zh-CN"/>
        </w:rPr>
        <w:t>发起机构：</w:t>
      </w:r>
    </w:p>
    <w:p w14:paraId="6160BA70" w14:textId="77777777" w:rsidR="00D1037C" w:rsidRDefault="00D1037C" w:rsidP="00BD3236">
      <w:pPr>
        <w:spacing w:beforeLines="50" w:before="120" w:afterLines="50" w:after="120" w:line="360" w:lineRule="auto"/>
        <w:rPr>
          <w:rFonts w:eastAsia="楷体_GB2312"/>
          <w:sz w:val="28"/>
          <w:szCs w:val="28"/>
          <w:lang w:eastAsia="zh-CN"/>
        </w:rPr>
      </w:pPr>
    </w:p>
    <w:p w14:paraId="56DD3FEA" w14:textId="1918F230" w:rsidR="00D1037C" w:rsidRDefault="002822E3" w:rsidP="00BD3236">
      <w:pPr>
        <w:spacing w:beforeLines="50" w:before="120" w:afterLines="50" w:after="120" w:line="360" w:lineRule="auto"/>
        <w:rPr>
          <w:rFonts w:eastAsia="楷体_GB2312"/>
          <w:sz w:val="28"/>
          <w:szCs w:val="28"/>
          <w:lang w:eastAsia="zh-CN"/>
        </w:rPr>
      </w:pPr>
      <w:sdt>
        <w:sdtPr>
          <w:rPr>
            <w:rFonts w:eastAsia="楷体_GB2312" w:hint="eastAsia"/>
          </w:rPr>
          <w:alias w:val="Originator"/>
          <w:tag w:val="Originator"/>
          <w:id w:val="-1186823950"/>
          <w:placeholder>
            <w:docPart w:val="9CA8349BE6E9413A8EC7B1EB623014DD"/>
          </w:placeholder>
          <w:showingPlcHdr/>
          <w:text/>
        </w:sdtPr>
        <w:sdtEndPr/>
        <w:sdtContent>
          <w:r w:rsidR="00CF781F" w:rsidRPr="00CF781F">
            <w:rPr>
              <w:rFonts w:eastAsia="楷体_GB2312" w:hint="eastAsia"/>
              <w:sz w:val="28"/>
              <w:szCs w:val="28"/>
              <w:lang w:eastAsia="zh-CN"/>
            </w:rPr>
            <w:t>苏州银行股份有限公司</w:t>
          </w:r>
        </w:sdtContent>
      </w:sdt>
      <w:r w:rsidR="00133F7B" w:rsidRPr="001C67C4">
        <w:rPr>
          <w:rFonts w:eastAsia="楷体_GB2312"/>
          <w:sz w:val="28"/>
          <w:szCs w:val="28"/>
          <w:lang w:eastAsia="zh-CN"/>
        </w:rPr>
        <w:t>：（公章）</w:t>
      </w:r>
    </w:p>
    <w:p w14:paraId="00E9DD10" w14:textId="77777777" w:rsidR="00D1037C" w:rsidRDefault="00D1037C" w:rsidP="00BD3236">
      <w:pPr>
        <w:spacing w:beforeLines="50" w:before="120" w:afterLines="50" w:after="120" w:line="360" w:lineRule="auto"/>
        <w:rPr>
          <w:rFonts w:eastAsia="楷体_GB2312"/>
          <w:sz w:val="28"/>
          <w:szCs w:val="28"/>
          <w:lang w:eastAsia="zh-CN"/>
        </w:rPr>
      </w:pPr>
    </w:p>
    <w:p w14:paraId="26D25541" w14:textId="77777777" w:rsidR="00D1037C" w:rsidRDefault="00133F7B" w:rsidP="00BD3236">
      <w:pPr>
        <w:spacing w:beforeLines="50" w:before="120" w:afterLines="50" w:after="120" w:line="360" w:lineRule="auto"/>
        <w:rPr>
          <w:rFonts w:eastAsia="楷体_GB2312"/>
          <w:lang w:eastAsia="zh-CN"/>
        </w:rPr>
      </w:pPr>
      <w:r w:rsidRPr="001C67C4">
        <w:rPr>
          <w:rFonts w:eastAsia="楷体_GB2312"/>
          <w:sz w:val="28"/>
          <w:szCs w:val="28"/>
          <w:lang w:eastAsia="zh-CN"/>
        </w:rPr>
        <w:t>法定代表人或授权代表（签章）</w:t>
      </w:r>
    </w:p>
    <w:p w14:paraId="6E1D590E" w14:textId="77777777" w:rsidR="00D1037C" w:rsidRDefault="00D1037C" w:rsidP="00BD3236">
      <w:pPr>
        <w:spacing w:beforeLines="50" w:before="120" w:afterLines="50" w:after="120" w:line="360" w:lineRule="auto"/>
        <w:rPr>
          <w:rFonts w:eastAsia="楷体_GB2312"/>
          <w:lang w:eastAsia="zh-CN"/>
        </w:rPr>
      </w:pPr>
    </w:p>
    <w:p w14:paraId="76EE6D80" w14:textId="77777777" w:rsidR="00D1037C" w:rsidRDefault="00133F7B" w:rsidP="00BD3236">
      <w:pPr>
        <w:spacing w:beforeLines="50" w:before="120" w:afterLines="50" w:after="120" w:line="360" w:lineRule="auto"/>
        <w:rPr>
          <w:rFonts w:eastAsia="楷体_GB2312"/>
          <w:lang w:eastAsia="zh-CN"/>
        </w:rPr>
      </w:pPr>
      <w:r w:rsidRPr="001C67C4">
        <w:rPr>
          <w:rFonts w:eastAsia="楷体_GB2312"/>
          <w:lang w:eastAsia="zh-CN"/>
        </w:rPr>
        <w:br w:type="page"/>
      </w:r>
      <w:r w:rsidRPr="001C67C4">
        <w:rPr>
          <w:rFonts w:eastAsia="楷体_GB2312"/>
          <w:lang w:eastAsia="zh-CN"/>
        </w:rPr>
        <w:lastRenderedPageBreak/>
        <w:t>（本页无正文）</w:t>
      </w:r>
    </w:p>
    <w:p w14:paraId="33EBB007" w14:textId="77777777" w:rsidR="00D1037C" w:rsidRDefault="00D1037C" w:rsidP="00BD3236">
      <w:pPr>
        <w:spacing w:beforeLines="50" w:before="120" w:afterLines="50" w:after="120" w:line="360" w:lineRule="auto"/>
        <w:jc w:val="center"/>
        <w:rPr>
          <w:rFonts w:eastAsia="楷体_GB2312"/>
          <w:lang w:eastAsia="zh-CN"/>
        </w:rPr>
      </w:pPr>
    </w:p>
    <w:p w14:paraId="73CCBF00" w14:textId="77777777" w:rsidR="00D1037C" w:rsidRDefault="00D1037C" w:rsidP="00BD3236">
      <w:pPr>
        <w:spacing w:beforeLines="50" w:before="120" w:afterLines="50" w:after="120" w:line="360" w:lineRule="auto"/>
        <w:jc w:val="center"/>
        <w:rPr>
          <w:rFonts w:eastAsia="楷体_GB2312"/>
          <w:lang w:eastAsia="zh-CN"/>
        </w:rPr>
      </w:pPr>
    </w:p>
    <w:p w14:paraId="10C867A0" w14:textId="12ADFFC4" w:rsidR="00D1037C" w:rsidRDefault="002822E3" w:rsidP="00BD3236">
      <w:pPr>
        <w:spacing w:beforeLines="50" w:before="120" w:afterLines="50" w:after="120" w:line="360" w:lineRule="auto"/>
        <w:jc w:val="center"/>
        <w:rPr>
          <w:rFonts w:eastAsia="楷体_GB2312"/>
          <w:b/>
          <w:sz w:val="36"/>
          <w:szCs w:val="36"/>
          <w:lang w:eastAsia="zh-CN"/>
        </w:rPr>
      </w:pPr>
      <w:sdt>
        <w:sdtPr>
          <w:rPr>
            <w:rFonts w:eastAsia="楷体_GB2312" w:hint="eastAsia"/>
            <w:b/>
            <w:sz w:val="36"/>
            <w:szCs w:val="36"/>
            <w:lang w:eastAsia="zh-CN"/>
          </w:rPr>
          <w:alias w:val="TrustName"/>
          <w:tag w:val="TrustName"/>
          <w:id w:val="-71979616"/>
          <w:placeholder>
            <w:docPart w:val="7C52A14EEAEE471EBFC39943EA2ABA00"/>
          </w:placeholder>
          <w:text/>
        </w:sdtPr>
        <w:sdtEndPr/>
        <w:sdtContent>
          <w:r w:rsidR="00B848B7" w:rsidRPr="00B848B7">
            <w:rPr>
              <w:rFonts w:eastAsia="楷体_GB2312" w:hint="eastAsia"/>
              <w:b/>
              <w:sz w:val="36"/>
              <w:szCs w:val="36"/>
              <w:lang w:eastAsia="zh-CN"/>
            </w:rPr>
            <w:t>苏福</w:t>
          </w:r>
        </w:sdtContent>
      </w:sdt>
      <w:r w:rsidR="00174F7F">
        <w:rPr>
          <w:rFonts w:eastAsia="楷体_GB2312"/>
          <w:b/>
          <w:sz w:val="36"/>
          <w:szCs w:val="36"/>
          <w:lang w:eastAsia="zh-CN"/>
        </w:rPr>
        <w:t>信托资产支持证券</w:t>
      </w:r>
    </w:p>
    <w:p w14:paraId="733C2C14" w14:textId="77777777" w:rsidR="00D1037C" w:rsidRDefault="00133F7B" w:rsidP="00BD3236">
      <w:pPr>
        <w:spacing w:beforeLines="50" w:before="120" w:afterLines="50" w:after="120" w:line="360" w:lineRule="auto"/>
        <w:jc w:val="center"/>
        <w:rPr>
          <w:rFonts w:eastAsia="楷体_GB2312"/>
          <w:b/>
          <w:lang w:eastAsia="zh-CN"/>
        </w:rPr>
      </w:pPr>
      <w:r w:rsidRPr="001C67C4">
        <w:rPr>
          <w:rFonts w:eastAsia="楷体_GB2312"/>
          <w:b/>
          <w:sz w:val="36"/>
          <w:szCs w:val="36"/>
          <w:lang w:eastAsia="zh-CN"/>
        </w:rPr>
        <w:t>承销协议</w:t>
      </w:r>
    </w:p>
    <w:p w14:paraId="6673FBFE" w14:textId="77777777" w:rsidR="00D1037C" w:rsidRDefault="00D1037C" w:rsidP="00BD3236">
      <w:pPr>
        <w:spacing w:beforeLines="50" w:before="120" w:afterLines="50" w:after="120" w:line="360" w:lineRule="auto"/>
        <w:jc w:val="center"/>
        <w:rPr>
          <w:rFonts w:eastAsia="楷体_GB2312"/>
          <w:b/>
          <w:sz w:val="26"/>
          <w:lang w:eastAsia="zh-CN"/>
        </w:rPr>
      </w:pPr>
    </w:p>
    <w:p w14:paraId="0A971B84" w14:textId="77777777" w:rsidR="00D1037C" w:rsidRDefault="00133F7B" w:rsidP="00BD3236">
      <w:pPr>
        <w:spacing w:beforeLines="50" w:before="120" w:afterLines="50" w:after="120" w:line="360" w:lineRule="auto"/>
        <w:jc w:val="center"/>
        <w:rPr>
          <w:rFonts w:eastAsia="楷体_GB2312"/>
          <w:b/>
          <w:sz w:val="26"/>
          <w:lang w:eastAsia="zh-CN"/>
        </w:rPr>
      </w:pPr>
      <w:r w:rsidRPr="001C67C4">
        <w:rPr>
          <w:rFonts w:eastAsia="楷体_GB2312"/>
          <w:b/>
          <w:sz w:val="26"/>
          <w:lang w:eastAsia="zh-CN"/>
        </w:rPr>
        <w:t>签章页</w:t>
      </w:r>
    </w:p>
    <w:p w14:paraId="62073B11" w14:textId="77777777" w:rsidR="00D1037C" w:rsidRDefault="00D1037C" w:rsidP="00BD3236">
      <w:pPr>
        <w:spacing w:beforeLines="50" w:before="120" w:afterLines="50" w:after="120" w:line="360" w:lineRule="auto"/>
        <w:jc w:val="center"/>
        <w:rPr>
          <w:rFonts w:eastAsia="楷体_GB2312"/>
          <w:b/>
          <w:lang w:eastAsia="zh-CN"/>
        </w:rPr>
      </w:pPr>
    </w:p>
    <w:p w14:paraId="4A71EA25" w14:textId="77777777" w:rsidR="00D1037C" w:rsidRDefault="00D1037C" w:rsidP="00BD3236">
      <w:pPr>
        <w:spacing w:beforeLines="50" w:before="120" w:afterLines="50" w:after="120" w:line="360" w:lineRule="auto"/>
        <w:jc w:val="center"/>
        <w:rPr>
          <w:rFonts w:eastAsia="楷体_GB2312"/>
          <w:b/>
          <w:lang w:eastAsia="zh-CN"/>
        </w:rPr>
      </w:pPr>
    </w:p>
    <w:p w14:paraId="0F3067A9" w14:textId="77777777" w:rsidR="00D1037C" w:rsidRDefault="00D1037C" w:rsidP="00BD3236">
      <w:pPr>
        <w:spacing w:beforeLines="50" w:before="120" w:afterLines="50" w:after="120" w:line="360" w:lineRule="auto"/>
        <w:jc w:val="center"/>
        <w:rPr>
          <w:rFonts w:eastAsia="楷体_GB2312"/>
          <w:lang w:eastAsia="zh-CN"/>
        </w:rPr>
      </w:pPr>
    </w:p>
    <w:p w14:paraId="4F05662E" w14:textId="77777777" w:rsidR="00D1037C" w:rsidRDefault="00133F7B" w:rsidP="00BD3236">
      <w:pPr>
        <w:spacing w:beforeLines="50" w:before="120" w:afterLines="50" w:after="120" w:line="360" w:lineRule="auto"/>
        <w:rPr>
          <w:rFonts w:eastAsia="楷体_GB2312"/>
          <w:b/>
          <w:sz w:val="28"/>
          <w:szCs w:val="28"/>
          <w:lang w:eastAsia="zh-CN"/>
        </w:rPr>
      </w:pPr>
      <w:r w:rsidRPr="001C67C4">
        <w:rPr>
          <w:rFonts w:eastAsia="楷体_GB2312"/>
          <w:b/>
          <w:sz w:val="28"/>
          <w:szCs w:val="28"/>
          <w:lang w:eastAsia="zh-CN"/>
        </w:rPr>
        <w:t>发行人：</w:t>
      </w:r>
    </w:p>
    <w:p w14:paraId="1D2DDDDC" w14:textId="77777777" w:rsidR="00D1037C" w:rsidRDefault="00D1037C" w:rsidP="00BD3236">
      <w:pPr>
        <w:spacing w:beforeLines="50" w:before="120" w:afterLines="50" w:after="120" w:line="360" w:lineRule="auto"/>
        <w:rPr>
          <w:rFonts w:eastAsia="楷体_GB2312"/>
          <w:sz w:val="28"/>
          <w:szCs w:val="28"/>
          <w:lang w:eastAsia="zh-CN"/>
        </w:rPr>
      </w:pPr>
    </w:p>
    <w:p w14:paraId="03A51106" w14:textId="2E49CBDE" w:rsidR="00D1037C" w:rsidRDefault="002822E3" w:rsidP="00BD3236">
      <w:pPr>
        <w:spacing w:beforeLines="50" w:before="120" w:afterLines="50" w:after="120" w:line="360" w:lineRule="auto"/>
        <w:rPr>
          <w:rFonts w:eastAsia="楷体_GB2312"/>
          <w:sz w:val="28"/>
          <w:szCs w:val="28"/>
          <w:lang w:eastAsia="zh-CN"/>
        </w:rPr>
      </w:pPr>
      <w:sdt>
        <w:sdtPr>
          <w:rPr>
            <w:rFonts w:eastAsia="楷体_GB2312" w:hint="eastAsia"/>
            <w:sz w:val="28"/>
            <w:szCs w:val="28"/>
            <w:lang w:eastAsia="zh-CN"/>
          </w:rPr>
          <w:alias w:val="RoleIssuingTrustee"/>
          <w:tag w:val="RoleIssuingTrustee"/>
          <w:id w:val="-855415777"/>
          <w:placeholder>
            <w:docPart w:val="30F54AC228E94F898611FE694E07739B"/>
          </w:placeholder>
          <w:text/>
        </w:sdtPr>
        <w:sdtEndPr/>
        <w:sdtContent>
          <w:r w:rsidR="00D41DC2" w:rsidRPr="00D41DC2">
            <w:rPr>
              <w:rFonts w:eastAsia="楷体_GB2312" w:hint="eastAsia"/>
              <w:sz w:val="28"/>
              <w:szCs w:val="28"/>
              <w:lang w:eastAsia="zh-CN"/>
            </w:rPr>
            <w:t>交银国际信托有限公司</w:t>
          </w:r>
        </w:sdtContent>
      </w:sdt>
      <w:r w:rsidR="00133F7B" w:rsidRPr="001C67C4">
        <w:rPr>
          <w:rFonts w:eastAsia="楷体_GB2312"/>
          <w:sz w:val="28"/>
          <w:szCs w:val="28"/>
          <w:lang w:eastAsia="zh-CN"/>
        </w:rPr>
        <w:t>（公章）</w:t>
      </w:r>
    </w:p>
    <w:p w14:paraId="6E8ACD52" w14:textId="77777777" w:rsidR="00D1037C" w:rsidRDefault="00D1037C" w:rsidP="00BD3236">
      <w:pPr>
        <w:spacing w:beforeLines="50" w:before="120" w:afterLines="50" w:after="120" w:line="360" w:lineRule="auto"/>
        <w:rPr>
          <w:rFonts w:eastAsia="楷体_GB2312"/>
          <w:sz w:val="28"/>
          <w:szCs w:val="28"/>
          <w:lang w:eastAsia="zh-CN"/>
        </w:rPr>
      </w:pPr>
    </w:p>
    <w:p w14:paraId="5DF3C131" w14:textId="77777777" w:rsidR="00D1037C" w:rsidRDefault="00133F7B" w:rsidP="00BD3236">
      <w:pPr>
        <w:spacing w:beforeLines="50" w:before="120" w:afterLines="50" w:after="120" w:line="360" w:lineRule="auto"/>
        <w:rPr>
          <w:rFonts w:eastAsia="楷体_GB2312"/>
          <w:lang w:eastAsia="zh-CN"/>
        </w:rPr>
      </w:pPr>
      <w:r w:rsidRPr="001C67C4">
        <w:rPr>
          <w:rFonts w:eastAsia="楷体_GB2312"/>
          <w:sz w:val="28"/>
          <w:szCs w:val="28"/>
          <w:lang w:eastAsia="zh-CN"/>
        </w:rPr>
        <w:t>法定代表人或授权代表（签章）</w:t>
      </w:r>
    </w:p>
    <w:p w14:paraId="6B475F1F" w14:textId="77777777" w:rsidR="00D1037C" w:rsidRDefault="00D1037C" w:rsidP="00BD3236">
      <w:pPr>
        <w:spacing w:beforeLines="50" w:before="120" w:afterLines="50" w:after="120" w:line="360" w:lineRule="auto"/>
        <w:rPr>
          <w:rFonts w:eastAsia="楷体_GB2312"/>
          <w:lang w:eastAsia="zh-CN"/>
        </w:rPr>
      </w:pPr>
      <w:bookmarkStart w:id="897" w:name="_Toc112584335"/>
    </w:p>
    <w:p w14:paraId="2C191ECD" w14:textId="77777777" w:rsidR="00D1037C" w:rsidRDefault="00133F7B" w:rsidP="00BD3236">
      <w:pPr>
        <w:spacing w:beforeLines="50" w:before="120" w:afterLines="50" w:after="120" w:line="360" w:lineRule="auto"/>
        <w:rPr>
          <w:rFonts w:eastAsia="楷体_GB2312"/>
          <w:lang w:eastAsia="zh-CN"/>
        </w:rPr>
      </w:pPr>
      <w:r w:rsidRPr="001C67C4">
        <w:rPr>
          <w:rFonts w:eastAsia="楷体_GB2312"/>
          <w:lang w:eastAsia="zh-CN"/>
        </w:rPr>
        <w:br w:type="page"/>
      </w:r>
      <w:r w:rsidRPr="001C67C4">
        <w:rPr>
          <w:rFonts w:eastAsia="楷体_GB2312"/>
          <w:lang w:eastAsia="zh-CN"/>
        </w:rPr>
        <w:lastRenderedPageBreak/>
        <w:t>（本页无正文）</w:t>
      </w:r>
    </w:p>
    <w:p w14:paraId="5ABF5FBC" w14:textId="77777777" w:rsidR="00D1037C" w:rsidRDefault="00D1037C" w:rsidP="00BD3236">
      <w:pPr>
        <w:spacing w:beforeLines="50" w:before="120" w:afterLines="50" w:after="120" w:line="360" w:lineRule="auto"/>
        <w:jc w:val="center"/>
        <w:rPr>
          <w:rFonts w:eastAsia="楷体_GB2312"/>
          <w:lang w:eastAsia="zh-CN"/>
        </w:rPr>
      </w:pPr>
    </w:p>
    <w:p w14:paraId="7AC89126" w14:textId="77777777" w:rsidR="00D1037C" w:rsidRDefault="00D1037C" w:rsidP="00BD3236">
      <w:pPr>
        <w:spacing w:beforeLines="50" w:before="120" w:afterLines="50" w:after="120" w:line="360" w:lineRule="auto"/>
        <w:jc w:val="center"/>
        <w:rPr>
          <w:rFonts w:eastAsia="楷体_GB2312"/>
          <w:lang w:eastAsia="zh-CN"/>
        </w:rPr>
      </w:pPr>
    </w:p>
    <w:p w14:paraId="7B75678C" w14:textId="07A9AA37" w:rsidR="00D1037C" w:rsidRDefault="002822E3" w:rsidP="00BD3236">
      <w:pPr>
        <w:spacing w:beforeLines="50" w:before="120" w:afterLines="50" w:after="120" w:line="360" w:lineRule="auto"/>
        <w:jc w:val="center"/>
        <w:rPr>
          <w:rFonts w:eastAsia="楷体_GB2312"/>
          <w:b/>
          <w:sz w:val="36"/>
          <w:szCs w:val="36"/>
          <w:lang w:eastAsia="zh-CN"/>
        </w:rPr>
      </w:pPr>
      <w:sdt>
        <w:sdtPr>
          <w:rPr>
            <w:rFonts w:eastAsia="楷体_GB2312" w:hint="eastAsia"/>
            <w:b/>
            <w:sz w:val="36"/>
            <w:szCs w:val="36"/>
            <w:lang w:eastAsia="zh-CN"/>
          </w:rPr>
          <w:alias w:val="TrustName"/>
          <w:tag w:val="TrustName"/>
          <w:id w:val="-1416624689"/>
          <w:placeholder>
            <w:docPart w:val="E61B65928BF748EBA9A1D6C2806CB9D0"/>
          </w:placeholder>
          <w:text/>
        </w:sdtPr>
        <w:sdtEndPr/>
        <w:sdtContent>
          <w:r w:rsidR="00B848B7" w:rsidRPr="00B848B7">
            <w:rPr>
              <w:rFonts w:eastAsia="楷体_GB2312" w:hint="eastAsia"/>
              <w:b/>
              <w:sz w:val="36"/>
              <w:szCs w:val="36"/>
              <w:lang w:eastAsia="zh-CN"/>
            </w:rPr>
            <w:t>苏福</w:t>
          </w:r>
        </w:sdtContent>
      </w:sdt>
      <w:r w:rsidR="00174F7F">
        <w:rPr>
          <w:rFonts w:eastAsia="楷体_GB2312"/>
          <w:b/>
          <w:sz w:val="36"/>
          <w:szCs w:val="36"/>
          <w:lang w:eastAsia="zh-CN"/>
        </w:rPr>
        <w:t>信托资产支持证券</w:t>
      </w:r>
    </w:p>
    <w:p w14:paraId="621252BA" w14:textId="77777777" w:rsidR="00D1037C" w:rsidRDefault="00133F7B" w:rsidP="00BD3236">
      <w:pPr>
        <w:spacing w:beforeLines="50" w:before="120" w:afterLines="50" w:after="120" w:line="360" w:lineRule="auto"/>
        <w:jc w:val="center"/>
        <w:rPr>
          <w:rFonts w:eastAsia="楷体_GB2312"/>
          <w:b/>
          <w:lang w:eastAsia="zh-CN"/>
        </w:rPr>
      </w:pPr>
      <w:r w:rsidRPr="001C67C4">
        <w:rPr>
          <w:rFonts w:eastAsia="楷体_GB2312"/>
          <w:b/>
          <w:sz w:val="36"/>
          <w:szCs w:val="36"/>
          <w:lang w:eastAsia="zh-CN"/>
        </w:rPr>
        <w:t>承销协议</w:t>
      </w:r>
    </w:p>
    <w:p w14:paraId="73FCA6EC" w14:textId="77777777" w:rsidR="00D1037C" w:rsidRDefault="00D1037C" w:rsidP="00BD3236">
      <w:pPr>
        <w:spacing w:beforeLines="50" w:before="120" w:afterLines="50" w:after="120" w:line="360" w:lineRule="auto"/>
        <w:jc w:val="center"/>
        <w:rPr>
          <w:rFonts w:eastAsia="楷体_GB2312"/>
          <w:b/>
          <w:sz w:val="26"/>
          <w:lang w:eastAsia="zh-CN"/>
        </w:rPr>
      </w:pPr>
    </w:p>
    <w:p w14:paraId="3E9CA784" w14:textId="77777777" w:rsidR="00D1037C" w:rsidRDefault="00133F7B" w:rsidP="00BD3236">
      <w:pPr>
        <w:spacing w:beforeLines="50" w:before="120" w:afterLines="50" w:after="120" w:line="360" w:lineRule="auto"/>
        <w:jc w:val="center"/>
        <w:rPr>
          <w:rFonts w:eastAsia="楷体_GB2312"/>
          <w:b/>
          <w:sz w:val="26"/>
          <w:lang w:eastAsia="zh-CN"/>
        </w:rPr>
      </w:pPr>
      <w:r w:rsidRPr="001C67C4">
        <w:rPr>
          <w:rFonts w:eastAsia="楷体_GB2312"/>
          <w:b/>
          <w:sz w:val="26"/>
          <w:lang w:eastAsia="zh-CN"/>
        </w:rPr>
        <w:t>签章页</w:t>
      </w:r>
    </w:p>
    <w:p w14:paraId="1AD34F7E" w14:textId="77777777" w:rsidR="00D1037C" w:rsidRDefault="00D1037C" w:rsidP="00BD3236">
      <w:pPr>
        <w:spacing w:beforeLines="50" w:before="120" w:afterLines="50" w:after="120" w:line="360" w:lineRule="auto"/>
        <w:rPr>
          <w:rFonts w:eastAsia="楷体_GB2312"/>
          <w:lang w:eastAsia="zh-CN"/>
        </w:rPr>
      </w:pPr>
    </w:p>
    <w:p w14:paraId="379D54C3" w14:textId="77777777" w:rsidR="00D1037C" w:rsidRDefault="00D1037C" w:rsidP="00BD3236">
      <w:pPr>
        <w:spacing w:beforeLines="50" w:before="120" w:afterLines="50" w:after="120" w:line="360" w:lineRule="auto"/>
        <w:rPr>
          <w:rFonts w:eastAsia="楷体_GB2312"/>
          <w:lang w:eastAsia="zh-CN"/>
        </w:rPr>
      </w:pPr>
    </w:p>
    <w:p w14:paraId="29C99B53" w14:textId="77777777" w:rsidR="00D1037C" w:rsidRDefault="00D1037C" w:rsidP="00BD3236">
      <w:pPr>
        <w:spacing w:beforeLines="50" w:before="120" w:afterLines="50" w:after="120" w:line="360" w:lineRule="auto"/>
        <w:rPr>
          <w:rFonts w:eastAsia="楷体_GB2312"/>
          <w:lang w:eastAsia="zh-CN"/>
        </w:rPr>
      </w:pPr>
    </w:p>
    <w:p w14:paraId="36589ADE" w14:textId="3638F0F1" w:rsidR="00D1037C" w:rsidRDefault="00E7020E" w:rsidP="00BD3236">
      <w:pPr>
        <w:spacing w:beforeLines="50" w:before="120" w:afterLines="50" w:after="120" w:line="360" w:lineRule="auto"/>
        <w:rPr>
          <w:rFonts w:eastAsia="楷体_GB2312"/>
          <w:b/>
          <w:sz w:val="28"/>
          <w:szCs w:val="28"/>
          <w:lang w:eastAsia="zh-CN"/>
        </w:rPr>
      </w:pPr>
      <w:r>
        <w:rPr>
          <w:rFonts w:eastAsia="楷体_GB2312"/>
          <w:b/>
          <w:sz w:val="28"/>
          <w:szCs w:val="28"/>
          <w:lang w:eastAsia="zh-CN"/>
        </w:rPr>
        <w:t>主承销商</w:t>
      </w:r>
      <w:r w:rsidR="00133F7B" w:rsidRPr="001C67C4">
        <w:rPr>
          <w:rFonts w:eastAsia="楷体_GB2312"/>
          <w:b/>
          <w:sz w:val="28"/>
          <w:szCs w:val="28"/>
          <w:lang w:eastAsia="zh-CN"/>
        </w:rPr>
        <w:t>：</w:t>
      </w:r>
    </w:p>
    <w:p w14:paraId="0039F6B7" w14:textId="77777777" w:rsidR="00D1037C" w:rsidRDefault="00D1037C" w:rsidP="00BD3236">
      <w:pPr>
        <w:spacing w:beforeLines="50" w:before="120" w:afterLines="50" w:after="120" w:line="360" w:lineRule="auto"/>
        <w:rPr>
          <w:rFonts w:eastAsia="楷体_GB2312"/>
          <w:sz w:val="28"/>
          <w:szCs w:val="28"/>
          <w:lang w:eastAsia="zh-CN"/>
        </w:rPr>
      </w:pPr>
    </w:p>
    <w:p w14:paraId="4ABA8992" w14:textId="093CBC74" w:rsidR="00D1037C" w:rsidRDefault="002822E3" w:rsidP="00BD3236">
      <w:pPr>
        <w:spacing w:beforeLines="50" w:before="120" w:afterLines="50" w:after="120" w:line="360" w:lineRule="auto"/>
        <w:rPr>
          <w:rFonts w:eastAsia="楷体_GB2312"/>
          <w:sz w:val="28"/>
          <w:szCs w:val="28"/>
          <w:lang w:eastAsia="zh-CN"/>
        </w:rPr>
      </w:pPr>
      <w:sdt>
        <w:sdtPr>
          <w:rPr>
            <w:rFonts w:eastAsia="楷体_GB2312" w:hint="eastAsia"/>
            <w:sz w:val="28"/>
            <w:szCs w:val="28"/>
            <w:lang w:eastAsia="zh-CN"/>
          </w:rPr>
          <w:alias w:val="PrimarySeller"/>
          <w:tag w:val="PrimarySeller"/>
          <w:id w:val="-1169862598"/>
          <w:placeholder>
            <w:docPart w:val="0169C113D74A46BEACD3EE71ACC42E29"/>
          </w:placeholder>
          <w:text/>
        </w:sdtPr>
        <w:sdtEndPr>
          <w:rPr>
            <w:rFonts w:hint="default"/>
          </w:rPr>
        </w:sdtEndPr>
        <w:sdtContent>
          <w:r w:rsidR="00D41DC2" w:rsidRPr="00D41DC2">
            <w:rPr>
              <w:rFonts w:eastAsia="楷体_GB2312" w:hint="eastAsia"/>
              <w:sz w:val="28"/>
              <w:szCs w:val="28"/>
              <w:lang w:eastAsia="zh-CN"/>
            </w:rPr>
            <w:t>招商证券股份有限公司</w:t>
          </w:r>
        </w:sdtContent>
      </w:sdt>
      <w:r w:rsidR="00133F7B" w:rsidRPr="001C67C4">
        <w:rPr>
          <w:rFonts w:eastAsia="楷体_GB2312"/>
          <w:sz w:val="28"/>
          <w:szCs w:val="28"/>
          <w:lang w:eastAsia="zh-CN"/>
        </w:rPr>
        <w:t>（公章）</w:t>
      </w:r>
      <w:r w:rsidR="00133F7B" w:rsidRPr="001C67C4">
        <w:rPr>
          <w:rFonts w:eastAsia="楷体_GB2312"/>
          <w:sz w:val="28"/>
          <w:szCs w:val="28"/>
          <w:lang w:eastAsia="zh-CN"/>
        </w:rPr>
        <w:tab/>
      </w:r>
    </w:p>
    <w:p w14:paraId="713C7DA1" w14:textId="77777777" w:rsidR="00D1037C" w:rsidRDefault="00D1037C" w:rsidP="00BD3236">
      <w:pPr>
        <w:spacing w:beforeLines="50" w:before="120" w:afterLines="50" w:after="120" w:line="360" w:lineRule="auto"/>
        <w:rPr>
          <w:rFonts w:eastAsia="楷体_GB2312"/>
          <w:sz w:val="28"/>
          <w:szCs w:val="28"/>
          <w:lang w:eastAsia="zh-CN"/>
        </w:rPr>
      </w:pPr>
    </w:p>
    <w:p w14:paraId="38AC7EAD" w14:textId="77777777" w:rsidR="00D1037C" w:rsidRDefault="00133F7B" w:rsidP="00BD3236">
      <w:pPr>
        <w:spacing w:beforeLines="50" w:before="120" w:afterLines="50" w:after="120" w:line="360" w:lineRule="auto"/>
        <w:rPr>
          <w:rFonts w:eastAsia="楷体_GB2312"/>
          <w:sz w:val="28"/>
          <w:szCs w:val="28"/>
          <w:lang w:eastAsia="zh-CN"/>
        </w:rPr>
      </w:pPr>
      <w:r w:rsidRPr="001C67C4">
        <w:rPr>
          <w:rFonts w:eastAsia="楷体_GB2312"/>
          <w:sz w:val="28"/>
          <w:szCs w:val="28"/>
          <w:lang w:eastAsia="zh-CN"/>
        </w:rPr>
        <w:t>法定代表人或授权代表（签章）</w:t>
      </w:r>
    </w:p>
    <w:p w14:paraId="4C848FFC" w14:textId="77777777" w:rsidR="00D1037C" w:rsidRDefault="00133F7B" w:rsidP="00BD3236">
      <w:pPr>
        <w:spacing w:beforeLines="50" w:before="120" w:afterLines="50" w:after="120" w:line="360" w:lineRule="auto"/>
        <w:jc w:val="center"/>
        <w:rPr>
          <w:rFonts w:eastAsia="楷体_GB2312"/>
          <w:lang w:eastAsia="zh-CN"/>
        </w:rPr>
      </w:pPr>
      <w:r w:rsidRPr="001C67C4">
        <w:rPr>
          <w:rFonts w:eastAsia="楷体_GB2312"/>
          <w:lang w:eastAsia="zh-CN"/>
        </w:rPr>
        <w:br w:type="page"/>
      </w:r>
    </w:p>
    <w:p w14:paraId="0E482ACE" w14:textId="37E95926" w:rsidR="00D1037C" w:rsidRDefault="00133F7B" w:rsidP="00BD3236">
      <w:pPr>
        <w:pStyle w:val="ddd"/>
        <w:numPr>
          <w:ilvl w:val="0"/>
          <w:numId w:val="0"/>
        </w:numPr>
        <w:tabs>
          <w:tab w:val="clear" w:pos="3150"/>
        </w:tabs>
        <w:spacing w:beforeLines="50" w:before="120" w:afterLines="50" w:after="120" w:line="360" w:lineRule="auto"/>
        <w:jc w:val="both"/>
        <w:rPr>
          <w:rFonts w:ascii="Times New Roman" w:hAnsi="Times New Roman"/>
        </w:rPr>
      </w:pPr>
      <w:bookmarkStart w:id="898" w:name="_Toc207015494"/>
      <w:bookmarkStart w:id="899" w:name="_Toc203368418"/>
      <w:bookmarkStart w:id="900" w:name="_Toc203368479"/>
      <w:bookmarkStart w:id="901" w:name="_Toc113253664"/>
      <w:bookmarkStart w:id="902" w:name="_Toc142230416"/>
      <w:bookmarkStart w:id="903" w:name="_Toc177196871"/>
      <w:bookmarkStart w:id="904" w:name="_Toc177197137"/>
      <w:bookmarkStart w:id="905" w:name="_Toc177197189"/>
      <w:bookmarkStart w:id="906" w:name="_Toc203368419"/>
      <w:bookmarkStart w:id="907" w:name="_Toc203368480"/>
      <w:bookmarkStart w:id="908" w:name="_Toc207015495"/>
      <w:bookmarkStart w:id="909" w:name="_Toc377477281"/>
      <w:bookmarkStart w:id="910" w:name="_Toc377477351"/>
      <w:bookmarkStart w:id="911" w:name="_Toc377477780"/>
      <w:bookmarkStart w:id="912" w:name="_Toc404172168"/>
      <w:bookmarkStart w:id="913" w:name="_Toc432776129"/>
      <w:bookmarkEnd w:id="898"/>
      <w:bookmarkEnd w:id="899"/>
      <w:bookmarkEnd w:id="900"/>
      <w:r w:rsidRPr="001C67C4">
        <w:rPr>
          <w:rFonts w:ascii="Times New Roman" w:hAnsi="Times New Roman"/>
        </w:rPr>
        <w:lastRenderedPageBreak/>
        <w:t>附件一：发行收入缴款账户通知书格式</w:t>
      </w:r>
      <w:bookmarkEnd w:id="897"/>
      <w:bookmarkEnd w:id="901"/>
      <w:bookmarkEnd w:id="902"/>
      <w:bookmarkEnd w:id="903"/>
      <w:bookmarkEnd w:id="904"/>
      <w:bookmarkEnd w:id="905"/>
      <w:bookmarkEnd w:id="906"/>
      <w:bookmarkEnd w:id="907"/>
      <w:bookmarkEnd w:id="908"/>
      <w:bookmarkEnd w:id="909"/>
      <w:bookmarkEnd w:id="910"/>
      <w:bookmarkEnd w:id="911"/>
      <w:bookmarkEnd w:id="912"/>
      <w:bookmarkEnd w:id="913"/>
    </w:p>
    <w:p w14:paraId="019EC721" w14:textId="77777777" w:rsidR="00D1037C" w:rsidRDefault="00133F7B" w:rsidP="00BD3236">
      <w:pPr>
        <w:pStyle w:val="BodyText"/>
        <w:overflowPunct w:val="0"/>
        <w:spacing w:beforeLines="50" w:before="120" w:afterLines="50" w:after="120" w:line="360" w:lineRule="auto"/>
        <w:jc w:val="center"/>
        <w:rPr>
          <w:rFonts w:eastAsia="楷体_GB2312"/>
          <w:b/>
          <w:sz w:val="28"/>
          <w:szCs w:val="28"/>
        </w:rPr>
      </w:pPr>
      <w:r w:rsidRPr="001C67C4">
        <w:rPr>
          <w:rFonts w:eastAsia="楷体_GB2312"/>
          <w:b/>
          <w:sz w:val="28"/>
          <w:szCs w:val="28"/>
        </w:rPr>
        <w:t>发行收入缴款账户通知书</w:t>
      </w:r>
    </w:p>
    <w:p w14:paraId="4349E97F" w14:textId="2B896A38" w:rsidR="00D1037C" w:rsidRDefault="00133F7B" w:rsidP="00121798">
      <w:pPr>
        <w:pStyle w:val="BodyText"/>
        <w:overflowPunct w:val="0"/>
        <w:spacing w:beforeLines="50" w:before="120" w:afterLines="50" w:after="120" w:line="360" w:lineRule="auto"/>
        <w:ind w:left="482" w:hangingChars="200" w:hanging="482"/>
        <w:rPr>
          <w:rFonts w:eastAsia="楷体_GB2312"/>
          <w:b/>
          <w:sz w:val="24"/>
        </w:rPr>
      </w:pPr>
      <w:r w:rsidRPr="001C67C4">
        <w:rPr>
          <w:rFonts w:eastAsia="楷体_GB2312"/>
          <w:b/>
          <w:sz w:val="24"/>
        </w:rPr>
        <w:t>致：</w:t>
      </w:r>
      <w:sdt>
        <w:sdtPr>
          <w:rPr>
            <w:rFonts w:eastAsia="楷体_GB2312" w:hint="eastAsia"/>
            <w:b/>
            <w:sz w:val="24"/>
          </w:rPr>
          <w:alias w:val="PrimarySeller"/>
          <w:tag w:val="PrimarySeller"/>
          <w:id w:val="-1799674947"/>
          <w:placeholder>
            <w:docPart w:val="E3932A49AED242F8BB045A627AC7C4E8"/>
          </w:placeholder>
          <w:text/>
        </w:sdtPr>
        <w:sdtEndPr>
          <w:rPr>
            <w:rFonts w:hint="default"/>
          </w:rPr>
        </w:sdtEndPr>
        <w:sdtContent>
          <w:r w:rsidR="00406DE1" w:rsidRPr="00406DE1">
            <w:rPr>
              <w:rFonts w:eastAsia="楷体_GB2312" w:hint="eastAsia"/>
              <w:b/>
              <w:sz w:val="24"/>
            </w:rPr>
            <w:t>招商证券股份有限公司</w:t>
          </w:r>
        </w:sdtContent>
      </w:sdt>
      <w:r w:rsidRPr="001C67C4">
        <w:rPr>
          <w:rFonts w:eastAsia="楷体_GB2312"/>
          <w:b/>
          <w:sz w:val="24"/>
        </w:rPr>
        <w:br w:type="textWrapping" w:clear="all"/>
      </w:r>
      <w:r w:rsidRPr="001C67C4">
        <w:rPr>
          <w:rFonts w:eastAsia="楷体_GB2312"/>
          <w:b/>
          <w:sz w:val="24"/>
        </w:rPr>
        <w:t>关于：</w:t>
      </w:r>
      <w:sdt>
        <w:sdtPr>
          <w:rPr>
            <w:rFonts w:eastAsia="楷体_GB2312" w:hint="eastAsia"/>
            <w:b/>
            <w:sz w:val="24"/>
          </w:rPr>
          <w:alias w:val="TrustName"/>
          <w:tag w:val="TrustName"/>
          <w:id w:val="756861194"/>
          <w:placeholder>
            <w:docPart w:val="94090EF3A9624BE28E7F366F4A65BE21"/>
          </w:placeholder>
          <w:text/>
        </w:sdtPr>
        <w:sdtEndPr/>
        <w:sdtContent>
          <w:r w:rsidR="00FE390E" w:rsidRPr="00FE390E">
            <w:rPr>
              <w:rFonts w:eastAsia="楷体_GB2312" w:hint="eastAsia"/>
              <w:b/>
              <w:sz w:val="24"/>
            </w:rPr>
            <w:t>苏福</w:t>
          </w:r>
        </w:sdtContent>
      </w:sdt>
      <w:r w:rsidR="00174F7F">
        <w:rPr>
          <w:rFonts w:eastAsia="楷体_GB2312"/>
          <w:b/>
          <w:sz w:val="24"/>
        </w:rPr>
        <w:t>信托资产支持证券</w:t>
      </w:r>
    </w:p>
    <w:p w14:paraId="058F82EF" w14:textId="69F6405D" w:rsidR="00D1037C" w:rsidRDefault="00133F7B" w:rsidP="00BD3236">
      <w:pPr>
        <w:overflowPunct w:val="0"/>
        <w:spacing w:beforeLines="50" w:before="120" w:afterLines="50" w:after="120" w:line="360" w:lineRule="auto"/>
        <w:ind w:firstLine="440"/>
        <w:rPr>
          <w:rFonts w:eastAsia="楷体_GB2312"/>
          <w:lang w:eastAsia="zh-CN"/>
        </w:rPr>
      </w:pPr>
      <w:r w:rsidRPr="001C67C4">
        <w:rPr>
          <w:rFonts w:eastAsia="楷体_GB2312"/>
          <w:lang w:eastAsia="zh-CN"/>
        </w:rPr>
        <w:t>根据贵公司与我公司、</w:t>
      </w:r>
      <w:sdt>
        <w:sdtPr>
          <w:rPr>
            <w:rFonts w:eastAsia="楷体_GB2312" w:hint="eastAsia"/>
            <w:lang w:eastAsia="zh-CN"/>
          </w:rPr>
          <w:alias w:val="Originator"/>
          <w:tag w:val="Originator"/>
          <w:id w:val="-882700350"/>
          <w:placeholder>
            <w:docPart w:val="67FB23B9401F453E86F1B6D83B164CF9"/>
          </w:placeholder>
          <w:showingPlcHdr/>
          <w:text/>
        </w:sdtPr>
        <w:sdtEndPr/>
        <w:sdtContent>
          <w:r w:rsidR="00CF781F" w:rsidRPr="00A71484">
            <w:rPr>
              <w:rFonts w:eastAsia="楷体_GB2312" w:hint="eastAsia"/>
              <w:lang w:eastAsia="zh-CN"/>
            </w:rPr>
            <w:t>苏州银行股份有限公司</w:t>
          </w:r>
        </w:sdtContent>
      </w:sdt>
      <w:r w:rsidRPr="001C67C4">
        <w:rPr>
          <w:rFonts w:eastAsia="楷体_GB2312"/>
          <w:lang w:eastAsia="zh-CN"/>
        </w:rPr>
        <w:t>签订的编号为</w:t>
      </w:r>
      <w:r w:rsidR="00E7020E">
        <w:rPr>
          <w:rFonts w:eastAsia="楷体_GB2312" w:hint="eastAsia"/>
          <w:lang w:eastAsia="zh-CN"/>
        </w:rPr>
        <w:t>【承销协议编号】</w:t>
      </w:r>
      <w:r w:rsidRPr="001C67C4">
        <w:rPr>
          <w:rFonts w:eastAsia="楷体_GB2312"/>
          <w:lang w:eastAsia="zh-CN"/>
        </w:rPr>
        <w:t>的《</w:t>
      </w:r>
      <w:sdt>
        <w:sdtPr>
          <w:rPr>
            <w:rFonts w:eastAsia="楷体_GB2312" w:hint="eastAsia"/>
            <w:lang w:eastAsia="zh-CN"/>
          </w:rPr>
          <w:alias w:val="TrustName"/>
          <w:tag w:val="TrustName"/>
          <w:id w:val="1060289491"/>
          <w:placeholder>
            <w:docPart w:val="A0A76F2C4D3F4C74ACEB8BA750B42521"/>
          </w:placeholder>
          <w:text/>
        </w:sdtPr>
        <w:sdtEndPr/>
        <w:sdtContent>
          <w:r w:rsidR="004B07EB" w:rsidRPr="004B07EB">
            <w:rPr>
              <w:rFonts w:eastAsia="楷体_GB2312" w:hint="eastAsia"/>
              <w:lang w:eastAsia="zh-CN"/>
            </w:rPr>
            <w:t>苏福</w:t>
          </w:r>
        </w:sdtContent>
      </w:sdt>
      <w:r w:rsidR="00174F7F">
        <w:rPr>
          <w:rFonts w:eastAsia="楷体_GB2312"/>
          <w:lang w:eastAsia="zh-CN"/>
        </w:rPr>
        <w:t>信托资产支持证券</w:t>
      </w:r>
      <w:r w:rsidRPr="001C67C4">
        <w:rPr>
          <w:rFonts w:eastAsia="楷体_GB2312"/>
          <w:lang w:eastAsia="zh-CN"/>
        </w:rPr>
        <w:t>承销协议》（</w:t>
      </w:r>
      <w:r w:rsidRPr="001C67C4">
        <w:rPr>
          <w:rFonts w:eastAsia="楷体_GB2312"/>
          <w:lang w:eastAsia="zh-CN"/>
        </w:rPr>
        <w:t>“</w:t>
      </w:r>
      <w:r w:rsidRPr="001C67C4">
        <w:rPr>
          <w:rFonts w:eastAsia="楷体_GB2312"/>
          <w:lang w:eastAsia="zh-CN"/>
        </w:rPr>
        <w:t>《承销协议》</w:t>
      </w:r>
      <w:r w:rsidRPr="001C67C4">
        <w:rPr>
          <w:rFonts w:eastAsia="楷体_GB2312"/>
          <w:lang w:eastAsia="zh-CN"/>
        </w:rPr>
        <w:t>”</w:t>
      </w:r>
      <w:r w:rsidRPr="001C67C4">
        <w:rPr>
          <w:rFonts w:eastAsia="楷体_GB2312"/>
          <w:lang w:eastAsia="zh-CN"/>
        </w:rPr>
        <w:t>），</w:t>
      </w:r>
      <w:sdt>
        <w:sdtPr>
          <w:rPr>
            <w:rFonts w:eastAsia="楷体_GB2312" w:hint="eastAsia"/>
            <w:lang w:eastAsia="zh-CN"/>
          </w:rPr>
          <w:alias w:val="TrustName"/>
          <w:tag w:val="TrustName"/>
          <w:id w:val="-1729144258"/>
          <w:placeholder>
            <w:docPart w:val="7195F4DB0EBE4226B1220B6DAA183545"/>
          </w:placeholder>
          <w:text/>
        </w:sdtPr>
        <w:sdtEndPr/>
        <w:sdtContent>
          <w:r w:rsidR="004B07EB" w:rsidRPr="004B07EB">
            <w:rPr>
              <w:rFonts w:eastAsia="楷体_GB2312" w:hint="eastAsia"/>
              <w:lang w:eastAsia="zh-CN"/>
            </w:rPr>
            <w:t>苏福</w:t>
          </w:r>
        </w:sdtContent>
      </w:sdt>
      <w:r w:rsidR="00174F7F">
        <w:rPr>
          <w:rFonts w:eastAsia="楷体_GB2312"/>
          <w:lang w:eastAsia="zh-CN"/>
        </w:rPr>
        <w:t>信托资产支持证券</w:t>
      </w:r>
      <w:r w:rsidRPr="001C67C4">
        <w:rPr>
          <w:rFonts w:eastAsia="楷体_GB2312"/>
          <w:lang w:eastAsia="zh-CN"/>
        </w:rPr>
        <w:t>的</w:t>
      </w:r>
      <w:r w:rsidR="00E7020E">
        <w:rPr>
          <w:rFonts w:eastAsia="楷体_GB2312"/>
          <w:lang w:eastAsia="zh-CN"/>
        </w:rPr>
        <w:t>主承销商</w:t>
      </w:r>
      <w:r w:rsidRPr="001C67C4">
        <w:rPr>
          <w:rFonts w:eastAsia="楷体_GB2312"/>
          <w:lang w:eastAsia="zh-CN"/>
        </w:rPr>
        <w:t>，应按照《承销协议》的有关约定将</w:t>
      </w:r>
      <w:r w:rsidRPr="001C67C4">
        <w:rPr>
          <w:rFonts w:eastAsia="楷体_GB2312"/>
          <w:lang w:eastAsia="zh-CN"/>
        </w:rPr>
        <w:t>“</w:t>
      </w:r>
      <w:r w:rsidRPr="001C67C4">
        <w:rPr>
          <w:rFonts w:eastAsia="楷体_GB2312"/>
          <w:lang w:eastAsia="zh-CN"/>
        </w:rPr>
        <w:t>资产支持证券</w:t>
      </w:r>
      <w:r w:rsidRPr="001C67C4">
        <w:rPr>
          <w:rFonts w:eastAsia="楷体_GB2312"/>
          <w:lang w:eastAsia="zh-CN"/>
        </w:rPr>
        <w:t>”</w:t>
      </w:r>
      <w:r w:rsidRPr="001C67C4">
        <w:rPr>
          <w:rFonts w:eastAsia="楷体_GB2312"/>
          <w:lang w:eastAsia="zh-CN"/>
        </w:rPr>
        <w:t>的</w:t>
      </w:r>
      <w:r w:rsidRPr="001C67C4">
        <w:rPr>
          <w:rFonts w:eastAsia="楷体_GB2312"/>
          <w:lang w:eastAsia="zh-CN"/>
        </w:rPr>
        <w:t>“</w:t>
      </w:r>
      <w:r w:rsidRPr="001C67C4">
        <w:rPr>
          <w:rFonts w:eastAsia="楷体_GB2312"/>
          <w:lang w:eastAsia="zh-CN"/>
        </w:rPr>
        <w:t>资产支持证券募集资金</w:t>
      </w:r>
      <w:r w:rsidRPr="001C67C4">
        <w:rPr>
          <w:rFonts w:eastAsia="楷体_GB2312"/>
          <w:lang w:eastAsia="zh-CN"/>
        </w:rPr>
        <w:t>”</w:t>
      </w:r>
      <w:r w:rsidRPr="001C67C4">
        <w:rPr>
          <w:rFonts w:eastAsia="楷体_GB2312"/>
          <w:lang w:eastAsia="zh-CN"/>
        </w:rPr>
        <w:t>（扣除</w:t>
      </w:r>
      <w:r w:rsidRPr="001C67C4">
        <w:rPr>
          <w:rFonts w:eastAsia="楷体_GB2312"/>
          <w:lang w:eastAsia="zh-CN"/>
        </w:rPr>
        <w:t>“</w:t>
      </w:r>
      <w:r w:rsidRPr="001C67C4">
        <w:rPr>
          <w:rFonts w:eastAsia="楷体_GB2312"/>
          <w:lang w:eastAsia="zh-CN"/>
        </w:rPr>
        <w:t>承销报酬</w:t>
      </w:r>
      <w:r w:rsidRPr="001C67C4">
        <w:rPr>
          <w:rFonts w:eastAsia="楷体_GB2312"/>
          <w:lang w:eastAsia="zh-CN"/>
        </w:rPr>
        <w:t>”</w:t>
      </w:r>
      <w:r w:rsidRPr="001C67C4">
        <w:rPr>
          <w:rFonts w:eastAsia="楷体_GB2312"/>
          <w:lang w:eastAsia="zh-CN"/>
        </w:rPr>
        <w:t>）按期、足额划至下列账户（</w:t>
      </w:r>
      <w:r w:rsidRPr="001C67C4">
        <w:rPr>
          <w:rFonts w:eastAsia="楷体_GB2312"/>
          <w:lang w:eastAsia="zh-CN"/>
        </w:rPr>
        <w:t>“</w:t>
      </w:r>
      <w:r w:rsidRPr="001C67C4">
        <w:rPr>
          <w:rFonts w:eastAsia="楷体_GB2312"/>
          <w:lang w:eastAsia="zh-CN"/>
        </w:rPr>
        <w:t>发行收入缴款账户</w:t>
      </w:r>
      <w:r w:rsidRPr="001C67C4">
        <w:rPr>
          <w:rFonts w:eastAsia="楷体_GB2312"/>
          <w:lang w:eastAsia="zh-CN"/>
        </w:rPr>
        <w:t>”</w:t>
      </w:r>
      <w:r w:rsidRPr="001C67C4">
        <w:rPr>
          <w:rFonts w:eastAsia="楷体_GB2312"/>
          <w:lang w:eastAsia="zh-CN"/>
        </w:rPr>
        <w:t>）：</w:t>
      </w:r>
    </w:p>
    <w:p w14:paraId="6D9EC8F0" w14:textId="77777777" w:rsidR="00D1037C" w:rsidRDefault="00133F7B" w:rsidP="00BD3236">
      <w:pPr>
        <w:overflowPunct w:val="0"/>
        <w:autoSpaceDE w:val="0"/>
        <w:autoSpaceDN w:val="0"/>
        <w:adjustRightInd w:val="0"/>
        <w:spacing w:beforeLines="50" w:before="120" w:afterLines="50" w:after="120" w:line="360" w:lineRule="auto"/>
        <w:rPr>
          <w:rFonts w:eastAsia="楷体_GB2312"/>
          <w:lang w:eastAsia="zh-CN"/>
        </w:rPr>
      </w:pPr>
      <w:r w:rsidRPr="001C67C4">
        <w:rPr>
          <w:rFonts w:eastAsia="楷体_GB2312"/>
          <w:lang w:eastAsia="zh-CN"/>
        </w:rPr>
        <w:tab/>
      </w:r>
      <w:r w:rsidRPr="001C67C4">
        <w:rPr>
          <w:rFonts w:eastAsia="楷体_GB2312"/>
          <w:lang w:eastAsia="zh-CN"/>
        </w:rPr>
        <w:t>户名：【</w:t>
      </w:r>
      <w:r w:rsidR="008E1CB8">
        <w:rPr>
          <w:rFonts w:eastAsia="楷体_GB2312" w:hint="eastAsia"/>
          <w:lang w:eastAsia="zh-CN"/>
        </w:rPr>
        <w:t xml:space="preserve">                                        </w:t>
      </w:r>
      <w:r w:rsidRPr="001C67C4">
        <w:rPr>
          <w:rFonts w:eastAsia="楷体_GB2312"/>
          <w:lang w:eastAsia="zh-CN"/>
        </w:rPr>
        <w:t>】</w:t>
      </w:r>
      <w:r w:rsidRPr="001C67C4">
        <w:rPr>
          <w:rFonts w:eastAsia="楷体_GB2312"/>
          <w:lang w:eastAsia="zh-CN"/>
        </w:rPr>
        <w:br/>
      </w:r>
      <w:r w:rsidRPr="001C67C4">
        <w:rPr>
          <w:rFonts w:eastAsia="楷体_GB2312"/>
          <w:lang w:eastAsia="zh-CN"/>
        </w:rPr>
        <w:tab/>
      </w:r>
      <w:r w:rsidRPr="001C67C4">
        <w:rPr>
          <w:rFonts w:eastAsia="楷体_GB2312"/>
          <w:lang w:eastAsia="zh-CN"/>
        </w:rPr>
        <w:t>开户行：【</w:t>
      </w:r>
      <w:r w:rsidR="008E1CB8">
        <w:rPr>
          <w:rFonts w:eastAsia="楷体_GB2312" w:hint="eastAsia"/>
          <w:lang w:eastAsia="zh-CN"/>
        </w:rPr>
        <w:t xml:space="preserve">                                        </w:t>
      </w:r>
      <w:r w:rsidRPr="001C67C4">
        <w:rPr>
          <w:rFonts w:eastAsia="楷体_GB2312"/>
          <w:lang w:eastAsia="zh-CN"/>
        </w:rPr>
        <w:t>】</w:t>
      </w:r>
      <w:r w:rsidRPr="001C67C4">
        <w:rPr>
          <w:rFonts w:eastAsia="楷体_GB2312"/>
          <w:lang w:eastAsia="zh-CN"/>
        </w:rPr>
        <w:br/>
      </w:r>
      <w:r w:rsidRPr="001C67C4">
        <w:rPr>
          <w:rFonts w:eastAsia="楷体_GB2312"/>
          <w:lang w:eastAsia="zh-CN"/>
        </w:rPr>
        <w:tab/>
      </w:r>
      <w:r w:rsidRPr="001C67C4">
        <w:rPr>
          <w:rFonts w:eastAsia="楷体_GB2312"/>
          <w:lang w:eastAsia="zh-CN"/>
        </w:rPr>
        <w:t>账号：【</w:t>
      </w:r>
      <w:r w:rsidR="008E1CB8">
        <w:rPr>
          <w:rFonts w:eastAsia="楷体_GB2312" w:hint="eastAsia"/>
          <w:lang w:eastAsia="zh-CN"/>
        </w:rPr>
        <w:t xml:space="preserve">                                        </w:t>
      </w:r>
      <w:r w:rsidRPr="001C67C4">
        <w:rPr>
          <w:rFonts w:eastAsia="楷体_GB2312"/>
          <w:lang w:eastAsia="zh-CN"/>
        </w:rPr>
        <w:t>】</w:t>
      </w:r>
      <w:r w:rsidRPr="001C67C4">
        <w:rPr>
          <w:rFonts w:eastAsia="楷体_GB2312"/>
          <w:lang w:eastAsia="zh-CN"/>
        </w:rPr>
        <w:br/>
      </w:r>
      <w:r w:rsidRPr="001C67C4">
        <w:rPr>
          <w:rFonts w:eastAsia="楷体_GB2312"/>
          <w:lang w:eastAsia="zh-CN"/>
        </w:rPr>
        <w:t>《承销协议》约定的专用术语用于本通知书时，具有相同的含义。</w:t>
      </w:r>
    </w:p>
    <w:p w14:paraId="7F8F8F47" w14:textId="77777777" w:rsidR="00D1037C" w:rsidRDefault="00133F7B" w:rsidP="00BD3236">
      <w:pPr>
        <w:overflowPunct w:val="0"/>
        <w:spacing w:beforeLines="50" w:before="120" w:afterLines="50" w:after="120" w:line="360" w:lineRule="auto"/>
        <w:ind w:firstLine="720"/>
        <w:rPr>
          <w:rFonts w:eastAsia="楷体_GB2312"/>
        </w:rPr>
      </w:pPr>
      <w:r w:rsidRPr="001C67C4">
        <w:rPr>
          <w:rFonts w:eastAsia="楷体_GB2312"/>
        </w:rPr>
        <w:t>特此通知。</w:t>
      </w:r>
    </w:p>
    <w:p w14:paraId="41788CCE" w14:textId="77777777" w:rsidR="00D1037C" w:rsidRDefault="00D1037C" w:rsidP="00BD3236">
      <w:pPr>
        <w:overflowPunct w:val="0"/>
        <w:spacing w:beforeLines="50" w:before="120" w:afterLines="50" w:after="120" w:line="360" w:lineRule="auto"/>
        <w:rPr>
          <w:rFonts w:eastAsia="楷体_GB2312"/>
        </w:rPr>
      </w:pPr>
    </w:p>
    <w:p w14:paraId="48BE97F9" w14:textId="77777777" w:rsidR="00D1037C" w:rsidRDefault="00D1037C" w:rsidP="00BD3236">
      <w:pPr>
        <w:overflowPunct w:val="0"/>
        <w:spacing w:beforeLines="50" w:before="120" w:afterLines="50" w:after="120" w:line="360" w:lineRule="auto"/>
        <w:rPr>
          <w:rFonts w:eastAsia="楷体_GB2312"/>
        </w:rPr>
      </w:pPr>
    </w:p>
    <w:p w14:paraId="52D8FCD4" w14:textId="6216C6AE" w:rsidR="00D1037C" w:rsidRDefault="002822E3" w:rsidP="00121798">
      <w:pPr>
        <w:pStyle w:val="BodyText"/>
        <w:overflowPunct w:val="0"/>
        <w:snapToGrid w:val="0"/>
        <w:spacing w:beforeLines="50" w:before="120" w:afterLines="50" w:after="120" w:line="360" w:lineRule="auto"/>
        <w:ind w:right="480" w:firstLineChars="1638" w:firstLine="3947"/>
        <w:rPr>
          <w:rFonts w:eastAsia="楷体_GB2312"/>
          <w:b/>
          <w:kern w:val="28"/>
          <w:sz w:val="24"/>
        </w:rPr>
      </w:pPr>
      <w:sdt>
        <w:sdtPr>
          <w:rPr>
            <w:rFonts w:eastAsia="楷体_GB2312" w:hint="eastAsia"/>
            <w:b/>
            <w:sz w:val="24"/>
          </w:rPr>
          <w:alias w:val="RoleIssuingTrustee"/>
          <w:tag w:val="RoleIssuingTrustee"/>
          <w:id w:val="-678344168"/>
          <w:placeholder>
            <w:docPart w:val="EC0F1E9D22F64E3DA95698C597E64928"/>
          </w:placeholder>
          <w:text/>
        </w:sdtPr>
        <w:sdtEndPr/>
        <w:sdtContent>
          <w:r w:rsidR="00D41DC2" w:rsidRPr="00D41DC2">
            <w:rPr>
              <w:rFonts w:eastAsia="楷体_GB2312" w:hint="eastAsia"/>
              <w:b/>
              <w:sz w:val="24"/>
            </w:rPr>
            <w:t>交银国际信托有限公司</w:t>
          </w:r>
        </w:sdtContent>
      </w:sdt>
      <w:r w:rsidR="00133F7B" w:rsidRPr="001C67C4">
        <w:rPr>
          <w:rFonts w:eastAsia="楷体_GB2312"/>
          <w:b/>
          <w:sz w:val="24"/>
        </w:rPr>
        <w:t>（公章）</w:t>
      </w:r>
    </w:p>
    <w:p w14:paraId="696834E5" w14:textId="77777777" w:rsidR="00D1037C" w:rsidRDefault="00D1037C" w:rsidP="00BD3236">
      <w:pPr>
        <w:overflowPunct w:val="0"/>
        <w:spacing w:beforeLines="50" w:before="120" w:afterLines="50" w:after="120" w:line="360" w:lineRule="auto"/>
        <w:ind w:right="840"/>
        <w:jc w:val="right"/>
        <w:rPr>
          <w:rFonts w:eastAsia="楷体_GB2312"/>
          <w:b/>
        </w:rPr>
      </w:pPr>
    </w:p>
    <w:p w14:paraId="5DC213E6" w14:textId="77777777" w:rsidR="00D1037C" w:rsidRDefault="00133F7B" w:rsidP="00BD3236">
      <w:pPr>
        <w:overflowPunct w:val="0"/>
        <w:spacing w:beforeLines="50" w:before="120" w:afterLines="50" w:after="120" w:line="360" w:lineRule="auto"/>
        <w:ind w:right="360"/>
        <w:jc w:val="right"/>
        <w:rPr>
          <w:rFonts w:eastAsia="楷体_GB2312"/>
          <w:lang w:eastAsia="zh-CN"/>
        </w:rPr>
      </w:pPr>
      <w:r w:rsidRPr="001C67C4">
        <w:rPr>
          <w:rFonts w:eastAsia="楷体_GB2312"/>
          <w:lang w:eastAsia="zh-CN"/>
        </w:rPr>
        <w:t>法定代表人或其授权代表（签章）</w:t>
      </w:r>
    </w:p>
    <w:p w14:paraId="79824F2B" w14:textId="77777777" w:rsidR="00003B68" w:rsidRDefault="00133F7B" w:rsidP="00BD3236">
      <w:pPr>
        <w:wordWrap w:val="0"/>
        <w:spacing w:beforeLines="50" w:before="120" w:afterLines="50" w:after="120" w:line="360" w:lineRule="auto"/>
        <w:ind w:right="480"/>
        <w:jc w:val="right"/>
        <w:rPr>
          <w:rFonts w:eastAsia="楷体_GB2312"/>
          <w:lang w:eastAsia="zh-CN"/>
        </w:rPr>
      </w:pPr>
      <w:r w:rsidRPr="001C67C4">
        <w:rPr>
          <w:rFonts w:eastAsia="楷体_GB2312"/>
          <w:lang w:eastAsia="zh-CN"/>
        </w:rPr>
        <w:t>【</w:t>
      </w:r>
      <w:r w:rsidR="008E1CB8">
        <w:rPr>
          <w:rFonts w:eastAsia="楷体_GB2312" w:hint="eastAsia"/>
          <w:lang w:eastAsia="zh-CN"/>
        </w:rPr>
        <w:t xml:space="preserve">                 </w:t>
      </w:r>
      <w:r w:rsidRPr="001C67C4">
        <w:rPr>
          <w:rFonts w:eastAsia="楷体_GB2312"/>
          <w:lang w:eastAsia="zh-CN"/>
        </w:rPr>
        <w:t>】年【</w:t>
      </w:r>
      <w:r w:rsidR="008E1CB8">
        <w:rPr>
          <w:rFonts w:eastAsia="楷体_GB2312" w:hint="eastAsia"/>
          <w:lang w:eastAsia="zh-CN"/>
        </w:rPr>
        <w:t xml:space="preserve">       </w:t>
      </w:r>
      <w:r w:rsidRPr="001C67C4">
        <w:rPr>
          <w:rFonts w:eastAsia="楷体_GB2312"/>
          <w:lang w:eastAsia="zh-CN"/>
        </w:rPr>
        <w:t>】月【</w:t>
      </w:r>
      <w:r w:rsidR="008E1CB8">
        <w:rPr>
          <w:rFonts w:eastAsia="楷体_GB2312" w:hint="eastAsia"/>
          <w:lang w:eastAsia="zh-CN"/>
        </w:rPr>
        <w:t xml:space="preserve">       </w:t>
      </w:r>
      <w:r w:rsidRPr="001C67C4">
        <w:rPr>
          <w:rFonts w:eastAsia="楷体_GB2312"/>
          <w:lang w:eastAsia="zh-CN"/>
        </w:rPr>
        <w:t>】日</w:t>
      </w:r>
    </w:p>
    <w:p w14:paraId="1724250D" w14:textId="77777777" w:rsidR="00A26E8F" w:rsidRDefault="00133F7B" w:rsidP="00BD3236">
      <w:pPr>
        <w:pStyle w:val="ddd"/>
        <w:numPr>
          <w:ilvl w:val="0"/>
          <w:numId w:val="0"/>
        </w:numPr>
        <w:tabs>
          <w:tab w:val="clear" w:pos="3150"/>
        </w:tabs>
        <w:spacing w:beforeLines="50" w:before="120" w:afterLines="50" w:after="120" w:line="360" w:lineRule="auto"/>
        <w:jc w:val="both"/>
        <w:rPr>
          <w:rFonts w:ascii="Times New Roman" w:hAnsi="Times New Roman"/>
        </w:rPr>
      </w:pPr>
      <w:r w:rsidRPr="001C67C4">
        <w:rPr>
          <w:rFonts w:ascii="Times New Roman" w:hAnsi="Times New Roman"/>
        </w:rPr>
        <w:br w:type="page"/>
      </w:r>
      <w:bookmarkStart w:id="914" w:name="_Toc377477282"/>
      <w:bookmarkStart w:id="915" w:name="_Toc377477352"/>
      <w:bookmarkStart w:id="916" w:name="_Toc377477781"/>
      <w:bookmarkStart w:id="917" w:name="_Toc404172169"/>
      <w:bookmarkStart w:id="918" w:name="_Toc432776130"/>
      <w:r w:rsidRPr="001C67C4">
        <w:rPr>
          <w:rFonts w:ascii="Times New Roman" w:hAnsi="Times New Roman"/>
        </w:rPr>
        <w:lastRenderedPageBreak/>
        <w:t>附件二：发行利率区间确认函格式</w:t>
      </w:r>
      <w:bookmarkEnd w:id="914"/>
      <w:bookmarkEnd w:id="915"/>
      <w:bookmarkEnd w:id="916"/>
      <w:bookmarkEnd w:id="917"/>
      <w:bookmarkEnd w:id="918"/>
    </w:p>
    <w:p w14:paraId="60AE2416" w14:textId="77777777" w:rsidR="00A26E8F" w:rsidRDefault="00133F7B" w:rsidP="00BD3236">
      <w:pPr>
        <w:spacing w:beforeLines="50" w:before="120" w:afterLines="50" w:after="120" w:line="360" w:lineRule="auto"/>
        <w:ind w:right="480"/>
        <w:jc w:val="center"/>
        <w:rPr>
          <w:rFonts w:eastAsia="楷体_GB2312"/>
          <w:lang w:eastAsia="zh-CN"/>
        </w:rPr>
      </w:pPr>
      <w:r w:rsidRPr="001C67C4">
        <w:rPr>
          <w:rFonts w:eastAsia="楷体_GB2312"/>
          <w:b/>
          <w:sz w:val="28"/>
          <w:lang w:eastAsia="zh-CN"/>
        </w:rPr>
        <w:t>发行利率区间确认函</w:t>
      </w:r>
    </w:p>
    <w:p w14:paraId="13AB3AF5" w14:textId="2F5E1EF9" w:rsidR="00D1037C" w:rsidRDefault="00133F7B" w:rsidP="00BD3236">
      <w:pPr>
        <w:spacing w:beforeLines="50" w:before="120" w:afterLines="50" w:after="120" w:line="360" w:lineRule="auto"/>
        <w:ind w:firstLineChars="200" w:firstLine="480"/>
        <w:rPr>
          <w:rFonts w:eastAsia="楷体_GB2312"/>
        </w:rPr>
      </w:pPr>
      <w:r w:rsidRPr="001C67C4">
        <w:rPr>
          <w:rFonts w:eastAsia="楷体_GB2312"/>
          <w:lang w:eastAsia="zh-CN"/>
        </w:rPr>
        <w:t>经</w:t>
      </w:r>
      <w:sdt>
        <w:sdtPr>
          <w:rPr>
            <w:rFonts w:eastAsia="楷体_GB2312" w:hint="eastAsia"/>
            <w:lang w:eastAsia="zh-CN"/>
          </w:rPr>
          <w:alias w:val="Originator"/>
          <w:tag w:val="Originator"/>
          <w:id w:val="-948547700"/>
          <w:placeholder>
            <w:docPart w:val="6B46A7BBA0D7494685328952768E9888"/>
          </w:placeholder>
          <w:showingPlcHdr/>
          <w:text/>
        </w:sdtPr>
        <w:sdtEndPr/>
        <w:sdtContent>
          <w:r w:rsidR="00CF781F" w:rsidRPr="00A71484">
            <w:rPr>
              <w:rFonts w:eastAsia="楷体_GB2312" w:hint="eastAsia"/>
              <w:lang w:eastAsia="zh-CN"/>
            </w:rPr>
            <w:t>苏州银行股份有限公司</w:t>
          </w:r>
        </w:sdtContent>
      </w:sdt>
      <w:r w:rsidRPr="001C67C4">
        <w:rPr>
          <w:rFonts w:eastAsia="楷体_GB2312"/>
          <w:lang w:eastAsia="zh-CN"/>
        </w:rPr>
        <w:t>、</w:t>
      </w:r>
      <w:sdt>
        <w:sdtPr>
          <w:rPr>
            <w:rFonts w:eastAsia="楷体_GB2312" w:hint="eastAsia"/>
            <w:lang w:eastAsia="zh-CN"/>
          </w:rPr>
          <w:alias w:val="RoleIssuingTrustee"/>
          <w:tag w:val="RoleIssuingTrustee"/>
          <w:id w:val="850223352"/>
          <w:placeholder>
            <w:docPart w:val="E6A17E1BBFF24F19B7EC7255C31F410C"/>
          </w:placeholder>
          <w:text/>
        </w:sdtPr>
        <w:sdtEndPr/>
        <w:sdtContent>
          <w:r w:rsidR="00D41DC2" w:rsidRPr="00D41DC2">
            <w:rPr>
              <w:rFonts w:eastAsia="楷体_GB2312" w:hint="eastAsia"/>
              <w:lang w:eastAsia="zh-CN"/>
            </w:rPr>
            <w:t>交银国际信托有限公司</w:t>
          </w:r>
        </w:sdtContent>
      </w:sdt>
      <w:r w:rsidRPr="001C67C4">
        <w:rPr>
          <w:rFonts w:eastAsia="楷体_GB2312"/>
          <w:lang w:eastAsia="zh-CN"/>
        </w:rPr>
        <w:t>、</w:t>
      </w:r>
      <w:sdt>
        <w:sdtPr>
          <w:rPr>
            <w:rFonts w:eastAsia="楷体_GB2312" w:hint="eastAsia"/>
            <w:lang w:eastAsia="zh-CN"/>
          </w:rPr>
          <w:alias w:val="PrimarySeller"/>
          <w:tag w:val="PrimarySeller"/>
          <w:id w:val="-1982610394"/>
          <w:placeholder>
            <w:docPart w:val="E2E7703E8D174B46A5A95AFF23B3D9CE"/>
          </w:placeholder>
          <w:text/>
        </w:sdtPr>
        <w:sdtEndPr>
          <w:rPr>
            <w:rFonts w:hint="default"/>
          </w:rPr>
        </w:sdtEndPr>
        <w:sdtContent>
          <w:r w:rsidR="00D41DC2" w:rsidRPr="00D41DC2">
            <w:rPr>
              <w:rFonts w:eastAsia="楷体_GB2312" w:hint="eastAsia"/>
              <w:lang w:eastAsia="zh-CN"/>
            </w:rPr>
            <w:t>招商证券股份有限公司</w:t>
          </w:r>
        </w:sdtContent>
      </w:sdt>
      <w:r w:rsidRPr="001C67C4">
        <w:rPr>
          <w:rFonts w:eastAsia="楷体_GB2312"/>
          <w:lang w:eastAsia="zh-CN"/>
        </w:rPr>
        <w:t>协商一致</w:t>
      </w:r>
      <w:r w:rsidRPr="001C67C4">
        <w:rPr>
          <w:rFonts w:eastAsia="楷体_GB2312"/>
        </w:rPr>
        <w:t>，</w:t>
      </w:r>
      <w:sdt>
        <w:sdtPr>
          <w:rPr>
            <w:rFonts w:eastAsia="楷体_GB2312" w:hint="eastAsia"/>
            <w:bCs/>
            <w:color w:val="000000"/>
            <w:lang w:eastAsia="zh-CN"/>
          </w:rPr>
          <w:alias w:val="TrustName"/>
          <w:tag w:val="TrustName"/>
          <w:id w:val="-2097539109"/>
          <w:placeholder>
            <w:docPart w:val="8D4F3AC1D5C84D22A9D1932B7CF4A896"/>
          </w:placeholder>
          <w:text/>
        </w:sdtPr>
        <w:sdtEndPr/>
        <w:sdtContent>
          <w:r w:rsidR="004B07EB" w:rsidRPr="004B07EB">
            <w:rPr>
              <w:rFonts w:eastAsia="楷体_GB2312" w:hint="eastAsia"/>
              <w:bCs/>
              <w:color w:val="000000"/>
              <w:lang w:eastAsia="zh-CN"/>
            </w:rPr>
            <w:t>苏福</w:t>
          </w:r>
        </w:sdtContent>
      </w:sdt>
      <w:r w:rsidR="00174F7F">
        <w:rPr>
          <w:rFonts w:eastAsia="楷体_GB2312"/>
          <w:bCs/>
          <w:color w:val="000000"/>
          <w:lang w:eastAsia="zh-CN"/>
        </w:rPr>
        <w:t>信托资产支持证券</w:t>
      </w:r>
      <w:r w:rsidRPr="001C67C4">
        <w:rPr>
          <w:rFonts w:eastAsia="楷体_GB2312"/>
          <w:bCs/>
          <w:color w:val="000000"/>
          <w:lang w:eastAsia="zh-CN"/>
        </w:rPr>
        <w:t>中的优先档资产支持证券</w:t>
      </w:r>
      <w:r w:rsidRPr="004B07EB">
        <w:rPr>
          <w:rFonts w:eastAsia="楷体_GB2312"/>
          <w:bCs/>
          <w:color w:val="000000"/>
          <w:lang w:eastAsia="zh-CN"/>
        </w:rPr>
        <w:t>的利率区间分别为</w:t>
      </w:r>
      <w:r w:rsidRPr="001C67C4">
        <w:rPr>
          <w:rFonts w:eastAsia="楷体_GB2312"/>
        </w:rPr>
        <w:t>：</w:t>
      </w:r>
    </w:p>
    <w:p w14:paraId="2B01901D" w14:textId="593BB857" w:rsidR="00D1037C" w:rsidRDefault="00133F7B" w:rsidP="00BD3236">
      <w:pPr>
        <w:spacing w:beforeLines="50" w:before="120" w:afterLines="50" w:after="120" w:line="360" w:lineRule="auto"/>
        <w:ind w:firstLineChars="200" w:firstLine="480"/>
      </w:pPr>
      <w:r w:rsidRPr="001C67C4">
        <w:rPr>
          <w:rFonts w:eastAsia="楷体_GB2312"/>
          <w:bCs/>
          <w:color w:val="000000"/>
        </w:rPr>
        <w:t>优先</w:t>
      </w:r>
      <w:r w:rsidRPr="001C67C4">
        <w:rPr>
          <w:rFonts w:eastAsia="楷体_GB2312"/>
          <w:bCs/>
          <w:color w:val="000000"/>
        </w:rPr>
        <w:t>A</w:t>
      </w:r>
      <w:r w:rsidRPr="001C67C4">
        <w:rPr>
          <w:rFonts w:eastAsia="楷体_GB2312"/>
          <w:bCs/>
          <w:color w:val="000000"/>
        </w:rPr>
        <w:t>档资产支持证券</w:t>
      </w:r>
      <w:r w:rsidRPr="001C67C4">
        <w:rPr>
          <w:rFonts w:eastAsia="楷体_GB2312"/>
          <w:color w:val="000000"/>
        </w:rPr>
        <w:t>的利率区间为</w:t>
      </w:r>
      <w:r w:rsidRPr="001C67C4">
        <w:rPr>
          <w:rFonts w:eastAsia="楷体_GB2312"/>
        </w:rPr>
        <w:t>：【</w:t>
      </w:r>
      <w:r w:rsidR="00C15D29">
        <w:rPr>
          <w:rFonts w:eastAsia="楷体_GB2312" w:hint="eastAsia"/>
          <w:lang w:eastAsia="zh-CN"/>
        </w:rPr>
        <w:t xml:space="preserve"> </w:t>
      </w:r>
      <w:r w:rsidR="00650495">
        <w:rPr>
          <w:rFonts w:eastAsia="楷体_GB2312"/>
          <w:lang w:eastAsia="zh-CN"/>
        </w:rPr>
        <w:t xml:space="preserve"> </w:t>
      </w:r>
      <w:r w:rsidR="00C15D29">
        <w:rPr>
          <w:rFonts w:eastAsia="楷体_GB2312" w:hint="eastAsia"/>
          <w:lang w:eastAsia="zh-CN"/>
        </w:rPr>
        <w:t xml:space="preserve">  </w:t>
      </w:r>
      <w:r w:rsidRPr="001C67C4">
        <w:rPr>
          <w:rFonts w:eastAsia="楷体_GB2312"/>
        </w:rPr>
        <w:t>】</w:t>
      </w:r>
      <w:r w:rsidRPr="001C67C4">
        <w:rPr>
          <w:rFonts w:eastAsia="楷体_GB2312"/>
        </w:rPr>
        <w:t>-</w:t>
      </w:r>
      <w:r w:rsidRPr="001C67C4">
        <w:rPr>
          <w:rFonts w:eastAsia="楷体_GB2312"/>
        </w:rPr>
        <w:t>【</w:t>
      </w:r>
      <w:r w:rsidR="00C15D29">
        <w:rPr>
          <w:rFonts w:eastAsia="楷体_GB2312" w:hint="eastAsia"/>
          <w:lang w:eastAsia="zh-CN"/>
        </w:rPr>
        <w:t xml:space="preserve"> </w:t>
      </w:r>
      <w:r w:rsidR="00650495">
        <w:rPr>
          <w:rFonts w:eastAsia="楷体_GB2312"/>
          <w:lang w:eastAsia="zh-CN"/>
        </w:rPr>
        <w:t xml:space="preserve"> </w:t>
      </w:r>
      <w:r w:rsidR="00C15D29">
        <w:rPr>
          <w:rFonts w:eastAsia="楷体_GB2312" w:hint="eastAsia"/>
          <w:lang w:eastAsia="zh-CN"/>
        </w:rPr>
        <w:t xml:space="preserve">  </w:t>
      </w:r>
      <w:r w:rsidRPr="001C67C4">
        <w:rPr>
          <w:rFonts w:eastAsia="楷体_GB2312"/>
        </w:rPr>
        <w:t>】</w:t>
      </w:r>
    </w:p>
    <w:p w14:paraId="55BB77CD" w14:textId="77777777" w:rsidR="00D1037C" w:rsidRDefault="00133F7B" w:rsidP="00BD3236">
      <w:pPr>
        <w:spacing w:beforeLines="50" w:before="120" w:afterLines="50" w:after="120" w:line="360" w:lineRule="auto"/>
        <w:ind w:firstLineChars="200" w:firstLine="480"/>
        <w:rPr>
          <w:rFonts w:eastAsia="楷体_GB2312"/>
        </w:rPr>
      </w:pPr>
      <w:r w:rsidRPr="001C67C4">
        <w:rPr>
          <w:rFonts w:eastAsia="楷体_GB2312"/>
        </w:rPr>
        <w:t>优先</w:t>
      </w:r>
      <w:r w:rsidRPr="001C67C4">
        <w:rPr>
          <w:rFonts w:eastAsia="楷体_GB2312"/>
        </w:rPr>
        <w:t>B</w:t>
      </w:r>
      <w:r w:rsidRPr="001C67C4">
        <w:rPr>
          <w:rFonts w:eastAsia="楷体_GB2312"/>
        </w:rPr>
        <w:t>档资产支持证券的利率区间为：【</w:t>
      </w:r>
      <w:r w:rsidR="00C15D29">
        <w:rPr>
          <w:rFonts w:eastAsia="楷体_GB2312" w:hint="eastAsia"/>
          <w:lang w:eastAsia="zh-CN"/>
        </w:rPr>
        <w:t xml:space="preserve"> </w:t>
      </w:r>
      <w:r w:rsidR="00650495">
        <w:rPr>
          <w:rFonts w:eastAsia="楷体_GB2312"/>
          <w:lang w:eastAsia="zh-CN"/>
        </w:rPr>
        <w:t xml:space="preserve"> </w:t>
      </w:r>
      <w:r w:rsidR="00C15D29">
        <w:rPr>
          <w:rFonts w:eastAsia="楷体_GB2312" w:hint="eastAsia"/>
          <w:lang w:eastAsia="zh-CN"/>
        </w:rPr>
        <w:t xml:space="preserve">  </w:t>
      </w:r>
      <w:r w:rsidRPr="001C67C4">
        <w:rPr>
          <w:rFonts w:eastAsia="楷体_GB2312"/>
        </w:rPr>
        <w:t>】</w:t>
      </w:r>
      <w:r w:rsidRPr="001C67C4">
        <w:rPr>
          <w:rFonts w:eastAsia="楷体_GB2312"/>
        </w:rPr>
        <w:t>-</w:t>
      </w:r>
      <w:r w:rsidRPr="001C67C4">
        <w:rPr>
          <w:rFonts w:eastAsia="楷体_GB2312"/>
        </w:rPr>
        <w:t>【</w:t>
      </w:r>
      <w:r w:rsidR="00650495">
        <w:rPr>
          <w:rFonts w:eastAsia="楷体_GB2312" w:hint="eastAsia"/>
          <w:lang w:eastAsia="zh-CN"/>
        </w:rPr>
        <w:t xml:space="preserve"> </w:t>
      </w:r>
      <w:r w:rsidR="00C15D29">
        <w:rPr>
          <w:rFonts w:eastAsia="楷体_GB2312" w:hint="eastAsia"/>
          <w:lang w:eastAsia="zh-CN"/>
        </w:rPr>
        <w:t xml:space="preserve">   </w:t>
      </w:r>
      <w:r w:rsidRPr="001C67C4">
        <w:rPr>
          <w:rFonts w:eastAsia="楷体_GB2312"/>
        </w:rPr>
        <w:t>】</w:t>
      </w:r>
    </w:p>
    <w:p w14:paraId="13EFD735" w14:textId="77777777" w:rsidR="00D1037C" w:rsidRDefault="00D1037C" w:rsidP="00BD3236">
      <w:pPr>
        <w:spacing w:beforeLines="50" w:before="120" w:afterLines="50" w:after="120" w:line="360" w:lineRule="auto"/>
        <w:ind w:right="480"/>
        <w:rPr>
          <w:rFonts w:eastAsia="楷体_GB2312"/>
          <w:lang w:eastAsia="zh-CN"/>
        </w:rPr>
      </w:pPr>
    </w:p>
    <w:p w14:paraId="731FB6A9" w14:textId="77777777" w:rsidR="00D1037C" w:rsidRDefault="00133F7B" w:rsidP="00BD3236">
      <w:pPr>
        <w:spacing w:beforeLines="50" w:before="120" w:afterLines="50" w:after="120" w:line="360" w:lineRule="auto"/>
        <w:ind w:right="480"/>
        <w:rPr>
          <w:rFonts w:eastAsia="楷体_GB2312"/>
          <w:lang w:eastAsia="zh-CN"/>
        </w:rPr>
      </w:pPr>
      <w:r w:rsidRPr="001C67C4">
        <w:rPr>
          <w:rFonts w:eastAsia="楷体_GB2312"/>
          <w:lang w:eastAsia="zh-CN"/>
        </w:rPr>
        <w:t>本发行利率区间确认函一经</w:t>
      </w:r>
      <w:r w:rsidRPr="001C67C4">
        <w:rPr>
          <w:rFonts w:eastAsia="楷体_GB2312"/>
          <w:lang w:eastAsia="zh-CN"/>
        </w:rPr>
        <w:t>“</w:t>
      </w:r>
      <w:r w:rsidRPr="001C67C4">
        <w:rPr>
          <w:rFonts w:eastAsia="楷体_GB2312"/>
          <w:lang w:eastAsia="zh-CN"/>
        </w:rPr>
        <w:t>《承销协议》</w:t>
      </w:r>
      <w:r w:rsidRPr="001C67C4">
        <w:rPr>
          <w:rFonts w:eastAsia="楷体_GB2312"/>
          <w:lang w:eastAsia="zh-CN"/>
        </w:rPr>
        <w:t>”</w:t>
      </w:r>
      <w:r w:rsidRPr="001C67C4">
        <w:rPr>
          <w:rFonts w:eastAsia="楷体_GB2312"/>
          <w:lang w:eastAsia="zh-CN"/>
        </w:rPr>
        <w:t>各方法定代表人或授权代表签署并加盖公章后即生效。</w:t>
      </w:r>
    </w:p>
    <w:p w14:paraId="22AF6A42" w14:textId="77777777" w:rsidR="00D1037C" w:rsidRDefault="00D1037C" w:rsidP="00BD3236">
      <w:pPr>
        <w:spacing w:beforeLines="50" w:before="120" w:afterLines="50" w:after="120" w:line="360" w:lineRule="auto"/>
        <w:ind w:right="480"/>
        <w:rPr>
          <w:rFonts w:eastAsia="楷体_GB2312"/>
          <w:lang w:eastAsia="zh-CN"/>
        </w:rPr>
      </w:pPr>
    </w:p>
    <w:p w14:paraId="3E8C1901" w14:textId="77777777" w:rsidR="00D1037C" w:rsidRDefault="00133F7B" w:rsidP="00BD3236">
      <w:pPr>
        <w:spacing w:beforeLines="50" w:before="120" w:afterLines="50" w:after="120" w:line="360" w:lineRule="auto"/>
        <w:ind w:right="480"/>
        <w:rPr>
          <w:rFonts w:eastAsia="楷体_GB2312"/>
          <w:lang w:eastAsia="zh-CN"/>
        </w:rPr>
      </w:pPr>
      <w:r w:rsidRPr="001C67C4">
        <w:rPr>
          <w:rFonts w:eastAsia="楷体_GB2312"/>
          <w:lang w:eastAsia="zh-CN"/>
        </w:rPr>
        <w:t>“</w:t>
      </w:r>
      <w:r w:rsidRPr="001C67C4">
        <w:rPr>
          <w:rFonts w:eastAsia="楷体_GB2312"/>
          <w:lang w:eastAsia="zh-CN"/>
        </w:rPr>
        <w:t>《承销协议》</w:t>
      </w:r>
      <w:r w:rsidRPr="001C67C4">
        <w:rPr>
          <w:rFonts w:eastAsia="楷体_GB2312"/>
          <w:lang w:eastAsia="zh-CN"/>
        </w:rPr>
        <w:t>”</w:t>
      </w:r>
      <w:r w:rsidRPr="001C67C4">
        <w:rPr>
          <w:rFonts w:eastAsia="楷体_GB2312"/>
          <w:lang w:eastAsia="zh-CN"/>
        </w:rPr>
        <w:t>约定的专用术语用于本确认函时，具有相同的含义。</w:t>
      </w:r>
    </w:p>
    <w:p w14:paraId="1FA80997" w14:textId="77777777" w:rsidR="00D1037C" w:rsidRDefault="00D1037C" w:rsidP="00BD3236">
      <w:pPr>
        <w:spacing w:beforeLines="50" w:before="120" w:afterLines="50" w:after="120" w:line="360" w:lineRule="auto"/>
        <w:ind w:right="480"/>
        <w:rPr>
          <w:rFonts w:eastAsia="楷体_GB2312"/>
          <w:lang w:eastAsia="zh-CN"/>
        </w:rPr>
      </w:pPr>
    </w:p>
    <w:p w14:paraId="0C84B19D" w14:textId="77777777" w:rsidR="00D1037C" w:rsidRDefault="00133F7B" w:rsidP="00BD3236">
      <w:pPr>
        <w:spacing w:beforeLines="50" w:before="120" w:afterLines="50" w:after="120" w:line="360" w:lineRule="auto"/>
        <w:ind w:right="480"/>
        <w:rPr>
          <w:rFonts w:eastAsia="楷体_GB2312"/>
          <w:lang w:eastAsia="zh-CN"/>
        </w:rPr>
      </w:pPr>
      <w:r w:rsidRPr="001C67C4">
        <w:rPr>
          <w:rFonts w:eastAsia="楷体_GB2312"/>
          <w:lang w:eastAsia="zh-CN"/>
        </w:rPr>
        <w:t>（以下无正文）</w:t>
      </w:r>
    </w:p>
    <w:p w14:paraId="599E79A6" w14:textId="77777777" w:rsidR="00D1037C" w:rsidRDefault="00D1037C" w:rsidP="00BD3236">
      <w:pPr>
        <w:spacing w:beforeLines="50" w:before="120" w:afterLines="50" w:after="120" w:line="360" w:lineRule="auto"/>
        <w:ind w:right="480"/>
        <w:rPr>
          <w:rFonts w:eastAsia="楷体_GB2312"/>
          <w:lang w:eastAsia="zh-CN"/>
        </w:rPr>
      </w:pPr>
    </w:p>
    <w:p w14:paraId="2FADB630" w14:textId="77777777" w:rsidR="00D1037C" w:rsidRDefault="00D1037C" w:rsidP="00BD3236">
      <w:pPr>
        <w:spacing w:beforeLines="50" w:before="120" w:afterLines="50" w:after="120" w:line="360" w:lineRule="auto"/>
        <w:ind w:right="480"/>
        <w:rPr>
          <w:rFonts w:eastAsia="楷体_GB2312"/>
          <w:lang w:eastAsia="zh-CN"/>
        </w:rPr>
      </w:pPr>
    </w:p>
    <w:p w14:paraId="363323F5" w14:textId="77777777" w:rsidR="00D1037C" w:rsidRDefault="00D1037C" w:rsidP="00BD3236">
      <w:pPr>
        <w:spacing w:beforeLines="50" w:before="120" w:afterLines="50" w:after="120" w:line="360" w:lineRule="auto"/>
        <w:ind w:right="480"/>
        <w:rPr>
          <w:rFonts w:eastAsia="楷体_GB2312"/>
          <w:lang w:eastAsia="zh-CN"/>
        </w:rPr>
      </w:pPr>
    </w:p>
    <w:p w14:paraId="62F743A5" w14:textId="77777777" w:rsidR="00D1037C" w:rsidRDefault="00D1037C" w:rsidP="00BD3236">
      <w:pPr>
        <w:spacing w:beforeLines="50" w:before="120" w:afterLines="50" w:after="120" w:line="360" w:lineRule="auto"/>
        <w:ind w:right="480"/>
        <w:rPr>
          <w:rFonts w:eastAsia="楷体_GB2312"/>
          <w:lang w:eastAsia="zh-CN"/>
        </w:rPr>
      </w:pPr>
    </w:p>
    <w:p w14:paraId="42EB0262" w14:textId="77777777" w:rsidR="00D1037C" w:rsidRDefault="00D1037C" w:rsidP="00BD3236">
      <w:pPr>
        <w:spacing w:beforeLines="50" w:before="120" w:afterLines="50" w:after="120" w:line="360" w:lineRule="auto"/>
        <w:ind w:right="480"/>
        <w:rPr>
          <w:rFonts w:eastAsia="楷体_GB2312"/>
          <w:lang w:eastAsia="zh-CN"/>
        </w:rPr>
      </w:pPr>
    </w:p>
    <w:p w14:paraId="4CC74397" w14:textId="77777777" w:rsidR="00D1037C" w:rsidRDefault="00D1037C" w:rsidP="00BD3236">
      <w:pPr>
        <w:spacing w:beforeLines="50" w:before="120" w:afterLines="50" w:after="120" w:line="360" w:lineRule="auto"/>
        <w:ind w:right="480"/>
        <w:rPr>
          <w:rFonts w:eastAsia="楷体_GB2312"/>
          <w:lang w:eastAsia="zh-CN"/>
        </w:rPr>
      </w:pPr>
    </w:p>
    <w:p w14:paraId="1378D778" w14:textId="77777777" w:rsidR="00D1037C" w:rsidRDefault="00D1037C" w:rsidP="00BD3236">
      <w:pPr>
        <w:spacing w:beforeLines="50" w:before="120" w:afterLines="50" w:after="120" w:line="360" w:lineRule="auto"/>
        <w:ind w:right="480"/>
        <w:rPr>
          <w:rFonts w:eastAsia="楷体_GB2312"/>
          <w:lang w:eastAsia="zh-CN"/>
        </w:rPr>
      </w:pPr>
    </w:p>
    <w:p w14:paraId="1DEEC161" w14:textId="77777777" w:rsidR="00D1037C" w:rsidRDefault="00D1037C" w:rsidP="00BD3236">
      <w:pPr>
        <w:spacing w:beforeLines="50" w:before="120" w:afterLines="50" w:after="120" w:line="360" w:lineRule="auto"/>
        <w:ind w:right="480"/>
        <w:rPr>
          <w:rFonts w:eastAsia="楷体_GB2312"/>
          <w:lang w:eastAsia="zh-CN"/>
        </w:rPr>
      </w:pPr>
    </w:p>
    <w:p w14:paraId="6B7D7536" w14:textId="77777777" w:rsidR="00D1037C" w:rsidRDefault="00D1037C" w:rsidP="00BD3236">
      <w:pPr>
        <w:spacing w:beforeLines="50" w:before="120" w:afterLines="50" w:after="120" w:line="360" w:lineRule="auto"/>
        <w:ind w:right="480"/>
        <w:rPr>
          <w:rFonts w:eastAsia="楷体_GB2312"/>
          <w:lang w:eastAsia="zh-CN"/>
        </w:rPr>
      </w:pPr>
    </w:p>
    <w:p w14:paraId="470683B1" w14:textId="77777777" w:rsidR="008A6413" w:rsidRDefault="008A6413" w:rsidP="00BD3236">
      <w:pPr>
        <w:spacing w:beforeLines="50" w:before="120" w:afterLines="50" w:after="120" w:line="360" w:lineRule="auto"/>
        <w:ind w:right="480"/>
        <w:rPr>
          <w:rFonts w:eastAsia="楷体_GB2312"/>
          <w:lang w:eastAsia="zh-CN"/>
        </w:rPr>
      </w:pPr>
    </w:p>
    <w:p w14:paraId="5FF6E681" w14:textId="77777777" w:rsidR="00D1037C" w:rsidRDefault="00D1037C" w:rsidP="00BD3236">
      <w:pPr>
        <w:spacing w:beforeLines="50" w:before="120" w:afterLines="50" w:after="120" w:line="360" w:lineRule="auto"/>
        <w:ind w:right="480"/>
        <w:rPr>
          <w:rFonts w:eastAsia="楷体_GB2312"/>
          <w:lang w:eastAsia="zh-CN"/>
        </w:rPr>
      </w:pPr>
    </w:p>
    <w:p w14:paraId="1DF5CE76" w14:textId="7AF9BC9D" w:rsidR="00D1037C" w:rsidRDefault="00E54F21" w:rsidP="00BD3236">
      <w:pPr>
        <w:spacing w:beforeLines="50" w:before="120" w:afterLines="50" w:after="120" w:line="360" w:lineRule="auto"/>
        <w:ind w:right="480"/>
        <w:rPr>
          <w:rFonts w:eastAsia="楷体_GB2312"/>
          <w:lang w:eastAsia="zh-CN"/>
        </w:rPr>
      </w:pPr>
      <w:r w:rsidRPr="001C67C4">
        <w:rPr>
          <w:rFonts w:eastAsia="楷体_GB2312"/>
          <w:lang w:eastAsia="zh-CN"/>
        </w:rPr>
        <w:lastRenderedPageBreak/>
        <w:t>（本页无正文，为《</w:t>
      </w:r>
      <w:sdt>
        <w:sdtPr>
          <w:rPr>
            <w:rFonts w:eastAsia="楷体_GB2312" w:hint="eastAsia"/>
            <w:bCs/>
            <w:color w:val="000000"/>
            <w:lang w:eastAsia="zh-CN"/>
          </w:rPr>
          <w:alias w:val="TrustName"/>
          <w:tag w:val="TrustName"/>
          <w:id w:val="-1129935734"/>
          <w:placeholder>
            <w:docPart w:val="04F0E49BF2C34FF0B0073AC57F9FEC33"/>
          </w:placeholder>
          <w:text/>
        </w:sdtPr>
        <w:sdtEndPr/>
        <w:sdtContent>
          <w:r w:rsidR="004B07EB" w:rsidRPr="004B07EB">
            <w:rPr>
              <w:rFonts w:eastAsia="楷体_GB2312" w:hint="eastAsia"/>
              <w:bCs/>
              <w:color w:val="000000"/>
              <w:lang w:eastAsia="zh-CN"/>
            </w:rPr>
            <w:t>苏福</w:t>
          </w:r>
        </w:sdtContent>
      </w:sdt>
      <w:r w:rsidR="00174F7F">
        <w:rPr>
          <w:rFonts w:eastAsia="楷体_GB2312"/>
          <w:bCs/>
          <w:color w:val="000000"/>
          <w:lang w:eastAsia="zh-CN"/>
        </w:rPr>
        <w:t>信托资产支持证券</w:t>
      </w:r>
      <w:r w:rsidRPr="004B07EB">
        <w:rPr>
          <w:rFonts w:eastAsia="楷体_GB2312"/>
          <w:bCs/>
          <w:color w:val="000000"/>
          <w:lang w:eastAsia="zh-CN"/>
        </w:rPr>
        <w:t>发行利率区间确认函</w:t>
      </w:r>
      <w:r w:rsidRPr="001C67C4">
        <w:rPr>
          <w:rFonts w:eastAsia="楷体_GB2312"/>
          <w:lang w:eastAsia="zh-CN"/>
        </w:rPr>
        <w:t>》签章页）</w:t>
      </w:r>
    </w:p>
    <w:p w14:paraId="79FE5869" w14:textId="77777777" w:rsidR="00D1037C" w:rsidRDefault="00D1037C" w:rsidP="00BD3236">
      <w:pPr>
        <w:spacing w:beforeLines="50" w:before="120" w:afterLines="50" w:after="120" w:line="360" w:lineRule="auto"/>
        <w:ind w:right="480"/>
        <w:rPr>
          <w:rFonts w:eastAsia="楷体_GB2312"/>
          <w:lang w:eastAsia="zh-CN"/>
        </w:rPr>
      </w:pPr>
    </w:p>
    <w:p w14:paraId="2D92A24A" w14:textId="77777777" w:rsidR="00D1037C" w:rsidRDefault="00D1037C" w:rsidP="00BD3236">
      <w:pPr>
        <w:spacing w:beforeLines="50" w:before="120" w:afterLines="50" w:after="120" w:line="360" w:lineRule="auto"/>
        <w:ind w:right="480"/>
        <w:rPr>
          <w:rFonts w:eastAsia="楷体_GB2312"/>
          <w:lang w:eastAsia="zh-CN"/>
        </w:rPr>
      </w:pPr>
    </w:p>
    <w:p w14:paraId="6D68CB52" w14:textId="77777777" w:rsidR="00D1037C" w:rsidRDefault="00D1037C" w:rsidP="00BD3236">
      <w:pPr>
        <w:spacing w:beforeLines="50" w:before="120" w:afterLines="50" w:after="120" w:line="360" w:lineRule="auto"/>
        <w:ind w:right="480"/>
        <w:rPr>
          <w:rFonts w:eastAsia="楷体_GB2312"/>
          <w:lang w:eastAsia="zh-CN"/>
        </w:rPr>
      </w:pPr>
    </w:p>
    <w:p w14:paraId="684CEBD8" w14:textId="7EDB6B9F" w:rsidR="00D1037C" w:rsidRDefault="002822E3" w:rsidP="00BD3236">
      <w:pPr>
        <w:spacing w:beforeLines="50" w:before="120" w:afterLines="50" w:after="120" w:line="360" w:lineRule="auto"/>
        <w:ind w:right="480"/>
        <w:rPr>
          <w:rFonts w:eastAsia="楷体_GB2312"/>
          <w:lang w:eastAsia="zh-CN"/>
        </w:rPr>
      </w:pPr>
      <w:sdt>
        <w:sdtPr>
          <w:rPr>
            <w:rFonts w:eastAsia="楷体_GB2312" w:hint="eastAsia"/>
          </w:rPr>
          <w:alias w:val="Originator"/>
          <w:tag w:val="Originator"/>
          <w:id w:val="226820448"/>
          <w:placeholder>
            <w:docPart w:val="83E79F594D174A70AE09F838B2173D67"/>
          </w:placeholder>
          <w:showingPlcHdr/>
          <w:text/>
        </w:sdtPr>
        <w:sdtEndPr/>
        <w:sdtContent>
          <w:r w:rsidR="00CF781F" w:rsidRPr="00A71484">
            <w:rPr>
              <w:rFonts w:eastAsia="楷体_GB2312" w:hint="eastAsia"/>
            </w:rPr>
            <w:t>苏州银行股份有限公司</w:t>
          </w:r>
        </w:sdtContent>
      </w:sdt>
      <w:r w:rsidR="00133F7B" w:rsidRPr="001C67C4">
        <w:rPr>
          <w:rFonts w:eastAsia="楷体_GB2312"/>
          <w:lang w:eastAsia="zh-CN"/>
        </w:rPr>
        <w:t>（公章）</w:t>
      </w:r>
    </w:p>
    <w:p w14:paraId="6A009C67" w14:textId="77777777" w:rsidR="00D1037C" w:rsidRDefault="00D1037C" w:rsidP="00BD3236">
      <w:pPr>
        <w:spacing w:beforeLines="50" w:before="120" w:afterLines="50" w:after="120" w:line="360" w:lineRule="auto"/>
        <w:ind w:right="480"/>
        <w:rPr>
          <w:rFonts w:eastAsia="楷体_GB2312"/>
          <w:lang w:eastAsia="zh-CN"/>
        </w:rPr>
      </w:pPr>
    </w:p>
    <w:p w14:paraId="347CFA94" w14:textId="77777777" w:rsidR="00D1037C" w:rsidRDefault="00133F7B" w:rsidP="00BD3236">
      <w:pPr>
        <w:spacing w:beforeLines="50" w:before="120" w:afterLines="50" w:after="120" w:line="360" w:lineRule="auto"/>
        <w:ind w:right="480"/>
        <w:rPr>
          <w:rFonts w:eastAsia="楷体_GB2312"/>
          <w:lang w:eastAsia="zh-CN"/>
        </w:rPr>
      </w:pPr>
      <w:r w:rsidRPr="001C67C4">
        <w:rPr>
          <w:rFonts w:eastAsia="楷体_GB2312"/>
          <w:lang w:eastAsia="zh-CN"/>
        </w:rPr>
        <w:t>法定代表人或授权代表（签章）</w:t>
      </w:r>
    </w:p>
    <w:p w14:paraId="39A5CD78" w14:textId="77777777" w:rsidR="00D1037C" w:rsidRDefault="00D1037C" w:rsidP="00BD3236">
      <w:pPr>
        <w:spacing w:beforeLines="50" w:before="120" w:afterLines="50" w:after="120" w:line="360" w:lineRule="auto"/>
        <w:ind w:right="480"/>
        <w:rPr>
          <w:rFonts w:eastAsia="楷体_GB2312"/>
          <w:lang w:eastAsia="zh-CN"/>
        </w:rPr>
      </w:pPr>
    </w:p>
    <w:p w14:paraId="28C835EF" w14:textId="77777777" w:rsidR="00D1037C" w:rsidRDefault="00D1037C" w:rsidP="00BD3236">
      <w:pPr>
        <w:spacing w:beforeLines="50" w:before="120" w:afterLines="50" w:after="120" w:line="360" w:lineRule="auto"/>
        <w:ind w:right="480"/>
        <w:rPr>
          <w:rFonts w:eastAsia="楷体_GB2312"/>
          <w:lang w:eastAsia="zh-CN"/>
        </w:rPr>
      </w:pPr>
    </w:p>
    <w:p w14:paraId="23C9D44A" w14:textId="77777777" w:rsidR="00D1037C" w:rsidRDefault="00D1037C" w:rsidP="00BD3236">
      <w:pPr>
        <w:spacing w:beforeLines="50" w:before="120" w:afterLines="50" w:after="120" w:line="360" w:lineRule="auto"/>
        <w:ind w:right="480"/>
        <w:rPr>
          <w:rFonts w:eastAsia="楷体_GB2312"/>
          <w:lang w:eastAsia="zh-CN"/>
        </w:rPr>
      </w:pPr>
    </w:p>
    <w:p w14:paraId="10E1D2C8" w14:textId="77777777" w:rsidR="00D1037C" w:rsidRDefault="00D1037C" w:rsidP="00BD3236">
      <w:pPr>
        <w:spacing w:beforeLines="50" w:before="120" w:afterLines="50" w:after="120" w:line="360" w:lineRule="auto"/>
        <w:ind w:right="480"/>
        <w:rPr>
          <w:rFonts w:eastAsia="楷体_GB2312"/>
          <w:lang w:eastAsia="zh-CN"/>
        </w:rPr>
      </w:pPr>
    </w:p>
    <w:p w14:paraId="42600977" w14:textId="3C189480" w:rsidR="00D1037C" w:rsidRDefault="00133F7B" w:rsidP="00BD3236">
      <w:pPr>
        <w:spacing w:beforeLines="50" w:before="120" w:afterLines="50" w:after="120" w:line="360" w:lineRule="auto"/>
        <w:ind w:right="480"/>
        <w:rPr>
          <w:rFonts w:eastAsia="楷体_GB2312"/>
          <w:lang w:eastAsia="zh-CN"/>
        </w:rPr>
      </w:pPr>
      <w:r w:rsidRPr="001C67C4">
        <w:rPr>
          <w:rFonts w:eastAsia="楷体_GB2312"/>
          <w:lang w:eastAsia="zh-CN"/>
        </w:rPr>
        <w:br w:type="page"/>
      </w:r>
      <w:r w:rsidRPr="001C67C4">
        <w:rPr>
          <w:rFonts w:eastAsia="楷体_GB2312"/>
          <w:lang w:eastAsia="zh-CN"/>
        </w:rPr>
        <w:lastRenderedPageBreak/>
        <w:t>（本页无正文，为《</w:t>
      </w:r>
      <w:sdt>
        <w:sdtPr>
          <w:rPr>
            <w:rFonts w:eastAsia="楷体_GB2312" w:hint="eastAsia"/>
            <w:bCs/>
            <w:color w:val="000000"/>
            <w:lang w:eastAsia="zh-CN"/>
          </w:rPr>
          <w:alias w:val="TrustName"/>
          <w:tag w:val="TrustName"/>
          <w:id w:val="-1672635549"/>
          <w:placeholder>
            <w:docPart w:val="D6055FCC09BB4F979E3D298B72595A9F"/>
          </w:placeholder>
          <w:text/>
        </w:sdtPr>
        <w:sdtEndPr/>
        <w:sdtContent>
          <w:r w:rsidR="004B07EB" w:rsidRPr="004B07EB">
            <w:rPr>
              <w:rFonts w:eastAsia="楷体_GB2312" w:hint="eastAsia"/>
              <w:bCs/>
              <w:color w:val="000000"/>
              <w:lang w:eastAsia="zh-CN"/>
            </w:rPr>
            <w:t>苏福</w:t>
          </w:r>
        </w:sdtContent>
      </w:sdt>
      <w:r w:rsidR="00174F7F">
        <w:rPr>
          <w:rFonts w:eastAsia="楷体_GB2312"/>
          <w:bCs/>
          <w:color w:val="000000"/>
          <w:lang w:eastAsia="zh-CN"/>
        </w:rPr>
        <w:t>信托资产支持证券</w:t>
      </w:r>
      <w:r w:rsidRPr="004B07EB">
        <w:rPr>
          <w:rFonts w:eastAsia="楷体_GB2312"/>
          <w:bCs/>
          <w:color w:val="000000"/>
          <w:lang w:eastAsia="zh-CN"/>
        </w:rPr>
        <w:t>发行利率区间确认函</w:t>
      </w:r>
      <w:r w:rsidRPr="001C67C4">
        <w:rPr>
          <w:rFonts w:eastAsia="楷体_GB2312"/>
          <w:lang w:eastAsia="zh-CN"/>
        </w:rPr>
        <w:t>》签章页）</w:t>
      </w:r>
    </w:p>
    <w:p w14:paraId="7957E6A7" w14:textId="77777777" w:rsidR="00D1037C" w:rsidRDefault="00D1037C" w:rsidP="00BD3236">
      <w:pPr>
        <w:spacing w:beforeLines="50" w:before="120" w:afterLines="50" w:after="120" w:line="360" w:lineRule="auto"/>
        <w:ind w:right="480"/>
        <w:rPr>
          <w:rFonts w:eastAsia="楷体_GB2312"/>
          <w:lang w:eastAsia="zh-CN"/>
        </w:rPr>
      </w:pPr>
    </w:p>
    <w:p w14:paraId="3C389F5C" w14:textId="77777777" w:rsidR="00D1037C" w:rsidRDefault="00D1037C" w:rsidP="00BD3236">
      <w:pPr>
        <w:spacing w:beforeLines="50" w:before="120" w:afterLines="50" w:after="120" w:line="360" w:lineRule="auto"/>
        <w:ind w:right="480"/>
        <w:rPr>
          <w:rFonts w:eastAsia="楷体_GB2312"/>
          <w:lang w:eastAsia="zh-CN"/>
        </w:rPr>
      </w:pPr>
    </w:p>
    <w:p w14:paraId="63466EA7" w14:textId="77777777" w:rsidR="00D1037C" w:rsidRDefault="00D1037C" w:rsidP="00BD3236">
      <w:pPr>
        <w:spacing w:beforeLines="50" w:before="120" w:afterLines="50" w:after="120" w:line="360" w:lineRule="auto"/>
        <w:ind w:right="480"/>
        <w:rPr>
          <w:rFonts w:eastAsia="楷体_GB2312"/>
          <w:lang w:eastAsia="zh-CN"/>
        </w:rPr>
      </w:pPr>
    </w:p>
    <w:p w14:paraId="200FDB88" w14:textId="77777777" w:rsidR="00D1037C" w:rsidRDefault="00D1037C" w:rsidP="00BD3236">
      <w:pPr>
        <w:spacing w:beforeLines="50" w:before="120" w:afterLines="50" w:after="120" w:line="360" w:lineRule="auto"/>
        <w:ind w:right="480"/>
        <w:rPr>
          <w:rFonts w:eastAsia="楷体_GB2312"/>
          <w:lang w:eastAsia="zh-CN"/>
        </w:rPr>
      </w:pPr>
    </w:p>
    <w:p w14:paraId="1B65A23C" w14:textId="77777777" w:rsidR="00D1037C" w:rsidRDefault="00D1037C" w:rsidP="00BD3236">
      <w:pPr>
        <w:spacing w:beforeLines="50" w:before="120" w:afterLines="50" w:after="120" w:line="360" w:lineRule="auto"/>
        <w:ind w:right="480"/>
        <w:rPr>
          <w:rFonts w:eastAsia="楷体_GB2312"/>
          <w:lang w:eastAsia="zh-CN"/>
        </w:rPr>
      </w:pPr>
    </w:p>
    <w:p w14:paraId="250DA99F" w14:textId="77777777" w:rsidR="00D1037C" w:rsidRDefault="00D1037C" w:rsidP="00BD3236">
      <w:pPr>
        <w:spacing w:beforeLines="50" w:before="120" w:afterLines="50" w:after="120" w:line="360" w:lineRule="auto"/>
        <w:ind w:right="480"/>
        <w:rPr>
          <w:rFonts w:eastAsia="楷体_GB2312"/>
          <w:lang w:eastAsia="zh-CN"/>
        </w:rPr>
      </w:pPr>
    </w:p>
    <w:p w14:paraId="1830F9BA" w14:textId="469842DA" w:rsidR="00D1037C" w:rsidRDefault="002822E3" w:rsidP="00BD3236">
      <w:pPr>
        <w:spacing w:beforeLines="50" w:before="120" w:afterLines="50" w:after="120" w:line="360" w:lineRule="auto"/>
        <w:ind w:right="480"/>
        <w:rPr>
          <w:rFonts w:eastAsia="楷体_GB2312"/>
          <w:lang w:eastAsia="zh-CN"/>
        </w:rPr>
      </w:pPr>
      <w:sdt>
        <w:sdtPr>
          <w:rPr>
            <w:rFonts w:eastAsia="楷体_GB2312" w:hint="eastAsia"/>
            <w:lang w:eastAsia="zh-CN"/>
          </w:rPr>
          <w:alias w:val="RoleIssuingTrustee"/>
          <w:tag w:val="RoleIssuingTrustee"/>
          <w:id w:val="-452484960"/>
          <w:placeholder>
            <w:docPart w:val="E6F849B9055644FF9E534E5F5B619865"/>
          </w:placeholder>
          <w:text/>
        </w:sdtPr>
        <w:sdtEndPr/>
        <w:sdtContent>
          <w:r w:rsidR="00D41DC2" w:rsidRPr="00D41DC2">
            <w:rPr>
              <w:rFonts w:eastAsia="楷体_GB2312" w:hint="eastAsia"/>
              <w:lang w:eastAsia="zh-CN"/>
            </w:rPr>
            <w:t>交银国际信托有限公司</w:t>
          </w:r>
        </w:sdtContent>
      </w:sdt>
      <w:r w:rsidR="00133F7B" w:rsidRPr="001C67C4">
        <w:rPr>
          <w:rFonts w:eastAsia="楷体_GB2312"/>
          <w:lang w:eastAsia="zh-CN"/>
        </w:rPr>
        <w:t>（公章）</w:t>
      </w:r>
    </w:p>
    <w:p w14:paraId="29E91A8E" w14:textId="77777777" w:rsidR="00D1037C" w:rsidRDefault="00D1037C" w:rsidP="00BD3236">
      <w:pPr>
        <w:spacing w:beforeLines="50" w:before="120" w:afterLines="50" w:after="120" w:line="360" w:lineRule="auto"/>
        <w:ind w:right="480"/>
        <w:rPr>
          <w:rFonts w:eastAsia="楷体_GB2312"/>
          <w:lang w:eastAsia="zh-CN"/>
        </w:rPr>
      </w:pPr>
    </w:p>
    <w:p w14:paraId="6EAC8616" w14:textId="77777777" w:rsidR="00D1037C" w:rsidRDefault="00133F7B" w:rsidP="00BD3236">
      <w:pPr>
        <w:spacing w:beforeLines="50" w:before="120" w:afterLines="50" w:after="120" w:line="360" w:lineRule="auto"/>
        <w:ind w:right="480"/>
        <w:rPr>
          <w:rFonts w:eastAsia="楷体_GB2312"/>
          <w:lang w:eastAsia="zh-CN"/>
        </w:rPr>
      </w:pPr>
      <w:r w:rsidRPr="001C67C4">
        <w:rPr>
          <w:rFonts w:eastAsia="楷体_GB2312"/>
          <w:lang w:eastAsia="zh-CN"/>
        </w:rPr>
        <w:t>法定代表人或授权代表（签章）</w:t>
      </w:r>
    </w:p>
    <w:p w14:paraId="6BA0E54A" w14:textId="738A2331" w:rsidR="00D1037C" w:rsidRDefault="00133F7B" w:rsidP="00BD3236">
      <w:pPr>
        <w:spacing w:beforeLines="50" w:before="120" w:afterLines="50" w:after="120" w:line="360" w:lineRule="auto"/>
        <w:ind w:right="480"/>
        <w:rPr>
          <w:rFonts w:eastAsia="楷体_GB2312"/>
          <w:lang w:eastAsia="zh-CN"/>
        </w:rPr>
      </w:pPr>
      <w:r w:rsidRPr="001C67C4">
        <w:rPr>
          <w:rFonts w:eastAsia="楷体_GB2312"/>
          <w:lang w:eastAsia="zh-CN"/>
        </w:rPr>
        <w:br w:type="page"/>
      </w:r>
      <w:r w:rsidRPr="001C67C4">
        <w:rPr>
          <w:rFonts w:eastAsia="楷体_GB2312"/>
          <w:lang w:eastAsia="zh-CN"/>
        </w:rPr>
        <w:lastRenderedPageBreak/>
        <w:t>（本页无正文，为《</w:t>
      </w:r>
      <w:sdt>
        <w:sdtPr>
          <w:rPr>
            <w:rFonts w:eastAsia="楷体_GB2312" w:hint="eastAsia"/>
            <w:bCs/>
            <w:color w:val="000000"/>
            <w:lang w:eastAsia="zh-CN"/>
          </w:rPr>
          <w:alias w:val="TrustName"/>
          <w:tag w:val="TrustName"/>
          <w:id w:val="-1444376348"/>
          <w:placeholder>
            <w:docPart w:val="9FC733F67979403ABF3AB88DB484565E"/>
          </w:placeholder>
          <w:text/>
        </w:sdtPr>
        <w:sdtEndPr/>
        <w:sdtContent>
          <w:r w:rsidR="004B07EB" w:rsidRPr="004B07EB">
            <w:rPr>
              <w:rFonts w:eastAsia="楷体_GB2312" w:hint="eastAsia"/>
              <w:bCs/>
              <w:color w:val="000000"/>
              <w:lang w:eastAsia="zh-CN"/>
            </w:rPr>
            <w:t>苏福</w:t>
          </w:r>
        </w:sdtContent>
      </w:sdt>
      <w:r w:rsidR="00174F7F">
        <w:rPr>
          <w:rFonts w:eastAsia="楷体_GB2312"/>
          <w:bCs/>
          <w:color w:val="000000"/>
          <w:lang w:eastAsia="zh-CN"/>
        </w:rPr>
        <w:t>信托资产支持证券</w:t>
      </w:r>
      <w:r w:rsidRPr="004B07EB">
        <w:rPr>
          <w:rFonts w:eastAsia="楷体_GB2312"/>
          <w:bCs/>
          <w:color w:val="000000"/>
          <w:lang w:eastAsia="zh-CN"/>
        </w:rPr>
        <w:t>发行利率区间确认函</w:t>
      </w:r>
      <w:r w:rsidRPr="001C67C4">
        <w:rPr>
          <w:rFonts w:eastAsia="楷体_GB2312"/>
          <w:lang w:eastAsia="zh-CN"/>
        </w:rPr>
        <w:t>》签章页）</w:t>
      </w:r>
    </w:p>
    <w:p w14:paraId="168925EC" w14:textId="77777777" w:rsidR="00D1037C" w:rsidRDefault="00D1037C" w:rsidP="00BD3236">
      <w:pPr>
        <w:spacing w:beforeLines="50" w:before="120" w:afterLines="50" w:after="120" w:line="360" w:lineRule="auto"/>
        <w:ind w:right="480"/>
        <w:rPr>
          <w:rFonts w:eastAsia="楷体_GB2312"/>
          <w:lang w:eastAsia="zh-CN"/>
        </w:rPr>
      </w:pPr>
    </w:p>
    <w:p w14:paraId="268080B7" w14:textId="77777777" w:rsidR="00D1037C" w:rsidRDefault="00D1037C" w:rsidP="00BD3236">
      <w:pPr>
        <w:spacing w:beforeLines="50" w:before="120" w:afterLines="50" w:after="120" w:line="360" w:lineRule="auto"/>
        <w:ind w:right="480"/>
        <w:rPr>
          <w:rFonts w:eastAsia="楷体_GB2312"/>
          <w:lang w:eastAsia="zh-CN"/>
        </w:rPr>
      </w:pPr>
    </w:p>
    <w:p w14:paraId="2AD6A5E1" w14:textId="77777777" w:rsidR="00D1037C" w:rsidRDefault="00D1037C" w:rsidP="00BD3236">
      <w:pPr>
        <w:spacing w:beforeLines="50" w:before="120" w:afterLines="50" w:after="120" w:line="360" w:lineRule="auto"/>
        <w:ind w:right="480"/>
        <w:rPr>
          <w:rFonts w:eastAsia="楷体_GB2312"/>
          <w:lang w:eastAsia="zh-CN"/>
        </w:rPr>
      </w:pPr>
    </w:p>
    <w:p w14:paraId="07A66176" w14:textId="77777777" w:rsidR="00D1037C" w:rsidRDefault="00D1037C" w:rsidP="00BD3236">
      <w:pPr>
        <w:spacing w:beforeLines="50" w:before="120" w:afterLines="50" w:after="120" w:line="360" w:lineRule="auto"/>
        <w:ind w:right="480"/>
        <w:rPr>
          <w:rFonts w:eastAsia="楷体_GB2312"/>
          <w:lang w:eastAsia="zh-CN"/>
        </w:rPr>
      </w:pPr>
    </w:p>
    <w:p w14:paraId="14F5B29A" w14:textId="77777777" w:rsidR="00D1037C" w:rsidRDefault="00D1037C" w:rsidP="00BD3236">
      <w:pPr>
        <w:spacing w:beforeLines="50" w:before="120" w:afterLines="50" w:after="120" w:line="360" w:lineRule="auto"/>
        <w:ind w:right="480"/>
        <w:rPr>
          <w:rFonts w:eastAsia="楷体_GB2312"/>
          <w:lang w:eastAsia="zh-CN"/>
        </w:rPr>
      </w:pPr>
    </w:p>
    <w:p w14:paraId="30D18368" w14:textId="77777777" w:rsidR="00D1037C" w:rsidRDefault="00D1037C" w:rsidP="00BD3236">
      <w:pPr>
        <w:spacing w:beforeLines="50" w:before="120" w:afterLines="50" w:after="120" w:line="360" w:lineRule="auto"/>
        <w:ind w:right="480"/>
        <w:rPr>
          <w:rFonts w:eastAsia="楷体_GB2312"/>
          <w:lang w:eastAsia="zh-CN"/>
        </w:rPr>
      </w:pPr>
    </w:p>
    <w:p w14:paraId="70AAEEDE" w14:textId="0D6069CA" w:rsidR="00D1037C" w:rsidRDefault="002822E3" w:rsidP="00BD3236">
      <w:pPr>
        <w:spacing w:beforeLines="50" w:before="120" w:afterLines="50" w:after="120" w:line="360" w:lineRule="auto"/>
        <w:ind w:right="480"/>
        <w:rPr>
          <w:rFonts w:eastAsia="楷体_GB2312"/>
          <w:lang w:eastAsia="zh-CN"/>
        </w:rPr>
      </w:pPr>
      <w:sdt>
        <w:sdtPr>
          <w:rPr>
            <w:rFonts w:eastAsia="楷体_GB2312" w:hint="eastAsia"/>
            <w:lang w:eastAsia="zh-CN"/>
          </w:rPr>
          <w:alias w:val="PrimarySeller"/>
          <w:tag w:val="PrimarySeller"/>
          <w:id w:val="-792123549"/>
          <w:placeholder>
            <w:docPart w:val="761E112CB799415892D49E37466A01E5"/>
          </w:placeholder>
          <w:text/>
        </w:sdtPr>
        <w:sdtEndPr>
          <w:rPr>
            <w:rFonts w:hint="default"/>
          </w:rPr>
        </w:sdtEndPr>
        <w:sdtContent>
          <w:r w:rsidR="00D41DC2" w:rsidRPr="00D41DC2">
            <w:rPr>
              <w:rFonts w:eastAsia="楷体_GB2312" w:hint="eastAsia"/>
              <w:lang w:eastAsia="zh-CN"/>
            </w:rPr>
            <w:t>招商证券股份有限公司</w:t>
          </w:r>
        </w:sdtContent>
      </w:sdt>
      <w:r w:rsidR="00133F7B" w:rsidRPr="001C67C4">
        <w:rPr>
          <w:rFonts w:eastAsia="楷体_GB2312"/>
          <w:lang w:eastAsia="zh-CN"/>
        </w:rPr>
        <w:t>（公章）</w:t>
      </w:r>
      <w:r w:rsidR="00133F7B" w:rsidRPr="001C67C4">
        <w:rPr>
          <w:rFonts w:eastAsia="楷体_GB2312"/>
          <w:lang w:eastAsia="zh-CN"/>
        </w:rPr>
        <w:tab/>
      </w:r>
    </w:p>
    <w:p w14:paraId="689A9C6D" w14:textId="77777777" w:rsidR="00D1037C" w:rsidRDefault="00D1037C" w:rsidP="00BD3236">
      <w:pPr>
        <w:spacing w:beforeLines="50" w:before="120" w:afterLines="50" w:after="120" w:line="360" w:lineRule="auto"/>
        <w:ind w:right="480"/>
        <w:rPr>
          <w:rFonts w:eastAsia="楷体_GB2312"/>
          <w:lang w:eastAsia="zh-CN"/>
        </w:rPr>
      </w:pPr>
    </w:p>
    <w:p w14:paraId="0E700374" w14:textId="77777777" w:rsidR="00D1037C" w:rsidRDefault="00133F7B" w:rsidP="00BD3236">
      <w:pPr>
        <w:spacing w:beforeLines="50" w:before="120" w:afterLines="50" w:after="120" w:line="360" w:lineRule="auto"/>
        <w:ind w:right="480"/>
        <w:rPr>
          <w:rFonts w:eastAsia="楷体_GB2312"/>
          <w:lang w:eastAsia="zh-CN"/>
        </w:rPr>
      </w:pPr>
      <w:r w:rsidRPr="001C67C4">
        <w:rPr>
          <w:rFonts w:eastAsia="楷体_GB2312"/>
          <w:lang w:eastAsia="zh-CN"/>
        </w:rPr>
        <w:t>法定代表人或授权代表（签章）</w:t>
      </w:r>
    </w:p>
    <w:p w14:paraId="4762E2B7" w14:textId="14895C45" w:rsidR="00D1037C" w:rsidRDefault="00D1037C" w:rsidP="008A6413">
      <w:pPr>
        <w:spacing w:beforeLines="50" w:before="120" w:afterLines="50" w:after="120" w:line="360" w:lineRule="auto"/>
        <w:ind w:right="480"/>
        <w:rPr>
          <w:rFonts w:eastAsia="楷体_GB2312"/>
          <w:lang w:eastAsia="zh-CN"/>
        </w:rPr>
      </w:pPr>
    </w:p>
    <w:p w14:paraId="37A05DFF" w14:textId="77777777" w:rsidR="00D1037C" w:rsidRDefault="00D1037C" w:rsidP="00BD3236">
      <w:pPr>
        <w:spacing w:beforeLines="50" w:before="120" w:afterLines="50" w:after="120" w:line="360" w:lineRule="auto"/>
        <w:ind w:right="480"/>
        <w:rPr>
          <w:rFonts w:eastAsia="楷体_GB2312"/>
          <w:lang w:eastAsia="zh-CN"/>
        </w:rPr>
      </w:pPr>
    </w:p>
    <w:p w14:paraId="1E42DF79" w14:textId="77777777" w:rsidR="00D1037C" w:rsidRDefault="00D1037C" w:rsidP="00BD3236">
      <w:pPr>
        <w:spacing w:beforeLines="50" w:before="120" w:afterLines="50" w:after="120" w:line="360" w:lineRule="auto"/>
        <w:ind w:right="480"/>
        <w:rPr>
          <w:rFonts w:eastAsia="楷体_GB2312"/>
          <w:lang w:eastAsia="zh-CN"/>
        </w:rPr>
      </w:pPr>
    </w:p>
    <w:p w14:paraId="0683E4A6" w14:textId="77777777" w:rsidR="00D1037C" w:rsidRDefault="00D1037C" w:rsidP="00BD3236">
      <w:pPr>
        <w:spacing w:beforeLines="50" w:before="120" w:afterLines="50" w:after="120" w:line="360" w:lineRule="auto"/>
        <w:ind w:right="480"/>
        <w:rPr>
          <w:rFonts w:eastAsia="楷体_GB2312"/>
          <w:lang w:eastAsia="zh-CN"/>
        </w:rPr>
      </w:pPr>
    </w:p>
    <w:p w14:paraId="0CE776EB" w14:textId="77777777" w:rsidR="00D1037C" w:rsidRDefault="00D1037C" w:rsidP="00BD3236">
      <w:pPr>
        <w:spacing w:beforeLines="50" w:before="120" w:afterLines="50" w:after="120" w:line="360" w:lineRule="auto"/>
        <w:ind w:right="480"/>
        <w:rPr>
          <w:rFonts w:eastAsia="楷体_GB2312"/>
          <w:lang w:eastAsia="zh-CN"/>
        </w:rPr>
      </w:pPr>
    </w:p>
    <w:p w14:paraId="26C9DB35" w14:textId="77777777" w:rsidR="00D1037C" w:rsidRDefault="00D1037C" w:rsidP="00BD3236">
      <w:pPr>
        <w:spacing w:beforeLines="50" w:before="120" w:afterLines="50" w:after="120" w:line="360" w:lineRule="auto"/>
        <w:ind w:right="480"/>
        <w:rPr>
          <w:rFonts w:eastAsia="楷体_GB2312"/>
          <w:lang w:eastAsia="zh-CN"/>
        </w:rPr>
      </w:pPr>
    </w:p>
    <w:p w14:paraId="28EB3ED2" w14:textId="77777777" w:rsidR="00D1037C" w:rsidRDefault="00D1037C" w:rsidP="00BD3236">
      <w:pPr>
        <w:spacing w:beforeLines="50" w:before="120" w:afterLines="50" w:after="120" w:line="360" w:lineRule="auto"/>
        <w:ind w:right="480"/>
        <w:rPr>
          <w:rFonts w:eastAsia="楷体_GB2312"/>
          <w:lang w:eastAsia="zh-CN"/>
        </w:rPr>
      </w:pPr>
    </w:p>
    <w:p w14:paraId="63D5CB77" w14:textId="77777777" w:rsidR="00D1037C" w:rsidRDefault="00D1037C" w:rsidP="00BD3236">
      <w:pPr>
        <w:spacing w:beforeLines="50" w:before="120" w:afterLines="50" w:after="120" w:line="360" w:lineRule="auto"/>
        <w:ind w:right="480"/>
        <w:rPr>
          <w:rFonts w:eastAsia="楷体_GB2312"/>
          <w:lang w:eastAsia="zh-CN"/>
        </w:rPr>
      </w:pPr>
    </w:p>
    <w:p w14:paraId="1BEB7185" w14:textId="77777777" w:rsidR="00D1037C" w:rsidRDefault="00D1037C" w:rsidP="00BD3236">
      <w:pPr>
        <w:spacing w:beforeLines="50" w:before="120" w:afterLines="50" w:after="120" w:line="360" w:lineRule="auto"/>
        <w:ind w:right="480"/>
        <w:rPr>
          <w:rFonts w:eastAsia="楷体_GB2312"/>
          <w:lang w:eastAsia="zh-CN"/>
        </w:rPr>
      </w:pPr>
    </w:p>
    <w:p w14:paraId="326EB443" w14:textId="77777777" w:rsidR="00D1037C" w:rsidRDefault="00D1037C" w:rsidP="00BD3236">
      <w:pPr>
        <w:spacing w:beforeLines="50" w:before="120" w:afterLines="50" w:after="120" w:line="360" w:lineRule="auto"/>
        <w:ind w:right="480"/>
        <w:rPr>
          <w:rFonts w:eastAsia="楷体_GB2312"/>
          <w:lang w:eastAsia="zh-CN"/>
        </w:rPr>
      </w:pPr>
    </w:p>
    <w:p w14:paraId="5C0649FA" w14:textId="77777777" w:rsidR="00D1037C" w:rsidRDefault="00D1037C" w:rsidP="00BD3236">
      <w:pPr>
        <w:spacing w:beforeLines="50" w:before="120" w:afterLines="50" w:after="120" w:line="360" w:lineRule="auto"/>
        <w:ind w:right="480"/>
        <w:rPr>
          <w:rFonts w:eastAsia="楷体_GB2312"/>
          <w:lang w:eastAsia="zh-CN"/>
        </w:rPr>
      </w:pPr>
    </w:p>
    <w:p w14:paraId="7850DB47" w14:textId="77777777" w:rsidR="00D1037C" w:rsidRDefault="00D1037C" w:rsidP="00BD3236">
      <w:pPr>
        <w:spacing w:beforeLines="50" w:before="120" w:afterLines="50" w:after="120" w:line="360" w:lineRule="auto"/>
        <w:ind w:right="480"/>
        <w:rPr>
          <w:rFonts w:eastAsia="楷体_GB2312"/>
          <w:lang w:eastAsia="zh-CN"/>
        </w:rPr>
      </w:pPr>
    </w:p>
    <w:p w14:paraId="50F91C5E" w14:textId="77777777" w:rsidR="00D1037C" w:rsidRDefault="00D1037C" w:rsidP="00BD3236">
      <w:pPr>
        <w:spacing w:beforeLines="50" w:before="120" w:afterLines="50" w:after="120" w:line="360" w:lineRule="auto"/>
        <w:ind w:right="480"/>
        <w:rPr>
          <w:rFonts w:eastAsia="楷体_GB2312"/>
          <w:lang w:eastAsia="zh-CN"/>
        </w:rPr>
      </w:pPr>
    </w:p>
    <w:p w14:paraId="7FC21970" w14:textId="77777777" w:rsidR="00D1037C" w:rsidRDefault="00D1037C" w:rsidP="00BD3236">
      <w:pPr>
        <w:spacing w:beforeLines="50" w:before="120" w:afterLines="50" w:after="120" w:line="360" w:lineRule="auto"/>
        <w:ind w:right="480"/>
        <w:rPr>
          <w:rFonts w:eastAsia="楷体_GB2312"/>
          <w:lang w:eastAsia="zh-CN"/>
        </w:rPr>
      </w:pPr>
    </w:p>
    <w:p w14:paraId="3F3D5271" w14:textId="2BBF8795" w:rsidR="001001D7" w:rsidRDefault="001A5861" w:rsidP="00BD3236">
      <w:pPr>
        <w:spacing w:beforeLines="50" w:before="120" w:afterLines="50" w:after="120" w:line="360" w:lineRule="auto"/>
        <w:ind w:right="480"/>
        <w:rPr>
          <w:rFonts w:eastAsia="楷体_GB2312"/>
          <w:lang w:eastAsia="zh-CN"/>
        </w:rPr>
      </w:pPr>
      <w:r>
        <w:rPr>
          <w:rStyle w:val="CommentReference"/>
        </w:rPr>
        <w:lastRenderedPageBreak/>
        <w:commentReference w:id="919"/>
      </w:r>
    </w:p>
    <w:sectPr w:rsidR="001001D7" w:rsidSect="00D5658C">
      <w:pgSz w:w="12240" w:h="15840"/>
      <w:pgMar w:top="1440" w:right="1797" w:bottom="1440" w:left="1797"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19" w:author="交银国信" w:date="2016-05-22T22:50:00Z" w:initials="FMZ">
    <w:p w14:paraId="4423107D" w14:textId="2CECFF5E" w:rsidR="00316505" w:rsidRPr="001A5861" w:rsidRDefault="00316505">
      <w:pPr>
        <w:pStyle w:val="CommentText"/>
        <w:rPr>
          <w:rFonts w:eastAsiaTheme="minorEastAsia"/>
          <w:lang w:eastAsia="zh-CN"/>
        </w:rPr>
      </w:pPr>
      <w:r>
        <w:rPr>
          <w:rStyle w:val="CommentReference"/>
        </w:rPr>
        <w:annotationRef/>
      </w:r>
      <w:r>
        <w:rPr>
          <w:rFonts w:eastAsiaTheme="minorEastAsia" w:hint="eastAsia"/>
          <w:lang w:eastAsia="zh-CN"/>
        </w:rPr>
        <w:t>删除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2310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EC50E" w14:textId="77777777" w:rsidR="002822E3" w:rsidRDefault="002822E3">
      <w:r>
        <w:separator/>
      </w:r>
    </w:p>
  </w:endnote>
  <w:endnote w:type="continuationSeparator" w:id="0">
    <w:p w14:paraId="579B238C" w14:textId="77777777" w:rsidR="002822E3" w:rsidRDefault="002822E3">
      <w:r>
        <w:continuationSeparator/>
      </w:r>
    </w:p>
  </w:endnote>
  <w:endnote w:type="continuationNotice" w:id="1">
    <w:p w14:paraId="6AF3BF2C" w14:textId="77777777" w:rsidR="002822E3" w:rsidRDefault="002822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378F9" w14:textId="77777777" w:rsidR="00316505" w:rsidRDefault="003165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44B7E3" w14:textId="77777777" w:rsidR="00316505" w:rsidRDefault="003165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BB7BF" w14:textId="77777777" w:rsidR="00316505" w:rsidRDefault="00316505">
    <w:pPr>
      <w:pStyle w:val="Footer"/>
      <w:jc w:val="center"/>
    </w:pPr>
    <w:r>
      <w:fldChar w:fldCharType="begin"/>
    </w:r>
    <w:r>
      <w:instrText>PAGE   \* MERGEFORMAT</w:instrText>
    </w:r>
    <w:r>
      <w:fldChar w:fldCharType="separate"/>
    </w:r>
    <w:r w:rsidR="00295CFF" w:rsidRPr="00295CFF">
      <w:rPr>
        <w:noProof/>
        <w:lang w:val="zh-CN" w:eastAsia="zh-CN"/>
      </w:rPr>
      <w:t>I</w:t>
    </w:r>
    <w:r>
      <w:rPr>
        <w:noProof/>
        <w:lang w:val="zh-CN" w:eastAsia="zh-CN"/>
      </w:rPr>
      <w:fldChar w:fldCharType="end"/>
    </w:r>
  </w:p>
  <w:p w14:paraId="0884F1FB" w14:textId="77777777" w:rsidR="00316505" w:rsidRDefault="00316505">
    <w:pPr>
      <w:pStyle w:val="Footer"/>
      <w:tabs>
        <w:tab w:val="center" w:pos="4140"/>
      </w:tabs>
      <w:ind w:right="360"/>
      <w:rPr>
        <w:rFonts w:eastAsia="宋体"/>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CAAD9" w14:textId="77777777" w:rsidR="00316505" w:rsidRDefault="00316505">
    <w:pPr>
      <w:pStyle w:val="Footer"/>
      <w:jc w:val="center"/>
      <w:rPr>
        <w:rFonts w:eastAsia="宋体"/>
        <w:lang w:eastAsia="zh-CN"/>
      </w:rPr>
    </w:pPr>
  </w:p>
  <w:p w14:paraId="0F833967" w14:textId="77777777" w:rsidR="00316505" w:rsidRDefault="00316505">
    <w:pPr>
      <w:pStyle w:val="Footer"/>
      <w:tabs>
        <w:tab w:val="center" w:pos="414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A7267" w14:textId="77777777" w:rsidR="002822E3" w:rsidRDefault="002822E3">
      <w:r>
        <w:separator/>
      </w:r>
    </w:p>
  </w:footnote>
  <w:footnote w:type="continuationSeparator" w:id="0">
    <w:p w14:paraId="1E602B77" w14:textId="77777777" w:rsidR="002822E3" w:rsidRDefault="002822E3">
      <w:r>
        <w:continuationSeparator/>
      </w:r>
    </w:p>
  </w:footnote>
  <w:footnote w:type="continuationNotice" w:id="1">
    <w:p w14:paraId="70B7E27C" w14:textId="77777777" w:rsidR="002822E3" w:rsidRDefault="002822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77B34" w14:textId="77777777" w:rsidR="00316505" w:rsidRDefault="00316505">
    <w:pPr>
      <w:pStyle w:val="Header"/>
      <w:jc w:val="right"/>
      <w:rPr>
        <w:rFonts w:eastAsia="宋体"/>
        <w:sz w:val="18"/>
        <w:szCs w:val="18"/>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CB7B2" w14:textId="77777777" w:rsidR="00316505" w:rsidRDefault="00316505">
    <w:pPr>
      <w:pStyle w:val="Header"/>
      <w:jc w:val="right"/>
      <w:rPr>
        <w:rFonts w:eastAsia="宋体"/>
        <w:sz w:val="18"/>
        <w:szCs w:val="18"/>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FFFFF83"/>
    <w:lvl w:ilvl="0" w:tentative="1">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 w15:restartNumberingAfterBreak="0">
    <w:nsid w:val="053200C3"/>
    <w:multiLevelType w:val="multilevel"/>
    <w:tmpl w:val="053200C3"/>
    <w:lvl w:ilvl="0">
      <w:start w:val="1"/>
      <w:numFmt w:val="decimal"/>
      <w:lvlText w:val="(%1)"/>
      <w:lvlJc w:val="left"/>
      <w:pPr>
        <w:ind w:left="1680" w:hanging="420"/>
      </w:pPr>
      <w:rPr>
        <w:rFonts w:hint="eastAsia"/>
      </w:rPr>
    </w:lvl>
    <w:lvl w:ilvl="1" w:tentative="1">
      <w:start w:val="1"/>
      <w:numFmt w:val="lowerLetter"/>
      <w:lvlText w:val="%2)"/>
      <w:lvlJc w:val="left"/>
      <w:pPr>
        <w:ind w:left="2100" w:hanging="420"/>
      </w:pPr>
    </w:lvl>
    <w:lvl w:ilvl="2">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 w15:restartNumberingAfterBreak="0">
    <w:nsid w:val="0A5C2368"/>
    <w:multiLevelType w:val="multilevel"/>
    <w:tmpl w:val="0A5C2368"/>
    <w:lvl w:ilvl="0">
      <w:start w:val="1"/>
      <w:numFmt w:val="decimal"/>
      <w:lvlText w:val="%1．"/>
      <w:lvlJc w:val="left"/>
      <w:pPr>
        <w:tabs>
          <w:tab w:val="left" w:pos="720"/>
        </w:tabs>
        <w:ind w:left="720" w:hanging="720"/>
      </w:pPr>
      <w:rPr>
        <w:rFonts w:hint="default"/>
        <w:b/>
        <w:lang w:eastAsia="zh-CN"/>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15:restartNumberingAfterBreak="0">
    <w:nsid w:val="193B1CF1"/>
    <w:multiLevelType w:val="multilevel"/>
    <w:tmpl w:val="5E5EB1F8"/>
    <w:lvl w:ilvl="0">
      <w:start w:val="1"/>
      <w:numFmt w:val="decimal"/>
      <w:lvlText w:val="%1"/>
      <w:lvlJc w:val="left"/>
      <w:pPr>
        <w:ind w:left="425" w:hanging="425"/>
      </w:pPr>
    </w:lvl>
    <w:lvl w:ilvl="1">
      <w:start w:val="1"/>
      <w:numFmt w:val="decimal"/>
      <w:lvlText w:val="%1.%2"/>
      <w:lvlJc w:val="left"/>
      <w:pPr>
        <w:ind w:left="927" w:hanging="567"/>
      </w:pPr>
      <w:rPr>
        <w:b/>
        <w:i w:val="0"/>
        <w:color w:val="auto"/>
      </w:rPr>
    </w:lvl>
    <w:lvl w:ilvl="2">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1DD65917"/>
    <w:multiLevelType w:val="hybridMultilevel"/>
    <w:tmpl w:val="0C509B7E"/>
    <w:lvl w:ilvl="0" w:tplc="FFFFFFFF">
      <w:start w:val="1"/>
      <w:numFmt w:val="lowerRoman"/>
      <w:lvlText w:val="(%1)"/>
      <w:lvlJc w:val="left"/>
      <w:pPr>
        <w:tabs>
          <w:tab w:val="num" w:pos="1680"/>
        </w:tabs>
        <w:ind w:left="1680" w:hanging="420"/>
      </w:pPr>
      <w:rPr>
        <w:rFonts w:hint="eastAsia"/>
      </w:rPr>
    </w:lvl>
    <w:lvl w:ilvl="1" w:tplc="FFFFFFFF" w:tentative="1">
      <w:start w:val="1"/>
      <w:numFmt w:val="lowerLetter"/>
      <w:lvlText w:val="%2)"/>
      <w:lvlJc w:val="left"/>
      <w:pPr>
        <w:tabs>
          <w:tab w:val="num" w:pos="876"/>
        </w:tabs>
        <w:ind w:left="876" w:hanging="420"/>
      </w:pPr>
    </w:lvl>
    <w:lvl w:ilvl="2" w:tplc="FFFFFFFF">
      <w:start w:val="1"/>
      <w:numFmt w:val="lowerRoman"/>
      <w:lvlText w:val="%3."/>
      <w:lvlJc w:val="right"/>
      <w:pPr>
        <w:tabs>
          <w:tab w:val="num" w:pos="1296"/>
        </w:tabs>
        <w:ind w:left="1296" w:hanging="420"/>
      </w:pPr>
    </w:lvl>
    <w:lvl w:ilvl="3" w:tplc="FFFFFFFF">
      <w:start w:val="1"/>
      <w:numFmt w:val="decimal"/>
      <w:lvlText w:val="%4."/>
      <w:lvlJc w:val="left"/>
      <w:pPr>
        <w:tabs>
          <w:tab w:val="num" w:pos="1716"/>
        </w:tabs>
        <w:ind w:left="1716" w:hanging="420"/>
      </w:pPr>
    </w:lvl>
    <w:lvl w:ilvl="4" w:tplc="FFFFFFFF" w:tentative="1">
      <w:start w:val="1"/>
      <w:numFmt w:val="lowerLetter"/>
      <w:lvlText w:val="%5)"/>
      <w:lvlJc w:val="left"/>
      <w:pPr>
        <w:tabs>
          <w:tab w:val="num" w:pos="2136"/>
        </w:tabs>
        <w:ind w:left="2136" w:hanging="420"/>
      </w:pPr>
    </w:lvl>
    <w:lvl w:ilvl="5" w:tplc="FFFFFFFF" w:tentative="1">
      <w:start w:val="1"/>
      <w:numFmt w:val="lowerRoman"/>
      <w:lvlText w:val="%6."/>
      <w:lvlJc w:val="right"/>
      <w:pPr>
        <w:tabs>
          <w:tab w:val="num" w:pos="2556"/>
        </w:tabs>
        <w:ind w:left="2556" w:hanging="420"/>
      </w:pPr>
    </w:lvl>
    <w:lvl w:ilvl="6" w:tplc="FFFFFFFF" w:tentative="1">
      <w:start w:val="1"/>
      <w:numFmt w:val="decimal"/>
      <w:lvlText w:val="%7."/>
      <w:lvlJc w:val="left"/>
      <w:pPr>
        <w:tabs>
          <w:tab w:val="num" w:pos="2976"/>
        </w:tabs>
        <w:ind w:left="2976" w:hanging="420"/>
      </w:pPr>
    </w:lvl>
    <w:lvl w:ilvl="7" w:tplc="FFFFFFFF" w:tentative="1">
      <w:start w:val="1"/>
      <w:numFmt w:val="lowerLetter"/>
      <w:lvlText w:val="%8)"/>
      <w:lvlJc w:val="left"/>
      <w:pPr>
        <w:tabs>
          <w:tab w:val="num" w:pos="3396"/>
        </w:tabs>
        <w:ind w:left="3396" w:hanging="420"/>
      </w:pPr>
    </w:lvl>
    <w:lvl w:ilvl="8" w:tplc="FFFFFFFF" w:tentative="1">
      <w:start w:val="1"/>
      <w:numFmt w:val="lowerRoman"/>
      <w:lvlText w:val="%9."/>
      <w:lvlJc w:val="right"/>
      <w:pPr>
        <w:tabs>
          <w:tab w:val="num" w:pos="3816"/>
        </w:tabs>
        <w:ind w:left="3816" w:hanging="420"/>
      </w:pPr>
    </w:lvl>
  </w:abstractNum>
  <w:abstractNum w:abstractNumId="5" w15:restartNumberingAfterBreak="0">
    <w:nsid w:val="32912BB1"/>
    <w:multiLevelType w:val="multilevel"/>
    <w:tmpl w:val="32912BB1"/>
    <w:lvl w:ilvl="0">
      <w:start w:val="1"/>
      <w:numFmt w:val="decimal"/>
      <w:lvlText w:val="(%1)"/>
      <w:lvlJc w:val="left"/>
      <w:pPr>
        <w:ind w:left="420" w:hanging="420"/>
      </w:pPr>
      <w:rPr>
        <w:rFonts w:hint="eastAsia"/>
        <w:b w:val="0"/>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33475A77"/>
    <w:multiLevelType w:val="multilevel"/>
    <w:tmpl w:val="33475A77"/>
    <w:lvl w:ilvl="0">
      <w:start w:val="1"/>
      <w:numFmt w:val="decimal"/>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7" w15:restartNumberingAfterBreak="0">
    <w:nsid w:val="33CC67A2"/>
    <w:multiLevelType w:val="multilevel"/>
    <w:tmpl w:val="33CC67A2"/>
    <w:lvl w:ilvl="0" w:tentative="1">
      <w:start w:val="1"/>
      <w:numFmt w:val="japaneseCounting"/>
      <w:pStyle w:val="Heading1"/>
      <w:lvlText w:val="第%1条"/>
      <w:lvlJc w:val="left"/>
      <w:pPr>
        <w:tabs>
          <w:tab w:val="left" w:pos="3150"/>
        </w:tabs>
        <w:ind w:left="3150" w:hanging="420"/>
      </w:pPr>
      <w:rPr>
        <w:rFonts w:hint="eastAsia"/>
      </w:rPr>
    </w:lvl>
    <w:lvl w:ilvl="1" w:tentative="1">
      <w:start w:val="1"/>
      <w:numFmt w:val="lowerLetter"/>
      <w:lvlText w:val="%2)"/>
      <w:lvlJc w:val="left"/>
      <w:pPr>
        <w:tabs>
          <w:tab w:val="left" w:pos="735"/>
        </w:tabs>
        <w:ind w:left="735" w:hanging="420"/>
      </w:pPr>
      <w:rPr>
        <w:rFonts w:hint="eastAsia"/>
      </w:rPr>
    </w:lvl>
    <w:lvl w:ilvl="2" w:tentative="1">
      <w:start w:val="1"/>
      <w:numFmt w:val="lowerRoman"/>
      <w:lvlText w:val="%3."/>
      <w:lvlJc w:val="right"/>
      <w:pPr>
        <w:tabs>
          <w:tab w:val="left" w:pos="1155"/>
        </w:tabs>
        <w:ind w:left="1155" w:hanging="420"/>
      </w:pPr>
    </w:lvl>
    <w:lvl w:ilvl="3" w:tentative="1">
      <w:start w:val="1"/>
      <w:numFmt w:val="decimal"/>
      <w:lvlText w:val="%4."/>
      <w:lvlJc w:val="left"/>
      <w:pPr>
        <w:tabs>
          <w:tab w:val="left" w:pos="1575"/>
        </w:tabs>
        <w:ind w:left="1575" w:hanging="420"/>
      </w:pPr>
    </w:lvl>
    <w:lvl w:ilvl="4" w:tentative="1">
      <w:start w:val="1"/>
      <w:numFmt w:val="lowerLetter"/>
      <w:lvlText w:val="%5)"/>
      <w:lvlJc w:val="left"/>
      <w:pPr>
        <w:tabs>
          <w:tab w:val="left" w:pos="1995"/>
        </w:tabs>
        <w:ind w:left="1995" w:hanging="420"/>
      </w:pPr>
    </w:lvl>
    <w:lvl w:ilvl="5" w:tentative="1">
      <w:start w:val="1"/>
      <w:numFmt w:val="lowerRoman"/>
      <w:lvlText w:val="%6."/>
      <w:lvlJc w:val="right"/>
      <w:pPr>
        <w:tabs>
          <w:tab w:val="left" w:pos="2415"/>
        </w:tabs>
        <w:ind w:left="2415" w:hanging="420"/>
      </w:pPr>
    </w:lvl>
    <w:lvl w:ilvl="6" w:tentative="1">
      <w:start w:val="1"/>
      <w:numFmt w:val="decimal"/>
      <w:lvlText w:val="%7."/>
      <w:lvlJc w:val="left"/>
      <w:pPr>
        <w:tabs>
          <w:tab w:val="left" w:pos="2835"/>
        </w:tabs>
        <w:ind w:left="2835" w:hanging="420"/>
      </w:pPr>
    </w:lvl>
    <w:lvl w:ilvl="7" w:tentative="1">
      <w:start w:val="1"/>
      <w:numFmt w:val="lowerLetter"/>
      <w:lvlText w:val="%8)"/>
      <w:lvlJc w:val="left"/>
      <w:pPr>
        <w:tabs>
          <w:tab w:val="left" w:pos="3255"/>
        </w:tabs>
        <w:ind w:left="3255" w:hanging="420"/>
      </w:pPr>
    </w:lvl>
    <w:lvl w:ilvl="8" w:tentative="1">
      <w:start w:val="1"/>
      <w:numFmt w:val="lowerRoman"/>
      <w:lvlText w:val="%9."/>
      <w:lvlJc w:val="right"/>
      <w:pPr>
        <w:tabs>
          <w:tab w:val="left" w:pos="3675"/>
        </w:tabs>
        <w:ind w:left="3675" w:hanging="420"/>
      </w:pPr>
    </w:lvl>
  </w:abstractNum>
  <w:abstractNum w:abstractNumId="8" w15:restartNumberingAfterBreak="0">
    <w:nsid w:val="3533108F"/>
    <w:multiLevelType w:val="multilevel"/>
    <w:tmpl w:val="3533108F"/>
    <w:lvl w:ilvl="0">
      <w:start w:val="1"/>
      <w:numFmt w:val="decimal"/>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9" w15:restartNumberingAfterBreak="0">
    <w:nsid w:val="57A80490"/>
    <w:multiLevelType w:val="multilevel"/>
    <w:tmpl w:val="57A80490"/>
    <w:lvl w:ilvl="0" w:tentative="1">
      <w:start w:val="1"/>
      <w:numFmt w:val="lowerRoman"/>
      <w:lvlText w:val="(%1)"/>
      <w:lvlJc w:val="left"/>
      <w:pPr>
        <w:tabs>
          <w:tab w:val="left" w:pos="1644"/>
        </w:tabs>
        <w:ind w:left="1644"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lef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 w15:restartNumberingAfterBreak="0">
    <w:nsid w:val="5A5F3C3E"/>
    <w:multiLevelType w:val="multilevel"/>
    <w:tmpl w:val="5A5F3C3E"/>
    <w:lvl w:ilvl="0">
      <w:start w:val="1"/>
      <w:numFmt w:val="lowerLetter"/>
      <w:lvlText w:val="(%1)"/>
      <w:lvlJc w:val="left"/>
      <w:pPr>
        <w:tabs>
          <w:tab w:val="left" w:pos="1260"/>
        </w:tabs>
        <w:ind w:left="1260" w:hanging="420"/>
      </w:pPr>
      <w:rPr>
        <w:rFonts w:hint="eastAsia"/>
      </w:rPr>
    </w:lvl>
    <w:lvl w:ilvl="1" w:tentative="1">
      <w:start w:val="1"/>
      <w:numFmt w:val="lowerLetter"/>
      <w:lvlText w:val="%2)"/>
      <w:lvlJc w:val="left"/>
      <w:pPr>
        <w:tabs>
          <w:tab w:val="left" w:pos="1255"/>
        </w:tabs>
        <w:ind w:left="1255" w:hanging="420"/>
      </w:pPr>
    </w:lvl>
    <w:lvl w:ilvl="2" w:tentative="1">
      <w:start w:val="1"/>
      <w:numFmt w:val="lowerRoman"/>
      <w:lvlText w:val="%3."/>
      <w:lvlJc w:val="right"/>
      <w:pPr>
        <w:tabs>
          <w:tab w:val="left" w:pos="1675"/>
        </w:tabs>
        <w:ind w:left="1675" w:hanging="420"/>
      </w:pPr>
    </w:lvl>
    <w:lvl w:ilvl="3" w:tentative="1">
      <w:start w:val="1"/>
      <w:numFmt w:val="decimal"/>
      <w:lvlText w:val="%4."/>
      <w:lvlJc w:val="left"/>
      <w:pPr>
        <w:tabs>
          <w:tab w:val="left" w:pos="2095"/>
        </w:tabs>
        <w:ind w:left="2095" w:hanging="420"/>
      </w:pPr>
    </w:lvl>
    <w:lvl w:ilvl="4" w:tentative="1">
      <w:start w:val="1"/>
      <w:numFmt w:val="lowerLetter"/>
      <w:lvlText w:val="%5)"/>
      <w:lvlJc w:val="left"/>
      <w:pPr>
        <w:tabs>
          <w:tab w:val="left" w:pos="2515"/>
        </w:tabs>
        <w:ind w:left="2515" w:hanging="420"/>
      </w:pPr>
    </w:lvl>
    <w:lvl w:ilvl="5" w:tentative="1">
      <w:start w:val="1"/>
      <w:numFmt w:val="lowerRoman"/>
      <w:lvlText w:val="%6."/>
      <w:lvlJc w:val="right"/>
      <w:pPr>
        <w:tabs>
          <w:tab w:val="left" w:pos="2935"/>
        </w:tabs>
        <w:ind w:left="2935" w:hanging="420"/>
      </w:pPr>
    </w:lvl>
    <w:lvl w:ilvl="6" w:tentative="1">
      <w:start w:val="1"/>
      <w:numFmt w:val="decimal"/>
      <w:lvlText w:val="%7."/>
      <w:lvlJc w:val="left"/>
      <w:pPr>
        <w:tabs>
          <w:tab w:val="left" w:pos="3355"/>
        </w:tabs>
        <w:ind w:left="3355" w:hanging="420"/>
      </w:pPr>
    </w:lvl>
    <w:lvl w:ilvl="7" w:tentative="1">
      <w:start w:val="1"/>
      <w:numFmt w:val="lowerLetter"/>
      <w:lvlText w:val="%8)"/>
      <w:lvlJc w:val="left"/>
      <w:pPr>
        <w:tabs>
          <w:tab w:val="left" w:pos="3775"/>
        </w:tabs>
        <w:ind w:left="3775" w:hanging="420"/>
      </w:pPr>
    </w:lvl>
    <w:lvl w:ilvl="8" w:tentative="1">
      <w:start w:val="1"/>
      <w:numFmt w:val="lowerRoman"/>
      <w:lvlText w:val="%9."/>
      <w:lvlJc w:val="right"/>
      <w:pPr>
        <w:tabs>
          <w:tab w:val="left" w:pos="4195"/>
        </w:tabs>
        <w:ind w:left="4195" w:hanging="420"/>
      </w:pPr>
    </w:lvl>
  </w:abstractNum>
  <w:abstractNum w:abstractNumId="11" w15:restartNumberingAfterBreak="0">
    <w:nsid w:val="6B5E4B43"/>
    <w:multiLevelType w:val="multilevel"/>
    <w:tmpl w:val="6B5E4B43"/>
    <w:lvl w:ilvl="0" w:tentative="1">
      <w:numFmt w:val="none"/>
      <w:pStyle w:val="FWBL1"/>
      <w:lvlText w:val=""/>
      <w:lvlJc w:val="left"/>
      <w:pPr>
        <w:tabs>
          <w:tab w:val="left" w:pos="360"/>
        </w:tabs>
        <w:ind w:left="0" w:firstLine="0"/>
      </w:pPr>
      <w:rPr>
        <w:rFonts w:hint="eastAsia"/>
      </w:rPr>
    </w:lvl>
    <w:lvl w:ilvl="1" w:tentative="1">
      <w:start w:val="1"/>
      <w:numFmt w:val="decimal"/>
      <w:pStyle w:val="FWBL2"/>
      <w:lvlText w:val="%1.%2"/>
      <w:lvlJc w:val="left"/>
      <w:pPr>
        <w:tabs>
          <w:tab w:val="left" w:pos="720"/>
        </w:tabs>
        <w:ind w:left="0" w:firstLine="0"/>
      </w:pPr>
      <w:rPr>
        <w:rFonts w:ascii="Times New Roman" w:hAnsi="Times New Roman" w:hint="eastAsia"/>
        <w:b w:val="0"/>
        <w:i w:val="0"/>
        <w:caps w:val="0"/>
        <w:color w:val="auto"/>
        <w:u w:val="none"/>
      </w:rPr>
    </w:lvl>
    <w:lvl w:ilvl="2" w:tentative="1">
      <w:start w:val="1"/>
      <w:numFmt w:val="lowerLetter"/>
      <w:pStyle w:val="FWBL3"/>
      <w:lvlText w:val="(%3)"/>
      <w:lvlJc w:val="left"/>
      <w:pPr>
        <w:tabs>
          <w:tab w:val="left" w:pos="629"/>
        </w:tabs>
        <w:ind w:left="629" w:hanging="629"/>
      </w:pPr>
      <w:rPr>
        <w:rFonts w:ascii="Times New Roman" w:hAnsi="Times New Roman" w:hint="eastAsia"/>
        <w:b w:val="0"/>
        <w:i w:val="0"/>
        <w:caps w:val="0"/>
        <w:color w:val="auto"/>
        <w:u w:val="none"/>
      </w:rPr>
    </w:lvl>
    <w:lvl w:ilvl="3" w:tentative="1">
      <w:start w:val="1"/>
      <w:numFmt w:val="lowerRoman"/>
      <w:pStyle w:val="FWBL4"/>
      <w:lvlText w:val="(%4)"/>
      <w:lvlJc w:val="right"/>
      <w:pPr>
        <w:tabs>
          <w:tab w:val="left" w:pos="1440"/>
        </w:tabs>
        <w:ind w:left="1440" w:hanging="216"/>
      </w:pPr>
      <w:rPr>
        <w:rFonts w:ascii="Times New Roman" w:hAnsi="Times New Roman" w:hint="eastAsia"/>
        <w:b w:val="0"/>
        <w:i w:val="0"/>
        <w:caps w:val="0"/>
        <w:color w:val="auto"/>
        <w:u w:val="none"/>
      </w:rPr>
    </w:lvl>
    <w:lvl w:ilvl="4" w:tentative="1">
      <w:start w:val="1"/>
      <w:numFmt w:val="upperLetter"/>
      <w:pStyle w:val="FWBL5"/>
      <w:lvlText w:val="(%5)"/>
      <w:lvlJc w:val="left"/>
      <w:pPr>
        <w:tabs>
          <w:tab w:val="left" w:pos="2160"/>
        </w:tabs>
        <w:ind w:left="2160" w:hanging="720"/>
      </w:pPr>
      <w:rPr>
        <w:rFonts w:ascii="Times New Roman" w:hAnsi="Times New Roman" w:hint="eastAsia"/>
        <w:b w:val="0"/>
        <w:i w:val="0"/>
        <w:caps w:val="0"/>
        <w:color w:val="auto"/>
        <w:u w:val="none"/>
      </w:rPr>
    </w:lvl>
    <w:lvl w:ilvl="5" w:tentative="1">
      <w:start w:val="1"/>
      <w:numFmt w:val="upperRoman"/>
      <w:pStyle w:val="FWBL6"/>
      <w:lvlText w:val="(%6)"/>
      <w:lvlJc w:val="right"/>
      <w:pPr>
        <w:tabs>
          <w:tab w:val="left" w:pos="2880"/>
        </w:tabs>
        <w:ind w:left="2880" w:hanging="216"/>
      </w:pPr>
      <w:rPr>
        <w:rFonts w:ascii="Times New Roman" w:hAnsi="Times New Roman" w:hint="eastAsia"/>
        <w:b w:val="0"/>
        <w:i w:val="0"/>
        <w:caps w:val="0"/>
        <w:color w:val="auto"/>
        <w:u w:val="none"/>
      </w:rPr>
    </w:lvl>
    <w:lvl w:ilvl="6" w:tentative="1">
      <w:start w:val="27"/>
      <w:numFmt w:val="lowerLetter"/>
      <w:pStyle w:val="FWBL7"/>
      <w:lvlText w:val="(%7)"/>
      <w:lvlJc w:val="left"/>
      <w:pPr>
        <w:tabs>
          <w:tab w:val="left" w:pos="3600"/>
        </w:tabs>
        <w:ind w:left="3600" w:hanging="720"/>
      </w:pPr>
      <w:rPr>
        <w:rFonts w:ascii="Times New Roman" w:hAnsi="Times New Roman" w:hint="eastAsia"/>
        <w:b w:val="0"/>
        <w:i w:val="0"/>
        <w:caps w:val="0"/>
        <w:color w:val="auto"/>
        <w:u w:val="none"/>
      </w:rPr>
    </w:lvl>
    <w:lvl w:ilvl="7" w:tentative="1">
      <w:start w:val="1"/>
      <w:numFmt w:val="decimal"/>
      <w:pStyle w:val="FWBL8"/>
      <w:lvlText w:val="(%8)"/>
      <w:lvlJc w:val="left"/>
      <w:pPr>
        <w:tabs>
          <w:tab w:val="left" w:pos="4320"/>
        </w:tabs>
        <w:ind w:left="4320" w:hanging="720"/>
      </w:pPr>
      <w:rPr>
        <w:rFonts w:ascii="Times New Roman" w:hAnsi="Times New Roman" w:hint="eastAsia"/>
        <w:b w:val="0"/>
        <w:i w:val="0"/>
        <w:caps w:val="0"/>
        <w:color w:val="auto"/>
        <w:u w:val="none"/>
      </w:rPr>
    </w:lvl>
    <w:lvl w:ilvl="8" w:tentative="1">
      <w:start w:val="1"/>
      <w:numFmt w:val="lowerRoman"/>
      <w:lvlText w:val="%9)"/>
      <w:lvlJc w:val="left"/>
      <w:pPr>
        <w:tabs>
          <w:tab w:val="left" w:pos="5760"/>
        </w:tabs>
        <w:ind w:left="5760" w:hanging="720"/>
      </w:pPr>
      <w:rPr>
        <w:rFonts w:ascii="Times New Roman" w:hAnsi="Times New Roman" w:hint="eastAsia"/>
        <w:b w:val="0"/>
        <w:i w:val="0"/>
        <w:caps w:val="0"/>
        <w:color w:val="auto"/>
        <w:u w:val="none"/>
      </w:rPr>
    </w:lvl>
  </w:abstractNum>
  <w:abstractNum w:abstractNumId="12" w15:restartNumberingAfterBreak="0">
    <w:nsid w:val="6FF01986"/>
    <w:multiLevelType w:val="multilevel"/>
    <w:tmpl w:val="6FF01986"/>
    <w:lvl w:ilvl="0" w:tentative="1">
      <w:start w:val="1"/>
      <w:numFmt w:val="decimal"/>
      <w:lvlText w:val="（%1）"/>
      <w:lvlJc w:val="left"/>
      <w:pPr>
        <w:ind w:left="1095" w:hanging="720"/>
      </w:pPr>
      <w:rPr>
        <w:rFonts w:hint="eastAsia"/>
        <w:b/>
        <w:i w:val="0"/>
        <w:color w:val="auto"/>
      </w:rPr>
    </w:lvl>
    <w:lvl w:ilvl="1" w:tentative="1">
      <w:start w:val="1"/>
      <w:numFmt w:val="lowerLetter"/>
      <w:lvlText w:val="(%2)"/>
      <w:lvlJc w:val="left"/>
      <w:pPr>
        <w:ind w:left="1215" w:hanging="420"/>
      </w:pPr>
      <w:rPr>
        <w:rFonts w:hint="eastAsia"/>
      </w:r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3" w15:restartNumberingAfterBreak="0">
    <w:nsid w:val="7B6F15B0"/>
    <w:multiLevelType w:val="multilevel"/>
    <w:tmpl w:val="7B6F15B0"/>
    <w:lvl w:ilvl="0" w:tentative="1">
      <w:numFmt w:val="none"/>
      <w:pStyle w:val="FWSL1"/>
      <w:lvlText w:val=""/>
      <w:lvlJc w:val="left"/>
      <w:pPr>
        <w:tabs>
          <w:tab w:val="left" w:pos="360"/>
        </w:tabs>
      </w:pPr>
    </w:lvl>
    <w:lvl w:ilvl="1" w:tentative="1">
      <w:start w:val="1"/>
      <w:numFmt w:val="upperLetter"/>
      <w:pStyle w:val="FWSL2"/>
      <w:suff w:val="space"/>
      <w:lvlText w:val="Part %2 "/>
      <w:lvlJc w:val="left"/>
      <w:pPr>
        <w:tabs>
          <w:tab w:val="left" w:pos="0"/>
        </w:tabs>
        <w:ind w:left="0" w:firstLine="0"/>
      </w:pPr>
      <w:rPr>
        <w:rFonts w:ascii="Times New Roman" w:hAnsi="Times New Roman"/>
        <w:b/>
        <w:i w:val="0"/>
        <w:caps w:val="0"/>
        <w:color w:val="auto"/>
        <w:sz w:val="24"/>
        <w:u w:val="none"/>
      </w:rPr>
    </w:lvl>
    <w:lvl w:ilvl="2" w:tentative="1">
      <w:start w:val="1"/>
      <w:numFmt w:val="decimal"/>
      <w:pStyle w:val="FWSL3"/>
      <w:lvlText w:val="%3."/>
      <w:lvlJc w:val="left"/>
      <w:pPr>
        <w:tabs>
          <w:tab w:val="left" w:pos="720"/>
        </w:tabs>
        <w:ind w:left="0" w:firstLine="0"/>
      </w:pPr>
      <w:rPr>
        <w:rFonts w:ascii="Times New Roman" w:hAnsi="Times New Roman"/>
        <w:b/>
        <w:i w:val="0"/>
        <w:caps w:val="0"/>
        <w:color w:val="auto"/>
        <w:sz w:val="24"/>
        <w:u w:val="none"/>
      </w:rPr>
    </w:lvl>
    <w:lvl w:ilvl="3">
      <w:start w:val="1"/>
      <w:numFmt w:val="decimal"/>
      <w:pStyle w:val="FWSL5"/>
      <w:lvlText w:val="%4."/>
      <w:lvlJc w:val="left"/>
      <w:pPr>
        <w:tabs>
          <w:tab w:val="left" w:pos="720"/>
        </w:tabs>
        <w:ind w:left="0" w:firstLine="0"/>
      </w:pPr>
      <w:rPr>
        <w:rFonts w:ascii="Times New Roman" w:hAnsi="Times New Roman"/>
        <w:b w:val="0"/>
        <w:i w:val="0"/>
        <w:caps w:val="0"/>
        <w:color w:val="auto"/>
        <w:sz w:val="24"/>
        <w:u w:val="none"/>
      </w:rPr>
    </w:lvl>
    <w:lvl w:ilvl="4" w:tentative="1">
      <w:start w:val="1"/>
      <w:numFmt w:val="decimal"/>
      <w:pStyle w:val="FWSL4"/>
      <w:lvlText w:val="%3.%5"/>
      <w:lvlJc w:val="left"/>
      <w:pPr>
        <w:tabs>
          <w:tab w:val="left" w:pos="720"/>
        </w:tabs>
        <w:ind w:left="0" w:firstLine="0"/>
      </w:pPr>
      <w:rPr>
        <w:rFonts w:ascii="Times New Roman" w:hAnsi="Times New Roman"/>
        <w:b w:val="0"/>
        <w:i w:val="0"/>
        <w:caps w:val="0"/>
        <w:color w:val="auto"/>
        <w:sz w:val="24"/>
        <w:u w:val="none"/>
      </w:rPr>
    </w:lvl>
    <w:lvl w:ilvl="5" w:tentative="1">
      <w:start w:val="1"/>
      <w:numFmt w:val="lowerLetter"/>
      <w:pStyle w:val="FWSL6"/>
      <w:lvlText w:val="(%6)"/>
      <w:lvlJc w:val="left"/>
      <w:pPr>
        <w:tabs>
          <w:tab w:val="left" w:pos="720"/>
        </w:tabs>
        <w:ind w:left="720" w:hanging="720"/>
      </w:pPr>
      <w:rPr>
        <w:rFonts w:ascii="Times New Roman" w:hAnsi="Times New Roman"/>
        <w:b w:val="0"/>
        <w:i w:val="0"/>
        <w:caps w:val="0"/>
        <w:color w:val="auto"/>
        <w:sz w:val="24"/>
        <w:u w:val="none"/>
      </w:rPr>
    </w:lvl>
    <w:lvl w:ilvl="6" w:tentative="1">
      <w:start w:val="1"/>
      <w:numFmt w:val="lowerRoman"/>
      <w:pStyle w:val="FWSL7"/>
      <w:lvlText w:val="(%7)"/>
      <w:lvlJc w:val="right"/>
      <w:pPr>
        <w:tabs>
          <w:tab w:val="left" w:pos="1440"/>
        </w:tabs>
        <w:ind w:left="1440" w:hanging="216"/>
      </w:pPr>
      <w:rPr>
        <w:rFonts w:ascii="Times New Roman" w:hAnsi="Times New Roman"/>
        <w:b w:val="0"/>
        <w:i w:val="0"/>
        <w:caps w:val="0"/>
        <w:color w:val="auto"/>
        <w:sz w:val="24"/>
        <w:u w:val="none"/>
      </w:rPr>
    </w:lvl>
    <w:lvl w:ilvl="7" w:tentative="1">
      <w:start w:val="1"/>
      <w:numFmt w:val="upperLetter"/>
      <w:pStyle w:val="FWSL8"/>
      <w:lvlText w:val="(%8)"/>
      <w:lvlJc w:val="left"/>
      <w:pPr>
        <w:tabs>
          <w:tab w:val="left" w:pos="2160"/>
        </w:tabs>
        <w:ind w:left="2160" w:hanging="720"/>
      </w:pPr>
      <w:rPr>
        <w:rFonts w:ascii="Times New Roman" w:hAnsi="Times New Roman"/>
        <w:b w:val="0"/>
        <w:i w:val="0"/>
        <w:caps w:val="0"/>
        <w:color w:val="auto"/>
        <w:sz w:val="24"/>
        <w:u w:val="none"/>
      </w:rPr>
    </w:lvl>
    <w:lvl w:ilvl="8" w:tentative="1">
      <w:start w:val="1"/>
      <w:numFmt w:val="upperRoman"/>
      <w:pStyle w:val="FWSL9"/>
      <w:lvlText w:val="(%9)"/>
      <w:lvlJc w:val="right"/>
      <w:pPr>
        <w:tabs>
          <w:tab w:val="left" w:pos="2880"/>
        </w:tabs>
        <w:ind w:left="2880" w:hanging="216"/>
      </w:pPr>
      <w:rPr>
        <w:rFonts w:ascii="Times New Roman" w:hAnsi="Times New Roman"/>
        <w:b w:val="0"/>
        <w:i w:val="0"/>
        <w:caps w:val="0"/>
        <w:color w:val="auto"/>
        <w:sz w:val="24"/>
        <w:u w:val="none"/>
      </w:rPr>
    </w:lvl>
  </w:abstractNum>
  <w:abstractNum w:abstractNumId="14" w15:restartNumberingAfterBreak="0">
    <w:nsid w:val="7CEF4106"/>
    <w:multiLevelType w:val="multilevel"/>
    <w:tmpl w:val="7CEF4106"/>
    <w:lvl w:ilvl="0">
      <w:start w:val="1"/>
      <w:numFmt w:val="decimal"/>
      <w:lvlText w:val="%1"/>
      <w:lvlJc w:val="left"/>
      <w:pPr>
        <w:tabs>
          <w:tab w:val="num" w:pos="425"/>
        </w:tabs>
        <w:ind w:left="425" w:hanging="425"/>
      </w:pPr>
      <w:rPr>
        <w:b/>
        <w:bCs/>
      </w:rPr>
    </w:lvl>
    <w:lvl w:ilvl="1">
      <w:start w:val="1"/>
      <w:numFmt w:val="decimal"/>
      <w:lvlText w:val="%1.%2"/>
      <w:lvlJc w:val="left"/>
      <w:pPr>
        <w:tabs>
          <w:tab w:val="num" w:pos="992"/>
        </w:tabs>
        <w:ind w:left="992" w:hanging="567"/>
      </w:pPr>
      <w:rPr>
        <w:b/>
        <w:bCs/>
        <w:i w:val="0"/>
        <w:iCs w:val="0"/>
        <w:color w:val="auto"/>
      </w:rPr>
    </w:lvl>
    <w:lvl w:ilvl="2">
      <w:start w:val="1"/>
      <w:numFmt w:val="decimal"/>
      <w:lvlText w:val="%1.%2.%3"/>
      <w:lvlJc w:val="left"/>
      <w:pPr>
        <w:tabs>
          <w:tab w:val="num" w:pos="1418"/>
        </w:tabs>
        <w:ind w:left="1418" w:hanging="567"/>
      </w:pPr>
      <w:rPr>
        <w:rFonts w:ascii="Times New Roman" w:hAnsi="Times New Roman" w:cs="Times New Roman" w:hint="default"/>
        <w:b/>
        <w:bCs/>
        <w:sz w:val="24"/>
        <w:szCs w:val="24"/>
      </w:r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7"/>
  </w:num>
  <w:num w:numId="2">
    <w:abstractNumId w:val="0"/>
  </w:num>
  <w:num w:numId="3">
    <w:abstractNumId w:val="11"/>
  </w:num>
  <w:num w:numId="4">
    <w:abstractNumId w:val="13"/>
  </w:num>
  <w:num w:numId="5">
    <w:abstractNumId w:val="2"/>
  </w:num>
  <w:num w:numId="6">
    <w:abstractNumId w:val="3"/>
  </w:num>
  <w:num w:numId="7">
    <w:abstractNumId w:val="5"/>
  </w:num>
  <w:num w:numId="8">
    <w:abstractNumId w:val="9"/>
  </w:num>
  <w:num w:numId="9">
    <w:abstractNumId w:val="1"/>
  </w:num>
  <w:num w:numId="10">
    <w:abstractNumId w:val="6"/>
  </w:num>
  <w:num w:numId="11">
    <w:abstractNumId w:val="8"/>
  </w:num>
  <w:num w:numId="12">
    <w:abstractNumId w:val="10"/>
  </w:num>
  <w:num w:numId="13">
    <w:abstractNumId w:val="7"/>
  </w:num>
  <w:num w:numId="14">
    <w:abstractNumId w:val="12"/>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6">
    <w:abstractNumId w:val="4"/>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 w:id="1"/>
  </w:footnotePr>
  <w:endnotePr>
    <w:endnote w:id="-1"/>
    <w:endnote w:id="0"/>
    <w:endnote w:id="1"/>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A8C"/>
    <w:rsid w:val="00000220"/>
    <w:rsid w:val="0000083F"/>
    <w:rsid w:val="00001A4F"/>
    <w:rsid w:val="000026EB"/>
    <w:rsid w:val="00002704"/>
    <w:rsid w:val="000028FB"/>
    <w:rsid w:val="00003B68"/>
    <w:rsid w:val="00005413"/>
    <w:rsid w:val="000069B0"/>
    <w:rsid w:val="000075D6"/>
    <w:rsid w:val="000107EE"/>
    <w:rsid w:val="00010B75"/>
    <w:rsid w:val="00011468"/>
    <w:rsid w:val="000128E2"/>
    <w:rsid w:val="000134A3"/>
    <w:rsid w:val="00014417"/>
    <w:rsid w:val="000149CB"/>
    <w:rsid w:val="00016080"/>
    <w:rsid w:val="00016898"/>
    <w:rsid w:val="00017E44"/>
    <w:rsid w:val="000202B3"/>
    <w:rsid w:val="000247BD"/>
    <w:rsid w:val="0002498A"/>
    <w:rsid w:val="00024992"/>
    <w:rsid w:val="000265B6"/>
    <w:rsid w:val="000269D2"/>
    <w:rsid w:val="00026BEA"/>
    <w:rsid w:val="00026F47"/>
    <w:rsid w:val="00027A70"/>
    <w:rsid w:val="000302AB"/>
    <w:rsid w:val="000314E1"/>
    <w:rsid w:val="000316AB"/>
    <w:rsid w:val="00032B88"/>
    <w:rsid w:val="000358CE"/>
    <w:rsid w:val="00036595"/>
    <w:rsid w:val="00037416"/>
    <w:rsid w:val="000374FF"/>
    <w:rsid w:val="00042CF7"/>
    <w:rsid w:val="00043463"/>
    <w:rsid w:val="0004441E"/>
    <w:rsid w:val="0004442C"/>
    <w:rsid w:val="000450D8"/>
    <w:rsid w:val="00047F49"/>
    <w:rsid w:val="00051CBE"/>
    <w:rsid w:val="00054405"/>
    <w:rsid w:val="00054557"/>
    <w:rsid w:val="00054863"/>
    <w:rsid w:val="0005750A"/>
    <w:rsid w:val="000618EF"/>
    <w:rsid w:val="00061EF1"/>
    <w:rsid w:val="00062D1C"/>
    <w:rsid w:val="00063D2A"/>
    <w:rsid w:val="00064336"/>
    <w:rsid w:val="00066530"/>
    <w:rsid w:val="000670B1"/>
    <w:rsid w:val="00071C0B"/>
    <w:rsid w:val="0007337E"/>
    <w:rsid w:val="00073520"/>
    <w:rsid w:val="00075142"/>
    <w:rsid w:val="0007551B"/>
    <w:rsid w:val="000757C4"/>
    <w:rsid w:val="00076B3C"/>
    <w:rsid w:val="000805C0"/>
    <w:rsid w:val="00081371"/>
    <w:rsid w:val="000823FB"/>
    <w:rsid w:val="000833C3"/>
    <w:rsid w:val="0008436C"/>
    <w:rsid w:val="0008552C"/>
    <w:rsid w:val="00086671"/>
    <w:rsid w:val="00086DE3"/>
    <w:rsid w:val="00087BBA"/>
    <w:rsid w:val="000909D2"/>
    <w:rsid w:val="00092A82"/>
    <w:rsid w:val="00095F76"/>
    <w:rsid w:val="00097196"/>
    <w:rsid w:val="000975AF"/>
    <w:rsid w:val="000A36F7"/>
    <w:rsid w:val="000A5289"/>
    <w:rsid w:val="000A67A4"/>
    <w:rsid w:val="000B037B"/>
    <w:rsid w:val="000B05CB"/>
    <w:rsid w:val="000B15EE"/>
    <w:rsid w:val="000B286E"/>
    <w:rsid w:val="000B583E"/>
    <w:rsid w:val="000C0315"/>
    <w:rsid w:val="000C1481"/>
    <w:rsid w:val="000C24EF"/>
    <w:rsid w:val="000C3868"/>
    <w:rsid w:val="000C599E"/>
    <w:rsid w:val="000D1DDD"/>
    <w:rsid w:val="000D4299"/>
    <w:rsid w:val="000D45AC"/>
    <w:rsid w:val="000E0143"/>
    <w:rsid w:val="000E06BF"/>
    <w:rsid w:val="000E13EA"/>
    <w:rsid w:val="000E17B5"/>
    <w:rsid w:val="000E1DD5"/>
    <w:rsid w:val="000E1EC4"/>
    <w:rsid w:val="000E40A7"/>
    <w:rsid w:val="000E4168"/>
    <w:rsid w:val="000E4AF8"/>
    <w:rsid w:val="000E5AA2"/>
    <w:rsid w:val="000F580D"/>
    <w:rsid w:val="001001D7"/>
    <w:rsid w:val="00100794"/>
    <w:rsid w:val="00100962"/>
    <w:rsid w:val="00100B8D"/>
    <w:rsid w:val="00101104"/>
    <w:rsid w:val="0010262E"/>
    <w:rsid w:val="00102A84"/>
    <w:rsid w:val="00102D44"/>
    <w:rsid w:val="001037E2"/>
    <w:rsid w:val="00104466"/>
    <w:rsid w:val="00104F21"/>
    <w:rsid w:val="00111373"/>
    <w:rsid w:val="00114A26"/>
    <w:rsid w:val="0011520D"/>
    <w:rsid w:val="0012005F"/>
    <w:rsid w:val="00120255"/>
    <w:rsid w:val="00120AE0"/>
    <w:rsid w:val="00121798"/>
    <w:rsid w:val="0012191F"/>
    <w:rsid w:val="00122371"/>
    <w:rsid w:val="00122AE3"/>
    <w:rsid w:val="00124847"/>
    <w:rsid w:val="00124A76"/>
    <w:rsid w:val="00125DD1"/>
    <w:rsid w:val="00130562"/>
    <w:rsid w:val="001308FA"/>
    <w:rsid w:val="00130A61"/>
    <w:rsid w:val="00131D13"/>
    <w:rsid w:val="00131FEE"/>
    <w:rsid w:val="00132835"/>
    <w:rsid w:val="00133F7B"/>
    <w:rsid w:val="00136D12"/>
    <w:rsid w:val="00136D36"/>
    <w:rsid w:val="00141396"/>
    <w:rsid w:val="001415FB"/>
    <w:rsid w:val="00142B9F"/>
    <w:rsid w:val="00144A84"/>
    <w:rsid w:val="00145344"/>
    <w:rsid w:val="0014736E"/>
    <w:rsid w:val="00147E94"/>
    <w:rsid w:val="001510D4"/>
    <w:rsid w:val="001511DF"/>
    <w:rsid w:val="001542A9"/>
    <w:rsid w:val="00154363"/>
    <w:rsid w:val="00157D71"/>
    <w:rsid w:val="00160F4E"/>
    <w:rsid w:val="00160FA5"/>
    <w:rsid w:val="00162521"/>
    <w:rsid w:val="00164E24"/>
    <w:rsid w:val="001704B6"/>
    <w:rsid w:val="00172773"/>
    <w:rsid w:val="00172B5B"/>
    <w:rsid w:val="00174D28"/>
    <w:rsid w:val="00174F7F"/>
    <w:rsid w:val="001753A9"/>
    <w:rsid w:val="00177E19"/>
    <w:rsid w:val="0018041D"/>
    <w:rsid w:val="00181529"/>
    <w:rsid w:val="00181EE2"/>
    <w:rsid w:val="001844B4"/>
    <w:rsid w:val="001847FC"/>
    <w:rsid w:val="00185717"/>
    <w:rsid w:val="001866F4"/>
    <w:rsid w:val="001902D3"/>
    <w:rsid w:val="00191D29"/>
    <w:rsid w:val="001921A6"/>
    <w:rsid w:val="00192E15"/>
    <w:rsid w:val="00193FA1"/>
    <w:rsid w:val="001943D1"/>
    <w:rsid w:val="00196B04"/>
    <w:rsid w:val="00196CCA"/>
    <w:rsid w:val="00197AF2"/>
    <w:rsid w:val="001A3D10"/>
    <w:rsid w:val="001A5861"/>
    <w:rsid w:val="001A6CDD"/>
    <w:rsid w:val="001B2CE4"/>
    <w:rsid w:val="001B49B2"/>
    <w:rsid w:val="001C1E4F"/>
    <w:rsid w:val="001C2027"/>
    <w:rsid w:val="001C2F01"/>
    <w:rsid w:val="001C2F62"/>
    <w:rsid w:val="001C4D2C"/>
    <w:rsid w:val="001C67C4"/>
    <w:rsid w:val="001D0408"/>
    <w:rsid w:val="001D12AC"/>
    <w:rsid w:val="001D14D5"/>
    <w:rsid w:val="001D1505"/>
    <w:rsid w:val="001D1A42"/>
    <w:rsid w:val="001D38F2"/>
    <w:rsid w:val="001D3A92"/>
    <w:rsid w:val="001D45C9"/>
    <w:rsid w:val="001D61C6"/>
    <w:rsid w:val="001D7555"/>
    <w:rsid w:val="001E00A5"/>
    <w:rsid w:val="001E0DC0"/>
    <w:rsid w:val="001E0EB4"/>
    <w:rsid w:val="001E35CE"/>
    <w:rsid w:val="001E601A"/>
    <w:rsid w:val="001F227A"/>
    <w:rsid w:val="001F2BEE"/>
    <w:rsid w:val="001F75E3"/>
    <w:rsid w:val="00200B30"/>
    <w:rsid w:val="002034D3"/>
    <w:rsid w:val="0020765C"/>
    <w:rsid w:val="00207AD7"/>
    <w:rsid w:val="00213610"/>
    <w:rsid w:val="00214B5F"/>
    <w:rsid w:val="00216097"/>
    <w:rsid w:val="00217FDA"/>
    <w:rsid w:val="00222B10"/>
    <w:rsid w:val="002230CE"/>
    <w:rsid w:val="0022646A"/>
    <w:rsid w:val="00226F9A"/>
    <w:rsid w:val="00227751"/>
    <w:rsid w:val="00227DCE"/>
    <w:rsid w:val="00230CF5"/>
    <w:rsid w:val="002366C2"/>
    <w:rsid w:val="00237E59"/>
    <w:rsid w:val="002410C4"/>
    <w:rsid w:val="0024209C"/>
    <w:rsid w:val="00243174"/>
    <w:rsid w:val="00245609"/>
    <w:rsid w:val="00250F1F"/>
    <w:rsid w:val="00251698"/>
    <w:rsid w:val="00251DB0"/>
    <w:rsid w:val="00254212"/>
    <w:rsid w:val="002556FC"/>
    <w:rsid w:val="00255BFD"/>
    <w:rsid w:val="0026195F"/>
    <w:rsid w:val="0026401A"/>
    <w:rsid w:val="002661BF"/>
    <w:rsid w:val="00267139"/>
    <w:rsid w:val="00267CBD"/>
    <w:rsid w:val="00267E38"/>
    <w:rsid w:val="00270E7B"/>
    <w:rsid w:val="002729CA"/>
    <w:rsid w:val="00273FC7"/>
    <w:rsid w:val="002743D8"/>
    <w:rsid w:val="00274B68"/>
    <w:rsid w:val="00276AE9"/>
    <w:rsid w:val="00277A1A"/>
    <w:rsid w:val="002822E3"/>
    <w:rsid w:val="002829EB"/>
    <w:rsid w:val="002829EC"/>
    <w:rsid w:val="00285DC1"/>
    <w:rsid w:val="0029025F"/>
    <w:rsid w:val="002930D3"/>
    <w:rsid w:val="00294B8B"/>
    <w:rsid w:val="00295CFF"/>
    <w:rsid w:val="00297CA1"/>
    <w:rsid w:val="002A07AA"/>
    <w:rsid w:val="002A35AF"/>
    <w:rsid w:val="002A372A"/>
    <w:rsid w:val="002A3AB5"/>
    <w:rsid w:val="002A4418"/>
    <w:rsid w:val="002A4720"/>
    <w:rsid w:val="002A7706"/>
    <w:rsid w:val="002B024E"/>
    <w:rsid w:val="002B0772"/>
    <w:rsid w:val="002B1227"/>
    <w:rsid w:val="002C12BA"/>
    <w:rsid w:val="002C1457"/>
    <w:rsid w:val="002C255E"/>
    <w:rsid w:val="002C2D5D"/>
    <w:rsid w:val="002C538A"/>
    <w:rsid w:val="002D0621"/>
    <w:rsid w:val="002D0C42"/>
    <w:rsid w:val="002D0FD5"/>
    <w:rsid w:val="002D3CBD"/>
    <w:rsid w:val="002D4951"/>
    <w:rsid w:val="002D670C"/>
    <w:rsid w:val="002D7CFD"/>
    <w:rsid w:val="002E1CFF"/>
    <w:rsid w:val="002E3301"/>
    <w:rsid w:val="002E4D33"/>
    <w:rsid w:val="002E6781"/>
    <w:rsid w:val="002E7928"/>
    <w:rsid w:val="002F054E"/>
    <w:rsid w:val="002F0746"/>
    <w:rsid w:val="002F07BB"/>
    <w:rsid w:val="002F39AE"/>
    <w:rsid w:val="002F42EC"/>
    <w:rsid w:val="002F5D8A"/>
    <w:rsid w:val="002F6190"/>
    <w:rsid w:val="00301EA0"/>
    <w:rsid w:val="00303654"/>
    <w:rsid w:val="00304B00"/>
    <w:rsid w:val="00304DDC"/>
    <w:rsid w:val="00310345"/>
    <w:rsid w:val="0031114D"/>
    <w:rsid w:val="00311F03"/>
    <w:rsid w:val="00316196"/>
    <w:rsid w:val="00316505"/>
    <w:rsid w:val="00316D62"/>
    <w:rsid w:val="00317083"/>
    <w:rsid w:val="003207C6"/>
    <w:rsid w:val="00320A73"/>
    <w:rsid w:val="00322692"/>
    <w:rsid w:val="00327E68"/>
    <w:rsid w:val="00327F3A"/>
    <w:rsid w:val="00333045"/>
    <w:rsid w:val="003356D8"/>
    <w:rsid w:val="00337235"/>
    <w:rsid w:val="003405A6"/>
    <w:rsid w:val="00341E34"/>
    <w:rsid w:val="00342A65"/>
    <w:rsid w:val="00342C99"/>
    <w:rsid w:val="00343551"/>
    <w:rsid w:val="00346866"/>
    <w:rsid w:val="00350501"/>
    <w:rsid w:val="00350C80"/>
    <w:rsid w:val="00351288"/>
    <w:rsid w:val="00351E09"/>
    <w:rsid w:val="00356890"/>
    <w:rsid w:val="00356B64"/>
    <w:rsid w:val="003612A6"/>
    <w:rsid w:val="003620AC"/>
    <w:rsid w:val="00362901"/>
    <w:rsid w:val="003632F9"/>
    <w:rsid w:val="00364403"/>
    <w:rsid w:val="0036463E"/>
    <w:rsid w:val="00365153"/>
    <w:rsid w:val="00365993"/>
    <w:rsid w:val="00366C0A"/>
    <w:rsid w:val="00366FC9"/>
    <w:rsid w:val="003723D5"/>
    <w:rsid w:val="00373CCD"/>
    <w:rsid w:val="00375EE6"/>
    <w:rsid w:val="003760CB"/>
    <w:rsid w:val="00376314"/>
    <w:rsid w:val="00380784"/>
    <w:rsid w:val="00381D6D"/>
    <w:rsid w:val="003825DE"/>
    <w:rsid w:val="0038265D"/>
    <w:rsid w:val="0038509D"/>
    <w:rsid w:val="00385450"/>
    <w:rsid w:val="00385984"/>
    <w:rsid w:val="00385DCE"/>
    <w:rsid w:val="00386B9B"/>
    <w:rsid w:val="00391F7B"/>
    <w:rsid w:val="00393BF0"/>
    <w:rsid w:val="0039509B"/>
    <w:rsid w:val="00395FDC"/>
    <w:rsid w:val="003A2BEF"/>
    <w:rsid w:val="003A2C71"/>
    <w:rsid w:val="003A2D94"/>
    <w:rsid w:val="003A3B59"/>
    <w:rsid w:val="003A42AF"/>
    <w:rsid w:val="003B1F79"/>
    <w:rsid w:val="003B27E8"/>
    <w:rsid w:val="003B361C"/>
    <w:rsid w:val="003B3B4D"/>
    <w:rsid w:val="003B4CAE"/>
    <w:rsid w:val="003B4DFD"/>
    <w:rsid w:val="003B5A35"/>
    <w:rsid w:val="003B6683"/>
    <w:rsid w:val="003B6E37"/>
    <w:rsid w:val="003B76B8"/>
    <w:rsid w:val="003B7B76"/>
    <w:rsid w:val="003C0A69"/>
    <w:rsid w:val="003C216F"/>
    <w:rsid w:val="003C48E2"/>
    <w:rsid w:val="003C6834"/>
    <w:rsid w:val="003D1046"/>
    <w:rsid w:val="003D402A"/>
    <w:rsid w:val="003D52ED"/>
    <w:rsid w:val="003D61D5"/>
    <w:rsid w:val="003D781C"/>
    <w:rsid w:val="003D7FF9"/>
    <w:rsid w:val="003E0651"/>
    <w:rsid w:val="003E13E3"/>
    <w:rsid w:val="003E1B77"/>
    <w:rsid w:val="003E222F"/>
    <w:rsid w:val="003E37B1"/>
    <w:rsid w:val="003E4803"/>
    <w:rsid w:val="003E64F5"/>
    <w:rsid w:val="003E76B2"/>
    <w:rsid w:val="003E7962"/>
    <w:rsid w:val="003F0D80"/>
    <w:rsid w:val="003F18AF"/>
    <w:rsid w:val="003F297B"/>
    <w:rsid w:val="003F67D3"/>
    <w:rsid w:val="003F6ACD"/>
    <w:rsid w:val="003F74F7"/>
    <w:rsid w:val="004004B7"/>
    <w:rsid w:val="0040069B"/>
    <w:rsid w:val="00401F06"/>
    <w:rsid w:val="00402CB3"/>
    <w:rsid w:val="00403971"/>
    <w:rsid w:val="00403DA9"/>
    <w:rsid w:val="00405967"/>
    <w:rsid w:val="00406016"/>
    <w:rsid w:val="00406DE1"/>
    <w:rsid w:val="004109DE"/>
    <w:rsid w:val="0041178F"/>
    <w:rsid w:val="00411935"/>
    <w:rsid w:val="00413C72"/>
    <w:rsid w:val="00415F62"/>
    <w:rsid w:val="0041746E"/>
    <w:rsid w:val="004175B4"/>
    <w:rsid w:val="0042005D"/>
    <w:rsid w:val="00420E9F"/>
    <w:rsid w:val="004210C7"/>
    <w:rsid w:val="0042173F"/>
    <w:rsid w:val="004217D6"/>
    <w:rsid w:val="004217FE"/>
    <w:rsid w:val="00421E0A"/>
    <w:rsid w:val="004239C6"/>
    <w:rsid w:val="00425DFC"/>
    <w:rsid w:val="00426566"/>
    <w:rsid w:val="00426E49"/>
    <w:rsid w:val="00426F3F"/>
    <w:rsid w:val="00430299"/>
    <w:rsid w:val="004322C5"/>
    <w:rsid w:val="00434AAC"/>
    <w:rsid w:val="00434B4E"/>
    <w:rsid w:val="004362A0"/>
    <w:rsid w:val="00437420"/>
    <w:rsid w:val="00437DB8"/>
    <w:rsid w:val="004407AB"/>
    <w:rsid w:val="004415FE"/>
    <w:rsid w:val="00441778"/>
    <w:rsid w:val="00441914"/>
    <w:rsid w:val="00443A56"/>
    <w:rsid w:val="00444ED6"/>
    <w:rsid w:val="0044684B"/>
    <w:rsid w:val="00446AE7"/>
    <w:rsid w:val="00447177"/>
    <w:rsid w:val="00447B7D"/>
    <w:rsid w:val="0045123F"/>
    <w:rsid w:val="00451B71"/>
    <w:rsid w:val="00452C57"/>
    <w:rsid w:val="00453400"/>
    <w:rsid w:val="00454C25"/>
    <w:rsid w:val="00455D8A"/>
    <w:rsid w:val="00455F1E"/>
    <w:rsid w:val="004638FA"/>
    <w:rsid w:val="00467EAB"/>
    <w:rsid w:val="004717BF"/>
    <w:rsid w:val="00471FB1"/>
    <w:rsid w:val="00473F4C"/>
    <w:rsid w:val="0047627F"/>
    <w:rsid w:val="004810CF"/>
    <w:rsid w:val="004847EC"/>
    <w:rsid w:val="004873E1"/>
    <w:rsid w:val="00487CCD"/>
    <w:rsid w:val="00487EC1"/>
    <w:rsid w:val="00491EB4"/>
    <w:rsid w:val="00494659"/>
    <w:rsid w:val="0049640F"/>
    <w:rsid w:val="0049727E"/>
    <w:rsid w:val="004A0745"/>
    <w:rsid w:val="004A1D84"/>
    <w:rsid w:val="004A21CB"/>
    <w:rsid w:val="004A2FBE"/>
    <w:rsid w:val="004A3346"/>
    <w:rsid w:val="004A3BE3"/>
    <w:rsid w:val="004A4BBC"/>
    <w:rsid w:val="004A5906"/>
    <w:rsid w:val="004A66E5"/>
    <w:rsid w:val="004B07EB"/>
    <w:rsid w:val="004B0845"/>
    <w:rsid w:val="004B1C68"/>
    <w:rsid w:val="004B2C7F"/>
    <w:rsid w:val="004B3670"/>
    <w:rsid w:val="004B4BF0"/>
    <w:rsid w:val="004B5D78"/>
    <w:rsid w:val="004C0ACC"/>
    <w:rsid w:val="004C210E"/>
    <w:rsid w:val="004C2C78"/>
    <w:rsid w:val="004C2FA5"/>
    <w:rsid w:val="004C396C"/>
    <w:rsid w:val="004C4003"/>
    <w:rsid w:val="004C4AB4"/>
    <w:rsid w:val="004C54D5"/>
    <w:rsid w:val="004C54EE"/>
    <w:rsid w:val="004C6566"/>
    <w:rsid w:val="004C6662"/>
    <w:rsid w:val="004D02C6"/>
    <w:rsid w:val="004D05B6"/>
    <w:rsid w:val="004D1C53"/>
    <w:rsid w:val="004E00AA"/>
    <w:rsid w:val="004E0549"/>
    <w:rsid w:val="004E08E2"/>
    <w:rsid w:val="004E0EBE"/>
    <w:rsid w:val="004E4FC3"/>
    <w:rsid w:val="004E58E0"/>
    <w:rsid w:val="004E762E"/>
    <w:rsid w:val="004F0674"/>
    <w:rsid w:val="004F0D2F"/>
    <w:rsid w:val="004F10B3"/>
    <w:rsid w:val="004F1C69"/>
    <w:rsid w:val="004F2EA9"/>
    <w:rsid w:val="004F33A0"/>
    <w:rsid w:val="004F3761"/>
    <w:rsid w:val="004F4040"/>
    <w:rsid w:val="004F4916"/>
    <w:rsid w:val="004F5AE8"/>
    <w:rsid w:val="004F6C97"/>
    <w:rsid w:val="00500A68"/>
    <w:rsid w:val="0050589F"/>
    <w:rsid w:val="005068CC"/>
    <w:rsid w:val="00507961"/>
    <w:rsid w:val="00510563"/>
    <w:rsid w:val="00511B79"/>
    <w:rsid w:val="00513C0F"/>
    <w:rsid w:val="0051520C"/>
    <w:rsid w:val="00520C84"/>
    <w:rsid w:val="0052204D"/>
    <w:rsid w:val="00523BA1"/>
    <w:rsid w:val="00527E99"/>
    <w:rsid w:val="005323DE"/>
    <w:rsid w:val="0053361B"/>
    <w:rsid w:val="00537EF4"/>
    <w:rsid w:val="005412CC"/>
    <w:rsid w:val="00551622"/>
    <w:rsid w:val="0055317E"/>
    <w:rsid w:val="00555F9A"/>
    <w:rsid w:val="00565863"/>
    <w:rsid w:val="0056608A"/>
    <w:rsid w:val="005706B4"/>
    <w:rsid w:val="00571155"/>
    <w:rsid w:val="0057131D"/>
    <w:rsid w:val="005714C1"/>
    <w:rsid w:val="0057198C"/>
    <w:rsid w:val="00577534"/>
    <w:rsid w:val="00584CD5"/>
    <w:rsid w:val="00586BF1"/>
    <w:rsid w:val="005874D4"/>
    <w:rsid w:val="00590083"/>
    <w:rsid w:val="00592462"/>
    <w:rsid w:val="00594E67"/>
    <w:rsid w:val="00595B83"/>
    <w:rsid w:val="00596FD7"/>
    <w:rsid w:val="005A3121"/>
    <w:rsid w:val="005A3BDF"/>
    <w:rsid w:val="005A3ED9"/>
    <w:rsid w:val="005A443F"/>
    <w:rsid w:val="005A5D0B"/>
    <w:rsid w:val="005A68F1"/>
    <w:rsid w:val="005A6F2C"/>
    <w:rsid w:val="005A7BFD"/>
    <w:rsid w:val="005B0256"/>
    <w:rsid w:val="005B17CF"/>
    <w:rsid w:val="005B25C2"/>
    <w:rsid w:val="005B4478"/>
    <w:rsid w:val="005B66E9"/>
    <w:rsid w:val="005B698E"/>
    <w:rsid w:val="005B6D06"/>
    <w:rsid w:val="005C0A3B"/>
    <w:rsid w:val="005C219A"/>
    <w:rsid w:val="005C3162"/>
    <w:rsid w:val="005C583E"/>
    <w:rsid w:val="005C70F7"/>
    <w:rsid w:val="005D0B66"/>
    <w:rsid w:val="005D0E0A"/>
    <w:rsid w:val="005D1817"/>
    <w:rsid w:val="005E0B35"/>
    <w:rsid w:val="005E1535"/>
    <w:rsid w:val="005E237F"/>
    <w:rsid w:val="005E2F57"/>
    <w:rsid w:val="005E3C60"/>
    <w:rsid w:val="005E5CA2"/>
    <w:rsid w:val="005E5E2E"/>
    <w:rsid w:val="005E65CC"/>
    <w:rsid w:val="005E669F"/>
    <w:rsid w:val="005E6C4E"/>
    <w:rsid w:val="005E6EBF"/>
    <w:rsid w:val="005F04BA"/>
    <w:rsid w:val="005F0596"/>
    <w:rsid w:val="005F0F6D"/>
    <w:rsid w:val="005F12C1"/>
    <w:rsid w:val="005F2A1A"/>
    <w:rsid w:val="005F3499"/>
    <w:rsid w:val="005F4F7A"/>
    <w:rsid w:val="005F6DFC"/>
    <w:rsid w:val="006023E2"/>
    <w:rsid w:val="0060334F"/>
    <w:rsid w:val="00605887"/>
    <w:rsid w:val="00605A08"/>
    <w:rsid w:val="00607A69"/>
    <w:rsid w:val="00615055"/>
    <w:rsid w:val="006152B7"/>
    <w:rsid w:val="00615853"/>
    <w:rsid w:val="00616EEA"/>
    <w:rsid w:val="00617246"/>
    <w:rsid w:val="006173F5"/>
    <w:rsid w:val="00617504"/>
    <w:rsid w:val="00620511"/>
    <w:rsid w:val="00621846"/>
    <w:rsid w:val="00625561"/>
    <w:rsid w:val="006308B0"/>
    <w:rsid w:val="00631C6F"/>
    <w:rsid w:val="00631ED2"/>
    <w:rsid w:val="0063317C"/>
    <w:rsid w:val="00635F14"/>
    <w:rsid w:val="006373A0"/>
    <w:rsid w:val="0064047D"/>
    <w:rsid w:val="00641A9D"/>
    <w:rsid w:val="00643131"/>
    <w:rsid w:val="00645C4C"/>
    <w:rsid w:val="00647EC1"/>
    <w:rsid w:val="00650495"/>
    <w:rsid w:val="00650573"/>
    <w:rsid w:val="00650AE7"/>
    <w:rsid w:val="00651228"/>
    <w:rsid w:val="00652A76"/>
    <w:rsid w:val="006538C7"/>
    <w:rsid w:val="0065426A"/>
    <w:rsid w:val="00654745"/>
    <w:rsid w:val="006575F2"/>
    <w:rsid w:val="00660534"/>
    <w:rsid w:val="0066163D"/>
    <w:rsid w:val="00661938"/>
    <w:rsid w:val="006621A5"/>
    <w:rsid w:val="006654D9"/>
    <w:rsid w:val="00666938"/>
    <w:rsid w:val="0066760C"/>
    <w:rsid w:val="006703F5"/>
    <w:rsid w:val="006706AF"/>
    <w:rsid w:val="00671342"/>
    <w:rsid w:val="00671942"/>
    <w:rsid w:val="006725BC"/>
    <w:rsid w:val="00672A16"/>
    <w:rsid w:val="00673D18"/>
    <w:rsid w:val="00674BCF"/>
    <w:rsid w:val="0067511C"/>
    <w:rsid w:val="006752E1"/>
    <w:rsid w:val="00675BE9"/>
    <w:rsid w:val="00676E89"/>
    <w:rsid w:val="00676FD3"/>
    <w:rsid w:val="006819B6"/>
    <w:rsid w:val="00686598"/>
    <w:rsid w:val="006878DB"/>
    <w:rsid w:val="0069047F"/>
    <w:rsid w:val="006907C6"/>
    <w:rsid w:val="00690C79"/>
    <w:rsid w:val="00691C0C"/>
    <w:rsid w:val="00696340"/>
    <w:rsid w:val="006964D6"/>
    <w:rsid w:val="006973E9"/>
    <w:rsid w:val="00697A6C"/>
    <w:rsid w:val="006A0047"/>
    <w:rsid w:val="006A0815"/>
    <w:rsid w:val="006A12B4"/>
    <w:rsid w:val="006A2169"/>
    <w:rsid w:val="006A2490"/>
    <w:rsid w:val="006A36B2"/>
    <w:rsid w:val="006A5A00"/>
    <w:rsid w:val="006A60C9"/>
    <w:rsid w:val="006A7701"/>
    <w:rsid w:val="006B0458"/>
    <w:rsid w:val="006B1062"/>
    <w:rsid w:val="006B3CC9"/>
    <w:rsid w:val="006B60CC"/>
    <w:rsid w:val="006B7365"/>
    <w:rsid w:val="006B7CA6"/>
    <w:rsid w:val="006C0430"/>
    <w:rsid w:val="006C24DA"/>
    <w:rsid w:val="006C2F70"/>
    <w:rsid w:val="006C37FE"/>
    <w:rsid w:val="006C3F0A"/>
    <w:rsid w:val="006C439A"/>
    <w:rsid w:val="006C6DC8"/>
    <w:rsid w:val="006D16D4"/>
    <w:rsid w:val="006D2614"/>
    <w:rsid w:val="006D286F"/>
    <w:rsid w:val="006D3606"/>
    <w:rsid w:val="006D5DA2"/>
    <w:rsid w:val="006D5E64"/>
    <w:rsid w:val="006D6F3C"/>
    <w:rsid w:val="006D72FE"/>
    <w:rsid w:val="006E2487"/>
    <w:rsid w:val="006E4F5B"/>
    <w:rsid w:val="006E5A72"/>
    <w:rsid w:val="006E711E"/>
    <w:rsid w:val="006F085D"/>
    <w:rsid w:val="006F0D67"/>
    <w:rsid w:val="006F1E08"/>
    <w:rsid w:val="006F2884"/>
    <w:rsid w:val="006F3880"/>
    <w:rsid w:val="006F4696"/>
    <w:rsid w:val="006F5960"/>
    <w:rsid w:val="00701DFA"/>
    <w:rsid w:val="00704F08"/>
    <w:rsid w:val="00707332"/>
    <w:rsid w:val="0070781C"/>
    <w:rsid w:val="00711D44"/>
    <w:rsid w:val="00712B35"/>
    <w:rsid w:val="00713189"/>
    <w:rsid w:val="00713970"/>
    <w:rsid w:val="007169A3"/>
    <w:rsid w:val="007178AF"/>
    <w:rsid w:val="007212EF"/>
    <w:rsid w:val="00721414"/>
    <w:rsid w:val="00722411"/>
    <w:rsid w:val="007247FE"/>
    <w:rsid w:val="00727EFD"/>
    <w:rsid w:val="00730A3B"/>
    <w:rsid w:val="00730F98"/>
    <w:rsid w:val="007318A2"/>
    <w:rsid w:val="007339C3"/>
    <w:rsid w:val="00734574"/>
    <w:rsid w:val="00737D91"/>
    <w:rsid w:val="007404C4"/>
    <w:rsid w:val="007419CB"/>
    <w:rsid w:val="007453EC"/>
    <w:rsid w:val="00746CB8"/>
    <w:rsid w:val="00750F63"/>
    <w:rsid w:val="007546F8"/>
    <w:rsid w:val="00754727"/>
    <w:rsid w:val="00754B72"/>
    <w:rsid w:val="00755E48"/>
    <w:rsid w:val="0075695F"/>
    <w:rsid w:val="00760D5D"/>
    <w:rsid w:val="00761189"/>
    <w:rsid w:val="0076128E"/>
    <w:rsid w:val="00762A56"/>
    <w:rsid w:val="007635FD"/>
    <w:rsid w:val="0076558B"/>
    <w:rsid w:val="00767CED"/>
    <w:rsid w:val="00770DC1"/>
    <w:rsid w:val="0077330C"/>
    <w:rsid w:val="007738D1"/>
    <w:rsid w:val="00780337"/>
    <w:rsid w:val="0078214A"/>
    <w:rsid w:val="007826F1"/>
    <w:rsid w:val="00782954"/>
    <w:rsid w:val="00782E5D"/>
    <w:rsid w:val="0078350B"/>
    <w:rsid w:val="00787208"/>
    <w:rsid w:val="007909FA"/>
    <w:rsid w:val="00791950"/>
    <w:rsid w:val="0079217C"/>
    <w:rsid w:val="00792C40"/>
    <w:rsid w:val="00792EEB"/>
    <w:rsid w:val="00793434"/>
    <w:rsid w:val="007955B4"/>
    <w:rsid w:val="00796748"/>
    <w:rsid w:val="00796DE4"/>
    <w:rsid w:val="00797FAA"/>
    <w:rsid w:val="007A0CCC"/>
    <w:rsid w:val="007A1676"/>
    <w:rsid w:val="007A3DCD"/>
    <w:rsid w:val="007A6906"/>
    <w:rsid w:val="007B0793"/>
    <w:rsid w:val="007B0863"/>
    <w:rsid w:val="007B1119"/>
    <w:rsid w:val="007B46A5"/>
    <w:rsid w:val="007B5703"/>
    <w:rsid w:val="007B72B5"/>
    <w:rsid w:val="007C046E"/>
    <w:rsid w:val="007C0629"/>
    <w:rsid w:val="007C10E6"/>
    <w:rsid w:val="007C1664"/>
    <w:rsid w:val="007C2E31"/>
    <w:rsid w:val="007C346E"/>
    <w:rsid w:val="007C3E44"/>
    <w:rsid w:val="007D153E"/>
    <w:rsid w:val="007D2950"/>
    <w:rsid w:val="007D355C"/>
    <w:rsid w:val="007D4042"/>
    <w:rsid w:val="007D4223"/>
    <w:rsid w:val="007D5A85"/>
    <w:rsid w:val="007D7C1D"/>
    <w:rsid w:val="007D7EBC"/>
    <w:rsid w:val="007E0563"/>
    <w:rsid w:val="007E1131"/>
    <w:rsid w:val="007E3B21"/>
    <w:rsid w:val="007E422B"/>
    <w:rsid w:val="007E6B52"/>
    <w:rsid w:val="007F0717"/>
    <w:rsid w:val="007F0EFF"/>
    <w:rsid w:val="007F119F"/>
    <w:rsid w:val="007F4BD2"/>
    <w:rsid w:val="007F7062"/>
    <w:rsid w:val="008006C8"/>
    <w:rsid w:val="00801AB4"/>
    <w:rsid w:val="00803A96"/>
    <w:rsid w:val="008053F0"/>
    <w:rsid w:val="0080708D"/>
    <w:rsid w:val="00807D4A"/>
    <w:rsid w:val="0081106C"/>
    <w:rsid w:val="008122B7"/>
    <w:rsid w:val="00815D61"/>
    <w:rsid w:val="0081617A"/>
    <w:rsid w:val="008217A2"/>
    <w:rsid w:val="00821F39"/>
    <w:rsid w:val="00822AD1"/>
    <w:rsid w:val="00833C04"/>
    <w:rsid w:val="00834796"/>
    <w:rsid w:val="008349D2"/>
    <w:rsid w:val="00835266"/>
    <w:rsid w:val="008364C1"/>
    <w:rsid w:val="00836B63"/>
    <w:rsid w:val="0083788F"/>
    <w:rsid w:val="00840598"/>
    <w:rsid w:val="00840650"/>
    <w:rsid w:val="00841116"/>
    <w:rsid w:val="0084153E"/>
    <w:rsid w:val="008424ED"/>
    <w:rsid w:val="00842E3F"/>
    <w:rsid w:val="00844855"/>
    <w:rsid w:val="008448E6"/>
    <w:rsid w:val="008544BB"/>
    <w:rsid w:val="008565C1"/>
    <w:rsid w:val="00862EA0"/>
    <w:rsid w:val="008633FB"/>
    <w:rsid w:val="008671F3"/>
    <w:rsid w:val="008678DE"/>
    <w:rsid w:val="00867A9F"/>
    <w:rsid w:val="00867F2E"/>
    <w:rsid w:val="00874A84"/>
    <w:rsid w:val="008760C8"/>
    <w:rsid w:val="008760D9"/>
    <w:rsid w:val="00882A8A"/>
    <w:rsid w:val="0088312B"/>
    <w:rsid w:val="00884A78"/>
    <w:rsid w:val="00885F0A"/>
    <w:rsid w:val="00887ABA"/>
    <w:rsid w:val="0089004A"/>
    <w:rsid w:val="0089239C"/>
    <w:rsid w:val="00893899"/>
    <w:rsid w:val="00893D36"/>
    <w:rsid w:val="00895FE5"/>
    <w:rsid w:val="008A01E7"/>
    <w:rsid w:val="008A043D"/>
    <w:rsid w:val="008A0ABA"/>
    <w:rsid w:val="008A1E77"/>
    <w:rsid w:val="008A2A66"/>
    <w:rsid w:val="008A2A77"/>
    <w:rsid w:val="008A3DBA"/>
    <w:rsid w:val="008A6088"/>
    <w:rsid w:val="008A6413"/>
    <w:rsid w:val="008A6892"/>
    <w:rsid w:val="008A689C"/>
    <w:rsid w:val="008A701D"/>
    <w:rsid w:val="008A7809"/>
    <w:rsid w:val="008A7C65"/>
    <w:rsid w:val="008B01F3"/>
    <w:rsid w:val="008B045A"/>
    <w:rsid w:val="008B0B16"/>
    <w:rsid w:val="008B2EE1"/>
    <w:rsid w:val="008B4C49"/>
    <w:rsid w:val="008B50D8"/>
    <w:rsid w:val="008B6242"/>
    <w:rsid w:val="008B67AF"/>
    <w:rsid w:val="008B76FA"/>
    <w:rsid w:val="008C01F1"/>
    <w:rsid w:val="008C5389"/>
    <w:rsid w:val="008C7863"/>
    <w:rsid w:val="008C7C2C"/>
    <w:rsid w:val="008C7DD1"/>
    <w:rsid w:val="008D0488"/>
    <w:rsid w:val="008D6EDA"/>
    <w:rsid w:val="008E1CB8"/>
    <w:rsid w:val="008E2A22"/>
    <w:rsid w:val="008E4EA0"/>
    <w:rsid w:val="008E4FC1"/>
    <w:rsid w:val="008E67D6"/>
    <w:rsid w:val="008E6A4D"/>
    <w:rsid w:val="008F2FAC"/>
    <w:rsid w:val="008F3728"/>
    <w:rsid w:val="008F3824"/>
    <w:rsid w:val="00901ABE"/>
    <w:rsid w:val="00901AF2"/>
    <w:rsid w:val="00902A60"/>
    <w:rsid w:val="009031AF"/>
    <w:rsid w:val="009032F8"/>
    <w:rsid w:val="0090414C"/>
    <w:rsid w:val="0090483B"/>
    <w:rsid w:val="00906C2B"/>
    <w:rsid w:val="00907227"/>
    <w:rsid w:val="009100E5"/>
    <w:rsid w:val="00910A30"/>
    <w:rsid w:val="009118DC"/>
    <w:rsid w:val="009147BD"/>
    <w:rsid w:val="00916D36"/>
    <w:rsid w:val="00921592"/>
    <w:rsid w:val="009255B3"/>
    <w:rsid w:val="00925C3C"/>
    <w:rsid w:val="009267D0"/>
    <w:rsid w:val="00926A89"/>
    <w:rsid w:val="009315C6"/>
    <w:rsid w:val="0093348D"/>
    <w:rsid w:val="00936374"/>
    <w:rsid w:val="0093655A"/>
    <w:rsid w:val="009374F6"/>
    <w:rsid w:val="00937584"/>
    <w:rsid w:val="00943E18"/>
    <w:rsid w:val="009455E4"/>
    <w:rsid w:val="00945C7D"/>
    <w:rsid w:val="00950459"/>
    <w:rsid w:val="009510E3"/>
    <w:rsid w:val="00952961"/>
    <w:rsid w:val="00954A81"/>
    <w:rsid w:val="00956493"/>
    <w:rsid w:val="009572A7"/>
    <w:rsid w:val="00963CDA"/>
    <w:rsid w:val="00963E5F"/>
    <w:rsid w:val="009647C8"/>
    <w:rsid w:val="00972823"/>
    <w:rsid w:val="00974CF6"/>
    <w:rsid w:val="0097583A"/>
    <w:rsid w:val="00976E6D"/>
    <w:rsid w:val="0097726E"/>
    <w:rsid w:val="009808A7"/>
    <w:rsid w:val="009809BA"/>
    <w:rsid w:val="009810FF"/>
    <w:rsid w:val="009838C0"/>
    <w:rsid w:val="009844B7"/>
    <w:rsid w:val="00984920"/>
    <w:rsid w:val="00994D22"/>
    <w:rsid w:val="00995CEB"/>
    <w:rsid w:val="0099606B"/>
    <w:rsid w:val="00997336"/>
    <w:rsid w:val="009A0275"/>
    <w:rsid w:val="009A2375"/>
    <w:rsid w:val="009A33F0"/>
    <w:rsid w:val="009A47E6"/>
    <w:rsid w:val="009A789D"/>
    <w:rsid w:val="009A7F2C"/>
    <w:rsid w:val="009B0B14"/>
    <w:rsid w:val="009B57ED"/>
    <w:rsid w:val="009B68BA"/>
    <w:rsid w:val="009B7226"/>
    <w:rsid w:val="009C2AEF"/>
    <w:rsid w:val="009C40F9"/>
    <w:rsid w:val="009C49A5"/>
    <w:rsid w:val="009C7755"/>
    <w:rsid w:val="009D211A"/>
    <w:rsid w:val="009D2BAD"/>
    <w:rsid w:val="009D77F0"/>
    <w:rsid w:val="009D7DAB"/>
    <w:rsid w:val="009E1362"/>
    <w:rsid w:val="009E21FE"/>
    <w:rsid w:val="009E41BB"/>
    <w:rsid w:val="009E4D2F"/>
    <w:rsid w:val="009E58F8"/>
    <w:rsid w:val="009F030A"/>
    <w:rsid w:val="009F3E35"/>
    <w:rsid w:val="009F4126"/>
    <w:rsid w:val="009F462D"/>
    <w:rsid w:val="009F76F6"/>
    <w:rsid w:val="00A01092"/>
    <w:rsid w:val="00A0135B"/>
    <w:rsid w:val="00A075D7"/>
    <w:rsid w:val="00A12A32"/>
    <w:rsid w:val="00A14C91"/>
    <w:rsid w:val="00A16490"/>
    <w:rsid w:val="00A16FB9"/>
    <w:rsid w:val="00A17042"/>
    <w:rsid w:val="00A205E5"/>
    <w:rsid w:val="00A21CDA"/>
    <w:rsid w:val="00A23AB7"/>
    <w:rsid w:val="00A251BE"/>
    <w:rsid w:val="00A26E8F"/>
    <w:rsid w:val="00A2748A"/>
    <w:rsid w:val="00A27E8E"/>
    <w:rsid w:val="00A304DF"/>
    <w:rsid w:val="00A31282"/>
    <w:rsid w:val="00A31811"/>
    <w:rsid w:val="00A32E51"/>
    <w:rsid w:val="00A3317B"/>
    <w:rsid w:val="00A33FC5"/>
    <w:rsid w:val="00A35964"/>
    <w:rsid w:val="00A367E7"/>
    <w:rsid w:val="00A36ED1"/>
    <w:rsid w:val="00A379E6"/>
    <w:rsid w:val="00A37A83"/>
    <w:rsid w:val="00A37AD0"/>
    <w:rsid w:val="00A40045"/>
    <w:rsid w:val="00A4008A"/>
    <w:rsid w:val="00A42071"/>
    <w:rsid w:val="00A420D7"/>
    <w:rsid w:val="00A456D3"/>
    <w:rsid w:val="00A4776C"/>
    <w:rsid w:val="00A52034"/>
    <w:rsid w:val="00A52201"/>
    <w:rsid w:val="00A52809"/>
    <w:rsid w:val="00A544AA"/>
    <w:rsid w:val="00A55669"/>
    <w:rsid w:val="00A56193"/>
    <w:rsid w:val="00A62DDF"/>
    <w:rsid w:val="00A630F7"/>
    <w:rsid w:val="00A63A29"/>
    <w:rsid w:val="00A63C29"/>
    <w:rsid w:val="00A63F95"/>
    <w:rsid w:val="00A648BD"/>
    <w:rsid w:val="00A649E3"/>
    <w:rsid w:val="00A66FC7"/>
    <w:rsid w:val="00A6757A"/>
    <w:rsid w:val="00A7025A"/>
    <w:rsid w:val="00A703ED"/>
    <w:rsid w:val="00A706C0"/>
    <w:rsid w:val="00A7133F"/>
    <w:rsid w:val="00A71484"/>
    <w:rsid w:val="00A71F3A"/>
    <w:rsid w:val="00A7462A"/>
    <w:rsid w:val="00A83C22"/>
    <w:rsid w:val="00A92DB4"/>
    <w:rsid w:val="00A9487C"/>
    <w:rsid w:val="00A94A36"/>
    <w:rsid w:val="00A9576F"/>
    <w:rsid w:val="00AA1C5A"/>
    <w:rsid w:val="00AA3663"/>
    <w:rsid w:val="00AA492A"/>
    <w:rsid w:val="00AA4A44"/>
    <w:rsid w:val="00AA4E39"/>
    <w:rsid w:val="00AA504B"/>
    <w:rsid w:val="00AA639D"/>
    <w:rsid w:val="00AA75EB"/>
    <w:rsid w:val="00AB02B7"/>
    <w:rsid w:val="00AB2916"/>
    <w:rsid w:val="00AB3A52"/>
    <w:rsid w:val="00AB400C"/>
    <w:rsid w:val="00AB6332"/>
    <w:rsid w:val="00AB692D"/>
    <w:rsid w:val="00AC1F12"/>
    <w:rsid w:val="00AC1F35"/>
    <w:rsid w:val="00AC25A2"/>
    <w:rsid w:val="00AC6AF7"/>
    <w:rsid w:val="00AD078A"/>
    <w:rsid w:val="00AD209B"/>
    <w:rsid w:val="00AD2403"/>
    <w:rsid w:val="00AD398A"/>
    <w:rsid w:val="00AD5D99"/>
    <w:rsid w:val="00AD5DD8"/>
    <w:rsid w:val="00AD78D5"/>
    <w:rsid w:val="00AE01DF"/>
    <w:rsid w:val="00AE1C55"/>
    <w:rsid w:val="00AE3A28"/>
    <w:rsid w:val="00AE42BB"/>
    <w:rsid w:val="00AE5A4C"/>
    <w:rsid w:val="00AE6E8E"/>
    <w:rsid w:val="00AE72B9"/>
    <w:rsid w:val="00AF06DF"/>
    <w:rsid w:val="00AF354B"/>
    <w:rsid w:val="00AF41BB"/>
    <w:rsid w:val="00AF4EC9"/>
    <w:rsid w:val="00AF6975"/>
    <w:rsid w:val="00B01801"/>
    <w:rsid w:val="00B02CBD"/>
    <w:rsid w:val="00B038A6"/>
    <w:rsid w:val="00B06223"/>
    <w:rsid w:val="00B06E32"/>
    <w:rsid w:val="00B1342A"/>
    <w:rsid w:val="00B14118"/>
    <w:rsid w:val="00B14948"/>
    <w:rsid w:val="00B166D1"/>
    <w:rsid w:val="00B167A9"/>
    <w:rsid w:val="00B16DBA"/>
    <w:rsid w:val="00B174AA"/>
    <w:rsid w:val="00B17FF8"/>
    <w:rsid w:val="00B20752"/>
    <w:rsid w:val="00B229A1"/>
    <w:rsid w:val="00B23F00"/>
    <w:rsid w:val="00B24143"/>
    <w:rsid w:val="00B25CB8"/>
    <w:rsid w:val="00B277D2"/>
    <w:rsid w:val="00B27AC6"/>
    <w:rsid w:val="00B30D59"/>
    <w:rsid w:val="00B30F6D"/>
    <w:rsid w:val="00B32EFB"/>
    <w:rsid w:val="00B34BAF"/>
    <w:rsid w:val="00B357B4"/>
    <w:rsid w:val="00B40091"/>
    <w:rsid w:val="00B43293"/>
    <w:rsid w:val="00B45B92"/>
    <w:rsid w:val="00B465C6"/>
    <w:rsid w:val="00B47607"/>
    <w:rsid w:val="00B47B0C"/>
    <w:rsid w:val="00B47C69"/>
    <w:rsid w:val="00B47E87"/>
    <w:rsid w:val="00B50149"/>
    <w:rsid w:val="00B526CA"/>
    <w:rsid w:val="00B52E58"/>
    <w:rsid w:val="00B5383F"/>
    <w:rsid w:val="00B53AE6"/>
    <w:rsid w:val="00B53CD7"/>
    <w:rsid w:val="00B53D30"/>
    <w:rsid w:val="00B53D51"/>
    <w:rsid w:val="00B56072"/>
    <w:rsid w:val="00B56761"/>
    <w:rsid w:val="00B5766A"/>
    <w:rsid w:val="00B63715"/>
    <w:rsid w:val="00B63F63"/>
    <w:rsid w:val="00B650C4"/>
    <w:rsid w:val="00B651BA"/>
    <w:rsid w:val="00B6594C"/>
    <w:rsid w:val="00B65AF2"/>
    <w:rsid w:val="00B665A0"/>
    <w:rsid w:val="00B6693A"/>
    <w:rsid w:val="00B71589"/>
    <w:rsid w:val="00B71DA5"/>
    <w:rsid w:val="00B72468"/>
    <w:rsid w:val="00B77B1C"/>
    <w:rsid w:val="00B77FF5"/>
    <w:rsid w:val="00B84419"/>
    <w:rsid w:val="00B8460D"/>
    <w:rsid w:val="00B848B7"/>
    <w:rsid w:val="00B84E1A"/>
    <w:rsid w:val="00B85026"/>
    <w:rsid w:val="00B85B2D"/>
    <w:rsid w:val="00B86FA3"/>
    <w:rsid w:val="00B910E8"/>
    <w:rsid w:val="00B9167E"/>
    <w:rsid w:val="00B9292B"/>
    <w:rsid w:val="00B93DA5"/>
    <w:rsid w:val="00B9410C"/>
    <w:rsid w:val="00B954DC"/>
    <w:rsid w:val="00B9643D"/>
    <w:rsid w:val="00B96EF1"/>
    <w:rsid w:val="00BA478C"/>
    <w:rsid w:val="00BA5600"/>
    <w:rsid w:val="00BA7043"/>
    <w:rsid w:val="00BA78B9"/>
    <w:rsid w:val="00BB04D4"/>
    <w:rsid w:val="00BB2768"/>
    <w:rsid w:val="00BB311D"/>
    <w:rsid w:val="00BB3AE3"/>
    <w:rsid w:val="00BB5F92"/>
    <w:rsid w:val="00BB610B"/>
    <w:rsid w:val="00BC1798"/>
    <w:rsid w:val="00BC1CA2"/>
    <w:rsid w:val="00BC2729"/>
    <w:rsid w:val="00BC2AAB"/>
    <w:rsid w:val="00BC40DE"/>
    <w:rsid w:val="00BC71FA"/>
    <w:rsid w:val="00BC72EA"/>
    <w:rsid w:val="00BC76B8"/>
    <w:rsid w:val="00BD1A35"/>
    <w:rsid w:val="00BD1BD5"/>
    <w:rsid w:val="00BD2044"/>
    <w:rsid w:val="00BD3236"/>
    <w:rsid w:val="00BD6541"/>
    <w:rsid w:val="00BD7D07"/>
    <w:rsid w:val="00BD7DDD"/>
    <w:rsid w:val="00BE4EF5"/>
    <w:rsid w:val="00BE676C"/>
    <w:rsid w:val="00BE6B73"/>
    <w:rsid w:val="00BE7127"/>
    <w:rsid w:val="00BF01A9"/>
    <w:rsid w:val="00BF0A8D"/>
    <w:rsid w:val="00BF13C7"/>
    <w:rsid w:val="00BF3DFE"/>
    <w:rsid w:val="00BF45E5"/>
    <w:rsid w:val="00BF49B2"/>
    <w:rsid w:val="00BF6E90"/>
    <w:rsid w:val="00C0007A"/>
    <w:rsid w:val="00C0092A"/>
    <w:rsid w:val="00C03966"/>
    <w:rsid w:val="00C04441"/>
    <w:rsid w:val="00C05491"/>
    <w:rsid w:val="00C05D71"/>
    <w:rsid w:val="00C07311"/>
    <w:rsid w:val="00C0781D"/>
    <w:rsid w:val="00C11C88"/>
    <w:rsid w:val="00C11D4B"/>
    <w:rsid w:val="00C1386D"/>
    <w:rsid w:val="00C15D29"/>
    <w:rsid w:val="00C16789"/>
    <w:rsid w:val="00C17EDE"/>
    <w:rsid w:val="00C26470"/>
    <w:rsid w:val="00C26504"/>
    <w:rsid w:val="00C31C54"/>
    <w:rsid w:val="00C326B9"/>
    <w:rsid w:val="00C335BB"/>
    <w:rsid w:val="00C358F4"/>
    <w:rsid w:val="00C40029"/>
    <w:rsid w:val="00C40690"/>
    <w:rsid w:val="00C41D58"/>
    <w:rsid w:val="00C42254"/>
    <w:rsid w:val="00C445EA"/>
    <w:rsid w:val="00C44AF0"/>
    <w:rsid w:val="00C4574B"/>
    <w:rsid w:val="00C46D19"/>
    <w:rsid w:val="00C47C04"/>
    <w:rsid w:val="00C47EF8"/>
    <w:rsid w:val="00C50060"/>
    <w:rsid w:val="00C520AD"/>
    <w:rsid w:val="00C53F40"/>
    <w:rsid w:val="00C54048"/>
    <w:rsid w:val="00C55C08"/>
    <w:rsid w:val="00C56DB1"/>
    <w:rsid w:val="00C6217A"/>
    <w:rsid w:val="00C63621"/>
    <w:rsid w:val="00C63AA8"/>
    <w:rsid w:val="00C641DF"/>
    <w:rsid w:val="00C66A98"/>
    <w:rsid w:val="00C67A6D"/>
    <w:rsid w:val="00C70AC6"/>
    <w:rsid w:val="00C70B42"/>
    <w:rsid w:val="00C724DB"/>
    <w:rsid w:val="00C741BF"/>
    <w:rsid w:val="00C74D82"/>
    <w:rsid w:val="00C7568B"/>
    <w:rsid w:val="00C77763"/>
    <w:rsid w:val="00C808B4"/>
    <w:rsid w:val="00C8136D"/>
    <w:rsid w:val="00C851DA"/>
    <w:rsid w:val="00C85929"/>
    <w:rsid w:val="00C914E3"/>
    <w:rsid w:val="00C91B5F"/>
    <w:rsid w:val="00C91BBD"/>
    <w:rsid w:val="00C940A6"/>
    <w:rsid w:val="00C94397"/>
    <w:rsid w:val="00CA01FB"/>
    <w:rsid w:val="00CA12D8"/>
    <w:rsid w:val="00CA3390"/>
    <w:rsid w:val="00CA3AD1"/>
    <w:rsid w:val="00CA51FB"/>
    <w:rsid w:val="00CA5770"/>
    <w:rsid w:val="00CA6F1C"/>
    <w:rsid w:val="00CB13ED"/>
    <w:rsid w:val="00CB1B8A"/>
    <w:rsid w:val="00CB3459"/>
    <w:rsid w:val="00CC2BBF"/>
    <w:rsid w:val="00CC2C5E"/>
    <w:rsid w:val="00CC50D2"/>
    <w:rsid w:val="00CD0ED9"/>
    <w:rsid w:val="00CD3798"/>
    <w:rsid w:val="00CD5472"/>
    <w:rsid w:val="00CD5A68"/>
    <w:rsid w:val="00CD63B2"/>
    <w:rsid w:val="00CE495D"/>
    <w:rsid w:val="00CE497D"/>
    <w:rsid w:val="00CF2D51"/>
    <w:rsid w:val="00CF3920"/>
    <w:rsid w:val="00CF406B"/>
    <w:rsid w:val="00CF781F"/>
    <w:rsid w:val="00CF792B"/>
    <w:rsid w:val="00D01B48"/>
    <w:rsid w:val="00D01F5A"/>
    <w:rsid w:val="00D026B7"/>
    <w:rsid w:val="00D070B4"/>
    <w:rsid w:val="00D07109"/>
    <w:rsid w:val="00D1037C"/>
    <w:rsid w:val="00D13642"/>
    <w:rsid w:val="00D14C8D"/>
    <w:rsid w:val="00D1554B"/>
    <w:rsid w:val="00D203B4"/>
    <w:rsid w:val="00D226FC"/>
    <w:rsid w:val="00D23C21"/>
    <w:rsid w:val="00D24531"/>
    <w:rsid w:val="00D25619"/>
    <w:rsid w:val="00D258E3"/>
    <w:rsid w:val="00D259D9"/>
    <w:rsid w:val="00D25C0B"/>
    <w:rsid w:val="00D27697"/>
    <w:rsid w:val="00D27863"/>
    <w:rsid w:val="00D33854"/>
    <w:rsid w:val="00D3798B"/>
    <w:rsid w:val="00D410EC"/>
    <w:rsid w:val="00D41DC2"/>
    <w:rsid w:val="00D42FCD"/>
    <w:rsid w:val="00D431A1"/>
    <w:rsid w:val="00D4359C"/>
    <w:rsid w:val="00D43C83"/>
    <w:rsid w:val="00D45197"/>
    <w:rsid w:val="00D46FA1"/>
    <w:rsid w:val="00D51DFB"/>
    <w:rsid w:val="00D52AE5"/>
    <w:rsid w:val="00D53777"/>
    <w:rsid w:val="00D54D18"/>
    <w:rsid w:val="00D55041"/>
    <w:rsid w:val="00D5658C"/>
    <w:rsid w:val="00D5676C"/>
    <w:rsid w:val="00D56AF5"/>
    <w:rsid w:val="00D6165C"/>
    <w:rsid w:val="00D61902"/>
    <w:rsid w:val="00D62D4E"/>
    <w:rsid w:val="00D62DB6"/>
    <w:rsid w:val="00D6490A"/>
    <w:rsid w:val="00D64BEB"/>
    <w:rsid w:val="00D64D01"/>
    <w:rsid w:val="00D70239"/>
    <w:rsid w:val="00D70460"/>
    <w:rsid w:val="00D74BE5"/>
    <w:rsid w:val="00D74E2C"/>
    <w:rsid w:val="00D75511"/>
    <w:rsid w:val="00D76413"/>
    <w:rsid w:val="00D81255"/>
    <w:rsid w:val="00D8155A"/>
    <w:rsid w:val="00D83620"/>
    <w:rsid w:val="00D8613E"/>
    <w:rsid w:val="00D87324"/>
    <w:rsid w:val="00D87356"/>
    <w:rsid w:val="00DA2BA0"/>
    <w:rsid w:val="00DA33F4"/>
    <w:rsid w:val="00DA3B26"/>
    <w:rsid w:val="00DA4D29"/>
    <w:rsid w:val="00DA6A8C"/>
    <w:rsid w:val="00DA70DD"/>
    <w:rsid w:val="00DB1852"/>
    <w:rsid w:val="00DB4297"/>
    <w:rsid w:val="00DB4A24"/>
    <w:rsid w:val="00DB4DA0"/>
    <w:rsid w:val="00DB6988"/>
    <w:rsid w:val="00DB6D73"/>
    <w:rsid w:val="00DB7B3D"/>
    <w:rsid w:val="00DB7F43"/>
    <w:rsid w:val="00DC2503"/>
    <w:rsid w:val="00DC3BDA"/>
    <w:rsid w:val="00DC69C1"/>
    <w:rsid w:val="00DD013C"/>
    <w:rsid w:val="00DD024D"/>
    <w:rsid w:val="00DD0F5E"/>
    <w:rsid w:val="00DD0FFD"/>
    <w:rsid w:val="00DD1E1B"/>
    <w:rsid w:val="00DD2481"/>
    <w:rsid w:val="00DD25CC"/>
    <w:rsid w:val="00DD265F"/>
    <w:rsid w:val="00DD2C2B"/>
    <w:rsid w:val="00DD31FA"/>
    <w:rsid w:val="00DD397C"/>
    <w:rsid w:val="00DD61C7"/>
    <w:rsid w:val="00DE0CB1"/>
    <w:rsid w:val="00DE15A5"/>
    <w:rsid w:val="00DE1659"/>
    <w:rsid w:val="00DE2961"/>
    <w:rsid w:val="00DE55EA"/>
    <w:rsid w:val="00DE68DF"/>
    <w:rsid w:val="00DE697B"/>
    <w:rsid w:val="00DE7FBB"/>
    <w:rsid w:val="00DF0D23"/>
    <w:rsid w:val="00DF209A"/>
    <w:rsid w:val="00DF29E3"/>
    <w:rsid w:val="00DF47F7"/>
    <w:rsid w:val="00DF6900"/>
    <w:rsid w:val="00E00F50"/>
    <w:rsid w:val="00E03B72"/>
    <w:rsid w:val="00E060D5"/>
    <w:rsid w:val="00E063F2"/>
    <w:rsid w:val="00E0658B"/>
    <w:rsid w:val="00E067EA"/>
    <w:rsid w:val="00E07095"/>
    <w:rsid w:val="00E10191"/>
    <w:rsid w:val="00E14A43"/>
    <w:rsid w:val="00E167FA"/>
    <w:rsid w:val="00E1770E"/>
    <w:rsid w:val="00E17C5F"/>
    <w:rsid w:val="00E20A1B"/>
    <w:rsid w:val="00E2130A"/>
    <w:rsid w:val="00E22292"/>
    <w:rsid w:val="00E22782"/>
    <w:rsid w:val="00E2544E"/>
    <w:rsid w:val="00E27490"/>
    <w:rsid w:val="00E30D55"/>
    <w:rsid w:val="00E33444"/>
    <w:rsid w:val="00E33AB6"/>
    <w:rsid w:val="00E35CC5"/>
    <w:rsid w:val="00E37B5F"/>
    <w:rsid w:val="00E37E42"/>
    <w:rsid w:val="00E4023E"/>
    <w:rsid w:val="00E4060E"/>
    <w:rsid w:val="00E40928"/>
    <w:rsid w:val="00E42952"/>
    <w:rsid w:val="00E42FDE"/>
    <w:rsid w:val="00E43796"/>
    <w:rsid w:val="00E464E1"/>
    <w:rsid w:val="00E50091"/>
    <w:rsid w:val="00E51767"/>
    <w:rsid w:val="00E5424D"/>
    <w:rsid w:val="00E54863"/>
    <w:rsid w:val="00E54F21"/>
    <w:rsid w:val="00E557E2"/>
    <w:rsid w:val="00E561CE"/>
    <w:rsid w:val="00E56B79"/>
    <w:rsid w:val="00E57B3F"/>
    <w:rsid w:val="00E6104F"/>
    <w:rsid w:val="00E62045"/>
    <w:rsid w:val="00E62622"/>
    <w:rsid w:val="00E636F3"/>
    <w:rsid w:val="00E6535E"/>
    <w:rsid w:val="00E700DC"/>
    <w:rsid w:val="00E7020E"/>
    <w:rsid w:val="00E704E0"/>
    <w:rsid w:val="00E72E9B"/>
    <w:rsid w:val="00E74D98"/>
    <w:rsid w:val="00E75047"/>
    <w:rsid w:val="00E75298"/>
    <w:rsid w:val="00E757D8"/>
    <w:rsid w:val="00E7725E"/>
    <w:rsid w:val="00E8097B"/>
    <w:rsid w:val="00E80A96"/>
    <w:rsid w:val="00E82C29"/>
    <w:rsid w:val="00E84DD1"/>
    <w:rsid w:val="00E86079"/>
    <w:rsid w:val="00E86358"/>
    <w:rsid w:val="00E86E90"/>
    <w:rsid w:val="00E87568"/>
    <w:rsid w:val="00E920E7"/>
    <w:rsid w:val="00E9404D"/>
    <w:rsid w:val="00E943B6"/>
    <w:rsid w:val="00E9457F"/>
    <w:rsid w:val="00E9496E"/>
    <w:rsid w:val="00E95273"/>
    <w:rsid w:val="00E95344"/>
    <w:rsid w:val="00E97B66"/>
    <w:rsid w:val="00EA3441"/>
    <w:rsid w:val="00EA5FE0"/>
    <w:rsid w:val="00EA638A"/>
    <w:rsid w:val="00EA67E6"/>
    <w:rsid w:val="00EA6B36"/>
    <w:rsid w:val="00EA70EA"/>
    <w:rsid w:val="00EA71DE"/>
    <w:rsid w:val="00EA7AA5"/>
    <w:rsid w:val="00EB1259"/>
    <w:rsid w:val="00EB470F"/>
    <w:rsid w:val="00EB6446"/>
    <w:rsid w:val="00EB75A7"/>
    <w:rsid w:val="00EC0672"/>
    <w:rsid w:val="00EC0B68"/>
    <w:rsid w:val="00EC1184"/>
    <w:rsid w:val="00EC144C"/>
    <w:rsid w:val="00EC25DE"/>
    <w:rsid w:val="00EC331E"/>
    <w:rsid w:val="00EC3E08"/>
    <w:rsid w:val="00EC40DC"/>
    <w:rsid w:val="00EC58B9"/>
    <w:rsid w:val="00EC60CA"/>
    <w:rsid w:val="00ED1319"/>
    <w:rsid w:val="00ED2EDE"/>
    <w:rsid w:val="00ED3E6E"/>
    <w:rsid w:val="00ED424D"/>
    <w:rsid w:val="00ED5112"/>
    <w:rsid w:val="00EE053D"/>
    <w:rsid w:val="00EE0B5B"/>
    <w:rsid w:val="00EE0E8A"/>
    <w:rsid w:val="00EE20BC"/>
    <w:rsid w:val="00EE2960"/>
    <w:rsid w:val="00EE3317"/>
    <w:rsid w:val="00EE3C12"/>
    <w:rsid w:val="00EE4C38"/>
    <w:rsid w:val="00EE50CC"/>
    <w:rsid w:val="00EF08EF"/>
    <w:rsid w:val="00EF25E9"/>
    <w:rsid w:val="00EF2742"/>
    <w:rsid w:val="00EF2FF1"/>
    <w:rsid w:val="00EF36A5"/>
    <w:rsid w:val="00EF3CB6"/>
    <w:rsid w:val="00EF47C2"/>
    <w:rsid w:val="00EF4D9B"/>
    <w:rsid w:val="00EF4E62"/>
    <w:rsid w:val="00EF7C52"/>
    <w:rsid w:val="00F00940"/>
    <w:rsid w:val="00F01508"/>
    <w:rsid w:val="00F023F0"/>
    <w:rsid w:val="00F02E41"/>
    <w:rsid w:val="00F03DBA"/>
    <w:rsid w:val="00F048F3"/>
    <w:rsid w:val="00F05B86"/>
    <w:rsid w:val="00F05EFD"/>
    <w:rsid w:val="00F0635E"/>
    <w:rsid w:val="00F0771A"/>
    <w:rsid w:val="00F10260"/>
    <w:rsid w:val="00F10B97"/>
    <w:rsid w:val="00F127A9"/>
    <w:rsid w:val="00F1462C"/>
    <w:rsid w:val="00F14943"/>
    <w:rsid w:val="00F159A4"/>
    <w:rsid w:val="00F169F3"/>
    <w:rsid w:val="00F16A29"/>
    <w:rsid w:val="00F215B7"/>
    <w:rsid w:val="00F21939"/>
    <w:rsid w:val="00F21AC3"/>
    <w:rsid w:val="00F221E3"/>
    <w:rsid w:val="00F22ABF"/>
    <w:rsid w:val="00F231B9"/>
    <w:rsid w:val="00F237A7"/>
    <w:rsid w:val="00F244AE"/>
    <w:rsid w:val="00F2505E"/>
    <w:rsid w:val="00F27E00"/>
    <w:rsid w:val="00F333A4"/>
    <w:rsid w:val="00F33C4D"/>
    <w:rsid w:val="00F33E26"/>
    <w:rsid w:val="00F35132"/>
    <w:rsid w:val="00F37FB3"/>
    <w:rsid w:val="00F410F8"/>
    <w:rsid w:val="00F41DA1"/>
    <w:rsid w:val="00F4214A"/>
    <w:rsid w:val="00F452AD"/>
    <w:rsid w:val="00F4588B"/>
    <w:rsid w:val="00F47674"/>
    <w:rsid w:val="00F47A1D"/>
    <w:rsid w:val="00F50C01"/>
    <w:rsid w:val="00F50C42"/>
    <w:rsid w:val="00F5198B"/>
    <w:rsid w:val="00F525F8"/>
    <w:rsid w:val="00F54BBA"/>
    <w:rsid w:val="00F5570F"/>
    <w:rsid w:val="00F572B4"/>
    <w:rsid w:val="00F57BF4"/>
    <w:rsid w:val="00F57ED9"/>
    <w:rsid w:val="00F6093B"/>
    <w:rsid w:val="00F61C40"/>
    <w:rsid w:val="00F62114"/>
    <w:rsid w:val="00F64E33"/>
    <w:rsid w:val="00F65D61"/>
    <w:rsid w:val="00F66C28"/>
    <w:rsid w:val="00F70470"/>
    <w:rsid w:val="00F70B24"/>
    <w:rsid w:val="00F71371"/>
    <w:rsid w:val="00F72EB5"/>
    <w:rsid w:val="00F730A5"/>
    <w:rsid w:val="00F754BC"/>
    <w:rsid w:val="00F75E28"/>
    <w:rsid w:val="00F76D08"/>
    <w:rsid w:val="00F77384"/>
    <w:rsid w:val="00F77C61"/>
    <w:rsid w:val="00F80C32"/>
    <w:rsid w:val="00F83A98"/>
    <w:rsid w:val="00F84758"/>
    <w:rsid w:val="00F86000"/>
    <w:rsid w:val="00F86229"/>
    <w:rsid w:val="00F87782"/>
    <w:rsid w:val="00F9044A"/>
    <w:rsid w:val="00F92410"/>
    <w:rsid w:val="00F92419"/>
    <w:rsid w:val="00F925CC"/>
    <w:rsid w:val="00F9396F"/>
    <w:rsid w:val="00F94B29"/>
    <w:rsid w:val="00F96724"/>
    <w:rsid w:val="00F96BE3"/>
    <w:rsid w:val="00F977C2"/>
    <w:rsid w:val="00FA31C8"/>
    <w:rsid w:val="00FA34EF"/>
    <w:rsid w:val="00FA4EAC"/>
    <w:rsid w:val="00FA5F1B"/>
    <w:rsid w:val="00FA6492"/>
    <w:rsid w:val="00FB32F7"/>
    <w:rsid w:val="00FB3E57"/>
    <w:rsid w:val="00FB3EA0"/>
    <w:rsid w:val="00FB47E0"/>
    <w:rsid w:val="00FC2095"/>
    <w:rsid w:val="00FC26B3"/>
    <w:rsid w:val="00FC712D"/>
    <w:rsid w:val="00FC75A8"/>
    <w:rsid w:val="00FC75FD"/>
    <w:rsid w:val="00FD1305"/>
    <w:rsid w:val="00FD1ADA"/>
    <w:rsid w:val="00FD37FD"/>
    <w:rsid w:val="00FD4719"/>
    <w:rsid w:val="00FE390E"/>
    <w:rsid w:val="00FE447B"/>
    <w:rsid w:val="00FE590D"/>
    <w:rsid w:val="00FF02A5"/>
    <w:rsid w:val="00FF1E3F"/>
    <w:rsid w:val="00FF263A"/>
    <w:rsid w:val="00FF3EC3"/>
    <w:rsid w:val="00FF4322"/>
    <w:rsid w:val="00FF55B3"/>
    <w:rsid w:val="00FF60C8"/>
    <w:rsid w:val="00FF6B27"/>
    <w:rsid w:val="2BFD4176"/>
    <w:rsid w:val="323D4BE2"/>
    <w:rsid w:val="37B279B3"/>
    <w:rsid w:val="3F1263C6"/>
    <w:rsid w:val="620F6D54"/>
    <w:rsid w:val="65083052"/>
    <w:rsid w:val="65B456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37192A5"/>
  <w15:docId w15:val="{ACB078F8-3DBD-49A3-80D4-7D1A76A8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58C"/>
    <w:rPr>
      <w:rFonts w:eastAsia="PMingLiU"/>
      <w:sz w:val="24"/>
      <w:szCs w:val="24"/>
      <w:lang w:eastAsia="zh-TW"/>
    </w:rPr>
  </w:style>
  <w:style w:type="paragraph" w:styleId="Heading1">
    <w:name w:val="heading 1"/>
    <w:basedOn w:val="Normal"/>
    <w:next w:val="Normal"/>
    <w:link w:val="Heading1Char"/>
    <w:qFormat/>
    <w:rsid w:val="00D5658C"/>
    <w:pPr>
      <w:keepNext/>
      <w:keepLines/>
      <w:widowControl w:val="0"/>
      <w:numPr>
        <w:numId w:val="1"/>
      </w:numPr>
      <w:spacing w:line="360" w:lineRule="exact"/>
      <w:jc w:val="both"/>
      <w:outlineLvl w:val="0"/>
    </w:pPr>
    <w:rPr>
      <w:rFonts w:ascii="宋体" w:eastAsia="宋体" w:hAnsi="宋体"/>
      <w:b/>
      <w:bCs/>
      <w:kern w:val="44"/>
      <w:lang w:eastAsia="zh-CN"/>
    </w:rPr>
  </w:style>
  <w:style w:type="paragraph" w:styleId="Heading2">
    <w:name w:val="heading 2"/>
    <w:basedOn w:val="Normal"/>
    <w:next w:val="Normal"/>
    <w:qFormat/>
    <w:rsid w:val="00D5658C"/>
    <w:pPr>
      <w:keepNext/>
      <w:keepLines/>
      <w:widowControl w:val="0"/>
      <w:spacing w:before="260" w:after="260" w:line="416" w:lineRule="auto"/>
      <w:jc w:val="both"/>
      <w:outlineLvl w:val="1"/>
    </w:pPr>
    <w:rPr>
      <w:rFonts w:ascii="Arial" w:eastAsia="黑体" w:hAnsi="Arial"/>
      <w:b/>
      <w:bCs/>
      <w:kern w:val="2"/>
      <w:sz w:val="32"/>
      <w:szCs w:val="32"/>
      <w:lang w:eastAsia="zh-CN"/>
    </w:rPr>
  </w:style>
  <w:style w:type="paragraph" w:styleId="Heading3">
    <w:name w:val="heading 3"/>
    <w:basedOn w:val="Normal"/>
    <w:next w:val="Normal"/>
    <w:qFormat/>
    <w:rsid w:val="00D5658C"/>
    <w:pPr>
      <w:keepNext/>
      <w:keepLines/>
      <w:widowControl w:val="0"/>
      <w:spacing w:before="260" w:after="260" w:line="416" w:lineRule="auto"/>
      <w:jc w:val="both"/>
      <w:outlineLvl w:val="2"/>
    </w:pPr>
    <w:rPr>
      <w:rFonts w:eastAsia="宋体"/>
      <w:b/>
      <w:bCs/>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semiHidden/>
    <w:rsid w:val="00D5658C"/>
    <w:rPr>
      <w:b/>
      <w:bCs/>
    </w:rPr>
  </w:style>
  <w:style w:type="paragraph" w:styleId="CommentText">
    <w:name w:val="annotation text"/>
    <w:basedOn w:val="Normal"/>
    <w:link w:val="CommentTextChar"/>
    <w:rsid w:val="00D5658C"/>
  </w:style>
  <w:style w:type="paragraph" w:styleId="TOC7">
    <w:name w:val="toc 7"/>
    <w:basedOn w:val="Normal"/>
    <w:next w:val="Normal"/>
    <w:uiPriority w:val="39"/>
    <w:rsid w:val="00D5658C"/>
    <w:pPr>
      <w:widowControl w:val="0"/>
      <w:ind w:left="1260"/>
    </w:pPr>
    <w:rPr>
      <w:rFonts w:eastAsia="宋体"/>
      <w:kern w:val="2"/>
      <w:sz w:val="18"/>
      <w:szCs w:val="18"/>
      <w:lang w:eastAsia="zh-CN"/>
    </w:rPr>
  </w:style>
  <w:style w:type="paragraph" w:styleId="Index8">
    <w:name w:val="index 8"/>
    <w:basedOn w:val="Normal"/>
    <w:next w:val="Normal"/>
    <w:semiHidden/>
    <w:rsid w:val="00D5658C"/>
    <w:pPr>
      <w:widowControl w:val="0"/>
      <w:ind w:leftChars="1400" w:left="1400"/>
      <w:jc w:val="both"/>
    </w:pPr>
    <w:rPr>
      <w:rFonts w:eastAsia="宋体"/>
      <w:kern w:val="2"/>
      <w:sz w:val="21"/>
      <w:szCs w:val="20"/>
      <w:lang w:eastAsia="zh-CN"/>
    </w:rPr>
  </w:style>
  <w:style w:type="paragraph" w:styleId="Index5">
    <w:name w:val="index 5"/>
    <w:basedOn w:val="Normal"/>
    <w:next w:val="Normal"/>
    <w:semiHidden/>
    <w:rsid w:val="00D5658C"/>
    <w:pPr>
      <w:widowControl w:val="0"/>
      <w:ind w:leftChars="800" w:left="800"/>
      <w:jc w:val="both"/>
    </w:pPr>
    <w:rPr>
      <w:rFonts w:eastAsia="宋体"/>
      <w:kern w:val="2"/>
      <w:sz w:val="21"/>
      <w:szCs w:val="20"/>
      <w:lang w:eastAsia="zh-CN"/>
    </w:rPr>
  </w:style>
  <w:style w:type="paragraph" w:styleId="DocumentMap">
    <w:name w:val="Document Map"/>
    <w:basedOn w:val="Normal"/>
    <w:semiHidden/>
    <w:rsid w:val="00D5658C"/>
    <w:pPr>
      <w:widowControl w:val="0"/>
      <w:shd w:val="clear" w:color="auto" w:fill="000080"/>
      <w:jc w:val="both"/>
    </w:pPr>
    <w:rPr>
      <w:rFonts w:eastAsia="宋体"/>
      <w:kern w:val="2"/>
      <w:sz w:val="21"/>
      <w:szCs w:val="20"/>
      <w:lang w:eastAsia="zh-CN"/>
    </w:rPr>
  </w:style>
  <w:style w:type="paragraph" w:styleId="Index6">
    <w:name w:val="index 6"/>
    <w:basedOn w:val="Normal"/>
    <w:next w:val="Normal"/>
    <w:semiHidden/>
    <w:rsid w:val="00D5658C"/>
    <w:pPr>
      <w:widowControl w:val="0"/>
      <w:ind w:leftChars="1000" w:left="1000"/>
      <w:jc w:val="both"/>
    </w:pPr>
    <w:rPr>
      <w:rFonts w:eastAsia="宋体"/>
      <w:kern w:val="2"/>
      <w:sz w:val="21"/>
      <w:szCs w:val="20"/>
      <w:lang w:eastAsia="zh-CN"/>
    </w:rPr>
  </w:style>
  <w:style w:type="paragraph" w:styleId="BodyText3">
    <w:name w:val="Body Text 3"/>
    <w:basedOn w:val="Normal"/>
    <w:rsid w:val="00D5658C"/>
    <w:pPr>
      <w:widowControl w:val="0"/>
      <w:spacing w:line="440" w:lineRule="exact"/>
      <w:jc w:val="both"/>
    </w:pPr>
    <w:rPr>
      <w:rFonts w:ascii="宋体" w:eastAsia="宋体" w:hAnsi="宋体"/>
      <w:color w:val="000000"/>
      <w:kern w:val="2"/>
      <w:szCs w:val="20"/>
      <w:lang w:eastAsia="zh-CN"/>
    </w:rPr>
  </w:style>
  <w:style w:type="paragraph" w:styleId="BodyText">
    <w:name w:val="Body Text"/>
    <w:basedOn w:val="Normal"/>
    <w:rsid w:val="00D5658C"/>
    <w:pPr>
      <w:widowControl w:val="0"/>
    </w:pPr>
    <w:rPr>
      <w:rFonts w:eastAsia="宋体"/>
      <w:kern w:val="2"/>
      <w:sz w:val="21"/>
      <w:szCs w:val="20"/>
      <w:lang w:eastAsia="zh-CN"/>
    </w:rPr>
  </w:style>
  <w:style w:type="paragraph" w:styleId="BodyTextIndent">
    <w:name w:val="Body Text Indent"/>
    <w:basedOn w:val="Normal"/>
    <w:rsid w:val="00D5658C"/>
    <w:pPr>
      <w:spacing w:after="120"/>
      <w:ind w:left="360"/>
    </w:pPr>
  </w:style>
  <w:style w:type="paragraph" w:styleId="ListBullet2">
    <w:name w:val="List Bullet 2"/>
    <w:basedOn w:val="Normal"/>
    <w:rsid w:val="00D5658C"/>
    <w:pPr>
      <w:widowControl w:val="0"/>
      <w:numPr>
        <w:numId w:val="2"/>
      </w:numPr>
      <w:jc w:val="both"/>
    </w:pPr>
    <w:rPr>
      <w:rFonts w:eastAsia="宋体"/>
      <w:kern w:val="2"/>
      <w:sz w:val="21"/>
      <w:szCs w:val="20"/>
      <w:lang w:eastAsia="zh-CN"/>
    </w:rPr>
  </w:style>
  <w:style w:type="paragraph" w:styleId="Index4">
    <w:name w:val="index 4"/>
    <w:basedOn w:val="Normal"/>
    <w:next w:val="Normal"/>
    <w:semiHidden/>
    <w:rsid w:val="00D5658C"/>
    <w:pPr>
      <w:widowControl w:val="0"/>
      <w:ind w:leftChars="600" w:left="600"/>
      <w:jc w:val="both"/>
    </w:pPr>
    <w:rPr>
      <w:rFonts w:eastAsia="宋体"/>
      <w:kern w:val="2"/>
      <w:sz w:val="21"/>
      <w:szCs w:val="20"/>
      <w:lang w:eastAsia="zh-CN"/>
    </w:rPr>
  </w:style>
  <w:style w:type="paragraph" w:styleId="TOC5">
    <w:name w:val="toc 5"/>
    <w:basedOn w:val="Normal"/>
    <w:next w:val="Normal"/>
    <w:uiPriority w:val="39"/>
    <w:rsid w:val="00D5658C"/>
    <w:pPr>
      <w:widowControl w:val="0"/>
      <w:ind w:left="840"/>
    </w:pPr>
    <w:rPr>
      <w:rFonts w:eastAsia="宋体"/>
      <w:kern w:val="2"/>
      <w:sz w:val="18"/>
      <w:szCs w:val="18"/>
      <w:lang w:eastAsia="zh-CN"/>
    </w:rPr>
  </w:style>
  <w:style w:type="paragraph" w:styleId="TOC3">
    <w:name w:val="toc 3"/>
    <w:basedOn w:val="Normal"/>
    <w:next w:val="Normal"/>
    <w:uiPriority w:val="39"/>
    <w:rsid w:val="00D5658C"/>
    <w:pPr>
      <w:widowControl w:val="0"/>
      <w:ind w:left="420"/>
    </w:pPr>
    <w:rPr>
      <w:rFonts w:eastAsia="宋体"/>
      <w:i/>
      <w:iCs/>
      <w:kern w:val="2"/>
      <w:sz w:val="20"/>
      <w:szCs w:val="20"/>
      <w:lang w:eastAsia="zh-CN"/>
    </w:rPr>
  </w:style>
  <w:style w:type="paragraph" w:styleId="TOC8">
    <w:name w:val="toc 8"/>
    <w:basedOn w:val="Normal"/>
    <w:next w:val="Normal"/>
    <w:uiPriority w:val="39"/>
    <w:rsid w:val="00D5658C"/>
    <w:pPr>
      <w:widowControl w:val="0"/>
      <w:ind w:left="1470"/>
    </w:pPr>
    <w:rPr>
      <w:rFonts w:eastAsia="宋体"/>
      <w:kern w:val="2"/>
      <w:sz w:val="18"/>
      <w:szCs w:val="18"/>
      <w:lang w:eastAsia="zh-CN"/>
    </w:rPr>
  </w:style>
  <w:style w:type="paragraph" w:styleId="Index3">
    <w:name w:val="index 3"/>
    <w:basedOn w:val="Normal"/>
    <w:next w:val="Normal"/>
    <w:semiHidden/>
    <w:rsid w:val="00D5658C"/>
    <w:pPr>
      <w:widowControl w:val="0"/>
      <w:ind w:leftChars="400" w:left="400"/>
      <w:jc w:val="both"/>
    </w:pPr>
    <w:rPr>
      <w:rFonts w:eastAsia="宋体"/>
      <w:kern w:val="2"/>
      <w:sz w:val="21"/>
      <w:szCs w:val="20"/>
      <w:lang w:eastAsia="zh-CN"/>
    </w:rPr>
  </w:style>
  <w:style w:type="paragraph" w:styleId="BodyTextIndent2">
    <w:name w:val="Body Text Indent 2"/>
    <w:basedOn w:val="Normal"/>
    <w:rsid w:val="00D5658C"/>
    <w:pPr>
      <w:ind w:firstLine="547"/>
      <w:jc w:val="both"/>
    </w:pPr>
    <w:rPr>
      <w:rFonts w:ascii="Arial" w:eastAsia="楷体_GB2312" w:hAnsi="Arial"/>
      <w:lang w:eastAsia="zh-CN"/>
    </w:rPr>
  </w:style>
  <w:style w:type="paragraph" w:styleId="BalloonText">
    <w:name w:val="Balloon Text"/>
    <w:basedOn w:val="Normal"/>
    <w:semiHidden/>
    <w:rsid w:val="00D5658C"/>
    <w:rPr>
      <w:rFonts w:ascii="Tahoma" w:hAnsi="Tahoma" w:cs="Tahoma"/>
      <w:sz w:val="16"/>
      <w:szCs w:val="16"/>
    </w:rPr>
  </w:style>
  <w:style w:type="paragraph" w:styleId="Footer">
    <w:name w:val="footer"/>
    <w:basedOn w:val="Normal"/>
    <w:link w:val="FooterChar"/>
    <w:uiPriority w:val="99"/>
    <w:rsid w:val="00D5658C"/>
    <w:pPr>
      <w:tabs>
        <w:tab w:val="center" w:pos="4320"/>
        <w:tab w:val="right" w:pos="8640"/>
      </w:tabs>
    </w:pPr>
  </w:style>
  <w:style w:type="paragraph" w:styleId="Header">
    <w:name w:val="header"/>
    <w:basedOn w:val="Normal"/>
    <w:rsid w:val="00D5658C"/>
    <w:pPr>
      <w:tabs>
        <w:tab w:val="center" w:pos="4320"/>
        <w:tab w:val="right" w:pos="8640"/>
      </w:tabs>
    </w:pPr>
  </w:style>
  <w:style w:type="paragraph" w:styleId="TOC1">
    <w:name w:val="toc 1"/>
    <w:basedOn w:val="Normal"/>
    <w:next w:val="Normal"/>
    <w:uiPriority w:val="39"/>
    <w:rsid w:val="00D5658C"/>
    <w:pPr>
      <w:widowControl w:val="0"/>
      <w:tabs>
        <w:tab w:val="left" w:pos="630"/>
        <w:tab w:val="right" w:leader="dot" w:pos="8636"/>
      </w:tabs>
      <w:spacing w:before="120" w:after="120"/>
    </w:pPr>
    <w:rPr>
      <w:rFonts w:eastAsia="楷体_GB2312"/>
      <w:b/>
      <w:bCs/>
      <w:caps/>
      <w:kern w:val="2"/>
      <w:szCs w:val="20"/>
      <w:lang w:eastAsia="zh-CN"/>
    </w:rPr>
  </w:style>
  <w:style w:type="paragraph" w:styleId="TOC4">
    <w:name w:val="toc 4"/>
    <w:basedOn w:val="Normal"/>
    <w:next w:val="Normal"/>
    <w:uiPriority w:val="39"/>
    <w:rsid w:val="00D5658C"/>
    <w:pPr>
      <w:widowControl w:val="0"/>
      <w:ind w:left="630"/>
    </w:pPr>
    <w:rPr>
      <w:rFonts w:eastAsia="宋体"/>
      <w:kern w:val="2"/>
      <w:sz w:val="18"/>
      <w:szCs w:val="18"/>
      <w:lang w:eastAsia="zh-CN"/>
    </w:rPr>
  </w:style>
  <w:style w:type="paragraph" w:styleId="IndexHeading">
    <w:name w:val="index heading"/>
    <w:basedOn w:val="Normal"/>
    <w:next w:val="Index1"/>
    <w:semiHidden/>
    <w:rsid w:val="00D5658C"/>
    <w:pPr>
      <w:widowControl w:val="0"/>
      <w:jc w:val="both"/>
    </w:pPr>
    <w:rPr>
      <w:rFonts w:eastAsia="宋体"/>
      <w:kern w:val="2"/>
      <w:sz w:val="21"/>
      <w:szCs w:val="20"/>
      <w:lang w:eastAsia="zh-CN"/>
    </w:rPr>
  </w:style>
  <w:style w:type="paragraph" w:styleId="Index1">
    <w:name w:val="index 1"/>
    <w:basedOn w:val="Normal"/>
    <w:next w:val="Normal"/>
    <w:semiHidden/>
    <w:rsid w:val="00D5658C"/>
    <w:pPr>
      <w:widowControl w:val="0"/>
      <w:jc w:val="both"/>
    </w:pPr>
    <w:rPr>
      <w:rFonts w:eastAsia="宋体"/>
      <w:kern w:val="2"/>
      <w:sz w:val="21"/>
      <w:szCs w:val="20"/>
      <w:lang w:eastAsia="zh-CN"/>
    </w:rPr>
  </w:style>
  <w:style w:type="paragraph" w:styleId="TOC6">
    <w:name w:val="toc 6"/>
    <w:basedOn w:val="Normal"/>
    <w:next w:val="Normal"/>
    <w:uiPriority w:val="39"/>
    <w:rsid w:val="00D5658C"/>
    <w:pPr>
      <w:widowControl w:val="0"/>
      <w:ind w:left="1050"/>
    </w:pPr>
    <w:rPr>
      <w:rFonts w:eastAsia="宋体"/>
      <w:kern w:val="2"/>
      <w:sz w:val="18"/>
      <w:szCs w:val="18"/>
      <w:lang w:eastAsia="zh-CN"/>
    </w:rPr>
  </w:style>
  <w:style w:type="paragraph" w:styleId="BodyTextIndent3">
    <w:name w:val="Body Text Indent 3"/>
    <w:basedOn w:val="Normal"/>
    <w:rsid w:val="00D5658C"/>
    <w:pPr>
      <w:widowControl w:val="0"/>
      <w:spacing w:before="156" w:line="300" w:lineRule="auto"/>
      <w:ind w:leftChars="249" w:left="523" w:firstLine="2"/>
      <w:jc w:val="both"/>
    </w:pPr>
    <w:rPr>
      <w:rFonts w:eastAsia="宋体"/>
      <w:kern w:val="2"/>
      <w:szCs w:val="20"/>
      <w:lang w:eastAsia="zh-CN"/>
    </w:rPr>
  </w:style>
  <w:style w:type="paragraph" w:styleId="Index7">
    <w:name w:val="index 7"/>
    <w:basedOn w:val="Normal"/>
    <w:next w:val="Normal"/>
    <w:semiHidden/>
    <w:rsid w:val="00D5658C"/>
    <w:pPr>
      <w:widowControl w:val="0"/>
      <w:ind w:leftChars="1200" w:left="1200"/>
      <w:jc w:val="both"/>
    </w:pPr>
    <w:rPr>
      <w:rFonts w:eastAsia="宋体"/>
      <w:kern w:val="2"/>
      <w:sz w:val="21"/>
      <w:szCs w:val="20"/>
      <w:lang w:eastAsia="zh-CN"/>
    </w:rPr>
  </w:style>
  <w:style w:type="paragraph" w:styleId="Index9">
    <w:name w:val="index 9"/>
    <w:basedOn w:val="Normal"/>
    <w:next w:val="Normal"/>
    <w:semiHidden/>
    <w:rsid w:val="00D5658C"/>
    <w:pPr>
      <w:widowControl w:val="0"/>
      <w:ind w:leftChars="1600" w:left="1600"/>
      <w:jc w:val="both"/>
    </w:pPr>
    <w:rPr>
      <w:rFonts w:eastAsia="宋体"/>
      <w:kern w:val="2"/>
      <w:sz w:val="21"/>
      <w:szCs w:val="20"/>
      <w:lang w:eastAsia="zh-CN"/>
    </w:rPr>
  </w:style>
  <w:style w:type="paragraph" w:styleId="TOC2">
    <w:name w:val="toc 2"/>
    <w:basedOn w:val="Normal"/>
    <w:next w:val="Normal"/>
    <w:uiPriority w:val="39"/>
    <w:rsid w:val="00D5658C"/>
    <w:pPr>
      <w:widowControl w:val="0"/>
      <w:ind w:left="210"/>
    </w:pPr>
    <w:rPr>
      <w:rFonts w:eastAsia="宋体"/>
      <w:smallCaps/>
      <w:kern w:val="2"/>
      <w:sz w:val="20"/>
      <w:szCs w:val="20"/>
      <w:lang w:eastAsia="zh-CN"/>
    </w:rPr>
  </w:style>
  <w:style w:type="paragraph" w:styleId="TOC9">
    <w:name w:val="toc 9"/>
    <w:basedOn w:val="Normal"/>
    <w:next w:val="Normal"/>
    <w:uiPriority w:val="39"/>
    <w:rsid w:val="00D5658C"/>
    <w:pPr>
      <w:widowControl w:val="0"/>
      <w:ind w:left="1680"/>
    </w:pPr>
    <w:rPr>
      <w:rFonts w:eastAsia="宋体"/>
      <w:kern w:val="2"/>
      <w:sz w:val="18"/>
      <w:szCs w:val="18"/>
      <w:lang w:eastAsia="zh-CN"/>
    </w:rPr>
  </w:style>
  <w:style w:type="paragraph" w:styleId="BodyText2">
    <w:name w:val="Body Text 2"/>
    <w:basedOn w:val="Normal"/>
    <w:rsid w:val="00D5658C"/>
    <w:pPr>
      <w:widowControl w:val="0"/>
      <w:spacing w:beforeLines="50" w:line="300" w:lineRule="auto"/>
      <w:jc w:val="both"/>
    </w:pPr>
    <w:rPr>
      <w:rFonts w:eastAsia="宋体"/>
      <w:kern w:val="2"/>
      <w:szCs w:val="20"/>
      <w:lang w:eastAsia="zh-CN"/>
    </w:rPr>
  </w:style>
  <w:style w:type="paragraph" w:styleId="Index2">
    <w:name w:val="index 2"/>
    <w:basedOn w:val="Normal"/>
    <w:next w:val="Normal"/>
    <w:semiHidden/>
    <w:rsid w:val="00D5658C"/>
    <w:pPr>
      <w:widowControl w:val="0"/>
      <w:ind w:leftChars="200" w:left="200"/>
      <w:jc w:val="both"/>
    </w:pPr>
    <w:rPr>
      <w:rFonts w:eastAsia="宋体"/>
      <w:kern w:val="2"/>
      <w:sz w:val="21"/>
      <w:szCs w:val="20"/>
      <w:lang w:eastAsia="zh-CN"/>
    </w:rPr>
  </w:style>
  <w:style w:type="character" w:styleId="PageNumber">
    <w:name w:val="page number"/>
    <w:basedOn w:val="DefaultParagraphFont"/>
    <w:rsid w:val="00D5658C"/>
  </w:style>
  <w:style w:type="character" w:styleId="Hyperlink">
    <w:name w:val="Hyperlink"/>
    <w:uiPriority w:val="99"/>
    <w:rsid w:val="00D5658C"/>
    <w:rPr>
      <w:color w:val="0000FF"/>
      <w:u w:val="single"/>
    </w:rPr>
  </w:style>
  <w:style w:type="character" w:styleId="CommentReference">
    <w:name w:val="annotation reference"/>
    <w:rsid w:val="00D5658C"/>
    <w:rPr>
      <w:sz w:val="21"/>
      <w:szCs w:val="21"/>
    </w:rPr>
  </w:style>
  <w:style w:type="table" w:styleId="TableGrid">
    <w:name w:val="Table Grid"/>
    <w:basedOn w:val="TableNormal"/>
    <w:rsid w:val="00D5658C"/>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D5658C"/>
    <w:pPr>
      <w:spacing w:after="160" w:line="240" w:lineRule="exact"/>
    </w:pPr>
    <w:rPr>
      <w:rFonts w:ascii="Verdana" w:eastAsia="Times New Roman" w:hAnsi="Verdana"/>
      <w:sz w:val="20"/>
      <w:szCs w:val="20"/>
      <w:lang w:eastAsia="en-US"/>
    </w:rPr>
  </w:style>
  <w:style w:type="paragraph" w:customStyle="1" w:styleId="headingKaiTiGB2312">
    <w:name w:val="heading+ KaiTi_GB2312"/>
    <w:basedOn w:val="Normal"/>
    <w:rsid w:val="00D5658C"/>
    <w:rPr>
      <w:rFonts w:ascii="楷体_GB2312" w:eastAsia="楷体_GB2312" w:hAnsi="宋体"/>
      <w:b/>
      <w:bCs/>
      <w:kern w:val="2"/>
      <w:sz w:val="44"/>
      <w:szCs w:val="44"/>
      <w:lang w:eastAsia="zh-CN"/>
    </w:rPr>
  </w:style>
  <w:style w:type="paragraph" w:customStyle="1" w:styleId="FWBL1">
    <w:name w:val="FWB_L1"/>
    <w:basedOn w:val="Normal"/>
    <w:next w:val="FWBL2"/>
    <w:rsid w:val="00D5658C"/>
    <w:pPr>
      <w:keepNext/>
      <w:keepLines/>
      <w:numPr>
        <w:numId w:val="3"/>
      </w:numPr>
      <w:spacing w:after="240"/>
      <w:outlineLvl w:val="0"/>
    </w:pPr>
    <w:rPr>
      <w:rFonts w:eastAsia="Times New Roman"/>
      <w:b/>
      <w:smallCaps/>
      <w:szCs w:val="20"/>
      <w:lang w:eastAsia="ko-KR"/>
    </w:rPr>
  </w:style>
  <w:style w:type="paragraph" w:customStyle="1" w:styleId="FWBL2">
    <w:name w:val="FWB_L2"/>
    <w:basedOn w:val="FWBL1"/>
    <w:rsid w:val="00D5658C"/>
    <w:pPr>
      <w:numPr>
        <w:ilvl w:val="1"/>
      </w:numPr>
      <w:jc w:val="both"/>
      <w:outlineLvl w:val="9"/>
    </w:pPr>
    <w:rPr>
      <w:b w:val="0"/>
      <w:smallCaps w:val="0"/>
    </w:rPr>
  </w:style>
  <w:style w:type="paragraph" w:customStyle="1" w:styleId="FWBL3">
    <w:name w:val="FWB_L3"/>
    <w:basedOn w:val="FWBL2"/>
    <w:rsid w:val="00D5658C"/>
    <w:pPr>
      <w:numPr>
        <w:ilvl w:val="2"/>
      </w:numPr>
      <w:tabs>
        <w:tab w:val="clear" w:pos="720"/>
      </w:tabs>
    </w:pPr>
  </w:style>
  <w:style w:type="paragraph" w:customStyle="1" w:styleId="FWBL4">
    <w:name w:val="FWB_L4"/>
    <w:basedOn w:val="FWBL3"/>
    <w:rsid w:val="00D5658C"/>
    <w:pPr>
      <w:numPr>
        <w:ilvl w:val="3"/>
      </w:numPr>
      <w:tabs>
        <w:tab w:val="clear" w:pos="629"/>
      </w:tabs>
    </w:pPr>
  </w:style>
  <w:style w:type="paragraph" w:customStyle="1" w:styleId="FWBL5">
    <w:name w:val="FWB_L5"/>
    <w:basedOn w:val="FWBL4"/>
    <w:rsid w:val="00D5658C"/>
    <w:pPr>
      <w:numPr>
        <w:ilvl w:val="4"/>
      </w:numPr>
      <w:tabs>
        <w:tab w:val="clear" w:pos="1440"/>
      </w:tabs>
    </w:pPr>
  </w:style>
  <w:style w:type="paragraph" w:customStyle="1" w:styleId="FWBL6">
    <w:name w:val="FWB_L6"/>
    <w:basedOn w:val="FWBL5"/>
    <w:rsid w:val="00D5658C"/>
    <w:pPr>
      <w:numPr>
        <w:ilvl w:val="5"/>
      </w:numPr>
      <w:tabs>
        <w:tab w:val="clear" w:pos="2160"/>
      </w:tabs>
    </w:pPr>
  </w:style>
  <w:style w:type="paragraph" w:customStyle="1" w:styleId="FWBL7">
    <w:name w:val="FWB_L7"/>
    <w:basedOn w:val="FWBL6"/>
    <w:rsid w:val="00D5658C"/>
    <w:pPr>
      <w:numPr>
        <w:ilvl w:val="6"/>
      </w:numPr>
      <w:tabs>
        <w:tab w:val="clear" w:pos="2880"/>
      </w:tabs>
    </w:pPr>
  </w:style>
  <w:style w:type="paragraph" w:customStyle="1" w:styleId="FWBL8">
    <w:name w:val="FWB_L8"/>
    <w:basedOn w:val="FWBL7"/>
    <w:rsid w:val="00D5658C"/>
    <w:pPr>
      <w:numPr>
        <w:ilvl w:val="7"/>
      </w:numPr>
      <w:tabs>
        <w:tab w:val="clear" w:pos="3600"/>
      </w:tabs>
    </w:pPr>
  </w:style>
  <w:style w:type="paragraph" w:customStyle="1" w:styleId="FWSL1">
    <w:name w:val="FWS_L1"/>
    <w:basedOn w:val="Normal"/>
    <w:next w:val="FWSL2"/>
    <w:rsid w:val="00D5658C"/>
    <w:pPr>
      <w:keepNext/>
      <w:keepLines/>
      <w:pageBreakBefore/>
      <w:numPr>
        <w:numId w:val="4"/>
      </w:numPr>
      <w:spacing w:after="240" w:line="480" w:lineRule="auto"/>
      <w:jc w:val="center"/>
      <w:outlineLvl w:val="0"/>
    </w:pPr>
    <w:rPr>
      <w:rFonts w:eastAsia="Times New Roman"/>
      <w:b/>
      <w:caps/>
      <w:szCs w:val="20"/>
      <w:lang w:eastAsia="en-US"/>
    </w:rPr>
  </w:style>
  <w:style w:type="paragraph" w:customStyle="1" w:styleId="FWSL2">
    <w:name w:val="FWS_L2"/>
    <w:basedOn w:val="FWSL1"/>
    <w:next w:val="FWSL3"/>
    <w:rsid w:val="00D5658C"/>
    <w:pPr>
      <w:numPr>
        <w:ilvl w:val="1"/>
      </w:numPr>
      <w:spacing w:line="240" w:lineRule="auto"/>
      <w:outlineLvl w:val="1"/>
    </w:pPr>
    <w:rPr>
      <w:caps w:val="0"/>
    </w:rPr>
  </w:style>
  <w:style w:type="paragraph" w:customStyle="1" w:styleId="FWSL3">
    <w:name w:val="FWS_L3"/>
    <w:basedOn w:val="FWSL2"/>
    <w:next w:val="FWSL5"/>
    <w:rsid w:val="00D5658C"/>
    <w:pPr>
      <w:numPr>
        <w:ilvl w:val="2"/>
      </w:numPr>
      <w:tabs>
        <w:tab w:val="clear" w:pos="0"/>
      </w:tabs>
      <w:jc w:val="left"/>
      <w:outlineLvl w:val="2"/>
    </w:pPr>
    <w:rPr>
      <w:smallCaps/>
    </w:rPr>
  </w:style>
  <w:style w:type="paragraph" w:customStyle="1" w:styleId="FWSL5">
    <w:name w:val="FWS_L5"/>
    <w:basedOn w:val="FWSL4"/>
    <w:rsid w:val="00D5658C"/>
    <w:pPr>
      <w:numPr>
        <w:ilvl w:val="3"/>
      </w:numPr>
    </w:pPr>
  </w:style>
  <w:style w:type="paragraph" w:customStyle="1" w:styleId="FWSL4">
    <w:name w:val="FWS_L4"/>
    <w:basedOn w:val="FWSL3"/>
    <w:rsid w:val="00D5658C"/>
    <w:pPr>
      <w:numPr>
        <w:ilvl w:val="4"/>
      </w:numPr>
      <w:jc w:val="both"/>
      <w:outlineLvl w:val="9"/>
    </w:pPr>
    <w:rPr>
      <w:b w:val="0"/>
      <w:smallCaps w:val="0"/>
    </w:rPr>
  </w:style>
  <w:style w:type="paragraph" w:customStyle="1" w:styleId="FWSL6">
    <w:name w:val="FWS_L6"/>
    <w:basedOn w:val="FWSL5"/>
    <w:rsid w:val="00D5658C"/>
    <w:pPr>
      <w:numPr>
        <w:ilvl w:val="5"/>
      </w:numPr>
    </w:pPr>
  </w:style>
  <w:style w:type="paragraph" w:customStyle="1" w:styleId="FWSL7">
    <w:name w:val="FWS_L7"/>
    <w:basedOn w:val="FWSL6"/>
    <w:rsid w:val="00D5658C"/>
    <w:pPr>
      <w:numPr>
        <w:ilvl w:val="6"/>
      </w:numPr>
      <w:tabs>
        <w:tab w:val="clear" w:pos="720"/>
      </w:tabs>
    </w:pPr>
  </w:style>
  <w:style w:type="paragraph" w:customStyle="1" w:styleId="FWSL8">
    <w:name w:val="FWS_L8"/>
    <w:basedOn w:val="FWSL7"/>
    <w:rsid w:val="00D5658C"/>
    <w:pPr>
      <w:numPr>
        <w:ilvl w:val="7"/>
      </w:numPr>
      <w:tabs>
        <w:tab w:val="clear" w:pos="1440"/>
      </w:tabs>
    </w:pPr>
  </w:style>
  <w:style w:type="paragraph" w:customStyle="1" w:styleId="FWSL9">
    <w:name w:val="FWS_L9"/>
    <w:basedOn w:val="FWSL8"/>
    <w:rsid w:val="00D5658C"/>
    <w:pPr>
      <w:numPr>
        <w:ilvl w:val="8"/>
      </w:numPr>
      <w:tabs>
        <w:tab w:val="clear" w:pos="2160"/>
      </w:tabs>
    </w:pPr>
  </w:style>
  <w:style w:type="paragraph" w:customStyle="1" w:styleId="CharCharCharChar">
    <w:name w:val="字元 字元 Char Char Char Char"/>
    <w:basedOn w:val="Normal"/>
    <w:rsid w:val="00D5658C"/>
    <w:pPr>
      <w:spacing w:after="160" w:line="240" w:lineRule="exact"/>
    </w:pPr>
    <w:rPr>
      <w:rFonts w:ascii="Verdana" w:eastAsia="Times New Roman" w:hAnsi="Verdana"/>
      <w:sz w:val="20"/>
      <w:szCs w:val="20"/>
      <w:lang w:eastAsia="en-US"/>
    </w:rPr>
  </w:style>
  <w:style w:type="paragraph" w:customStyle="1" w:styleId="dd">
    <w:name w:val="dd"/>
    <w:basedOn w:val="Heading1"/>
    <w:link w:val="ddChar"/>
    <w:rsid w:val="00D5658C"/>
    <w:pPr>
      <w:tabs>
        <w:tab w:val="clear" w:pos="3150"/>
        <w:tab w:val="left" w:pos="1260"/>
      </w:tabs>
      <w:ind w:left="0" w:firstLine="0"/>
      <w:jc w:val="center"/>
    </w:pPr>
    <w:rPr>
      <w:rFonts w:eastAsia="楷体_GB2312"/>
    </w:rPr>
  </w:style>
  <w:style w:type="paragraph" w:customStyle="1" w:styleId="ddd">
    <w:name w:val="ddd"/>
    <w:basedOn w:val="dd"/>
    <w:rsid w:val="001C67C4"/>
    <w:pPr>
      <w:tabs>
        <w:tab w:val="clear" w:pos="1260"/>
        <w:tab w:val="left" w:pos="3150"/>
      </w:tabs>
      <w:ind w:left="3150" w:hanging="420"/>
    </w:pPr>
  </w:style>
  <w:style w:type="paragraph" w:customStyle="1" w:styleId="FWBCont2">
    <w:name w:val="FWB Cont 2"/>
    <w:basedOn w:val="Normal"/>
    <w:rsid w:val="00D5658C"/>
    <w:pPr>
      <w:spacing w:after="240"/>
      <w:jc w:val="both"/>
    </w:pPr>
    <w:rPr>
      <w:rFonts w:eastAsia="宋体"/>
      <w:szCs w:val="20"/>
      <w:lang w:eastAsia="en-US"/>
    </w:rPr>
  </w:style>
  <w:style w:type="paragraph" w:customStyle="1" w:styleId="CharCharCharCharCharCharCharCharCharChar">
    <w:name w:val="Char Char Char Char Char Char Char Char Char Char"/>
    <w:basedOn w:val="Normal"/>
    <w:rsid w:val="00D5658C"/>
    <w:pPr>
      <w:spacing w:after="160" w:line="240" w:lineRule="exact"/>
    </w:pPr>
    <w:rPr>
      <w:rFonts w:ascii="Verdana" w:eastAsia="Times New Roman" w:hAnsi="Verdana"/>
      <w:sz w:val="20"/>
      <w:szCs w:val="20"/>
      <w:lang w:eastAsia="en-US"/>
    </w:rPr>
  </w:style>
  <w:style w:type="paragraph" w:customStyle="1" w:styleId="A1">
    <w:name w:val="A1"/>
    <w:basedOn w:val="ListBullet2"/>
    <w:rsid w:val="00D5658C"/>
    <w:pPr>
      <w:numPr>
        <w:numId w:val="0"/>
      </w:numPr>
      <w:tabs>
        <w:tab w:val="clear" w:pos="780"/>
        <w:tab w:val="left" w:pos="693"/>
      </w:tabs>
      <w:wordWrap w:val="0"/>
      <w:overflowPunct w:val="0"/>
      <w:spacing w:beforeLines="50" w:afterLines="50" w:line="380" w:lineRule="exact"/>
      <w:outlineLvl w:val="0"/>
    </w:pPr>
    <w:rPr>
      <w:rFonts w:eastAsia="楷体_GB2312"/>
      <w:b/>
      <w:sz w:val="24"/>
      <w:szCs w:val="24"/>
    </w:rPr>
  </w:style>
  <w:style w:type="paragraph" w:customStyle="1" w:styleId="-11">
    <w:name w:val="彩色列表 - 强调文字颜色 11"/>
    <w:basedOn w:val="Normal"/>
    <w:uiPriority w:val="34"/>
    <w:qFormat/>
    <w:rsid w:val="00D5658C"/>
    <w:pPr>
      <w:ind w:firstLineChars="200" w:firstLine="420"/>
    </w:pPr>
  </w:style>
  <w:style w:type="paragraph" w:customStyle="1" w:styleId="TOC10">
    <w:name w:val="TOC 标题1"/>
    <w:basedOn w:val="Heading1"/>
    <w:next w:val="Normal"/>
    <w:uiPriority w:val="39"/>
    <w:qFormat/>
    <w:rsid w:val="00D5658C"/>
    <w:pPr>
      <w:widowControl/>
      <w:numPr>
        <w:numId w:val="0"/>
      </w:numPr>
      <w:spacing w:before="480" w:line="276" w:lineRule="auto"/>
      <w:jc w:val="left"/>
      <w:outlineLvl w:val="9"/>
    </w:pPr>
    <w:rPr>
      <w:rFonts w:ascii="Cambria" w:hAnsi="Cambria"/>
      <w:color w:val="365F91"/>
      <w:kern w:val="0"/>
      <w:sz w:val="28"/>
      <w:szCs w:val="28"/>
    </w:rPr>
  </w:style>
  <w:style w:type="paragraph" w:customStyle="1" w:styleId="-110">
    <w:name w:val="彩色底纹 - 强调文字颜色 11"/>
    <w:hidden/>
    <w:uiPriority w:val="99"/>
    <w:semiHidden/>
    <w:rsid w:val="00D5658C"/>
    <w:rPr>
      <w:rFonts w:eastAsia="PMingLiU"/>
      <w:sz w:val="24"/>
      <w:szCs w:val="24"/>
      <w:lang w:eastAsia="zh-TW"/>
    </w:rPr>
  </w:style>
  <w:style w:type="paragraph" w:customStyle="1" w:styleId="1">
    <w:name w:val="修订1"/>
    <w:hidden/>
    <w:uiPriority w:val="99"/>
    <w:semiHidden/>
    <w:rsid w:val="00D5658C"/>
    <w:rPr>
      <w:rFonts w:eastAsia="PMingLiU"/>
      <w:sz w:val="24"/>
      <w:szCs w:val="24"/>
      <w:lang w:eastAsia="zh-TW"/>
    </w:rPr>
  </w:style>
  <w:style w:type="paragraph" w:customStyle="1" w:styleId="10">
    <w:name w:val="列出段落1"/>
    <w:basedOn w:val="Normal"/>
    <w:uiPriority w:val="34"/>
    <w:qFormat/>
    <w:rsid w:val="00D5658C"/>
    <w:pPr>
      <w:widowControl w:val="0"/>
      <w:ind w:firstLineChars="200" w:firstLine="420"/>
      <w:jc w:val="both"/>
    </w:pPr>
    <w:rPr>
      <w:rFonts w:eastAsia="宋体"/>
      <w:kern w:val="2"/>
      <w:sz w:val="21"/>
      <w:lang w:eastAsia="zh-CN"/>
    </w:rPr>
  </w:style>
  <w:style w:type="paragraph" w:customStyle="1" w:styleId="CharCharCharChar1">
    <w:name w:val="字元 字元 Char Char Char Char1"/>
    <w:basedOn w:val="Normal"/>
    <w:rsid w:val="00D5658C"/>
    <w:pPr>
      <w:spacing w:after="160" w:line="240" w:lineRule="exact"/>
    </w:pPr>
    <w:rPr>
      <w:rFonts w:ascii="Verdana" w:eastAsia="Times New Roman" w:hAnsi="Verdana"/>
      <w:sz w:val="20"/>
      <w:szCs w:val="20"/>
      <w:lang w:eastAsia="en-US"/>
    </w:rPr>
  </w:style>
  <w:style w:type="paragraph" w:customStyle="1" w:styleId="TOC20">
    <w:name w:val="TOC 标题2"/>
    <w:basedOn w:val="Heading1"/>
    <w:next w:val="Normal"/>
    <w:uiPriority w:val="39"/>
    <w:unhideWhenUsed/>
    <w:qFormat/>
    <w:rsid w:val="00D5658C"/>
    <w:pPr>
      <w:widowControl/>
      <w:numPr>
        <w:numId w:val="0"/>
      </w:numPr>
      <w:spacing w:before="480" w:line="276" w:lineRule="auto"/>
      <w:jc w:val="left"/>
      <w:outlineLvl w:val="9"/>
    </w:pPr>
    <w:rPr>
      <w:rFonts w:ascii="Cambria" w:hAnsi="Cambria"/>
      <w:color w:val="365F91"/>
      <w:kern w:val="0"/>
      <w:sz w:val="28"/>
      <w:szCs w:val="28"/>
    </w:rPr>
  </w:style>
  <w:style w:type="paragraph" w:customStyle="1" w:styleId="CharCharCharChar2">
    <w:name w:val="字元 字元 Char Char Char Char2"/>
    <w:basedOn w:val="Normal"/>
    <w:rsid w:val="00D5658C"/>
    <w:pPr>
      <w:spacing w:after="160" w:line="240" w:lineRule="exact"/>
    </w:pPr>
    <w:rPr>
      <w:rFonts w:ascii="Verdana" w:eastAsia="Times New Roman" w:hAnsi="Verdana"/>
      <w:sz w:val="20"/>
      <w:szCs w:val="20"/>
      <w:lang w:eastAsia="en-US"/>
    </w:rPr>
  </w:style>
  <w:style w:type="paragraph" w:customStyle="1" w:styleId="2">
    <w:name w:val="修订2"/>
    <w:hidden/>
    <w:uiPriority w:val="99"/>
    <w:unhideWhenUsed/>
    <w:rsid w:val="00D5658C"/>
    <w:rPr>
      <w:rFonts w:eastAsia="PMingLiU"/>
      <w:sz w:val="24"/>
      <w:szCs w:val="24"/>
      <w:lang w:eastAsia="zh-TW"/>
    </w:rPr>
  </w:style>
  <w:style w:type="character" w:customStyle="1" w:styleId="Heading1Char">
    <w:name w:val="Heading 1 Char"/>
    <w:link w:val="Heading1"/>
    <w:rsid w:val="00D5658C"/>
    <w:rPr>
      <w:rFonts w:ascii="宋体" w:eastAsia="宋体" w:hAnsi="宋体"/>
      <w:b/>
      <w:bCs/>
      <w:kern w:val="44"/>
      <w:sz w:val="24"/>
      <w:szCs w:val="24"/>
      <w:lang w:val="en-US" w:eastAsia="zh-CN" w:bidi="ar-SA"/>
    </w:rPr>
  </w:style>
  <w:style w:type="character" w:customStyle="1" w:styleId="ddChar">
    <w:name w:val="dd Char"/>
    <w:link w:val="dd"/>
    <w:rsid w:val="00D5658C"/>
    <w:rPr>
      <w:rFonts w:ascii="宋体" w:eastAsia="楷体_GB2312" w:hAnsi="宋体"/>
      <w:b/>
      <w:bCs/>
      <w:kern w:val="44"/>
      <w:sz w:val="24"/>
      <w:szCs w:val="24"/>
      <w:lang w:val="en-US" w:eastAsia="zh-CN" w:bidi="ar-SA"/>
    </w:rPr>
  </w:style>
  <w:style w:type="character" w:customStyle="1" w:styleId="FooterChar">
    <w:name w:val="Footer Char"/>
    <w:link w:val="Footer"/>
    <w:uiPriority w:val="99"/>
    <w:rsid w:val="00D5658C"/>
    <w:rPr>
      <w:rFonts w:eastAsia="PMingLiU"/>
      <w:sz w:val="24"/>
      <w:szCs w:val="24"/>
      <w:lang w:eastAsia="zh-TW"/>
    </w:rPr>
  </w:style>
  <w:style w:type="character" w:customStyle="1" w:styleId="CommentTextChar">
    <w:name w:val="Comment Text Char"/>
    <w:link w:val="CommentText"/>
    <w:rsid w:val="00D5658C"/>
    <w:rPr>
      <w:rFonts w:eastAsia="PMingLiU"/>
      <w:sz w:val="24"/>
      <w:szCs w:val="24"/>
      <w:lang w:eastAsia="zh-TW"/>
    </w:rPr>
  </w:style>
  <w:style w:type="paragraph" w:styleId="Revision">
    <w:name w:val="Revision"/>
    <w:hidden/>
    <w:uiPriority w:val="99"/>
    <w:unhideWhenUsed/>
    <w:rsid w:val="001C67C4"/>
    <w:rPr>
      <w:rFonts w:eastAsia="PMingLiU"/>
      <w:sz w:val="24"/>
      <w:szCs w:val="24"/>
      <w:lang w:eastAsia="zh-TW"/>
    </w:rPr>
  </w:style>
  <w:style w:type="paragraph" w:styleId="ListParagraph">
    <w:name w:val="List Paragraph"/>
    <w:basedOn w:val="Normal"/>
    <w:uiPriority w:val="99"/>
    <w:unhideWhenUsed/>
    <w:rsid w:val="00974CF6"/>
    <w:pPr>
      <w:ind w:firstLineChars="200" w:firstLine="420"/>
    </w:pPr>
  </w:style>
  <w:style w:type="character" w:styleId="PlaceholderText">
    <w:name w:val="Placeholder Text"/>
    <w:basedOn w:val="DefaultParagraphFont"/>
    <w:uiPriority w:val="99"/>
    <w:unhideWhenUsed/>
    <w:rsid w:val="00D379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718581">
      <w:bodyDiv w:val="1"/>
      <w:marLeft w:val="0"/>
      <w:marRight w:val="0"/>
      <w:marTop w:val="0"/>
      <w:marBottom w:val="0"/>
      <w:divBdr>
        <w:top w:val="none" w:sz="0" w:space="0" w:color="auto"/>
        <w:left w:val="none" w:sz="0" w:space="0" w:color="auto"/>
        <w:bottom w:val="none" w:sz="0" w:space="0" w:color="auto"/>
        <w:right w:val="none" w:sz="0" w:space="0" w:color="auto"/>
      </w:divBdr>
    </w:div>
    <w:div w:id="1254431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B1652D940423D82ED601C6180ECBA"/>
        <w:category>
          <w:name w:val="General"/>
          <w:gallery w:val="placeholder"/>
        </w:category>
        <w:types>
          <w:type w:val="bbPlcHdr"/>
        </w:types>
        <w:behaviors>
          <w:behavior w:val="content"/>
        </w:behaviors>
        <w:guid w:val="{A82A9163-E0C0-455B-9673-55B68F3312C0}"/>
      </w:docPartPr>
      <w:docPartBody>
        <w:p w:rsidR="002E2CDB" w:rsidRDefault="002E2CDB" w:rsidP="002E2CDB">
          <w:pPr>
            <w:pStyle w:val="04FB1652D940423D82ED601C6180ECBA"/>
          </w:pPr>
          <w:r w:rsidRPr="0097785A">
            <w:rPr>
              <w:rFonts w:asciiTheme="minorEastAsia" w:hAnsiTheme="minorEastAsia" w:hint="eastAsia"/>
              <w:sz w:val="24"/>
              <w:szCs w:val="24"/>
            </w:rPr>
            <w:t>苏福2016年第一期个人住房抵押贷款证券化项目</w:t>
          </w:r>
        </w:p>
      </w:docPartBody>
    </w:docPart>
    <w:docPart>
      <w:docPartPr>
        <w:name w:val="4C2452458C3042BF8B3DA544E105A1F0"/>
        <w:category>
          <w:name w:val="General"/>
          <w:gallery w:val="placeholder"/>
        </w:category>
        <w:types>
          <w:type w:val="bbPlcHdr"/>
        </w:types>
        <w:behaviors>
          <w:behavior w:val="content"/>
        </w:behaviors>
        <w:guid w:val="{D0055BA0-5752-436F-9B39-D7CE1D5F7838}"/>
      </w:docPartPr>
      <w:docPartBody>
        <w:p w:rsidR="002E2CDB" w:rsidRDefault="002E2CDB" w:rsidP="002E2CDB">
          <w:pPr>
            <w:pStyle w:val="4C2452458C3042BF8B3DA544E105A1F0"/>
          </w:pPr>
          <w:r w:rsidRPr="0097785A">
            <w:rPr>
              <w:rFonts w:asciiTheme="minorEastAsia" w:hAnsiTheme="minorEastAsia" w:hint="eastAsia"/>
              <w:sz w:val="24"/>
              <w:szCs w:val="24"/>
            </w:rPr>
            <w:t>苏福2016年第一期个人住房抵押贷款证券化项目</w:t>
          </w:r>
        </w:p>
      </w:docPartBody>
    </w:docPart>
    <w:docPart>
      <w:docPartPr>
        <w:name w:val="85730B54493D4F67A21ECEB70F0EB537"/>
        <w:category>
          <w:name w:val="General"/>
          <w:gallery w:val="placeholder"/>
        </w:category>
        <w:types>
          <w:type w:val="bbPlcHdr"/>
        </w:types>
        <w:behaviors>
          <w:behavior w:val="content"/>
        </w:behaviors>
        <w:guid w:val="{38F0DF8A-874C-4D83-9EBF-BE5B5A9B8A42}"/>
      </w:docPartPr>
      <w:docPartBody>
        <w:p w:rsidR="002E2CDB" w:rsidRDefault="002E2CDB" w:rsidP="002E2CDB">
          <w:pPr>
            <w:pStyle w:val="85730B54493D4F67A21ECEB70F0EB537"/>
          </w:pPr>
          <w:r w:rsidRPr="0097785A">
            <w:rPr>
              <w:rFonts w:asciiTheme="minorEastAsia" w:hAnsiTheme="minorEastAsia" w:hint="eastAsia"/>
              <w:sz w:val="24"/>
              <w:szCs w:val="24"/>
            </w:rPr>
            <w:t>苏福2016年第一期个人住房抵押贷款证券化项目</w:t>
          </w:r>
        </w:p>
      </w:docPartBody>
    </w:docPart>
    <w:docPart>
      <w:docPartPr>
        <w:name w:val="366A1F1992974558AE48040DE6C49DC1"/>
        <w:category>
          <w:name w:val="General"/>
          <w:gallery w:val="placeholder"/>
        </w:category>
        <w:types>
          <w:type w:val="bbPlcHdr"/>
        </w:types>
        <w:behaviors>
          <w:behavior w:val="content"/>
        </w:behaviors>
        <w:guid w:val="{5D30A1AE-7C3A-43A2-B041-0E9359FDF12A}"/>
      </w:docPartPr>
      <w:docPartBody>
        <w:p w:rsidR="002E2CDB" w:rsidRDefault="002E2CDB" w:rsidP="002E2CDB">
          <w:pPr>
            <w:pStyle w:val="366A1F1992974558AE48040DE6C49DC1"/>
          </w:pPr>
          <w:r w:rsidRPr="0097785A">
            <w:rPr>
              <w:rFonts w:asciiTheme="minorEastAsia" w:hAnsiTheme="minorEastAsia" w:hint="eastAsia"/>
              <w:sz w:val="24"/>
              <w:szCs w:val="24"/>
            </w:rPr>
            <w:t>苏福2016年第一期个人住房抵押贷款证券化项目</w:t>
          </w:r>
        </w:p>
      </w:docPartBody>
    </w:docPart>
    <w:docPart>
      <w:docPartPr>
        <w:name w:val="08DF24BB9A5A43B8B90DED529B7FED34"/>
        <w:category>
          <w:name w:val="General"/>
          <w:gallery w:val="placeholder"/>
        </w:category>
        <w:types>
          <w:type w:val="bbPlcHdr"/>
        </w:types>
        <w:behaviors>
          <w:behavior w:val="content"/>
        </w:behaviors>
        <w:guid w:val="{5CD9E865-7358-4D0F-87AB-FC4B2CF92E27}"/>
      </w:docPartPr>
      <w:docPartBody>
        <w:p w:rsidR="002E2CDB" w:rsidRDefault="002E2CDB" w:rsidP="002E2CDB">
          <w:pPr>
            <w:pStyle w:val="08DF24BB9A5A43B8B90DED529B7FED34"/>
          </w:pPr>
          <w:r w:rsidRPr="0097785A">
            <w:rPr>
              <w:rFonts w:asciiTheme="minorEastAsia" w:hAnsiTheme="minorEastAsia" w:hint="eastAsia"/>
              <w:sz w:val="24"/>
              <w:szCs w:val="24"/>
            </w:rPr>
            <w:t>苏福2016年第一期个人住房抵押贷款证券化项目</w:t>
          </w:r>
        </w:p>
      </w:docPartBody>
    </w:docPart>
    <w:docPart>
      <w:docPartPr>
        <w:name w:val="ED9168ACA6E34A26BB5B6A236C2BDA4E"/>
        <w:category>
          <w:name w:val="General"/>
          <w:gallery w:val="placeholder"/>
        </w:category>
        <w:types>
          <w:type w:val="bbPlcHdr"/>
        </w:types>
        <w:behaviors>
          <w:behavior w:val="content"/>
        </w:behaviors>
        <w:guid w:val="{B75FE13D-B1AC-464A-8B13-2CC78AAF6D69}"/>
      </w:docPartPr>
      <w:docPartBody>
        <w:p w:rsidR="002E2CDB" w:rsidRDefault="002E2CDB" w:rsidP="002E2CDB">
          <w:pPr>
            <w:pStyle w:val="ED9168ACA6E34A26BB5B6A236C2BDA4E"/>
          </w:pPr>
          <w:r w:rsidRPr="0097785A">
            <w:rPr>
              <w:rFonts w:asciiTheme="minorEastAsia" w:hAnsiTheme="minorEastAsia" w:hint="eastAsia"/>
              <w:sz w:val="24"/>
              <w:szCs w:val="24"/>
            </w:rPr>
            <w:t>苏福2016年第一期个人住房抵押贷款证券化项目</w:t>
          </w:r>
        </w:p>
      </w:docPartBody>
    </w:docPart>
    <w:docPart>
      <w:docPartPr>
        <w:name w:val="CD88702AF1114CAA81E45766775696D6"/>
        <w:category>
          <w:name w:val="General"/>
          <w:gallery w:val="placeholder"/>
        </w:category>
        <w:types>
          <w:type w:val="bbPlcHdr"/>
        </w:types>
        <w:behaviors>
          <w:behavior w:val="content"/>
        </w:behaviors>
        <w:guid w:val="{89E90BD8-FA95-487E-A18A-3311E715254B}"/>
      </w:docPartPr>
      <w:docPartBody>
        <w:p w:rsidR="002E2CDB" w:rsidRDefault="002E2CDB" w:rsidP="002E2CDB">
          <w:pPr>
            <w:pStyle w:val="CD88702AF1114CAA81E45766775696D6"/>
          </w:pPr>
          <w:r w:rsidRPr="0097785A">
            <w:rPr>
              <w:rFonts w:asciiTheme="minorEastAsia" w:hAnsiTheme="minorEastAsia" w:hint="eastAsia"/>
              <w:sz w:val="24"/>
              <w:szCs w:val="24"/>
            </w:rPr>
            <w:t>苏福2016年第一期个人住房抵押贷款证券化项目</w:t>
          </w:r>
        </w:p>
      </w:docPartBody>
    </w:docPart>
    <w:docPart>
      <w:docPartPr>
        <w:name w:val="EA5444A39A8F42FB81161AAB82D79681"/>
        <w:category>
          <w:name w:val="General"/>
          <w:gallery w:val="placeholder"/>
        </w:category>
        <w:types>
          <w:type w:val="bbPlcHdr"/>
        </w:types>
        <w:behaviors>
          <w:behavior w:val="content"/>
        </w:behaviors>
        <w:guid w:val="{5A1E62FC-E91E-4007-B559-D693C4607BB9}"/>
      </w:docPartPr>
      <w:docPartBody>
        <w:p w:rsidR="002E2CDB" w:rsidRDefault="002E2CDB" w:rsidP="002E2CDB">
          <w:pPr>
            <w:pStyle w:val="EA5444A39A8F42FB81161AAB82D79681"/>
          </w:pPr>
          <w:r w:rsidRPr="0097785A">
            <w:rPr>
              <w:rFonts w:asciiTheme="minorEastAsia" w:hAnsiTheme="minorEastAsia" w:hint="eastAsia"/>
              <w:sz w:val="24"/>
              <w:szCs w:val="24"/>
            </w:rPr>
            <w:t>苏福2016年第一期个人住房抵押贷款证券化项目</w:t>
          </w:r>
        </w:p>
      </w:docPartBody>
    </w:docPart>
    <w:docPart>
      <w:docPartPr>
        <w:name w:val="60039E2F19D24682ACEF56E2932F31EC"/>
        <w:category>
          <w:name w:val="General"/>
          <w:gallery w:val="placeholder"/>
        </w:category>
        <w:types>
          <w:type w:val="bbPlcHdr"/>
        </w:types>
        <w:behaviors>
          <w:behavior w:val="content"/>
        </w:behaviors>
        <w:guid w:val="{B4B9DDE3-8E56-4D42-9303-21727BA6BDE3}"/>
      </w:docPartPr>
      <w:docPartBody>
        <w:p w:rsidR="002E2CDB" w:rsidRDefault="002E2CDB" w:rsidP="002E2CDB">
          <w:pPr>
            <w:pStyle w:val="60039E2F19D24682ACEF56E2932F31EC"/>
          </w:pPr>
          <w:r w:rsidRPr="0097785A">
            <w:rPr>
              <w:rFonts w:asciiTheme="minorEastAsia" w:hAnsiTheme="minorEastAsia" w:hint="eastAsia"/>
              <w:sz w:val="24"/>
              <w:szCs w:val="24"/>
            </w:rPr>
            <w:t>苏福2016年第一期个人住房抵押贷款证券化项目</w:t>
          </w:r>
        </w:p>
      </w:docPartBody>
    </w:docPart>
    <w:docPart>
      <w:docPartPr>
        <w:name w:val="E350738CBAD44E78A30734338651819D"/>
        <w:category>
          <w:name w:val="General"/>
          <w:gallery w:val="placeholder"/>
        </w:category>
        <w:types>
          <w:type w:val="bbPlcHdr"/>
        </w:types>
        <w:behaviors>
          <w:behavior w:val="content"/>
        </w:behaviors>
        <w:guid w:val="{09EFD1D7-EEDA-4118-B1F7-2BB3FA6E3075}"/>
      </w:docPartPr>
      <w:docPartBody>
        <w:p w:rsidR="002E2CDB" w:rsidRDefault="002E2CDB" w:rsidP="002E2CDB">
          <w:pPr>
            <w:pStyle w:val="E350738CBAD44E78A30734338651819D"/>
          </w:pPr>
          <w:r w:rsidRPr="0097785A">
            <w:rPr>
              <w:rFonts w:asciiTheme="minorEastAsia" w:hAnsiTheme="minorEastAsia" w:hint="eastAsia"/>
              <w:sz w:val="24"/>
              <w:szCs w:val="24"/>
            </w:rPr>
            <w:t>苏福2016年第一期个人住房抵押贷款证券化项目</w:t>
          </w:r>
        </w:p>
      </w:docPartBody>
    </w:docPart>
    <w:docPart>
      <w:docPartPr>
        <w:name w:val="C9BCD6FA37A4471B8969622AFA65BC07"/>
        <w:category>
          <w:name w:val="General"/>
          <w:gallery w:val="placeholder"/>
        </w:category>
        <w:types>
          <w:type w:val="bbPlcHdr"/>
        </w:types>
        <w:behaviors>
          <w:behavior w:val="content"/>
        </w:behaviors>
        <w:guid w:val="{8C96152E-41F7-4768-B73D-D927E93AEEEF}"/>
      </w:docPartPr>
      <w:docPartBody>
        <w:p w:rsidR="00740A43" w:rsidRDefault="002E2CDB" w:rsidP="002E2CDB">
          <w:pPr>
            <w:pStyle w:val="C9BCD6FA37A4471B8969622AFA65BC07"/>
          </w:pPr>
          <w:r w:rsidRPr="0097785A">
            <w:rPr>
              <w:rFonts w:asciiTheme="minorEastAsia" w:hAnsiTheme="minorEastAsia" w:hint="eastAsia"/>
              <w:sz w:val="24"/>
              <w:szCs w:val="24"/>
            </w:rPr>
            <w:t>苏福2016年第一期个人住房抵押贷款证券化项目</w:t>
          </w:r>
        </w:p>
      </w:docPartBody>
    </w:docPart>
    <w:docPart>
      <w:docPartPr>
        <w:name w:val="6ABF93C9F7A54142B716E6530CEA9611"/>
        <w:category>
          <w:name w:val="General"/>
          <w:gallery w:val="placeholder"/>
        </w:category>
        <w:types>
          <w:type w:val="bbPlcHdr"/>
        </w:types>
        <w:behaviors>
          <w:behavior w:val="content"/>
        </w:behaviors>
        <w:guid w:val="{4F76D40E-C3CB-4CCB-87C8-2B4EF66D2500}"/>
      </w:docPartPr>
      <w:docPartBody>
        <w:p w:rsidR="00740A43" w:rsidRDefault="002E2CDB" w:rsidP="002E2CDB">
          <w:pPr>
            <w:pStyle w:val="6ABF93C9F7A54142B716E6530CEA9611"/>
          </w:pPr>
          <w:r w:rsidRPr="0097785A">
            <w:rPr>
              <w:rFonts w:asciiTheme="minorEastAsia" w:hAnsiTheme="minorEastAsia" w:hint="eastAsia"/>
              <w:sz w:val="24"/>
              <w:szCs w:val="24"/>
            </w:rPr>
            <w:t>苏福2016年第一期个人住房抵押贷款证券化项目</w:t>
          </w:r>
        </w:p>
      </w:docPartBody>
    </w:docPart>
    <w:docPart>
      <w:docPartPr>
        <w:name w:val="7C52A14EEAEE471EBFC39943EA2ABA00"/>
        <w:category>
          <w:name w:val="General"/>
          <w:gallery w:val="placeholder"/>
        </w:category>
        <w:types>
          <w:type w:val="bbPlcHdr"/>
        </w:types>
        <w:behaviors>
          <w:behavior w:val="content"/>
        </w:behaviors>
        <w:guid w:val="{669FD20F-7E49-4095-84CD-CCF3BD518C39}"/>
      </w:docPartPr>
      <w:docPartBody>
        <w:p w:rsidR="00740A43" w:rsidRDefault="002E2CDB" w:rsidP="002E2CDB">
          <w:pPr>
            <w:pStyle w:val="7C52A14EEAEE471EBFC39943EA2ABA00"/>
          </w:pPr>
          <w:r w:rsidRPr="0097785A">
            <w:rPr>
              <w:rFonts w:asciiTheme="minorEastAsia" w:hAnsiTheme="minorEastAsia" w:hint="eastAsia"/>
              <w:sz w:val="24"/>
              <w:szCs w:val="24"/>
            </w:rPr>
            <w:t>苏福2016年第一期个人住房抵押贷款证券化项目</w:t>
          </w:r>
        </w:p>
      </w:docPartBody>
    </w:docPart>
    <w:docPart>
      <w:docPartPr>
        <w:name w:val="E61B65928BF748EBA9A1D6C2806CB9D0"/>
        <w:category>
          <w:name w:val="General"/>
          <w:gallery w:val="placeholder"/>
        </w:category>
        <w:types>
          <w:type w:val="bbPlcHdr"/>
        </w:types>
        <w:behaviors>
          <w:behavior w:val="content"/>
        </w:behaviors>
        <w:guid w:val="{DB892F52-954F-498D-BF39-25BC286EDE29}"/>
      </w:docPartPr>
      <w:docPartBody>
        <w:p w:rsidR="00740A43" w:rsidRDefault="002E2CDB" w:rsidP="002E2CDB">
          <w:pPr>
            <w:pStyle w:val="E61B65928BF748EBA9A1D6C2806CB9D0"/>
          </w:pPr>
          <w:r w:rsidRPr="0097785A">
            <w:rPr>
              <w:rFonts w:asciiTheme="minorEastAsia" w:hAnsiTheme="minorEastAsia" w:hint="eastAsia"/>
              <w:sz w:val="24"/>
              <w:szCs w:val="24"/>
            </w:rPr>
            <w:t>苏福2016年第一期个人住房抵押贷款证券化项目</w:t>
          </w:r>
        </w:p>
      </w:docPartBody>
    </w:docPart>
    <w:docPart>
      <w:docPartPr>
        <w:name w:val="94090EF3A9624BE28E7F366F4A65BE21"/>
        <w:category>
          <w:name w:val="General"/>
          <w:gallery w:val="placeholder"/>
        </w:category>
        <w:types>
          <w:type w:val="bbPlcHdr"/>
        </w:types>
        <w:behaviors>
          <w:behavior w:val="content"/>
        </w:behaviors>
        <w:guid w:val="{08A40905-03D3-464F-B66F-1633F1539A67}"/>
      </w:docPartPr>
      <w:docPartBody>
        <w:p w:rsidR="00740A43" w:rsidRDefault="002E2CDB" w:rsidP="002E2CDB">
          <w:pPr>
            <w:pStyle w:val="94090EF3A9624BE28E7F366F4A65BE21"/>
          </w:pPr>
          <w:r w:rsidRPr="0097785A">
            <w:rPr>
              <w:rFonts w:asciiTheme="minorEastAsia" w:hAnsiTheme="minorEastAsia" w:hint="eastAsia"/>
              <w:sz w:val="24"/>
              <w:szCs w:val="24"/>
            </w:rPr>
            <w:t>苏福2016年第一期个人住房抵押贷款证券化项目</w:t>
          </w:r>
        </w:p>
      </w:docPartBody>
    </w:docPart>
    <w:docPart>
      <w:docPartPr>
        <w:name w:val="A0A76F2C4D3F4C74ACEB8BA750B42521"/>
        <w:category>
          <w:name w:val="General"/>
          <w:gallery w:val="placeholder"/>
        </w:category>
        <w:types>
          <w:type w:val="bbPlcHdr"/>
        </w:types>
        <w:behaviors>
          <w:behavior w:val="content"/>
        </w:behaviors>
        <w:guid w:val="{2CEB7D38-DA20-4B11-828C-ADB07132D08D}"/>
      </w:docPartPr>
      <w:docPartBody>
        <w:p w:rsidR="00740A43" w:rsidRDefault="002E2CDB" w:rsidP="002E2CDB">
          <w:pPr>
            <w:pStyle w:val="A0A76F2C4D3F4C74ACEB8BA750B42521"/>
          </w:pPr>
          <w:r w:rsidRPr="0097785A">
            <w:rPr>
              <w:rFonts w:asciiTheme="minorEastAsia" w:hAnsiTheme="minorEastAsia" w:hint="eastAsia"/>
              <w:sz w:val="24"/>
              <w:szCs w:val="24"/>
            </w:rPr>
            <w:t>苏福2016年第一期个人住房抵押贷款证券化项目</w:t>
          </w:r>
        </w:p>
      </w:docPartBody>
    </w:docPart>
    <w:docPart>
      <w:docPartPr>
        <w:name w:val="7195F4DB0EBE4226B1220B6DAA183545"/>
        <w:category>
          <w:name w:val="General"/>
          <w:gallery w:val="placeholder"/>
        </w:category>
        <w:types>
          <w:type w:val="bbPlcHdr"/>
        </w:types>
        <w:behaviors>
          <w:behavior w:val="content"/>
        </w:behaviors>
        <w:guid w:val="{36A0006F-F738-4281-ACC8-398806CEC272}"/>
      </w:docPartPr>
      <w:docPartBody>
        <w:p w:rsidR="00740A43" w:rsidRDefault="002E2CDB" w:rsidP="002E2CDB">
          <w:pPr>
            <w:pStyle w:val="7195F4DB0EBE4226B1220B6DAA183545"/>
          </w:pPr>
          <w:r w:rsidRPr="0097785A">
            <w:rPr>
              <w:rFonts w:asciiTheme="minorEastAsia" w:hAnsiTheme="minorEastAsia" w:hint="eastAsia"/>
              <w:sz w:val="24"/>
              <w:szCs w:val="24"/>
            </w:rPr>
            <w:t>苏福2016年第一期个人住房抵押贷款证券化项目</w:t>
          </w:r>
        </w:p>
      </w:docPartBody>
    </w:docPart>
    <w:docPart>
      <w:docPartPr>
        <w:name w:val="8D4F3AC1D5C84D22A9D1932B7CF4A896"/>
        <w:category>
          <w:name w:val="General"/>
          <w:gallery w:val="placeholder"/>
        </w:category>
        <w:types>
          <w:type w:val="bbPlcHdr"/>
        </w:types>
        <w:behaviors>
          <w:behavior w:val="content"/>
        </w:behaviors>
        <w:guid w:val="{BDF194C7-D023-45BE-857C-1C78B52D993B}"/>
      </w:docPartPr>
      <w:docPartBody>
        <w:p w:rsidR="00740A43" w:rsidRDefault="002E2CDB" w:rsidP="002E2CDB">
          <w:pPr>
            <w:pStyle w:val="8D4F3AC1D5C84D22A9D1932B7CF4A896"/>
          </w:pPr>
          <w:r w:rsidRPr="0097785A">
            <w:rPr>
              <w:rFonts w:asciiTheme="minorEastAsia" w:hAnsiTheme="minorEastAsia" w:hint="eastAsia"/>
              <w:sz w:val="24"/>
              <w:szCs w:val="24"/>
            </w:rPr>
            <w:t>苏福2016年第一期个人住房抵押贷款证券化项目</w:t>
          </w:r>
        </w:p>
      </w:docPartBody>
    </w:docPart>
    <w:docPart>
      <w:docPartPr>
        <w:name w:val="04F0E49BF2C34FF0B0073AC57F9FEC33"/>
        <w:category>
          <w:name w:val="General"/>
          <w:gallery w:val="placeholder"/>
        </w:category>
        <w:types>
          <w:type w:val="bbPlcHdr"/>
        </w:types>
        <w:behaviors>
          <w:behavior w:val="content"/>
        </w:behaviors>
        <w:guid w:val="{4A7A019F-135F-43DB-9E2E-AF17D577F415}"/>
      </w:docPartPr>
      <w:docPartBody>
        <w:p w:rsidR="00740A43" w:rsidRDefault="002E2CDB" w:rsidP="002E2CDB">
          <w:pPr>
            <w:pStyle w:val="04F0E49BF2C34FF0B0073AC57F9FEC33"/>
          </w:pPr>
          <w:r w:rsidRPr="0097785A">
            <w:rPr>
              <w:rFonts w:asciiTheme="minorEastAsia" w:hAnsiTheme="minorEastAsia" w:hint="eastAsia"/>
              <w:sz w:val="24"/>
              <w:szCs w:val="24"/>
            </w:rPr>
            <w:t>苏福2016年第一期个人住房抵押贷款证券化项目</w:t>
          </w:r>
        </w:p>
      </w:docPartBody>
    </w:docPart>
    <w:docPart>
      <w:docPartPr>
        <w:name w:val="D6055FCC09BB4F979E3D298B72595A9F"/>
        <w:category>
          <w:name w:val="General"/>
          <w:gallery w:val="placeholder"/>
        </w:category>
        <w:types>
          <w:type w:val="bbPlcHdr"/>
        </w:types>
        <w:behaviors>
          <w:behavior w:val="content"/>
        </w:behaviors>
        <w:guid w:val="{61FC5CA2-F409-4D7E-A1F0-D2E3733966E1}"/>
      </w:docPartPr>
      <w:docPartBody>
        <w:p w:rsidR="00740A43" w:rsidRDefault="002E2CDB" w:rsidP="002E2CDB">
          <w:pPr>
            <w:pStyle w:val="D6055FCC09BB4F979E3D298B72595A9F"/>
          </w:pPr>
          <w:r w:rsidRPr="0097785A">
            <w:rPr>
              <w:rFonts w:asciiTheme="minorEastAsia" w:hAnsiTheme="minorEastAsia" w:hint="eastAsia"/>
              <w:sz w:val="24"/>
              <w:szCs w:val="24"/>
            </w:rPr>
            <w:t>苏福2016年第一期个人住房抵押贷款证券化项目</w:t>
          </w:r>
        </w:p>
      </w:docPartBody>
    </w:docPart>
    <w:docPart>
      <w:docPartPr>
        <w:name w:val="9FC733F67979403ABF3AB88DB484565E"/>
        <w:category>
          <w:name w:val="General"/>
          <w:gallery w:val="placeholder"/>
        </w:category>
        <w:types>
          <w:type w:val="bbPlcHdr"/>
        </w:types>
        <w:behaviors>
          <w:behavior w:val="content"/>
        </w:behaviors>
        <w:guid w:val="{05DD123F-D38E-4A96-BA23-8A3AB3F3DA93}"/>
      </w:docPartPr>
      <w:docPartBody>
        <w:p w:rsidR="00740A43" w:rsidRDefault="002E2CDB" w:rsidP="002E2CDB">
          <w:pPr>
            <w:pStyle w:val="9FC733F67979403ABF3AB88DB484565E"/>
          </w:pPr>
          <w:r w:rsidRPr="0097785A">
            <w:rPr>
              <w:rFonts w:asciiTheme="minorEastAsia" w:hAnsiTheme="minorEastAsia" w:hint="eastAsia"/>
              <w:sz w:val="24"/>
              <w:szCs w:val="24"/>
            </w:rPr>
            <w:t>苏福2016年第一期个人住房抵押贷款证券化项目</w:t>
          </w:r>
        </w:p>
      </w:docPartBody>
    </w:docPart>
    <w:docPart>
      <w:docPartPr>
        <w:name w:val="08B085F99928490C9F4B03E2A5727CDF"/>
        <w:category>
          <w:name w:val="General"/>
          <w:gallery w:val="placeholder"/>
        </w:category>
        <w:types>
          <w:type w:val="bbPlcHdr"/>
        </w:types>
        <w:behaviors>
          <w:behavior w:val="content"/>
        </w:behaviors>
        <w:guid w:val="{038898C0-84CF-4B2B-AB5A-18FEB096C363}"/>
      </w:docPartPr>
      <w:docPartBody>
        <w:p w:rsidR="00740A43" w:rsidRDefault="002E2CDB" w:rsidP="002E2CDB">
          <w:pPr>
            <w:pStyle w:val="08B085F99928490C9F4B03E2A5727CDF1"/>
          </w:pPr>
          <w:r w:rsidRPr="00A71484">
            <w:rPr>
              <w:rFonts w:eastAsia="楷体_GB2312" w:hint="eastAsia"/>
            </w:rPr>
            <w:t>苏州银行股份有限公司</w:t>
          </w:r>
        </w:p>
      </w:docPartBody>
    </w:docPart>
    <w:docPart>
      <w:docPartPr>
        <w:name w:val="1F974DECB7984FC7B9E522157CCDB808"/>
        <w:category>
          <w:name w:val="General"/>
          <w:gallery w:val="placeholder"/>
        </w:category>
        <w:types>
          <w:type w:val="bbPlcHdr"/>
        </w:types>
        <w:behaviors>
          <w:behavior w:val="content"/>
        </w:behaviors>
        <w:guid w:val="{439015B8-6F13-4C8C-8C9E-8FD71A83BF1D}"/>
      </w:docPartPr>
      <w:docPartBody>
        <w:p w:rsidR="00740A43" w:rsidRDefault="002E2CDB" w:rsidP="002E2CDB">
          <w:pPr>
            <w:pStyle w:val="1F974DECB7984FC7B9E522157CCDB8081"/>
          </w:pPr>
          <w:r w:rsidRPr="00A71484">
            <w:rPr>
              <w:rFonts w:eastAsia="楷体_GB2312" w:hint="eastAsia"/>
            </w:rPr>
            <w:t>苏州银行股份有限公司</w:t>
          </w:r>
        </w:p>
      </w:docPartBody>
    </w:docPart>
    <w:docPart>
      <w:docPartPr>
        <w:name w:val="A84D6470DD1B4C29976059B3CABBA4B7"/>
        <w:category>
          <w:name w:val="General"/>
          <w:gallery w:val="placeholder"/>
        </w:category>
        <w:types>
          <w:type w:val="bbPlcHdr"/>
        </w:types>
        <w:behaviors>
          <w:behavior w:val="content"/>
        </w:behaviors>
        <w:guid w:val="{514C012A-C256-4DF7-B6F4-5D7635450334}"/>
      </w:docPartPr>
      <w:docPartBody>
        <w:p w:rsidR="00740A43" w:rsidRDefault="002E2CDB" w:rsidP="002E2CDB">
          <w:pPr>
            <w:pStyle w:val="A84D6470DD1B4C29976059B3CABBA4B71"/>
          </w:pPr>
          <w:r w:rsidRPr="00A71484">
            <w:rPr>
              <w:rFonts w:eastAsia="楷体_GB2312" w:hint="eastAsia"/>
              <w:b/>
              <w:kern w:val="0"/>
              <w:sz w:val="24"/>
              <w:szCs w:val="24"/>
              <w:lang w:eastAsia="zh-TW"/>
            </w:rPr>
            <w:t>苏州银行股份有限公司</w:t>
          </w:r>
        </w:p>
      </w:docPartBody>
    </w:docPart>
    <w:docPart>
      <w:docPartPr>
        <w:name w:val="9CA8349BE6E9413A8EC7B1EB623014DD"/>
        <w:category>
          <w:name w:val="General"/>
          <w:gallery w:val="placeholder"/>
        </w:category>
        <w:types>
          <w:type w:val="bbPlcHdr"/>
        </w:types>
        <w:behaviors>
          <w:behavior w:val="content"/>
        </w:behaviors>
        <w:guid w:val="{676B9C22-C401-49DA-AE25-FBA974994806}"/>
      </w:docPartPr>
      <w:docPartBody>
        <w:p w:rsidR="00740A43" w:rsidRDefault="002E2CDB" w:rsidP="002E2CDB">
          <w:pPr>
            <w:pStyle w:val="9CA8349BE6E9413A8EC7B1EB623014DD1"/>
          </w:pPr>
          <w:r w:rsidRPr="00CF781F">
            <w:rPr>
              <w:rFonts w:eastAsia="楷体_GB2312" w:hint="eastAsia"/>
              <w:sz w:val="28"/>
              <w:szCs w:val="28"/>
              <w:lang w:eastAsia="zh-CN"/>
            </w:rPr>
            <w:t>苏州银行股份有限公司</w:t>
          </w:r>
        </w:p>
      </w:docPartBody>
    </w:docPart>
    <w:docPart>
      <w:docPartPr>
        <w:name w:val="67FB23B9401F453E86F1B6D83B164CF9"/>
        <w:category>
          <w:name w:val="General"/>
          <w:gallery w:val="placeholder"/>
        </w:category>
        <w:types>
          <w:type w:val="bbPlcHdr"/>
        </w:types>
        <w:behaviors>
          <w:behavior w:val="content"/>
        </w:behaviors>
        <w:guid w:val="{9B1F390F-BEE1-4CA2-BEFC-6F5B39150585}"/>
      </w:docPartPr>
      <w:docPartBody>
        <w:p w:rsidR="00740A43" w:rsidRDefault="002E2CDB" w:rsidP="002E2CDB">
          <w:pPr>
            <w:pStyle w:val="67FB23B9401F453E86F1B6D83B164CF91"/>
          </w:pPr>
          <w:r w:rsidRPr="00A71484">
            <w:rPr>
              <w:rFonts w:eastAsia="楷体_GB2312" w:hint="eastAsia"/>
              <w:lang w:eastAsia="zh-CN"/>
            </w:rPr>
            <w:t>苏州银行股份有限公司</w:t>
          </w:r>
        </w:p>
      </w:docPartBody>
    </w:docPart>
    <w:docPart>
      <w:docPartPr>
        <w:name w:val="6B46A7BBA0D7494685328952768E9888"/>
        <w:category>
          <w:name w:val="General"/>
          <w:gallery w:val="placeholder"/>
        </w:category>
        <w:types>
          <w:type w:val="bbPlcHdr"/>
        </w:types>
        <w:behaviors>
          <w:behavior w:val="content"/>
        </w:behaviors>
        <w:guid w:val="{0BC1C8AB-FEDB-4538-922F-74815B554DC1}"/>
      </w:docPartPr>
      <w:docPartBody>
        <w:p w:rsidR="00740A43" w:rsidRDefault="002E2CDB" w:rsidP="002E2CDB">
          <w:pPr>
            <w:pStyle w:val="6B46A7BBA0D7494685328952768E98881"/>
          </w:pPr>
          <w:r w:rsidRPr="00A71484">
            <w:rPr>
              <w:rFonts w:eastAsia="楷体_GB2312" w:hint="eastAsia"/>
              <w:lang w:eastAsia="zh-CN"/>
            </w:rPr>
            <w:t>苏州银行股份有限公司</w:t>
          </w:r>
        </w:p>
      </w:docPartBody>
    </w:docPart>
    <w:docPart>
      <w:docPartPr>
        <w:name w:val="83E79F594D174A70AE09F838B2173D67"/>
        <w:category>
          <w:name w:val="General"/>
          <w:gallery w:val="placeholder"/>
        </w:category>
        <w:types>
          <w:type w:val="bbPlcHdr"/>
        </w:types>
        <w:behaviors>
          <w:behavior w:val="content"/>
        </w:behaviors>
        <w:guid w:val="{C30012F2-937B-43D6-B46A-C31B0B94C535}"/>
      </w:docPartPr>
      <w:docPartBody>
        <w:p w:rsidR="00740A43" w:rsidRDefault="002E2CDB" w:rsidP="002E2CDB">
          <w:pPr>
            <w:pStyle w:val="83E79F594D174A70AE09F838B2173D671"/>
          </w:pPr>
          <w:r w:rsidRPr="00A71484">
            <w:rPr>
              <w:rFonts w:eastAsia="楷体_GB2312" w:hint="eastAsia"/>
            </w:rPr>
            <w:t>苏州银行股份有限公司</w:t>
          </w:r>
        </w:p>
      </w:docPartBody>
    </w:docPart>
    <w:docPart>
      <w:docPartPr>
        <w:name w:val="FFA78DCFB4E141219D2CAD5637484C7E"/>
        <w:category>
          <w:name w:val="General"/>
          <w:gallery w:val="placeholder"/>
        </w:category>
        <w:types>
          <w:type w:val="bbPlcHdr"/>
        </w:types>
        <w:behaviors>
          <w:behavior w:val="content"/>
        </w:behaviors>
        <w:guid w:val="{EA6EDC7E-C700-488D-AFB2-8FF4E2385340}"/>
      </w:docPartPr>
      <w:docPartBody>
        <w:p w:rsidR="00740A43" w:rsidRDefault="002E2CDB" w:rsidP="002E2CDB">
          <w:pPr>
            <w:pStyle w:val="FFA78DCFB4E141219D2CAD5637484C7E1"/>
          </w:pPr>
          <w:r w:rsidRPr="00CF781F">
            <w:rPr>
              <w:rFonts w:eastAsia="楷体_GB2312" w:hint="eastAsia"/>
              <w:b/>
              <w:sz w:val="36"/>
              <w:szCs w:val="36"/>
              <w:lang w:eastAsia="zh-CN"/>
            </w:rPr>
            <w:t>苏州银行股份有限公司</w:t>
          </w:r>
        </w:p>
      </w:docPartBody>
    </w:docPart>
    <w:docPart>
      <w:docPartPr>
        <w:name w:val="15CC758695494ABC9CADB1586A78EC71"/>
        <w:category>
          <w:name w:val="General"/>
          <w:gallery w:val="placeholder"/>
        </w:category>
        <w:types>
          <w:type w:val="bbPlcHdr"/>
        </w:types>
        <w:behaviors>
          <w:behavior w:val="content"/>
        </w:behaviors>
        <w:guid w:val="{D6B958CF-A2B7-4869-8AFB-397E37FD7746}"/>
      </w:docPartPr>
      <w:docPartBody>
        <w:p w:rsidR="00740A43" w:rsidRDefault="002E2CDB" w:rsidP="002E2CDB">
          <w:pPr>
            <w:pStyle w:val="15CC758695494ABC9CADB1586A78EC711"/>
          </w:pPr>
          <w:r w:rsidRPr="00A71484">
            <w:rPr>
              <w:rFonts w:eastAsia="楷体_GB2312" w:hint="eastAsia"/>
            </w:rPr>
            <w:t>苏州银行股份有限公司</w:t>
          </w:r>
        </w:p>
      </w:docPartBody>
    </w:docPart>
    <w:docPart>
      <w:docPartPr>
        <w:name w:val="BEB38748A9A446B2BA6BE635FE89E6F5"/>
        <w:category>
          <w:name w:val="General"/>
          <w:gallery w:val="placeholder"/>
        </w:category>
        <w:types>
          <w:type w:val="bbPlcHdr"/>
        </w:types>
        <w:behaviors>
          <w:behavior w:val="content"/>
        </w:behaviors>
        <w:guid w:val="{538CEFCD-AC84-49EF-88F5-3987CDBD3EF9}"/>
      </w:docPartPr>
      <w:docPartBody>
        <w:p w:rsidR="00740A43" w:rsidRDefault="002E2CDB" w:rsidP="002E2CDB">
          <w:pPr>
            <w:pStyle w:val="BEB38748A9A446B2BA6BE635FE89E6F51"/>
          </w:pPr>
          <w:r w:rsidRPr="00A71484">
            <w:rPr>
              <w:rFonts w:eastAsia="楷体_GB2312" w:hint="eastAsia"/>
            </w:rPr>
            <w:t>苏州银行股份有限公司</w:t>
          </w:r>
        </w:p>
      </w:docPartBody>
    </w:docPart>
    <w:docPart>
      <w:docPartPr>
        <w:name w:val="D2D9FABD4B0D44C9A51EFB8E505A7238"/>
        <w:category>
          <w:name w:val="General"/>
          <w:gallery w:val="placeholder"/>
        </w:category>
        <w:types>
          <w:type w:val="bbPlcHdr"/>
        </w:types>
        <w:behaviors>
          <w:behavior w:val="content"/>
        </w:behaviors>
        <w:guid w:val="{676E0842-6274-47F6-90EF-552F3F162521}"/>
      </w:docPartPr>
      <w:docPartBody>
        <w:p w:rsidR="00740A43" w:rsidRDefault="002E2CDB" w:rsidP="002E2CDB">
          <w:pPr>
            <w:pStyle w:val="D2D9FABD4B0D44C9A51EFB8E505A72381"/>
          </w:pPr>
          <w:r w:rsidRPr="00A71484">
            <w:rPr>
              <w:rFonts w:eastAsia="楷体_GB2312" w:hint="eastAsia"/>
            </w:rPr>
            <w:t>苏州银行股份有限公司</w:t>
          </w:r>
        </w:p>
      </w:docPartBody>
    </w:docPart>
    <w:docPart>
      <w:docPartPr>
        <w:name w:val="2934477F17334B14A9851F8472C91AD5"/>
        <w:category>
          <w:name w:val="General"/>
          <w:gallery w:val="placeholder"/>
        </w:category>
        <w:types>
          <w:type w:val="bbPlcHdr"/>
        </w:types>
        <w:behaviors>
          <w:behavior w:val="content"/>
        </w:behaviors>
        <w:guid w:val="{D358E05F-C56C-4DCF-A87E-B04D706EFBD8}"/>
      </w:docPartPr>
      <w:docPartBody>
        <w:p w:rsidR="00740A43" w:rsidRDefault="002E2CDB" w:rsidP="002E2CDB">
          <w:pPr>
            <w:pStyle w:val="2934477F17334B14A9851F8472C91AD5"/>
          </w:pPr>
          <w:r w:rsidRPr="00157D46">
            <w:rPr>
              <w:rStyle w:val="PlaceholderText"/>
            </w:rPr>
            <w:t>Click here to enter text.</w:t>
          </w:r>
        </w:p>
      </w:docPartBody>
    </w:docPart>
    <w:docPart>
      <w:docPartPr>
        <w:name w:val="3236DD54A570421EBA1B2F33645CFDBF"/>
        <w:category>
          <w:name w:val="General"/>
          <w:gallery w:val="placeholder"/>
        </w:category>
        <w:types>
          <w:type w:val="bbPlcHdr"/>
        </w:types>
        <w:behaviors>
          <w:behavior w:val="content"/>
        </w:behaviors>
        <w:guid w:val="{1CAFA00F-AEEE-4AC3-AEA5-5214CAB8C9E6}"/>
      </w:docPartPr>
      <w:docPartBody>
        <w:p w:rsidR="00740A43" w:rsidRDefault="002E2CDB" w:rsidP="002E2CDB">
          <w:pPr>
            <w:pStyle w:val="3236DD54A570421EBA1B2F33645CFDBF"/>
          </w:pPr>
          <w:r w:rsidRPr="00157D46">
            <w:rPr>
              <w:rStyle w:val="PlaceholderText"/>
            </w:rPr>
            <w:t>Click here to enter text.</w:t>
          </w:r>
        </w:p>
      </w:docPartBody>
    </w:docPart>
    <w:docPart>
      <w:docPartPr>
        <w:name w:val="B6CD727F62FB4714AD25AE09A0A4A881"/>
        <w:category>
          <w:name w:val="General"/>
          <w:gallery w:val="placeholder"/>
        </w:category>
        <w:types>
          <w:type w:val="bbPlcHdr"/>
        </w:types>
        <w:behaviors>
          <w:behavior w:val="content"/>
        </w:behaviors>
        <w:guid w:val="{22E82395-FFE2-4B30-8B0F-5B82E2814BF1}"/>
      </w:docPartPr>
      <w:docPartBody>
        <w:p w:rsidR="00740A43" w:rsidRDefault="002E2CDB" w:rsidP="002E2CDB">
          <w:pPr>
            <w:pStyle w:val="B6CD727F62FB4714AD25AE09A0A4A881"/>
          </w:pPr>
          <w:r w:rsidRPr="00157D46">
            <w:rPr>
              <w:rStyle w:val="PlaceholderText"/>
            </w:rPr>
            <w:t>Click here to enter text.</w:t>
          </w:r>
        </w:p>
      </w:docPartBody>
    </w:docPart>
    <w:docPart>
      <w:docPartPr>
        <w:name w:val="F9A65D4E98074989B6DE9A04F7F17E65"/>
        <w:category>
          <w:name w:val="General"/>
          <w:gallery w:val="placeholder"/>
        </w:category>
        <w:types>
          <w:type w:val="bbPlcHdr"/>
        </w:types>
        <w:behaviors>
          <w:behavior w:val="content"/>
        </w:behaviors>
        <w:guid w:val="{A863D744-CD95-4EFB-889C-1B9F4A64A5B6}"/>
      </w:docPartPr>
      <w:docPartBody>
        <w:p w:rsidR="00740A43" w:rsidRDefault="002E2CDB" w:rsidP="002E2CDB">
          <w:pPr>
            <w:pStyle w:val="F9A65D4E98074989B6DE9A04F7F17E65"/>
          </w:pPr>
          <w:r w:rsidRPr="00157D46">
            <w:rPr>
              <w:rStyle w:val="PlaceholderText"/>
            </w:rPr>
            <w:t>Click here to enter text.</w:t>
          </w:r>
        </w:p>
      </w:docPartBody>
    </w:docPart>
    <w:docPart>
      <w:docPartPr>
        <w:name w:val="30F54AC228E94F898611FE694E07739B"/>
        <w:category>
          <w:name w:val="General"/>
          <w:gallery w:val="placeholder"/>
        </w:category>
        <w:types>
          <w:type w:val="bbPlcHdr"/>
        </w:types>
        <w:behaviors>
          <w:behavior w:val="content"/>
        </w:behaviors>
        <w:guid w:val="{92300D36-C1E3-4C7E-AB9C-FC1C01AC21D2}"/>
      </w:docPartPr>
      <w:docPartBody>
        <w:p w:rsidR="00740A43" w:rsidRDefault="002E2CDB" w:rsidP="002E2CDB">
          <w:pPr>
            <w:pStyle w:val="30F54AC228E94F898611FE694E07739B"/>
          </w:pPr>
          <w:r w:rsidRPr="00157D46">
            <w:rPr>
              <w:rStyle w:val="PlaceholderText"/>
            </w:rPr>
            <w:t>Click here to enter text.</w:t>
          </w:r>
        </w:p>
      </w:docPartBody>
    </w:docPart>
    <w:docPart>
      <w:docPartPr>
        <w:name w:val="EC0F1E9D22F64E3DA95698C597E64928"/>
        <w:category>
          <w:name w:val="General"/>
          <w:gallery w:val="placeholder"/>
        </w:category>
        <w:types>
          <w:type w:val="bbPlcHdr"/>
        </w:types>
        <w:behaviors>
          <w:behavior w:val="content"/>
        </w:behaviors>
        <w:guid w:val="{01958CFE-6614-459C-B946-2AB768A93548}"/>
      </w:docPartPr>
      <w:docPartBody>
        <w:p w:rsidR="00740A43" w:rsidRDefault="002E2CDB" w:rsidP="002E2CDB">
          <w:pPr>
            <w:pStyle w:val="EC0F1E9D22F64E3DA95698C597E64928"/>
          </w:pPr>
          <w:r w:rsidRPr="00157D46">
            <w:rPr>
              <w:rStyle w:val="PlaceholderText"/>
            </w:rPr>
            <w:t>Click here to enter text.</w:t>
          </w:r>
        </w:p>
      </w:docPartBody>
    </w:docPart>
    <w:docPart>
      <w:docPartPr>
        <w:name w:val="E6A17E1BBFF24F19B7EC7255C31F410C"/>
        <w:category>
          <w:name w:val="General"/>
          <w:gallery w:val="placeholder"/>
        </w:category>
        <w:types>
          <w:type w:val="bbPlcHdr"/>
        </w:types>
        <w:behaviors>
          <w:behavior w:val="content"/>
        </w:behaviors>
        <w:guid w:val="{FA2DD6FC-53F7-4A31-A37B-F9AE3534F50B}"/>
      </w:docPartPr>
      <w:docPartBody>
        <w:p w:rsidR="00740A43" w:rsidRDefault="002E2CDB" w:rsidP="002E2CDB">
          <w:pPr>
            <w:pStyle w:val="E6A17E1BBFF24F19B7EC7255C31F410C"/>
          </w:pPr>
          <w:r w:rsidRPr="00157D46">
            <w:rPr>
              <w:rStyle w:val="PlaceholderText"/>
            </w:rPr>
            <w:t>Click here to enter text.</w:t>
          </w:r>
        </w:p>
      </w:docPartBody>
    </w:docPart>
    <w:docPart>
      <w:docPartPr>
        <w:name w:val="E6F849B9055644FF9E534E5F5B619865"/>
        <w:category>
          <w:name w:val="General"/>
          <w:gallery w:val="placeholder"/>
        </w:category>
        <w:types>
          <w:type w:val="bbPlcHdr"/>
        </w:types>
        <w:behaviors>
          <w:behavior w:val="content"/>
        </w:behaviors>
        <w:guid w:val="{D18A43A3-38D2-4318-A7BF-64B1ABD47862}"/>
      </w:docPartPr>
      <w:docPartBody>
        <w:p w:rsidR="00740A43" w:rsidRDefault="002E2CDB" w:rsidP="002E2CDB">
          <w:pPr>
            <w:pStyle w:val="E6F849B9055644FF9E534E5F5B619865"/>
          </w:pPr>
          <w:r w:rsidRPr="00157D46">
            <w:rPr>
              <w:rStyle w:val="PlaceholderText"/>
            </w:rPr>
            <w:t>Click here to enter text.</w:t>
          </w:r>
        </w:p>
      </w:docPartBody>
    </w:docPart>
    <w:docPart>
      <w:docPartPr>
        <w:name w:val="761E112CB799415892D49E37466A01E5"/>
        <w:category>
          <w:name w:val="General"/>
          <w:gallery w:val="placeholder"/>
        </w:category>
        <w:types>
          <w:type w:val="bbPlcHdr"/>
        </w:types>
        <w:behaviors>
          <w:behavior w:val="content"/>
        </w:behaviors>
        <w:guid w:val="{D72ED8CE-C43C-4D13-B2CF-D4B016321699}"/>
      </w:docPartPr>
      <w:docPartBody>
        <w:p w:rsidR="00740A43" w:rsidRDefault="002E2CDB" w:rsidP="002E2CDB">
          <w:pPr>
            <w:pStyle w:val="761E112CB799415892D49E37466A01E5"/>
          </w:pPr>
          <w:r w:rsidRPr="00157D46">
            <w:rPr>
              <w:rStyle w:val="PlaceholderText"/>
            </w:rPr>
            <w:t>Click here to enter text.</w:t>
          </w:r>
        </w:p>
      </w:docPartBody>
    </w:docPart>
    <w:docPart>
      <w:docPartPr>
        <w:name w:val="1E3AC0F9969448429A439ED9362B81A9"/>
        <w:category>
          <w:name w:val="General"/>
          <w:gallery w:val="placeholder"/>
        </w:category>
        <w:types>
          <w:type w:val="bbPlcHdr"/>
        </w:types>
        <w:behaviors>
          <w:behavior w:val="content"/>
        </w:behaviors>
        <w:guid w:val="{8EE9893C-DAA4-4BC9-936D-6D8C8FF79670}"/>
      </w:docPartPr>
      <w:docPartBody>
        <w:p w:rsidR="00740A43" w:rsidRDefault="002E2CDB" w:rsidP="002E2CDB">
          <w:pPr>
            <w:pStyle w:val="1E3AC0F9969448429A439ED9362B81A9"/>
          </w:pPr>
          <w:r w:rsidRPr="00157D46">
            <w:rPr>
              <w:rStyle w:val="PlaceholderText"/>
            </w:rPr>
            <w:t>Click here to enter text.</w:t>
          </w:r>
        </w:p>
      </w:docPartBody>
    </w:docPart>
    <w:docPart>
      <w:docPartPr>
        <w:name w:val="AC02C6C9ECCF4505AA03598A363616DB"/>
        <w:category>
          <w:name w:val="General"/>
          <w:gallery w:val="placeholder"/>
        </w:category>
        <w:types>
          <w:type w:val="bbPlcHdr"/>
        </w:types>
        <w:behaviors>
          <w:behavior w:val="content"/>
        </w:behaviors>
        <w:guid w:val="{128E9982-1055-457E-9D38-BFBDB3795EFD}"/>
      </w:docPartPr>
      <w:docPartBody>
        <w:p w:rsidR="00740A43" w:rsidRDefault="002E2CDB" w:rsidP="002E2CDB">
          <w:pPr>
            <w:pStyle w:val="AC02C6C9ECCF4505AA03598A363616DB"/>
          </w:pPr>
          <w:r w:rsidRPr="00157D46">
            <w:rPr>
              <w:rStyle w:val="PlaceholderText"/>
            </w:rPr>
            <w:t>Click here to enter text.</w:t>
          </w:r>
        </w:p>
      </w:docPartBody>
    </w:docPart>
    <w:docPart>
      <w:docPartPr>
        <w:name w:val="ABFA086B327348B9AF687F7D0138AC64"/>
        <w:category>
          <w:name w:val="General"/>
          <w:gallery w:val="placeholder"/>
        </w:category>
        <w:types>
          <w:type w:val="bbPlcHdr"/>
        </w:types>
        <w:behaviors>
          <w:behavior w:val="content"/>
        </w:behaviors>
        <w:guid w:val="{A83A588B-F0B2-4591-B88B-9D6639229DB5}"/>
      </w:docPartPr>
      <w:docPartBody>
        <w:p w:rsidR="00740A43" w:rsidRDefault="002E2CDB" w:rsidP="002E2CDB">
          <w:pPr>
            <w:pStyle w:val="ABFA086B327348B9AF687F7D0138AC64"/>
          </w:pPr>
          <w:r w:rsidRPr="00157D46">
            <w:rPr>
              <w:rStyle w:val="PlaceholderText"/>
            </w:rPr>
            <w:t>Click here to enter text.</w:t>
          </w:r>
        </w:p>
      </w:docPartBody>
    </w:docPart>
    <w:docPart>
      <w:docPartPr>
        <w:name w:val="20101DD8C916464E9737F6FF5362AE92"/>
        <w:category>
          <w:name w:val="General"/>
          <w:gallery w:val="placeholder"/>
        </w:category>
        <w:types>
          <w:type w:val="bbPlcHdr"/>
        </w:types>
        <w:behaviors>
          <w:behavior w:val="content"/>
        </w:behaviors>
        <w:guid w:val="{D5273567-80B1-490D-81AE-C9FFABB06E17}"/>
      </w:docPartPr>
      <w:docPartBody>
        <w:p w:rsidR="00740A43" w:rsidRDefault="002E2CDB" w:rsidP="002E2CDB">
          <w:pPr>
            <w:pStyle w:val="20101DD8C916464E9737F6FF5362AE92"/>
          </w:pPr>
          <w:r w:rsidRPr="00157D46">
            <w:rPr>
              <w:rStyle w:val="PlaceholderText"/>
            </w:rPr>
            <w:t>Click here to enter text.</w:t>
          </w:r>
        </w:p>
      </w:docPartBody>
    </w:docPart>
    <w:docPart>
      <w:docPartPr>
        <w:name w:val="D339C4AC89A042B9A6B4D6D1E3BAC6CD"/>
        <w:category>
          <w:name w:val="General"/>
          <w:gallery w:val="placeholder"/>
        </w:category>
        <w:types>
          <w:type w:val="bbPlcHdr"/>
        </w:types>
        <w:behaviors>
          <w:behavior w:val="content"/>
        </w:behaviors>
        <w:guid w:val="{797E6F76-BECC-450A-B250-AB77FCDC05B6}"/>
      </w:docPartPr>
      <w:docPartBody>
        <w:p w:rsidR="00740A43" w:rsidRDefault="002E2CDB" w:rsidP="002E2CDB">
          <w:pPr>
            <w:pStyle w:val="D339C4AC89A042B9A6B4D6D1E3BAC6CD"/>
          </w:pPr>
          <w:r w:rsidRPr="00157D46">
            <w:rPr>
              <w:rStyle w:val="PlaceholderText"/>
            </w:rPr>
            <w:t>Click here to enter text.</w:t>
          </w:r>
        </w:p>
      </w:docPartBody>
    </w:docPart>
    <w:docPart>
      <w:docPartPr>
        <w:name w:val="0169C113D74A46BEACD3EE71ACC42E29"/>
        <w:category>
          <w:name w:val="General"/>
          <w:gallery w:val="placeholder"/>
        </w:category>
        <w:types>
          <w:type w:val="bbPlcHdr"/>
        </w:types>
        <w:behaviors>
          <w:behavior w:val="content"/>
        </w:behaviors>
        <w:guid w:val="{892A66B0-C3CB-46DB-8019-77D02CC7E9EA}"/>
      </w:docPartPr>
      <w:docPartBody>
        <w:p w:rsidR="00740A43" w:rsidRDefault="002E2CDB" w:rsidP="002E2CDB">
          <w:pPr>
            <w:pStyle w:val="0169C113D74A46BEACD3EE71ACC42E29"/>
          </w:pPr>
          <w:r w:rsidRPr="00157D46">
            <w:rPr>
              <w:rStyle w:val="PlaceholderText"/>
            </w:rPr>
            <w:t>Click here to enter text.</w:t>
          </w:r>
        </w:p>
      </w:docPartBody>
    </w:docPart>
    <w:docPart>
      <w:docPartPr>
        <w:name w:val="E2E7703E8D174B46A5A95AFF23B3D9CE"/>
        <w:category>
          <w:name w:val="General"/>
          <w:gallery w:val="placeholder"/>
        </w:category>
        <w:types>
          <w:type w:val="bbPlcHdr"/>
        </w:types>
        <w:behaviors>
          <w:behavior w:val="content"/>
        </w:behaviors>
        <w:guid w:val="{8DF9F143-5B24-421E-BAE4-DCD6C179B259}"/>
      </w:docPartPr>
      <w:docPartBody>
        <w:p w:rsidR="00740A43" w:rsidRDefault="002E2CDB" w:rsidP="002E2CDB">
          <w:pPr>
            <w:pStyle w:val="E2E7703E8D174B46A5A95AFF23B3D9CE"/>
          </w:pPr>
          <w:r w:rsidRPr="00157D46">
            <w:rPr>
              <w:rStyle w:val="PlaceholderText"/>
            </w:rPr>
            <w:t>Click here to enter text.</w:t>
          </w:r>
        </w:p>
      </w:docPartBody>
    </w:docPart>
    <w:docPart>
      <w:docPartPr>
        <w:name w:val="100636A5FE3C4ACBBC37283C22EA51DB"/>
        <w:category>
          <w:name w:val="General"/>
          <w:gallery w:val="placeholder"/>
        </w:category>
        <w:types>
          <w:type w:val="bbPlcHdr"/>
        </w:types>
        <w:behaviors>
          <w:behavior w:val="content"/>
        </w:behaviors>
        <w:guid w:val="{7238B8B5-B5EA-40B0-BB80-FD65E6DB44A9}"/>
      </w:docPartPr>
      <w:docPartBody>
        <w:p w:rsidR="00740A43" w:rsidRDefault="002E2CDB" w:rsidP="002E2CDB">
          <w:pPr>
            <w:pStyle w:val="100636A5FE3C4ACBBC37283C22EA51DB"/>
          </w:pPr>
          <w:r w:rsidRPr="00157D46">
            <w:rPr>
              <w:rStyle w:val="PlaceholderText"/>
            </w:rPr>
            <w:t>Click here to enter text.</w:t>
          </w:r>
        </w:p>
      </w:docPartBody>
    </w:docPart>
    <w:docPart>
      <w:docPartPr>
        <w:name w:val="A39924DD6C164970A8A0A5B6CEEC2EB2"/>
        <w:category>
          <w:name w:val="General"/>
          <w:gallery w:val="placeholder"/>
        </w:category>
        <w:types>
          <w:type w:val="bbPlcHdr"/>
        </w:types>
        <w:behaviors>
          <w:behavior w:val="content"/>
        </w:behaviors>
        <w:guid w:val="{A71EFA95-0969-4A3D-96D9-BCB9BF9E8AC6}"/>
      </w:docPartPr>
      <w:docPartBody>
        <w:p w:rsidR="00740A43" w:rsidRDefault="002E2CDB" w:rsidP="002E2CDB">
          <w:pPr>
            <w:pStyle w:val="A39924DD6C164970A8A0A5B6CEEC2EB2"/>
          </w:pPr>
          <w:r w:rsidRPr="00157D46">
            <w:rPr>
              <w:rStyle w:val="PlaceholderText"/>
            </w:rPr>
            <w:t>Click here to enter text.</w:t>
          </w:r>
        </w:p>
      </w:docPartBody>
    </w:docPart>
    <w:docPart>
      <w:docPartPr>
        <w:name w:val="E3932A49AED242F8BB045A627AC7C4E8"/>
        <w:category>
          <w:name w:val="General"/>
          <w:gallery w:val="placeholder"/>
        </w:category>
        <w:types>
          <w:type w:val="bbPlcHdr"/>
        </w:types>
        <w:behaviors>
          <w:behavior w:val="content"/>
        </w:behaviors>
        <w:guid w:val="{87CEF111-3006-41E5-AF66-95D0169879C6}"/>
      </w:docPartPr>
      <w:docPartBody>
        <w:p w:rsidR="00740A43" w:rsidRDefault="002E2CDB" w:rsidP="002E2CDB">
          <w:pPr>
            <w:pStyle w:val="E3932A49AED242F8BB045A627AC7C4E8"/>
          </w:pPr>
          <w:r w:rsidRPr="00157D46">
            <w:rPr>
              <w:rStyle w:val="PlaceholderText"/>
            </w:rPr>
            <w:t>Click here to enter text.</w:t>
          </w:r>
        </w:p>
      </w:docPartBody>
    </w:docPart>
    <w:docPart>
      <w:docPartPr>
        <w:name w:val="9FCC39975DE642DC83231BE2C94797AF"/>
        <w:category>
          <w:name w:val="General"/>
          <w:gallery w:val="placeholder"/>
        </w:category>
        <w:types>
          <w:type w:val="bbPlcHdr"/>
        </w:types>
        <w:behaviors>
          <w:behavior w:val="content"/>
        </w:behaviors>
        <w:guid w:val="{1CE76D74-9642-4317-9C13-2466E49BFEC1}"/>
      </w:docPartPr>
      <w:docPartBody>
        <w:p w:rsidR="00740A43" w:rsidRDefault="002E2CDB" w:rsidP="002E2CDB">
          <w:pPr>
            <w:pStyle w:val="9FCC39975DE642DC83231BE2C94797AF"/>
          </w:pPr>
          <w:r w:rsidRPr="0057316E">
            <w:rPr>
              <w:rStyle w:val="PlaceholderText"/>
            </w:rPr>
            <w:t>Click here to enter text.</w:t>
          </w:r>
        </w:p>
      </w:docPartBody>
    </w:docPart>
    <w:docPart>
      <w:docPartPr>
        <w:name w:val="FA17C3365EFE4C51A3525F96E6286410"/>
        <w:category>
          <w:name w:val="General"/>
          <w:gallery w:val="placeholder"/>
        </w:category>
        <w:types>
          <w:type w:val="bbPlcHdr"/>
        </w:types>
        <w:behaviors>
          <w:behavior w:val="content"/>
        </w:behaviors>
        <w:guid w:val="{4AF6459C-5E1D-42D1-AD45-1DA8CFEEEE99}"/>
      </w:docPartPr>
      <w:docPartBody>
        <w:p w:rsidR="00740A43" w:rsidRDefault="002E2CDB" w:rsidP="002E2CDB">
          <w:pPr>
            <w:pStyle w:val="FA17C3365EFE4C51A3525F96E6286410"/>
          </w:pPr>
          <w:r w:rsidRPr="0057316E">
            <w:rPr>
              <w:rStyle w:val="PlaceholderText"/>
            </w:rPr>
            <w:t>Click here to enter text.</w:t>
          </w:r>
        </w:p>
      </w:docPartBody>
    </w:docPart>
    <w:docPart>
      <w:docPartPr>
        <w:name w:val="D7DB51D596444E889C008C74415F6D70"/>
        <w:category>
          <w:name w:val="General"/>
          <w:gallery w:val="placeholder"/>
        </w:category>
        <w:types>
          <w:type w:val="bbPlcHdr"/>
        </w:types>
        <w:behaviors>
          <w:behavior w:val="content"/>
        </w:behaviors>
        <w:guid w:val="{3608CC82-8990-4AB4-BD03-6131180347CD}"/>
      </w:docPartPr>
      <w:docPartBody>
        <w:p w:rsidR="00740A43" w:rsidRDefault="002E2CDB" w:rsidP="002E2CDB">
          <w:pPr>
            <w:pStyle w:val="D7DB51D596444E889C008C74415F6D70"/>
          </w:pPr>
          <w:r w:rsidRPr="00157D46">
            <w:rPr>
              <w:rStyle w:val="PlaceholderText"/>
            </w:rPr>
            <w:t>Click here to enter text.</w:t>
          </w:r>
        </w:p>
      </w:docPartBody>
    </w:docPart>
    <w:docPart>
      <w:docPartPr>
        <w:name w:val="E326093A684149C79D9DFE99FAFD1A9C"/>
        <w:category>
          <w:name w:val="General"/>
          <w:gallery w:val="placeholder"/>
        </w:category>
        <w:types>
          <w:type w:val="bbPlcHdr"/>
        </w:types>
        <w:behaviors>
          <w:behavior w:val="content"/>
        </w:behaviors>
        <w:guid w:val="{61A63284-E75C-4529-943A-A2852C682C30}"/>
      </w:docPartPr>
      <w:docPartBody>
        <w:p w:rsidR="00740A43" w:rsidRDefault="002E2CDB" w:rsidP="002E2CDB">
          <w:pPr>
            <w:pStyle w:val="E326093A684149C79D9DFE99FAFD1A9C"/>
          </w:pPr>
          <w:r w:rsidRPr="00157D46">
            <w:rPr>
              <w:rStyle w:val="PlaceholderText"/>
            </w:rPr>
            <w:t>Click here to enter text.</w:t>
          </w:r>
        </w:p>
      </w:docPartBody>
    </w:docPart>
    <w:docPart>
      <w:docPartPr>
        <w:name w:val="CA16831C5D284FF391680300DE86408F"/>
        <w:category>
          <w:name w:val="General"/>
          <w:gallery w:val="placeholder"/>
        </w:category>
        <w:types>
          <w:type w:val="bbPlcHdr"/>
        </w:types>
        <w:behaviors>
          <w:behavior w:val="content"/>
        </w:behaviors>
        <w:guid w:val="{720448DD-6A4C-49D7-A637-6177B5D5744D}"/>
      </w:docPartPr>
      <w:docPartBody>
        <w:p w:rsidR="00740A43" w:rsidRDefault="002E2CDB" w:rsidP="002E2CDB">
          <w:pPr>
            <w:pStyle w:val="CA16831C5D284FF391680300DE86408F"/>
          </w:pPr>
          <w:r w:rsidRPr="00157D46">
            <w:rPr>
              <w:rStyle w:val="PlaceholderText"/>
            </w:rPr>
            <w:t>Click here to enter text.</w:t>
          </w:r>
        </w:p>
      </w:docPartBody>
    </w:docPart>
    <w:docPart>
      <w:docPartPr>
        <w:name w:val="60E74CD12B8C4F1997E7D8DCA6424733"/>
        <w:category>
          <w:name w:val="General"/>
          <w:gallery w:val="placeholder"/>
        </w:category>
        <w:types>
          <w:type w:val="bbPlcHdr"/>
        </w:types>
        <w:behaviors>
          <w:behavior w:val="content"/>
        </w:behaviors>
        <w:guid w:val="{A52A49B0-2DB3-4870-9C31-55B1A3299056}"/>
      </w:docPartPr>
      <w:docPartBody>
        <w:p w:rsidR="00740A43" w:rsidRDefault="002E2CDB" w:rsidP="002E2CDB">
          <w:pPr>
            <w:pStyle w:val="60E74CD12B8C4F1997E7D8DCA6424733"/>
          </w:pPr>
          <w:r w:rsidRPr="00157D46">
            <w:rPr>
              <w:rStyle w:val="PlaceholderText"/>
            </w:rPr>
            <w:t>Click here to enter text.</w:t>
          </w:r>
        </w:p>
      </w:docPartBody>
    </w:docPart>
    <w:docPart>
      <w:docPartPr>
        <w:name w:val="07C0455CB3ED457B9D64B6075416A915"/>
        <w:category>
          <w:name w:val="General"/>
          <w:gallery w:val="placeholder"/>
        </w:category>
        <w:types>
          <w:type w:val="bbPlcHdr"/>
        </w:types>
        <w:behaviors>
          <w:behavior w:val="content"/>
        </w:behaviors>
        <w:guid w:val="{82ED8A72-45FA-40E9-8A53-7BAAA7E78991}"/>
      </w:docPartPr>
      <w:docPartBody>
        <w:p w:rsidR="00740A43" w:rsidRDefault="002E2CDB" w:rsidP="002E2CDB">
          <w:pPr>
            <w:pStyle w:val="07C0455CB3ED457B9D64B6075416A915"/>
          </w:pPr>
          <w:r w:rsidRPr="00157D46">
            <w:rPr>
              <w:rStyle w:val="PlaceholderText"/>
            </w:rPr>
            <w:t>Click here to enter text.</w:t>
          </w:r>
        </w:p>
      </w:docPartBody>
    </w:docPart>
    <w:docPart>
      <w:docPartPr>
        <w:name w:val="CE59EB49FE9E4C52A2C22133B62E85A7"/>
        <w:category>
          <w:name w:val="General"/>
          <w:gallery w:val="placeholder"/>
        </w:category>
        <w:types>
          <w:type w:val="bbPlcHdr"/>
        </w:types>
        <w:behaviors>
          <w:behavior w:val="content"/>
        </w:behaviors>
        <w:guid w:val="{F533C5BB-44A9-495E-A093-1FB84A51D7A0}"/>
      </w:docPartPr>
      <w:docPartBody>
        <w:p w:rsidR="00740A43" w:rsidRDefault="002E2CDB" w:rsidP="002E2CDB">
          <w:pPr>
            <w:pStyle w:val="CE59EB49FE9E4C52A2C22133B62E85A7"/>
          </w:pPr>
          <w:r w:rsidRPr="0057316E">
            <w:rPr>
              <w:rStyle w:val="PlaceholderText"/>
            </w:rPr>
            <w:t>Click here to enter text.</w:t>
          </w:r>
        </w:p>
      </w:docPartBody>
    </w:docPart>
    <w:docPart>
      <w:docPartPr>
        <w:name w:val="9935F522635B4DCFB7835FE58C7811DF"/>
        <w:category>
          <w:name w:val="General"/>
          <w:gallery w:val="placeholder"/>
        </w:category>
        <w:types>
          <w:type w:val="bbPlcHdr"/>
        </w:types>
        <w:behaviors>
          <w:behavior w:val="content"/>
        </w:behaviors>
        <w:guid w:val="{4AFA0A1E-9C20-477F-92EE-1C1BE0DA6A7A}"/>
      </w:docPartPr>
      <w:docPartBody>
        <w:p w:rsidR="00740A43" w:rsidRDefault="002E2CDB" w:rsidP="002E2CDB">
          <w:pPr>
            <w:pStyle w:val="9935F522635B4DCFB7835FE58C7811DF"/>
          </w:pPr>
          <w:r w:rsidRPr="00157D46">
            <w:rPr>
              <w:rStyle w:val="PlaceholderText"/>
            </w:rPr>
            <w:t>Click here to enter text.</w:t>
          </w:r>
        </w:p>
      </w:docPartBody>
    </w:docPart>
    <w:docPart>
      <w:docPartPr>
        <w:name w:val="0381DFD08F3E42F69ABB58A0C6C7EDF2"/>
        <w:category>
          <w:name w:val="General"/>
          <w:gallery w:val="placeholder"/>
        </w:category>
        <w:types>
          <w:type w:val="bbPlcHdr"/>
        </w:types>
        <w:behaviors>
          <w:behavior w:val="content"/>
        </w:behaviors>
        <w:guid w:val="{904BFA55-74E7-4364-B08A-F4989BAB72DD}"/>
      </w:docPartPr>
      <w:docPartBody>
        <w:p w:rsidR="00740A43" w:rsidRDefault="002E2CDB" w:rsidP="002E2CDB">
          <w:pPr>
            <w:pStyle w:val="0381DFD08F3E42F69ABB58A0C6C7EDF2"/>
          </w:pPr>
          <w:r w:rsidRPr="00157D46">
            <w:rPr>
              <w:rStyle w:val="PlaceholderText"/>
            </w:rPr>
            <w:t>Click here to enter text.</w:t>
          </w:r>
        </w:p>
      </w:docPartBody>
    </w:docPart>
    <w:docPart>
      <w:docPartPr>
        <w:name w:val="492DE1A413634D79BEA263576F3AEB30"/>
        <w:category>
          <w:name w:val="General"/>
          <w:gallery w:val="placeholder"/>
        </w:category>
        <w:types>
          <w:type w:val="bbPlcHdr"/>
        </w:types>
        <w:behaviors>
          <w:behavior w:val="content"/>
        </w:behaviors>
        <w:guid w:val="{CB0182B9-CDEA-46BF-80D7-3028F1302349}"/>
      </w:docPartPr>
      <w:docPartBody>
        <w:p w:rsidR="00740A43" w:rsidRDefault="002E2CDB" w:rsidP="002E2CDB">
          <w:pPr>
            <w:pStyle w:val="492DE1A413634D79BEA263576F3AEB30"/>
          </w:pPr>
          <w:r w:rsidRPr="00157D46">
            <w:rPr>
              <w:rStyle w:val="PlaceholderText"/>
            </w:rPr>
            <w:t>Click here to enter text.</w:t>
          </w:r>
        </w:p>
      </w:docPartBody>
    </w:docPart>
    <w:docPart>
      <w:docPartPr>
        <w:name w:val="2603A77F72AE439D9272AE289F93AFDD"/>
        <w:category>
          <w:name w:val="General"/>
          <w:gallery w:val="placeholder"/>
        </w:category>
        <w:types>
          <w:type w:val="bbPlcHdr"/>
        </w:types>
        <w:behaviors>
          <w:behavior w:val="content"/>
        </w:behaviors>
        <w:guid w:val="{850CD8A6-F188-48B0-A1DA-82F3E6AE0982}"/>
      </w:docPartPr>
      <w:docPartBody>
        <w:p w:rsidR="00740A43" w:rsidRDefault="002E2CDB" w:rsidP="002E2CDB">
          <w:pPr>
            <w:pStyle w:val="2603A77F72AE439D9272AE289F93AFDD"/>
          </w:pPr>
          <w:r w:rsidRPr="00157D46">
            <w:rPr>
              <w:rStyle w:val="PlaceholderText"/>
            </w:rPr>
            <w:t>Click here to enter text.</w:t>
          </w:r>
        </w:p>
      </w:docPartBody>
    </w:docPart>
    <w:docPart>
      <w:docPartPr>
        <w:name w:val="103739C7D4714C0D8BC57D28FC670B8B"/>
        <w:category>
          <w:name w:val="General"/>
          <w:gallery w:val="placeholder"/>
        </w:category>
        <w:types>
          <w:type w:val="bbPlcHdr"/>
        </w:types>
        <w:behaviors>
          <w:behavior w:val="content"/>
        </w:behaviors>
        <w:guid w:val="{B8AC7C36-A304-4DF1-8FAE-C03066C06C8F}"/>
      </w:docPartPr>
      <w:docPartBody>
        <w:p w:rsidR="00740A43" w:rsidRDefault="002E2CDB" w:rsidP="002E2CDB">
          <w:pPr>
            <w:pStyle w:val="103739C7D4714C0D8BC57D28FC670B8B"/>
          </w:pPr>
          <w:r w:rsidRPr="00157D46">
            <w:rPr>
              <w:rStyle w:val="PlaceholderText"/>
            </w:rPr>
            <w:t>Click here to enter text.</w:t>
          </w:r>
        </w:p>
      </w:docPartBody>
    </w:docPart>
    <w:docPart>
      <w:docPartPr>
        <w:name w:val="210E298AD9144EB5BC736B7D9C3C000F"/>
        <w:category>
          <w:name w:val="General"/>
          <w:gallery w:val="placeholder"/>
        </w:category>
        <w:types>
          <w:type w:val="bbPlcHdr"/>
        </w:types>
        <w:behaviors>
          <w:behavior w:val="content"/>
        </w:behaviors>
        <w:guid w:val="{48F040B2-4214-4C79-9D33-90AFFE75C65F}"/>
      </w:docPartPr>
      <w:docPartBody>
        <w:p w:rsidR="00740A43" w:rsidRDefault="002E2CDB" w:rsidP="002E2CDB">
          <w:pPr>
            <w:pStyle w:val="210E298AD9144EB5BC736B7D9C3C000F"/>
          </w:pPr>
          <w:r w:rsidRPr="0057316E">
            <w:rPr>
              <w:rStyle w:val="PlaceholderText"/>
            </w:rPr>
            <w:t>Click here to enter text.</w:t>
          </w:r>
        </w:p>
      </w:docPartBody>
    </w:docPart>
    <w:docPart>
      <w:docPartPr>
        <w:name w:val="3AE1916C6278439FB94B38671FC5CB30"/>
        <w:category>
          <w:name w:val="General"/>
          <w:gallery w:val="placeholder"/>
        </w:category>
        <w:types>
          <w:type w:val="bbPlcHdr"/>
        </w:types>
        <w:behaviors>
          <w:behavior w:val="content"/>
        </w:behaviors>
        <w:guid w:val="{B8DF915F-4E75-4E2B-BC04-E215B69F8044}"/>
      </w:docPartPr>
      <w:docPartBody>
        <w:p w:rsidR="00740A43" w:rsidRDefault="002E2CDB" w:rsidP="002E2CDB">
          <w:pPr>
            <w:pStyle w:val="3AE1916C6278439FB94B38671FC5CB30"/>
          </w:pPr>
          <w:r w:rsidRPr="0057316E">
            <w:rPr>
              <w:rStyle w:val="PlaceholderText"/>
            </w:rPr>
            <w:t>Click here to enter text.</w:t>
          </w:r>
        </w:p>
      </w:docPartBody>
    </w:docPart>
    <w:docPart>
      <w:docPartPr>
        <w:name w:val="5B4BD5B14F3744788EB35645CFFFDC26"/>
        <w:category>
          <w:name w:val="General"/>
          <w:gallery w:val="placeholder"/>
        </w:category>
        <w:types>
          <w:type w:val="bbPlcHdr"/>
        </w:types>
        <w:behaviors>
          <w:behavior w:val="content"/>
        </w:behaviors>
        <w:guid w:val="{3F47E346-000B-4DC8-96ED-96F95BA5AC09}"/>
      </w:docPartPr>
      <w:docPartBody>
        <w:p w:rsidR="00740A43" w:rsidRDefault="002E2CDB" w:rsidP="002E2CDB">
          <w:pPr>
            <w:pStyle w:val="5B4BD5B14F3744788EB35645CFFFDC26"/>
          </w:pPr>
          <w:r w:rsidRPr="0057316E">
            <w:rPr>
              <w:rStyle w:val="PlaceholderText"/>
            </w:rPr>
            <w:t>Click here to enter text.</w:t>
          </w:r>
        </w:p>
      </w:docPartBody>
    </w:docPart>
    <w:docPart>
      <w:docPartPr>
        <w:name w:val="377BCFF6D8DD4BEFAE0B5936A0E7D804"/>
        <w:category>
          <w:name w:val="General"/>
          <w:gallery w:val="placeholder"/>
        </w:category>
        <w:types>
          <w:type w:val="bbPlcHdr"/>
        </w:types>
        <w:behaviors>
          <w:behavior w:val="content"/>
        </w:behaviors>
        <w:guid w:val="{0433BC13-F5C9-4A8E-A196-CC74E5899664}"/>
      </w:docPartPr>
      <w:docPartBody>
        <w:p w:rsidR="00EF7AB4" w:rsidRDefault="00740A43" w:rsidP="00740A43">
          <w:pPr>
            <w:pStyle w:val="377BCFF6D8DD4BEFAE0B5936A0E7D804"/>
          </w:pPr>
          <w:r w:rsidRPr="00157D46">
            <w:rPr>
              <w:rStyle w:val="PlaceholderText"/>
            </w:rPr>
            <w:t>Click here to enter text.</w:t>
          </w:r>
        </w:p>
      </w:docPartBody>
    </w:docPart>
    <w:docPart>
      <w:docPartPr>
        <w:name w:val="841EC06282D24FF2A146FAEE5EE70198"/>
        <w:category>
          <w:name w:val="General"/>
          <w:gallery w:val="placeholder"/>
        </w:category>
        <w:types>
          <w:type w:val="bbPlcHdr"/>
        </w:types>
        <w:behaviors>
          <w:behavior w:val="content"/>
        </w:behaviors>
        <w:guid w:val="{6B77326A-3EFD-4559-B2DF-679BDB6EEAE3}"/>
      </w:docPartPr>
      <w:docPartBody>
        <w:p w:rsidR="00EF7AB4" w:rsidRDefault="00740A43" w:rsidP="00740A43">
          <w:pPr>
            <w:pStyle w:val="841EC06282D24FF2A146FAEE5EE70198"/>
          </w:pPr>
          <w:r w:rsidRPr="00157D46">
            <w:rPr>
              <w:rStyle w:val="PlaceholderText"/>
            </w:rPr>
            <w:t>Click here to enter text.</w:t>
          </w:r>
        </w:p>
      </w:docPartBody>
    </w:docPart>
    <w:docPart>
      <w:docPartPr>
        <w:name w:val="D2E497A884B64E6DA62E0E6993807324"/>
        <w:category>
          <w:name w:val="General"/>
          <w:gallery w:val="placeholder"/>
        </w:category>
        <w:types>
          <w:type w:val="bbPlcHdr"/>
        </w:types>
        <w:behaviors>
          <w:behavior w:val="content"/>
        </w:behaviors>
        <w:guid w:val="{76FA11A8-B38C-40BF-B882-0B3A790A227F}"/>
      </w:docPartPr>
      <w:docPartBody>
        <w:p w:rsidR="00EF7AB4" w:rsidRDefault="00740A43" w:rsidP="00740A43">
          <w:pPr>
            <w:pStyle w:val="D2E497A884B64E6DA62E0E6993807324"/>
          </w:pPr>
          <w:r w:rsidRPr="00157D46">
            <w:rPr>
              <w:rStyle w:val="PlaceholderText"/>
            </w:rPr>
            <w:t>Click here to enter text.</w:t>
          </w:r>
        </w:p>
      </w:docPartBody>
    </w:docPart>
    <w:docPart>
      <w:docPartPr>
        <w:name w:val="361D161D73E54D08842A44DFFEA793AF"/>
        <w:category>
          <w:name w:val="General"/>
          <w:gallery w:val="placeholder"/>
        </w:category>
        <w:types>
          <w:type w:val="bbPlcHdr"/>
        </w:types>
        <w:behaviors>
          <w:behavior w:val="content"/>
        </w:behaviors>
        <w:guid w:val="{0CA97A72-5A72-4F7B-AAE9-3AAD5696C799}"/>
      </w:docPartPr>
      <w:docPartBody>
        <w:p w:rsidR="00EF7AB4" w:rsidRDefault="00740A43" w:rsidP="00740A43">
          <w:pPr>
            <w:pStyle w:val="361D161D73E54D08842A44DFFEA793AF"/>
          </w:pPr>
          <w:r w:rsidRPr="00157D46">
            <w:rPr>
              <w:rStyle w:val="PlaceholderText"/>
            </w:rPr>
            <w:t>Click here to enter text.</w:t>
          </w:r>
        </w:p>
      </w:docPartBody>
    </w:docPart>
    <w:docPart>
      <w:docPartPr>
        <w:name w:val="9F12A056B22646A580DEF117D38B6E09"/>
        <w:category>
          <w:name w:val="General"/>
          <w:gallery w:val="placeholder"/>
        </w:category>
        <w:types>
          <w:type w:val="bbPlcHdr"/>
        </w:types>
        <w:behaviors>
          <w:behavior w:val="content"/>
        </w:behaviors>
        <w:guid w:val="{B5B3DCAE-15D4-475A-89F3-8BEF2261C6DD}"/>
      </w:docPartPr>
      <w:docPartBody>
        <w:p w:rsidR="00EF7AB4" w:rsidRDefault="00740A43" w:rsidP="00740A43">
          <w:pPr>
            <w:pStyle w:val="9F12A056B22646A580DEF117D38B6E09"/>
          </w:pPr>
          <w:r w:rsidRPr="00157D46">
            <w:rPr>
              <w:rStyle w:val="PlaceholderText"/>
            </w:rPr>
            <w:t>Click here to enter text.</w:t>
          </w:r>
        </w:p>
      </w:docPartBody>
    </w:docPart>
    <w:docPart>
      <w:docPartPr>
        <w:name w:val="D9EE6C8FF5114B8BAD670B8D6861CD2E"/>
        <w:category>
          <w:name w:val="General"/>
          <w:gallery w:val="placeholder"/>
        </w:category>
        <w:types>
          <w:type w:val="bbPlcHdr"/>
        </w:types>
        <w:behaviors>
          <w:behavior w:val="content"/>
        </w:behaviors>
        <w:guid w:val="{AC62B2DA-A97B-4977-954B-78EC274407F8}"/>
      </w:docPartPr>
      <w:docPartBody>
        <w:p w:rsidR="00EF7AB4" w:rsidRDefault="00740A43" w:rsidP="00740A43">
          <w:pPr>
            <w:pStyle w:val="D9EE6C8FF5114B8BAD670B8D6861CD2E"/>
          </w:pPr>
          <w:r w:rsidRPr="00157D46">
            <w:rPr>
              <w:rStyle w:val="PlaceholderText"/>
            </w:rPr>
            <w:t>Click here to enter text.</w:t>
          </w:r>
        </w:p>
      </w:docPartBody>
    </w:docPart>
    <w:docPart>
      <w:docPartPr>
        <w:name w:val="1F279428670A4468AB54E0419E622555"/>
        <w:category>
          <w:name w:val="General"/>
          <w:gallery w:val="placeholder"/>
        </w:category>
        <w:types>
          <w:type w:val="bbPlcHdr"/>
        </w:types>
        <w:behaviors>
          <w:behavior w:val="content"/>
        </w:behaviors>
        <w:guid w:val="{70059E3A-30D7-4825-8889-218B59E0EDF6}"/>
      </w:docPartPr>
      <w:docPartBody>
        <w:p w:rsidR="00EF7AB4" w:rsidRDefault="00740A43" w:rsidP="00740A43">
          <w:pPr>
            <w:pStyle w:val="1F279428670A4468AB54E0419E622555"/>
          </w:pPr>
          <w:r w:rsidRPr="00157D46">
            <w:rPr>
              <w:rStyle w:val="PlaceholderText"/>
            </w:rPr>
            <w:t>Click here to enter text.</w:t>
          </w:r>
        </w:p>
      </w:docPartBody>
    </w:docPart>
    <w:docPart>
      <w:docPartPr>
        <w:name w:val="D07238F265DC46339821B31D576EE2F0"/>
        <w:category>
          <w:name w:val="General"/>
          <w:gallery w:val="placeholder"/>
        </w:category>
        <w:types>
          <w:type w:val="bbPlcHdr"/>
        </w:types>
        <w:behaviors>
          <w:behavior w:val="content"/>
        </w:behaviors>
        <w:guid w:val="{2406310B-3C31-4BD2-B6FB-8CCACFC11597}"/>
      </w:docPartPr>
      <w:docPartBody>
        <w:p w:rsidR="00EF7AB4" w:rsidRDefault="00740A43" w:rsidP="00740A43">
          <w:pPr>
            <w:pStyle w:val="D07238F265DC46339821B31D576EE2F0"/>
          </w:pPr>
          <w:r w:rsidRPr="00157D46">
            <w:rPr>
              <w:rStyle w:val="PlaceholderText"/>
            </w:rPr>
            <w:t>Click here to enter text.</w:t>
          </w:r>
        </w:p>
      </w:docPartBody>
    </w:docPart>
    <w:docPart>
      <w:docPartPr>
        <w:name w:val="78161EE9D85442F8A3A757007662514B"/>
        <w:category>
          <w:name w:val="General"/>
          <w:gallery w:val="placeholder"/>
        </w:category>
        <w:types>
          <w:type w:val="bbPlcHdr"/>
        </w:types>
        <w:behaviors>
          <w:behavior w:val="content"/>
        </w:behaviors>
        <w:guid w:val="{A2CC5951-288C-4507-9B2F-92489D9114CA}"/>
      </w:docPartPr>
      <w:docPartBody>
        <w:p w:rsidR="00EF7AB4" w:rsidRDefault="00740A43" w:rsidP="00740A43">
          <w:pPr>
            <w:pStyle w:val="78161EE9D85442F8A3A757007662514B"/>
          </w:pPr>
          <w:r w:rsidRPr="00157D46">
            <w:rPr>
              <w:rStyle w:val="PlaceholderText"/>
            </w:rPr>
            <w:t>Click here to enter text.</w:t>
          </w:r>
        </w:p>
      </w:docPartBody>
    </w:docPart>
    <w:docPart>
      <w:docPartPr>
        <w:name w:val="7CD40E7C1F9C4D4FABFE1397CC06F4B9"/>
        <w:category>
          <w:name w:val="General"/>
          <w:gallery w:val="placeholder"/>
        </w:category>
        <w:types>
          <w:type w:val="bbPlcHdr"/>
        </w:types>
        <w:behaviors>
          <w:behavior w:val="content"/>
        </w:behaviors>
        <w:guid w:val="{9D8C3FE5-CB29-4C57-9FB4-D6DA716486E2}"/>
      </w:docPartPr>
      <w:docPartBody>
        <w:p w:rsidR="00EF7AB4" w:rsidRDefault="00740A43" w:rsidP="00740A43">
          <w:pPr>
            <w:pStyle w:val="7CD40E7C1F9C4D4FABFE1397CC06F4B9"/>
          </w:pPr>
          <w:r w:rsidRPr="00157D46">
            <w:rPr>
              <w:rStyle w:val="PlaceholderText"/>
            </w:rPr>
            <w:t>Click here to enter text.</w:t>
          </w:r>
        </w:p>
      </w:docPartBody>
    </w:docPart>
    <w:docPart>
      <w:docPartPr>
        <w:name w:val="5BEFE3EB505F45BEB737A6041E2BC88A"/>
        <w:category>
          <w:name w:val="General"/>
          <w:gallery w:val="placeholder"/>
        </w:category>
        <w:types>
          <w:type w:val="bbPlcHdr"/>
        </w:types>
        <w:behaviors>
          <w:behavior w:val="content"/>
        </w:behaviors>
        <w:guid w:val="{FC38AFDD-CF96-4DAB-BE36-B66A250F1B42}"/>
      </w:docPartPr>
      <w:docPartBody>
        <w:p w:rsidR="00EF7AB4" w:rsidRDefault="00740A43" w:rsidP="00740A43">
          <w:pPr>
            <w:pStyle w:val="5BEFE3EB505F45BEB737A6041E2BC88A"/>
          </w:pPr>
          <w:r w:rsidRPr="00157D46">
            <w:rPr>
              <w:rStyle w:val="PlaceholderText"/>
            </w:rPr>
            <w:t>Click here to enter text.</w:t>
          </w:r>
        </w:p>
      </w:docPartBody>
    </w:docPart>
    <w:docPart>
      <w:docPartPr>
        <w:name w:val="BE2AD7BA53954F0F9172DB714F3BA99D"/>
        <w:category>
          <w:name w:val="General"/>
          <w:gallery w:val="placeholder"/>
        </w:category>
        <w:types>
          <w:type w:val="bbPlcHdr"/>
        </w:types>
        <w:behaviors>
          <w:behavior w:val="content"/>
        </w:behaviors>
        <w:guid w:val="{B72B50B0-F151-4C24-AC1C-D0F8EA502AA4}"/>
      </w:docPartPr>
      <w:docPartBody>
        <w:p w:rsidR="00EF7AB4" w:rsidRDefault="00740A43" w:rsidP="00740A43">
          <w:pPr>
            <w:pStyle w:val="BE2AD7BA53954F0F9172DB714F3BA99D"/>
          </w:pPr>
          <w:r w:rsidRPr="00157D46">
            <w:rPr>
              <w:rStyle w:val="PlaceholderText"/>
            </w:rPr>
            <w:t>Click here to enter text.</w:t>
          </w:r>
        </w:p>
      </w:docPartBody>
    </w:docPart>
    <w:docPart>
      <w:docPartPr>
        <w:name w:val="1B8AF9CB63D0439E96364D4EC84F1C12"/>
        <w:category>
          <w:name w:val="General"/>
          <w:gallery w:val="placeholder"/>
        </w:category>
        <w:types>
          <w:type w:val="bbPlcHdr"/>
        </w:types>
        <w:behaviors>
          <w:behavior w:val="content"/>
        </w:behaviors>
        <w:guid w:val="{FCAAE653-6E9D-4352-AAF0-1FCF39BAF6CB}"/>
      </w:docPartPr>
      <w:docPartBody>
        <w:p w:rsidR="00EF7AB4" w:rsidRDefault="00740A43" w:rsidP="00740A43">
          <w:pPr>
            <w:pStyle w:val="1B8AF9CB63D0439E96364D4EC84F1C12"/>
          </w:pPr>
          <w:r w:rsidRPr="00157D4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DB"/>
    <w:rsid w:val="002E2CDB"/>
    <w:rsid w:val="006A24FC"/>
    <w:rsid w:val="00740A43"/>
    <w:rsid w:val="00831D4B"/>
    <w:rsid w:val="00A56AE9"/>
    <w:rsid w:val="00AB0E99"/>
    <w:rsid w:val="00B94400"/>
    <w:rsid w:val="00EF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F51BC16F3F4038B5521D2F57A6532A">
    <w:name w:val="5EF51BC16F3F4038B5521D2F57A6532A"/>
    <w:rsid w:val="002E2CDB"/>
  </w:style>
  <w:style w:type="paragraph" w:customStyle="1" w:styleId="6FAF5CB73245447CA50A12C1448A49D5">
    <w:name w:val="6FAF5CB73245447CA50A12C1448A49D5"/>
    <w:rsid w:val="002E2CDB"/>
  </w:style>
  <w:style w:type="paragraph" w:customStyle="1" w:styleId="ACF8174FCD9F461DB25A1D2D525B9747">
    <w:name w:val="ACF8174FCD9F461DB25A1D2D525B9747"/>
    <w:rsid w:val="002E2CDB"/>
  </w:style>
  <w:style w:type="paragraph" w:customStyle="1" w:styleId="A03CC2E7AAE14EB3B2FCFA663202C958">
    <w:name w:val="A03CC2E7AAE14EB3B2FCFA663202C958"/>
    <w:rsid w:val="002E2CDB"/>
  </w:style>
  <w:style w:type="paragraph" w:customStyle="1" w:styleId="04FB1652D940423D82ED601C6180ECBA">
    <w:name w:val="04FB1652D940423D82ED601C6180ECBA"/>
    <w:rsid w:val="002E2CDB"/>
  </w:style>
  <w:style w:type="paragraph" w:customStyle="1" w:styleId="0D1DED5C5DF14A62B9E2EEAD8504D4C9">
    <w:name w:val="0D1DED5C5DF14A62B9E2EEAD8504D4C9"/>
    <w:rsid w:val="002E2CDB"/>
  </w:style>
  <w:style w:type="paragraph" w:customStyle="1" w:styleId="4C2452458C3042BF8B3DA544E105A1F0">
    <w:name w:val="4C2452458C3042BF8B3DA544E105A1F0"/>
    <w:rsid w:val="002E2CDB"/>
  </w:style>
  <w:style w:type="paragraph" w:customStyle="1" w:styleId="85730B54493D4F67A21ECEB70F0EB537">
    <w:name w:val="85730B54493D4F67A21ECEB70F0EB537"/>
    <w:rsid w:val="002E2CDB"/>
  </w:style>
  <w:style w:type="paragraph" w:customStyle="1" w:styleId="E6006694A69647B2A559C1AE55EE33A4">
    <w:name w:val="E6006694A69647B2A559C1AE55EE33A4"/>
    <w:rsid w:val="002E2CDB"/>
  </w:style>
  <w:style w:type="paragraph" w:customStyle="1" w:styleId="A4F137DF494545B4AB218251B7F187ED">
    <w:name w:val="A4F137DF494545B4AB218251B7F187ED"/>
    <w:rsid w:val="002E2CDB"/>
  </w:style>
  <w:style w:type="paragraph" w:customStyle="1" w:styleId="4255D7AAB5D548D7BF7908A5E53172EF">
    <w:name w:val="4255D7AAB5D548D7BF7908A5E53172EF"/>
    <w:rsid w:val="002E2CDB"/>
  </w:style>
  <w:style w:type="paragraph" w:customStyle="1" w:styleId="7B87155FC3D649F687FD76305FCF3892">
    <w:name w:val="7B87155FC3D649F687FD76305FCF3892"/>
    <w:rsid w:val="002E2CDB"/>
  </w:style>
  <w:style w:type="paragraph" w:customStyle="1" w:styleId="366A1F1992974558AE48040DE6C49DC1">
    <w:name w:val="366A1F1992974558AE48040DE6C49DC1"/>
    <w:rsid w:val="002E2CDB"/>
  </w:style>
  <w:style w:type="paragraph" w:customStyle="1" w:styleId="150FABD731EC4C66B00F95D33D022194">
    <w:name w:val="150FABD731EC4C66B00F95D33D022194"/>
    <w:rsid w:val="002E2CDB"/>
  </w:style>
  <w:style w:type="paragraph" w:customStyle="1" w:styleId="08DF24BB9A5A43B8B90DED529B7FED34">
    <w:name w:val="08DF24BB9A5A43B8B90DED529B7FED34"/>
    <w:rsid w:val="002E2CDB"/>
  </w:style>
  <w:style w:type="paragraph" w:customStyle="1" w:styleId="ED9168ACA6E34A26BB5B6A236C2BDA4E">
    <w:name w:val="ED9168ACA6E34A26BB5B6A236C2BDA4E"/>
    <w:rsid w:val="002E2CDB"/>
  </w:style>
  <w:style w:type="paragraph" w:customStyle="1" w:styleId="CD88702AF1114CAA81E45766775696D6">
    <w:name w:val="CD88702AF1114CAA81E45766775696D6"/>
    <w:rsid w:val="002E2CDB"/>
  </w:style>
  <w:style w:type="paragraph" w:customStyle="1" w:styleId="EA5444A39A8F42FB81161AAB82D79681">
    <w:name w:val="EA5444A39A8F42FB81161AAB82D79681"/>
    <w:rsid w:val="002E2CDB"/>
  </w:style>
  <w:style w:type="paragraph" w:customStyle="1" w:styleId="60039E2F19D24682ACEF56E2932F31EC">
    <w:name w:val="60039E2F19D24682ACEF56E2932F31EC"/>
    <w:rsid w:val="002E2CDB"/>
  </w:style>
  <w:style w:type="paragraph" w:customStyle="1" w:styleId="E350738CBAD44E78A30734338651819D">
    <w:name w:val="E350738CBAD44E78A30734338651819D"/>
    <w:rsid w:val="002E2CDB"/>
  </w:style>
  <w:style w:type="paragraph" w:customStyle="1" w:styleId="C9BCD6FA37A4471B8969622AFA65BC07">
    <w:name w:val="C9BCD6FA37A4471B8969622AFA65BC07"/>
    <w:rsid w:val="002E2CDB"/>
  </w:style>
  <w:style w:type="paragraph" w:customStyle="1" w:styleId="6ABF93C9F7A54142B716E6530CEA9611">
    <w:name w:val="6ABF93C9F7A54142B716E6530CEA9611"/>
    <w:rsid w:val="002E2CDB"/>
  </w:style>
  <w:style w:type="paragraph" w:customStyle="1" w:styleId="7C52A14EEAEE471EBFC39943EA2ABA00">
    <w:name w:val="7C52A14EEAEE471EBFC39943EA2ABA00"/>
    <w:rsid w:val="002E2CDB"/>
  </w:style>
  <w:style w:type="paragraph" w:customStyle="1" w:styleId="E61B65928BF748EBA9A1D6C2806CB9D0">
    <w:name w:val="E61B65928BF748EBA9A1D6C2806CB9D0"/>
    <w:rsid w:val="002E2CDB"/>
  </w:style>
  <w:style w:type="paragraph" w:customStyle="1" w:styleId="6031E15171754DE984E5E85C11D22EDF">
    <w:name w:val="6031E15171754DE984E5E85C11D22EDF"/>
    <w:rsid w:val="002E2CDB"/>
  </w:style>
  <w:style w:type="paragraph" w:customStyle="1" w:styleId="94090EF3A9624BE28E7F366F4A65BE21">
    <w:name w:val="94090EF3A9624BE28E7F366F4A65BE21"/>
    <w:rsid w:val="002E2CDB"/>
  </w:style>
  <w:style w:type="paragraph" w:customStyle="1" w:styleId="A0A76F2C4D3F4C74ACEB8BA750B42521">
    <w:name w:val="A0A76F2C4D3F4C74ACEB8BA750B42521"/>
    <w:rsid w:val="002E2CDB"/>
  </w:style>
  <w:style w:type="paragraph" w:customStyle="1" w:styleId="7195F4DB0EBE4226B1220B6DAA183545">
    <w:name w:val="7195F4DB0EBE4226B1220B6DAA183545"/>
    <w:rsid w:val="002E2CDB"/>
  </w:style>
  <w:style w:type="paragraph" w:customStyle="1" w:styleId="8D4F3AC1D5C84D22A9D1932B7CF4A896">
    <w:name w:val="8D4F3AC1D5C84D22A9D1932B7CF4A896"/>
    <w:rsid w:val="002E2CDB"/>
  </w:style>
  <w:style w:type="paragraph" w:customStyle="1" w:styleId="04F0E49BF2C34FF0B0073AC57F9FEC33">
    <w:name w:val="04F0E49BF2C34FF0B0073AC57F9FEC33"/>
    <w:rsid w:val="002E2CDB"/>
  </w:style>
  <w:style w:type="paragraph" w:customStyle="1" w:styleId="D6055FCC09BB4F979E3D298B72595A9F">
    <w:name w:val="D6055FCC09BB4F979E3D298B72595A9F"/>
    <w:rsid w:val="002E2CDB"/>
  </w:style>
  <w:style w:type="paragraph" w:customStyle="1" w:styleId="9FC733F67979403ABF3AB88DB484565E">
    <w:name w:val="9FC733F67979403ABF3AB88DB484565E"/>
    <w:rsid w:val="002E2CDB"/>
  </w:style>
  <w:style w:type="paragraph" w:customStyle="1" w:styleId="08B085F99928490C9F4B03E2A5727CDF">
    <w:name w:val="08B085F99928490C9F4B03E2A5727CDF"/>
    <w:rsid w:val="002E2CDB"/>
  </w:style>
  <w:style w:type="paragraph" w:customStyle="1" w:styleId="1F974DECB7984FC7B9E522157CCDB808">
    <w:name w:val="1F974DECB7984FC7B9E522157CCDB808"/>
    <w:rsid w:val="002E2CDB"/>
  </w:style>
  <w:style w:type="paragraph" w:customStyle="1" w:styleId="A84D6470DD1B4C29976059B3CABBA4B7">
    <w:name w:val="A84D6470DD1B4C29976059B3CABBA4B7"/>
    <w:rsid w:val="002E2CDB"/>
  </w:style>
  <w:style w:type="paragraph" w:customStyle="1" w:styleId="9CA8349BE6E9413A8EC7B1EB623014DD">
    <w:name w:val="9CA8349BE6E9413A8EC7B1EB623014DD"/>
    <w:rsid w:val="002E2CDB"/>
  </w:style>
  <w:style w:type="paragraph" w:customStyle="1" w:styleId="67FB23B9401F453E86F1B6D83B164CF9">
    <w:name w:val="67FB23B9401F453E86F1B6D83B164CF9"/>
    <w:rsid w:val="002E2CDB"/>
  </w:style>
  <w:style w:type="paragraph" w:customStyle="1" w:styleId="6B46A7BBA0D7494685328952768E9888">
    <w:name w:val="6B46A7BBA0D7494685328952768E9888"/>
    <w:rsid w:val="002E2CDB"/>
  </w:style>
  <w:style w:type="paragraph" w:customStyle="1" w:styleId="83E79F594D174A70AE09F838B2173D67">
    <w:name w:val="83E79F594D174A70AE09F838B2173D67"/>
    <w:rsid w:val="002E2CDB"/>
  </w:style>
  <w:style w:type="paragraph" w:customStyle="1" w:styleId="FFA78DCFB4E141219D2CAD5637484C7E">
    <w:name w:val="FFA78DCFB4E141219D2CAD5637484C7E"/>
    <w:rsid w:val="002E2CDB"/>
  </w:style>
  <w:style w:type="paragraph" w:customStyle="1" w:styleId="15CC758695494ABC9CADB1586A78EC71">
    <w:name w:val="15CC758695494ABC9CADB1586A78EC71"/>
    <w:rsid w:val="002E2CDB"/>
  </w:style>
  <w:style w:type="paragraph" w:customStyle="1" w:styleId="BEB38748A9A446B2BA6BE635FE89E6F5">
    <w:name w:val="BEB38748A9A446B2BA6BE635FE89E6F5"/>
    <w:rsid w:val="002E2CDB"/>
  </w:style>
  <w:style w:type="paragraph" w:customStyle="1" w:styleId="D2D9FABD4B0D44C9A51EFB8E505A7238">
    <w:name w:val="D2D9FABD4B0D44C9A51EFB8E505A7238"/>
    <w:rsid w:val="002E2CDB"/>
  </w:style>
  <w:style w:type="character" w:styleId="PlaceholderText">
    <w:name w:val="Placeholder Text"/>
    <w:basedOn w:val="DefaultParagraphFont"/>
    <w:uiPriority w:val="99"/>
    <w:rsid w:val="00740A43"/>
    <w:rPr>
      <w:color w:val="808080"/>
    </w:rPr>
  </w:style>
  <w:style w:type="paragraph" w:customStyle="1" w:styleId="2934477F17334B14A9851F8472C91AD5">
    <w:name w:val="2934477F17334B14A9851F8472C91AD5"/>
    <w:rsid w:val="002E2CDB"/>
  </w:style>
  <w:style w:type="paragraph" w:customStyle="1" w:styleId="3236DD54A570421EBA1B2F33645CFDBF">
    <w:name w:val="3236DD54A570421EBA1B2F33645CFDBF"/>
    <w:rsid w:val="002E2CDB"/>
  </w:style>
  <w:style w:type="paragraph" w:customStyle="1" w:styleId="B6CD727F62FB4714AD25AE09A0A4A881">
    <w:name w:val="B6CD727F62FB4714AD25AE09A0A4A881"/>
    <w:rsid w:val="002E2CDB"/>
  </w:style>
  <w:style w:type="paragraph" w:customStyle="1" w:styleId="F9A65D4E98074989B6DE9A04F7F17E65">
    <w:name w:val="F9A65D4E98074989B6DE9A04F7F17E65"/>
    <w:rsid w:val="002E2CDB"/>
  </w:style>
  <w:style w:type="paragraph" w:customStyle="1" w:styleId="30F54AC228E94F898611FE694E07739B">
    <w:name w:val="30F54AC228E94F898611FE694E07739B"/>
    <w:rsid w:val="002E2CDB"/>
  </w:style>
  <w:style w:type="paragraph" w:customStyle="1" w:styleId="EC0F1E9D22F64E3DA95698C597E64928">
    <w:name w:val="EC0F1E9D22F64E3DA95698C597E64928"/>
    <w:rsid w:val="002E2CDB"/>
  </w:style>
  <w:style w:type="paragraph" w:customStyle="1" w:styleId="E6A17E1BBFF24F19B7EC7255C31F410C">
    <w:name w:val="E6A17E1BBFF24F19B7EC7255C31F410C"/>
    <w:rsid w:val="002E2CDB"/>
  </w:style>
  <w:style w:type="paragraph" w:customStyle="1" w:styleId="E6F849B9055644FF9E534E5F5B619865">
    <w:name w:val="E6F849B9055644FF9E534E5F5B619865"/>
    <w:rsid w:val="002E2CDB"/>
  </w:style>
  <w:style w:type="paragraph" w:customStyle="1" w:styleId="761E112CB799415892D49E37466A01E5">
    <w:name w:val="761E112CB799415892D49E37466A01E5"/>
    <w:rsid w:val="002E2CDB"/>
  </w:style>
  <w:style w:type="paragraph" w:customStyle="1" w:styleId="1E3AC0F9969448429A439ED9362B81A9">
    <w:name w:val="1E3AC0F9969448429A439ED9362B81A9"/>
    <w:rsid w:val="002E2CDB"/>
  </w:style>
  <w:style w:type="paragraph" w:customStyle="1" w:styleId="AC02C6C9ECCF4505AA03598A363616DB">
    <w:name w:val="AC02C6C9ECCF4505AA03598A363616DB"/>
    <w:rsid w:val="002E2CDB"/>
  </w:style>
  <w:style w:type="paragraph" w:customStyle="1" w:styleId="ABFA086B327348B9AF687F7D0138AC64">
    <w:name w:val="ABFA086B327348B9AF687F7D0138AC64"/>
    <w:rsid w:val="002E2CDB"/>
  </w:style>
  <w:style w:type="paragraph" w:customStyle="1" w:styleId="20101DD8C916464E9737F6FF5362AE92">
    <w:name w:val="20101DD8C916464E9737F6FF5362AE92"/>
    <w:rsid w:val="002E2CDB"/>
  </w:style>
  <w:style w:type="paragraph" w:customStyle="1" w:styleId="D339C4AC89A042B9A6B4D6D1E3BAC6CD">
    <w:name w:val="D339C4AC89A042B9A6B4D6D1E3BAC6CD"/>
    <w:rsid w:val="002E2CDB"/>
  </w:style>
  <w:style w:type="paragraph" w:customStyle="1" w:styleId="0169C113D74A46BEACD3EE71ACC42E29">
    <w:name w:val="0169C113D74A46BEACD3EE71ACC42E29"/>
    <w:rsid w:val="002E2CDB"/>
  </w:style>
  <w:style w:type="paragraph" w:customStyle="1" w:styleId="E2E7703E8D174B46A5A95AFF23B3D9CE">
    <w:name w:val="E2E7703E8D174B46A5A95AFF23B3D9CE"/>
    <w:rsid w:val="002E2CDB"/>
  </w:style>
  <w:style w:type="paragraph" w:customStyle="1" w:styleId="100636A5FE3C4ACBBC37283C22EA51DB">
    <w:name w:val="100636A5FE3C4ACBBC37283C22EA51DB"/>
    <w:rsid w:val="002E2CDB"/>
  </w:style>
  <w:style w:type="paragraph" w:customStyle="1" w:styleId="1C7C8A35644B4FA49BDBAB466E2B11DC">
    <w:name w:val="1C7C8A35644B4FA49BDBAB466E2B11DC"/>
    <w:rsid w:val="002E2CDB"/>
  </w:style>
  <w:style w:type="paragraph" w:customStyle="1" w:styleId="9B079808BA3B4FC4B08832CD48329C8A">
    <w:name w:val="9B079808BA3B4FC4B08832CD48329C8A"/>
    <w:rsid w:val="002E2CDB"/>
  </w:style>
  <w:style w:type="paragraph" w:customStyle="1" w:styleId="A39924DD6C164970A8A0A5B6CEEC2EB2">
    <w:name w:val="A39924DD6C164970A8A0A5B6CEEC2EB2"/>
    <w:rsid w:val="002E2CDB"/>
  </w:style>
  <w:style w:type="paragraph" w:customStyle="1" w:styleId="E3932A49AED242F8BB045A627AC7C4E8">
    <w:name w:val="E3932A49AED242F8BB045A627AC7C4E8"/>
    <w:rsid w:val="002E2CDB"/>
  </w:style>
  <w:style w:type="paragraph" w:customStyle="1" w:styleId="9FCC39975DE642DC83231BE2C94797AF">
    <w:name w:val="9FCC39975DE642DC83231BE2C94797AF"/>
    <w:rsid w:val="002E2CDB"/>
  </w:style>
  <w:style w:type="paragraph" w:customStyle="1" w:styleId="FA17C3365EFE4C51A3525F96E6286410">
    <w:name w:val="FA17C3365EFE4C51A3525F96E6286410"/>
    <w:rsid w:val="002E2CDB"/>
  </w:style>
  <w:style w:type="paragraph" w:customStyle="1" w:styleId="D7DB51D596444E889C008C74415F6D70">
    <w:name w:val="D7DB51D596444E889C008C74415F6D70"/>
    <w:rsid w:val="002E2CDB"/>
  </w:style>
  <w:style w:type="paragraph" w:customStyle="1" w:styleId="E326093A684149C79D9DFE99FAFD1A9C">
    <w:name w:val="E326093A684149C79D9DFE99FAFD1A9C"/>
    <w:rsid w:val="002E2CDB"/>
  </w:style>
  <w:style w:type="paragraph" w:customStyle="1" w:styleId="CA16831C5D284FF391680300DE86408F">
    <w:name w:val="CA16831C5D284FF391680300DE86408F"/>
    <w:rsid w:val="002E2CDB"/>
  </w:style>
  <w:style w:type="paragraph" w:customStyle="1" w:styleId="60E74CD12B8C4F1997E7D8DCA6424733">
    <w:name w:val="60E74CD12B8C4F1997E7D8DCA6424733"/>
    <w:rsid w:val="002E2CDB"/>
  </w:style>
  <w:style w:type="paragraph" w:customStyle="1" w:styleId="07C0455CB3ED457B9D64B6075416A915">
    <w:name w:val="07C0455CB3ED457B9D64B6075416A915"/>
    <w:rsid w:val="002E2CDB"/>
  </w:style>
  <w:style w:type="paragraph" w:customStyle="1" w:styleId="CE59EB49FE9E4C52A2C22133B62E85A7">
    <w:name w:val="CE59EB49FE9E4C52A2C22133B62E85A7"/>
    <w:rsid w:val="002E2CDB"/>
  </w:style>
  <w:style w:type="paragraph" w:customStyle="1" w:styleId="FFA78DCFB4E141219D2CAD5637484C7E1">
    <w:name w:val="FFA78DCFB4E141219D2CAD5637484C7E1"/>
    <w:rsid w:val="002E2CDB"/>
    <w:pPr>
      <w:spacing w:after="0" w:line="240" w:lineRule="auto"/>
    </w:pPr>
    <w:rPr>
      <w:rFonts w:ascii="Times New Roman" w:eastAsia="PMingLiU" w:hAnsi="Times New Roman" w:cs="Times New Roman"/>
      <w:sz w:val="24"/>
      <w:szCs w:val="24"/>
      <w:lang w:eastAsia="zh-TW"/>
    </w:rPr>
  </w:style>
  <w:style w:type="paragraph" w:customStyle="1" w:styleId="15CC758695494ABC9CADB1586A78EC711">
    <w:name w:val="15CC758695494ABC9CADB1586A78EC711"/>
    <w:rsid w:val="002E2CDB"/>
    <w:pPr>
      <w:spacing w:after="0" w:line="240" w:lineRule="auto"/>
    </w:pPr>
    <w:rPr>
      <w:rFonts w:ascii="Times New Roman" w:eastAsia="PMingLiU" w:hAnsi="Times New Roman" w:cs="Times New Roman"/>
      <w:sz w:val="24"/>
      <w:szCs w:val="24"/>
      <w:lang w:eastAsia="zh-TW"/>
    </w:rPr>
  </w:style>
  <w:style w:type="paragraph" w:customStyle="1" w:styleId="BEB38748A9A446B2BA6BE635FE89E6F51">
    <w:name w:val="BEB38748A9A446B2BA6BE635FE89E6F51"/>
    <w:rsid w:val="002E2CDB"/>
    <w:pPr>
      <w:spacing w:after="0" w:line="240" w:lineRule="auto"/>
    </w:pPr>
    <w:rPr>
      <w:rFonts w:ascii="Times New Roman" w:eastAsia="PMingLiU" w:hAnsi="Times New Roman" w:cs="Times New Roman"/>
      <w:sz w:val="24"/>
      <w:szCs w:val="24"/>
      <w:lang w:eastAsia="zh-TW"/>
    </w:rPr>
  </w:style>
  <w:style w:type="paragraph" w:customStyle="1" w:styleId="D2D9FABD4B0D44C9A51EFB8E505A72381">
    <w:name w:val="D2D9FABD4B0D44C9A51EFB8E505A72381"/>
    <w:rsid w:val="002E2CDB"/>
    <w:pPr>
      <w:spacing w:after="0" w:line="240" w:lineRule="auto"/>
    </w:pPr>
    <w:rPr>
      <w:rFonts w:ascii="Times New Roman" w:eastAsia="PMingLiU" w:hAnsi="Times New Roman" w:cs="Times New Roman"/>
      <w:sz w:val="24"/>
      <w:szCs w:val="24"/>
      <w:lang w:eastAsia="zh-TW"/>
    </w:rPr>
  </w:style>
  <w:style w:type="paragraph" w:customStyle="1" w:styleId="08B085F99928490C9F4B03E2A5727CDF1">
    <w:name w:val="08B085F99928490C9F4B03E2A5727CDF1"/>
    <w:rsid w:val="002E2CDB"/>
    <w:pPr>
      <w:spacing w:after="0" w:line="240" w:lineRule="auto"/>
    </w:pPr>
    <w:rPr>
      <w:rFonts w:ascii="Times New Roman" w:eastAsia="PMingLiU" w:hAnsi="Times New Roman" w:cs="Times New Roman"/>
      <w:sz w:val="24"/>
      <w:szCs w:val="24"/>
      <w:lang w:eastAsia="zh-TW"/>
    </w:rPr>
  </w:style>
  <w:style w:type="paragraph" w:customStyle="1" w:styleId="1F974DECB7984FC7B9E522157CCDB8081">
    <w:name w:val="1F974DECB7984FC7B9E522157CCDB8081"/>
    <w:rsid w:val="002E2CDB"/>
    <w:pPr>
      <w:spacing w:after="0" w:line="240" w:lineRule="auto"/>
    </w:pPr>
    <w:rPr>
      <w:rFonts w:ascii="Times New Roman" w:eastAsia="PMingLiU" w:hAnsi="Times New Roman" w:cs="Times New Roman"/>
      <w:sz w:val="24"/>
      <w:szCs w:val="24"/>
      <w:lang w:eastAsia="zh-TW"/>
    </w:rPr>
  </w:style>
  <w:style w:type="paragraph" w:customStyle="1" w:styleId="A84D6470DD1B4C29976059B3CABBA4B71">
    <w:name w:val="A84D6470DD1B4C29976059B3CABBA4B71"/>
    <w:rsid w:val="002E2CDB"/>
    <w:pPr>
      <w:widowControl w:val="0"/>
      <w:spacing w:after="0" w:line="240" w:lineRule="auto"/>
    </w:pPr>
    <w:rPr>
      <w:rFonts w:ascii="Times New Roman" w:eastAsia="宋体" w:hAnsi="Times New Roman" w:cs="Times New Roman"/>
      <w:kern w:val="2"/>
      <w:sz w:val="21"/>
      <w:szCs w:val="20"/>
    </w:rPr>
  </w:style>
  <w:style w:type="paragraph" w:customStyle="1" w:styleId="9CA8349BE6E9413A8EC7B1EB623014DD1">
    <w:name w:val="9CA8349BE6E9413A8EC7B1EB623014DD1"/>
    <w:rsid w:val="002E2CDB"/>
    <w:pPr>
      <w:spacing w:after="0" w:line="240" w:lineRule="auto"/>
    </w:pPr>
    <w:rPr>
      <w:rFonts w:ascii="Times New Roman" w:eastAsia="PMingLiU" w:hAnsi="Times New Roman" w:cs="Times New Roman"/>
      <w:sz w:val="24"/>
      <w:szCs w:val="24"/>
      <w:lang w:eastAsia="zh-TW"/>
    </w:rPr>
  </w:style>
  <w:style w:type="paragraph" w:customStyle="1" w:styleId="67FB23B9401F453E86F1B6D83B164CF91">
    <w:name w:val="67FB23B9401F453E86F1B6D83B164CF91"/>
    <w:rsid w:val="002E2CDB"/>
    <w:pPr>
      <w:spacing w:after="0" w:line="240" w:lineRule="auto"/>
    </w:pPr>
    <w:rPr>
      <w:rFonts w:ascii="Times New Roman" w:eastAsia="PMingLiU" w:hAnsi="Times New Roman" w:cs="Times New Roman"/>
      <w:sz w:val="24"/>
      <w:szCs w:val="24"/>
      <w:lang w:eastAsia="zh-TW"/>
    </w:rPr>
  </w:style>
  <w:style w:type="paragraph" w:customStyle="1" w:styleId="6B46A7BBA0D7494685328952768E98881">
    <w:name w:val="6B46A7BBA0D7494685328952768E98881"/>
    <w:rsid w:val="002E2CDB"/>
    <w:pPr>
      <w:spacing w:after="0" w:line="240" w:lineRule="auto"/>
    </w:pPr>
    <w:rPr>
      <w:rFonts w:ascii="Times New Roman" w:eastAsia="PMingLiU" w:hAnsi="Times New Roman" w:cs="Times New Roman"/>
      <w:sz w:val="24"/>
      <w:szCs w:val="24"/>
      <w:lang w:eastAsia="zh-TW"/>
    </w:rPr>
  </w:style>
  <w:style w:type="paragraph" w:customStyle="1" w:styleId="83E79F594D174A70AE09F838B2173D671">
    <w:name w:val="83E79F594D174A70AE09F838B2173D671"/>
    <w:rsid w:val="002E2CDB"/>
    <w:pPr>
      <w:spacing w:after="0" w:line="240" w:lineRule="auto"/>
    </w:pPr>
    <w:rPr>
      <w:rFonts w:ascii="Times New Roman" w:eastAsia="PMingLiU" w:hAnsi="Times New Roman" w:cs="Times New Roman"/>
      <w:sz w:val="24"/>
      <w:szCs w:val="24"/>
      <w:lang w:eastAsia="zh-TW"/>
    </w:rPr>
  </w:style>
  <w:style w:type="paragraph" w:customStyle="1" w:styleId="9935F522635B4DCFB7835FE58C7811DF">
    <w:name w:val="9935F522635B4DCFB7835FE58C7811DF"/>
    <w:rsid w:val="002E2CDB"/>
  </w:style>
  <w:style w:type="paragraph" w:customStyle="1" w:styleId="0381DFD08F3E42F69ABB58A0C6C7EDF2">
    <w:name w:val="0381DFD08F3E42F69ABB58A0C6C7EDF2"/>
    <w:rsid w:val="002E2CDB"/>
  </w:style>
  <w:style w:type="paragraph" w:customStyle="1" w:styleId="492DE1A413634D79BEA263576F3AEB30">
    <w:name w:val="492DE1A413634D79BEA263576F3AEB30"/>
    <w:rsid w:val="002E2CDB"/>
  </w:style>
  <w:style w:type="paragraph" w:customStyle="1" w:styleId="2603A77F72AE439D9272AE289F93AFDD">
    <w:name w:val="2603A77F72AE439D9272AE289F93AFDD"/>
    <w:rsid w:val="002E2CDB"/>
  </w:style>
  <w:style w:type="paragraph" w:customStyle="1" w:styleId="103739C7D4714C0D8BC57D28FC670B8B">
    <w:name w:val="103739C7D4714C0D8BC57D28FC670B8B"/>
    <w:rsid w:val="002E2CDB"/>
  </w:style>
  <w:style w:type="paragraph" w:customStyle="1" w:styleId="210E298AD9144EB5BC736B7D9C3C000F">
    <w:name w:val="210E298AD9144EB5BC736B7D9C3C000F"/>
    <w:rsid w:val="002E2CDB"/>
  </w:style>
  <w:style w:type="paragraph" w:customStyle="1" w:styleId="3AE1916C6278439FB94B38671FC5CB30">
    <w:name w:val="3AE1916C6278439FB94B38671FC5CB30"/>
    <w:rsid w:val="002E2CDB"/>
  </w:style>
  <w:style w:type="paragraph" w:customStyle="1" w:styleId="5B4BD5B14F3744788EB35645CFFFDC26">
    <w:name w:val="5B4BD5B14F3744788EB35645CFFFDC26"/>
    <w:rsid w:val="002E2CDB"/>
  </w:style>
  <w:style w:type="paragraph" w:customStyle="1" w:styleId="DA0C7F1C0BC748C39CE4FBB07A943BC4">
    <w:name w:val="DA0C7F1C0BC748C39CE4FBB07A943BC4"/>
    <w:rsid w:val="00740A43"/>
  </w:style>
  <w:style w:type="paragraph" w:customStyle="1" w:styleId="377BCFF6D8DD4BEFAE0B5936A0E7D804">
    <w:name w:val="377BCFF6D8DD4BEFAE0B5936A0E7D804"/>
    <w:rsid w:val="00740A43"/>
  </w:style>
  <w:style w:type="paragraph" w:customStyle="1" w:styleId="D4CF2E7587BD4026AD3B85D20FE2BF23">
    <w:name w:val="D4CF2E7587BD4026AD3B85D20FE2BF23"/>
    <w:rsid w:val="00740A43"/>
  </w:style>
  <w:style w:type="paragraph" w:customStyle="1" w:styleId="841EC06282D24FF2A146FAEE5EE70198">
    <w:name w:val="841EC06282D24FF2A146FAEE5EE70198"/>
    <w:rsid w:val="00740A43"/>
  </w:style>
  <w:style w:type="paragraph" w:customStyle="1" w:styleId="FA996D1FD26243F4BA8386AC1ABCA935">
    <w:name w:val="FA996D1FD26243F4BA8386AC1ABCA935"/>
    <w:rsid w:val="00740A43"/>
  </w:style>
  <w:style w:type="paragraph" w:customStyle="1" w:styleId="D2E497A884B64E6DA62E0E6993807324">
    <w:name w:val="D2E497A884B64E6DA62E0E6993807324"/>
    <w:rsid w:val="00740A43"/>
  </w:style>
  <w:style w:type="paragraph" w:customStyle="1" w:styleId="361D161D73E54D08842A44DFFEA793AF">
    <w:name w:val="361D161D73E54D08842A44DFFEA793AF"/>
    <w:rsid w:val="00740A43"/>
  </w:style>
  <w:style w:type="paragraph" w:customStyle="1" w:styleId="FFFABC9088074827A94FEB7794E50FA0">
    <w:name w:val="FFFABC9088074827A94FEB7794E50FA0"/>
    <w:rsid w:val="00740A43"/>
  </w:style>
  <w:style w:type="paragraph" w:customStyle="1" w:styleId="9F12A056B22646A580DEF117D38B6E09">
    <w:name w:val="9F12A056B22646A580DEF117D38B6E09"/>
    <w:rsid w:val="00740A43"/>
  </w:style>
  <w:style w:type="paragraph" w:customStyle="1" w:styleId="D9EE6C8FF5114B8BAD670B8D6861CD2E">
    <w:name w:val="D9EE6C8FF5114B8BAD670B8D6861CD2E"/>
    <w:rsid w:val="00740A43"/>
  </w:style>
  <w:style w:type="paragraph" w:customStyle="1" w:styleId="1F279428670A4468AB54E0419E622555">
    <w:name w:val="1F279428670A4468AB54E0419E622555"/>
    <w:rsid w:val="00740A43"/>
  </w:style>
  <w:style w:type="paragraph" w:customStyle="1" w:styleId="D07238F265DC46339821B31D576EE2F0">
    <w:name w:val="D07238F265DC46339821B31D576EE2F0"/>
    <w:rsid w:val="00740A43"/>
  </w:style>
  <w:style w:type="paragraph" w:customStyle="1" w:styleId="78161EE9D85442F8A3A757007662514B">
    <w:name w:val="78161EE9D85442F8A3A757007662514B"/>
    <w:rsid w:val="00740A43"/>
  </w:style>
  <w:style w:type="paragraph" w:customStyle="1" w:styleId="7CD40E7C1F9C4D4FABFE1397CC06F4B9">
    <w:name w:val="7CD40E7C1F9C4D4FABFE1397CC06F4B9"/>
    <w:rsid w:val="00740A43"/>
  </w:style>
  <w:style w:type="paragraph" w:customStyle="1" w:styleId="5BEFE3EB505F45BEB737A6041E2BC88A">
    <w:name w:val="5BEFE3EB505F45BEB737A6041E2BC88A"/>
    <w:rsid w:val="00740A43"/>
  </w:style>
  <w:style w:type="paragraph" w:customStyle="1" w:styleId="BE2AD7BA53954F0F9172DB714F3BA99D">
    <w:name w:val="BE2AD7BA53954F0F9172DB714F3BA99D"/>
    <w:rsid w:val="00740A43"/>
  </w:style>
  <w:style w:type="paragraph" w:customStyle="1" w:styleId="1B8AF9CB63D0439E96364D4EC84F1C12">
    <w:name w:val="1B8AF9CB63D0439E96364D4EC84F1C12"/>
    <w:rsid w:val="00740A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DC9677-4C74-4300-B91E-F7F86C8D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3218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承销协议</vt:lpstr>
    </vt:vector>
  </TitlesOfParts>
  <Company>zhonglun</Company>
  <LinksUpToDate>false</LinksUpToDate>
  <CharactersWithSpaces>21519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承销协议</dc:title>
  <dc:subject>信贷资产证券化项目</dc:subject>
  <dc:creator>中伦证券化团队</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105</cp:revision>
  <cp:lastPrinted>2014-05-09T06:55:00Z</cp:lastPrinted>
  <dcterms:created xsi:type="dcterms:W3CDTF">2016-05-30T07:33:00Z</dcterms:created>
  <dcterms:modified xsi:type="dcterms:W3CDTF">2016-07-18T07:36:00Z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