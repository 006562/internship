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01569491"/>
    <w:bookmarkStart w:id="1" w:name="_Toc335998754"/>
    <w:p w:rsidR="00231B77" w:rsidRDefault="00FB0E29" w:rsidP="007F5EC5">
      <w:pPr>
        <w:widowControl w:val="0"/>
        <w:spacing w:line="240" w:lineRule="auto"/>
        <w:jc w:val="center"/>
        <w:rPr>
          <w:ins w:id="2" w:author="Microsoft" w:date="2017-01-11T20:29:00Z"/>
          <w:rFonts w:ascii="华文楷体" w:eastAsia="华文楷体" w:hAnsi="华文楷体"/>
          <w:b/>
        </w:rPr>
      </w:pPr>
      <w:customXmlInsRangeStart w:id="3" w:author="Microsoft" w:date="2017-01-11T20:29:00Z"/>
      <w:sdt>
        <w:sdtPr>
          <w:rPr>
            <w:rFonts w:ascii="华文楷体" w:eastAsia="华文楷体" w:hAnsi="华文楷体"/>
            <w:b/>
          </w:rPr>
          <w:alias w:val="TrustName"/>
          <w:tag w:val="TrustName"/>
          <w:id w:val="1050426218"/>
          <w:placeholder>
            <w:docPart w:val="4092ABB7C56642B5A2CB0CAF46BFF196"/>
          </w:placeholder>
        </w:sdtPr>
        <w:sdtEndPr/>
        <w:sdtContent>
          <w:customXmlInsRangeEnd w:id="3"/>
          <w:customXmlInsRangeStart w:id="4" w:author="Microsoft" w:date="2017-01-11T20:30:00Z"/>
          <w:sdt>
            <w:sdtPr>
              <w:rPr>
                <w:rFonts w:ascii="华文楷体" w:eastAsia="华文楷体" w:hAnsi="华文楷体"/>
                <w:b/>
              </w:rPr>
              <w:alias w:val="TrustName"/>
              <w:tag w:val="TrustName"/>
              <w:id w:val="-2038656645"/>
              <w:placeholder>
                <w:docPart w:val="F57EAD5F129E4F029D4177C7FC3940CC"/>
              </w:placeholder>
              <w:showingPlcHdr/>
            </w:sdtPr>
            <w:sdtEndPr/>
            <w:sdtContent>
              <w:customXmlInsRangeEnd w:id="4"/>
              <w:ins w:id="5" w:author="Microsoft" w:date="2017-01-11T20:30:00Z">
                <w:r w:rsidR="00231B77" w:rsidRPr="0033610F">
                  <w:rPr>
                    <w:rStyle w:val="af1"/>
                    <w:rFonts w:ascii="华文楷体" w:eastAsia="华文楷体" w:hAnsi="华文楷体"/>
                    <w:b/>
                  </w:rPr>
                  <w:t>Click here to enter text.</w:t>
                </w:r>
              </w:ins>
              <w:customXmlInsRangeStart w:id="6" w:author="Microsoft" w:date="2017-01-11T20:30:00Z"/>
            </w:sdtContent>
          </w:sdt>
          <w:customXmlInsRangeEnd w:id="6"/>
          <w:customXmlInsRangeStart w:id="7" w:author="Microsoft" w:date="2017-01-11T20:29:00Z"/>
        </w:sdtContent>
      </w:sdt>
      <w:customXmlInsRangeEnd w:id="7"/>
    </w:p>
    <w:p w:rsidR="007F5EC5" w:rsidRPr="007F5EC5" w:rsidDel="00231B77" w:rsidRDefault="007F5EC5" w:rsidP="007F5EC5">
      <w:pPr>
        <w:widowControl w:val="0"/>
        <w:spacing w:line="240" w:lineRule="auto"/>
        <w:jc w:val="center"/>
        <w:rPr>
          <w:del w:id="8" w:author="Microsoft" w:date="2017-01-11T20:29:00Z"/>
          <w:rFonts w:ascii="Times New Roman" w:eastAsia="楷体_GB2312" w:hAnsi="Times New Roman"/>
          <w:b/>
          <w:kern w:val="2"/>
          <w:sz w:val="32"/>
          <w:szCs w:val="32"/>
          <w:lang w:val="en-US" w:eastAsia="zh-CN"/>
        </w:rPr>
      </w:pPr>
      <w:del w:id="9" w:author="Microsoft" w:date="2017-01-11T20:29:00Z">
        <w:r w:rsidRPr="007F5EC5" w:rsidDel="00231B77">
          <w:rPr>
            <w:rFonts w:ascii="Times New Roman" w:eastAsia="楷体_GB2312" w:hAnsi="Times New Roman" w:hint="eastAsia"/>
            <w:b/>
            <w:kern w:val="2"/>
            <w:sz w:val="32"/>
            <w:szCs w:val="32"/>
            <w:lang w:val="en-US" w:eastAsia="zh-CN"/>
          </w:rPr>
          <w:delText>招元</w:delText>
        </w:r>
        <w:r w:rsidRPr="007F5EC5" w:rsidDel="00231B77">
          <w:rPr>
            <w:rFonts w:ascii="Times New Roman" w:eastAsia="楷体_GB2312" w:hAnsi="Times New Roman" w:hint="eastAsia"/>
            <w:b/>
            <w:kern w:val="2"/>
            <w:sz w:val="32"/>
            <w:szCs w:val="32"/>
            <w:lang w:val="en-US" w:eastAsia="zh-CN"/>
          </w:rPr>
          <w:delText>2015</w:delText>
        </w:r>
        <w:r w:rsidRPr="007F5EC5" w:rsidDel="00231B77">
          <w:rPr>
            <w:rFonts w:ascii="Times New Roman" w:eastAsia="楷体_GB2312" w:hAnsi="Times New Roman" w:hint="eastAsia"/>
            <w:b/>
            <w:kern w:val="2"/>
            <w:sz w:val="32"/>
            <w:szCs w:val="32"/>
            <w:lang w:val="en-US" w:eastAsia="zh-CN"/>
          </w:rPr>
          <w:delText>年第二期</w:delText>
        </w:r>
        <w:r w:rsidRPr="007F5EC5" w:rsidDel="00231B77">
          <w:rPr>
            <w:rFonts w:ascii="Times New Roman" w:eastAsia="楷体_GB2312" w:hAnsi="Times New Roman"/>
            <w:b/>
            <w:kern w:val="2"/>
            <w:sz w:val="32"/>
            <w:szCs w:val="32"/>
            <w:lang w:val="en-US" w:eastAsia="zh-CN"/>
          </w:rPr>
          <w:delText>信贷资产证券化信托</w:delText>
        </w:r>
      </w:del>
    </w:p>
    <w:p w:rsidR="007F5EC5" w:rsidRPr="007F5EC5" w:rsidRDefault="007F5EC5" w:rsidP="007F5EC5">
      <w:pPr>
        <w:widowControl w:val="0"/>
        <w:spacing w:line="240" w:lineRule="auto"/>
        <w:jc w:val="center"/>
        <w:rPr>
          <w:rFonts w:ascii="Times New Roman" w:eastAsia="楷体_GB2312" w:hAnsi="Times New Roman"/>
          <w:b/>
          <w:kern w:val="2"/>
          <w:sz w:val="44"/>
          <w:lang w:val="en-US" w:eastAsia="zh-CN"/>
        </w:rPr>
      </w:pPr>
      <w:r w:rsidRPr="007F5EC5">
        <w:rPr>
          <w:rFonts w:ascii="Times New Roman" w:eastAsia="楷体_GB2312" w:hAnsi="Times New Roman"/>
          <w:b/>
          <w:kern w:val="2"/>
          <w:sz w:val="32"/>
          <w:szCs w:val="32"/>
          <w:lang w:val="en-US" w:eastAsia="zh-CN"/>
        </w:rPr>
        <w:t>受托机构月度</w:t>
      </w:r>
      <w:r w:rsidR="00907F63">
        <w:rPr>
          <w:rFonts w:ascii="Times New Roman" w:eastAsia="楷体_GB2312" w:hAnsi="Times New Roman" w:hint="eastAsia"/>
          <w:b/>
          <w:kern w:val="2"/>
          <w:sz w:val="32"/>
          <w:szCs w:val="32"/>
          <w:lang w:val="en-US" w:eastAsia="zh-CN"/>
        </w:rPr>
        <w:t>报告</w:t>
      </w:r>
    </w:p>
    <w:p w:rsidR="007F5EC5" w:rsidRPr="007F5EC5" w:rsidRDefault="00FB0E29" w:rsidP="004C5509">
      <w:pPr>
        <w:widowControl w:val="0"/>
        <w:spacing w:line="240" w:lineRule="auto"/>
        <w:jc w:val="center"/>
        <w:rPr>
          <w:rFonts w:ascii="Times New Roman" w:eastAsia="楷体_GB2312" w:hAnsi="Times New Roman"/>
          <w:b/>
          <w:kern w:val="2"/>
          <w:sz w:val="21"/>
          <w:lang w:val="en-US" w:eastAsia="zh-CN"/>
        </w:rPr>
      </w:pPr>
      <w:customXmlInsRangeStart w:id="10" w:author="Microsoft" w:date="2017-01-11T20:30:00Z"/>
      <w:sdt>
        <w:sdtPr>
          <w:rPr>
            <w:rFonts w:ascii="华文楷体" w:eastAsia="华文楷体" w:hAnsi="华文楷体"/>
            <w:b/>
            <w:sz w:val="20"/>
            <w:szCs w:val="20"/>
          </w:rPr>
          <w:alias w:val="ReportTitle"/>
          <w:tag w:val="ReportTitle"/>
          <w:id w:val="-771011690"/>
          <w:placeholder>
            <w:docPart w:val="C8FCD402A85845B4B363E09F1E020771"/>
          </w:placeholder>
          <w:showingPlcHdr/>
        </w:sdtPr>
        <w:sdtEndPr>
          <w:rPr>
            <w:sz w:val="28"/>
            <w:szCs w:val="28"/>
          </w:rPr>
        </w:sdtEndPr>
        <w:sdtContent>
          <w:customXmlInsRangeEnd w:id="10"/>
          <w:ins w:id="11" w:author="Microsoft" w:date="2017-01-11T20:30:00Z">
            <w:r w:rsidR="00231B77" w:rsidRPr="00363FD5">
              <w:rPr>
                <w:rFonts w:eastAsia="楷体_GB2312"/>
                <w:bCs/>
                <w:sz w:val="28"/>
                <w:szCs w:val="28"/>
              </w:rPr>
              <w:t>Click here to enter text.</w:t>
            </w:r>
          </w:ins>
          <w:customXmlInsRangeStart w:id="12" w:author="Microsoft" w:date="2017-01-11T20:30:00Z"/>
        </w:sdtContent>
      </w:sdt>
      <w:customXmlInsRangeEnd w:id="12"/>
      <w:ins w:id="13" w:author="Microsoft" w:date="2017-01-11T20:30:00Z">
        <w:r w:rsidR="00231B77" w:rsidDel="00231B77">
          <w:rPr>
            <w:rFonts w:ascii="Times New Roman" w:eastAsia="楷体_GB2312" w:hAnsi="Times New Roman" w:hint="eastAsia"/>
            <w:b/>
            <w:kern w:val="2"/>
            <w:sz w:val="44"/>
            <w:lang w:val="en-US" w:eastAsia="zh-CN"/>
          </w:rPr>
          <w:t xml:space="preserve"> </w:t>
        </w:r>
      </w:ins>
      <w:del w:id="14" w:author="Microsoft" w:date="2017-01-11T20:30:00Z">
        <w:r w:rsidR="004C5509" w:rsidDel="00231B77">
          <w:rPr>
            <w:rFonts w:ascii="Times New Roman" w:eastAsia="楷体_GB2312" w:hAnsi="Times New Roman" w:hint="eastAsia"/>
            <w:b/>
            <w:kern w:val="2"/>
            <w:sz w:val="44"/>
            <w:lang w:val="en-US" w:eastAsia="zh-CN"/>
          </w:rPr>
          <w:delText>2015</w:delText>
        </w:r>
        <w:r w:rsidR="004C5509" w:rsidDel="00231B77">
          <w:rPr>
            <w:rFonts w:ascii="Times New Roman" w:eastAsia="楷体_GB2312" w:hAnsi="Times New Roman" w:hint="eastAsia"/>
            <w:b/>
            <w:kern w:val="2"/>
            <w:sz w:val="44"/>
            <w:lang w:val="en-US" w:eastAsia="zh-CN"/>
          </w:rPr>
          <w:delText>年</w:delText>
        </w:r>
        <w:r w:rsidR="007F5EC5" w:rsidRPr="007F5EC5" w:rsidDel="00231B77">
          <w:rPr>
            <w:rFonts w:ascii="Times New Roman" w:eastAsia="楷体_GB2312" w:hAnsi="Times New Roman"/>
            <w:b/>
            <w:kern w:val="2"/>
            <w:sz w:val="44"/>
            <w:lang w:val="en-US" w:eastAsia="zh-CN"/>
          </w:rPr>
          <w:delText>第</w:delText>
        </w:r>
        <w:r w:rsidR="004C5509" w:rsidDel="00231B77">
          <w:rPr>
            <w:rFonts w:ascii="Times New Roman" w:eastAsia="楷体_GB2312" w:hAnsi="Times New Roman" w:hint="eastAsia"/>
            <w:b/>
            <w:kern w:val="2"/>
            <w:sz w:val="44"/>
            <w:lang w:val="en-US" w:eastAsia="zh-CN"/>
          </w:rPr>
          <w:delText>1</w:delText>
        </w:r>
        <w:r w:rsidR="007F5EC5" w:rsidRPr="007F5EC5" w:rsidDel="00231B77">
          <w:rPr>
            <w:rFonts w:ascii="Times New Roman" w:eastAsia="楷体_GB2312" w:hAnsi="Times New Roman"/>
            <w:b/>
            <w:kern w:val="2"/>
            <w:sz w:val="44"/>
            <w:lang w:val="en-US" w:eastAsia="zh-CN"/>
          </w:rPr>
          <w:delText>期</w:delText>
        </w:r>
        <w:r w:rsidR="004C5509" w:rsidDel="00231B77">
          <w:rPr>
            <w:rFonts w:ascii="Times New Roman" w:eastAsia="楷体_GB2312" w:hAnsi="Times New Roman" w:hint="eastAsia"/>
            <w:b/>
            <w:kern w:val="2"/>
            <w:sz w:val="44"/>
            <w:lang w:val="en-US" w:eastAsia="zh-CN"/>
          </w:rPr>
          <w:delText>（总第</w:delText>
        </w:r>
        <w:r w:rsidR="004C5509" w:rsidDel="00231B77">
          <w:rPr>
            <w:rFonts w:ascii="Times New Roman" w:eastAsia="楷体_GB2312" w:hAnsi="Times New Roman" w:hint="eastAsia"/>
            <w:b/>
            <w:kern w:val="2"/>
            <w:sz w:val="44"/>
            <w:lang w:val="en-US" w:eastAsia="zh-CN"/>
          </w:rPr>
          <w:delText>1</w:delText>
        </w:r>
        <w:r w:rsidR="004C5509" w:rsidDel="00231B77">
          <w:rPr>
            <w:rFonts w:ascii="Times New Roman" w:eastAsia="楷体_GB2312" w:hAnsi="Times New Roman" w:hint="eastAsia"/>
            <w:b/>
            <w:kern w:val="2"/>
            <w:sz w:val="44"/>
            <w:lang w:val="en-US" w:eastAsia="zh-CN"/>
          </w:rPr>
          <w:delText>期）</w:delText>
        </w:r>
      </w:del>
    </w:p>
    <w:tbl>
      <w:tblPr>
        <w:tblW w:w="0" w:type="auto"/>
        <w:jc w:val="center"/>
        <w:tblLayout w:type="fixed"/>
        <w:tblCellMar>
          <w:left w:w="0" w:type="dxa"/>
          <w:right w:w="0" w:type="dxa"/>
        </w:tblCellMar>
        <w:tblLook w:val="0000" w:firstRow="0" w:lastRow="0" w:firstColumn="0" w:lastColumn="0" w:noHBand="0" w:noVBand="0"/>
      </w:tblPr>
      <w:tblGrid>
        <w:gridCol w:w="6360"/>
      </w:tblGrid>
      <w:tr w:rsidR="007F5EC5" w:rsidRPr="007F5EC5" w:rsidTr="004C5509">
        <w:trPr>
          <w:trHeight w:val="1508"/>
          <w:jc w:val="center"/>
        </w:trPr>
        <w:tc>
          <w:tcPr>
            <w:tcW w:w="6360" w:type="dxa"/>
            <w:tcBorders>
              <w:top w:val="single" w:sz="8" w:space="0" w:color="auto"/>
              <w:left w:val="single" w:sz="8" w:space="0" w:color="auto"/>
              <w:bottom w:val="single" w:sz="8" w:space="0" w:color="auto"/>
              <w:right w:val="single" w:sz="8" w:space="0" w:color="auto"/>
            </w:tcBorders>
          </w:tcPr>
          <w:p w:rsidR="007F5EC5" w:rsidRPr="007F5EC5" w:rsidRDefault="007F5EC5" w:rsidP="007F5EC5">
            <w:pPr>
              <w:widowControl w:val="0"/>
              <w:spacing w:line="240" w:lineRule="auto"/>
              <w:jc w:val="center"/>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受托人声明</w:t>
            </w:r>
          </w:p>
          <w:p w:rsidR="007F5EC5" w:rsidRPr="007F5EC5" w:rsidRDefault="007F5EC5" w:rsidP="00E309E7">
            <w:pPr>
              <w:widowControl w:val="0"/>
              <w:spacing w:line="240" w:lineRule="auto"/>
              <w:ind w:firstLineChars="200" w:firstLine="422"/>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7F5EC5" w:rsidRPr="007F5EC5" w:rsidRDefault="007F5EC5" w:rsidP="007F5EC5">
      <w:pPr>
        <w:widowControl w:val="0"/>
        <w:spacing w:line="240" w:lineRule="auto"/>
        <w:jc w:val="center"/>
        <w:rPr>
          <w:rFonts w:ascii="Times New Roman" w:eastAsia="楷体_GB2312" w:hAnsi="Times New Roman"/>
          <w:b/>
          <w:kern w:val="2"/>
          <w:sz w:val="21"/>
          <w:lang w:val="en-US" w:eastAsia="zh-CN"/>
        </w:rPr>
      </w:pPr>
    </w:p>
    <w:tbl>
      <w:tblPr>
        <w:tblW w:w="0" w:type="auto"/>
        <w:jc w:val="center"/>
        <w:tblLayout w:type="fixed"/>
        <w:tblCellMar>
          <w:left w:w="0" w:type="dxa"/>
          <w:right w:w="0" w:type="dxa"/>
        </w:tblCellMar>
        <w:tblLook w:val="0000" w:firstRow="0" w:lastRow="0" w:firstColumn="0" w:lastColumn="0" w:noHBand="0" w:noVBand="0"/>
      </w:tblPr>
      <w:tblGrid>
        <w:gridCol w:w="1680"/>
        <w:gridCol w:w="5670"/>
      </w:tblGrid>
      <w:tr w:rsidR="007F5EC5" w:rsidRPr="007F5EC5" w:rsidTr="004C5509">
        <w:trPr>
          <w:trHeight w:val="28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受托人：</w:t>
            </w:r>
          </w:p>
        </w:tc>
        <w:tc>
          <w:tcPr>
            <w:tcW w:w="5670" w:type="dxa"/>
            <w:tcBorders>
              <w:top w:val="nil"/>
              <w:left w:val="nil"/>
              <w:bottom w:val="nil"/>
              <w:right w:val="nil"/>
            </w:tcBorders>
            <w:vAlign w:val="bottom"/>
          </w:tcPr>
          <w:p w:rsidR="007F5EC5" w:rsidRPr="00776B54" w:rsidRDefault="007F5EC5" w:rsidP="007F5EC5">
            <w:pPr>
              <w:widowControl w:val="0"/>
              <w:spacing w:line="240" w:lineRule="auto"/>
              <w:rPr>
                <w:rFonts w:ascii="Times New Roman" w:eastAsia="楷体_GB2312" w:hAnsi="Times New Roman"/>
                <w:kern w:val="2"/>
                <w:sz w:val="21"/>
                <w:lang w:val="en-US" w:eastAsia="zh-CN"/>
              </w:rPr>
            </w:pPr>
            <w:r w:rsidRPr="00776B54">
              <w:rPr>
                <w:rFonts w:ascii="Times New Roman" w:eastAsia="楷体_GB2312" w:hAnsi="Times New Roman"/>
                <w:kern w:val="2"/>
                <w:sz w:val="21"/>
                <w:lang w:val="en-US" w:eastAsia="zh-CN"/>
              </w:rPr>
              <w:t>华润深国投信托有限公司</w:t>
            </w:r>
          </w:p>
        </w:tc>
      </w:tr>
      <w:tr w:rsidR="007F5EC5" w:rsidRPr="007F5EC5" w:rsidTr="004C5509">
        <w:trPr>
          <w:trHeight w:val="31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报告日期：</w:t>
            </w:r>
          </w:p>
        </w:tc>
        <w:tc>
          <w:tcPr>
            <w:tcW w:w="5670" w:type="dxa"/>
            <w:tcBorders>
              <w:top w:val="nil"/>
              <w:left w:val="nil"/>
              <w:bottom w:val="nil"/>
              <w:right w:val="nil"/>
            </w:tcBorders>
            <w:vAlign w:val="bottom"/>
          </w:tcPr>
          <w:p w:rsidR="007F5EC5" w:rsidRPr="00776B54" w:rsidRDefault="00FB0E29" w:rsidP="00776B54">
            <w:pPr>
              <w:widowControl w:val="0"/>
              <w:spacing w:line="240" w:lineRule="auto"/>
              <w:rPr>
                <w:rFonts w:ascii="Times New Roman" w:eastAsia="楷体_GB2312" w:hAnsi="Times New Roman"/>
                <w:kern w:val="2"/>
                <w:sz w:val="21"/>
                <w:lang w:val="en-US" w:eastAsia="zh-CN"/>
              </w:rPr>
            </w:pPr>
            <w:customXmlInsRangeStart w:id="15" w:author="Local Dev" w:date="2017-01-11T20:32:00Z"/>
            <w:sdt>
              <w:sdtPr>
                <w:rPr>
                  <w:rFonts w:ascii="华文楷体" w:eastAsia="华文楷体" w:hAnsi="华文楷体"/>
                  <w:b/>
                  <w:sz w:val="20"/>
                  <w:szCs w:val="20"/>
                </w:rPr>
                <w:alias w:val="ReportDate"/>
                <w:tag w:val="ReportDate"/>
                <w:id w:val="820086502"/>
                <w:placeholder>
                  <w:docPart w:val="5ACF8796DB1649A6BEF96B547D7DD3CC"/>
                </w:placeholder>
                <w:showingPlcHdr/>
              </w:sdtPr>
              <w:sdtEndPr/>
              <w:sdtContent>
                <w:customXmlInsRangeEnd w:id="15"/>
                <w:ins w:id="16" w:author="Local Dev" w:date="2017-01-11T20:32:00Z">
                  <w:r w:rsidR="00D91D1F" w:rsidRPr="00363FD5">
                    <w:rPr>
                      <w:rFonts w:eastAsia="楷体_GB2312"/>
                      <w:bCs/>
                      <w:sz w:val="21"/>
                      <w:szCs w:val="21"/>
                    </w:rPr>
                    <w:t>Click here to enter text.</w:t>
                  </w:r>
                </w:ins>
                <w:customXmlInsRangeStart w:id="17" w:author="Local Dev" w:date="2017-01-11T20:32:00Z"/>
              </w:sdtContent>
            </w:sdt>
            <w:customXmlInsRangeEnd w:id="17"/>
            <w:del w:id="18" w:author="Local Dev" w:date="2017-01-11T20:32:00Z">
              <w:r w:rsidR="007F5EC5" w:rsidRPr="00776B54" w:rsidDel="00D91D1F">
                <w:rPr>
                  <w:rFonts w:ascii="Times New Roman" w:eastAsia="楷体_GB2312" w:hAnsi="Times New Roman"/>
                  <w:kern w:val="2"/>
                  <w:sz w:val="21"/>
                  <w:lang w:val="en-US" w:eastAsia="zh-CN"/>
                </w:rPr>
                <w:delText>20</w:delText>
              </w:r>
              <w:r w:rsidR="004C5509" w:rsidRPr="00776B54" w:rsidDel="00D91D1F">
                <w:rPr>
                  <w:rFonts w:ascii="Times New Roman" w:eastAsia="楷体_GB2312" w:hAnsi="Times New Roman" w:hint="eastAsia"/>
                  <w:kern w:val="2"/>
                  <w:sz w:val="21"/>
                  <w:lang w:val="en-US" w:eastAsia="zh-CN"/>
                </w:rPr>
                <w:delText>15</w:delText>
              </w:r>
              <w:r w:rsidR="007F5EC5" w:rsidRPr="00776B54" w:rsidDel="00D91D1F">
                <w:rPr>
                  <w:rFonts w:ascii="Times New Roman" w:eastAsia="楷体_GB2312" w:hAnsi="Times New Roman"/>
                  <w:kern w:val="2"/>
                  <w:sz w:val="21"/>
                  <w:lang w:val="en-US" w:eastAsia="zh-CN"/>
                </w:rPr>
                <w:delText>年</w:delText>
              </w:r>
              <w:r w:rsidR="004C5509" w:rsidRPr="00776B54" w:rsidDel="00D91D1F">
                <w:rPr>
                  <w:rFonts w:ascii="Times New Roman" w:eastAsia="楷体_GB2312" w:hAnsi="Times New Roman" w:hint="eastAsia"/>
                  <w:kern w:val="2"/>
                  <w:sz w:val="21"/>
                  <w:lang w:val="en-US" w:eastAsia="zh-CN"/>
                </w:rPr>
                <w:delText>7</w:delText>
              </w:r>
              <w:r w:rsidR="007F5EC5" w:rsidRPr="00776B54" w:rsidDel="00D91D1F">
                <w:rPr>
                  <w:rFonts w:ascii="Times New Roman" w:eastAsia="楷体_GB2312" w:hAnsi="Times New Roman"/>
                  <w:kern w:val="2"/>
                  <w:sz w:val="21"/>
                  <w:lang w:val="en-US" w:eastAsia="zh-CN"/>
                </w:rPr>
                <w:delText>月</w:delText>
              </w:r>
              <w:r w:rsidR="00776B54" w:rsidRPr="00776B54" w:rsidDel="00D91D1F">
                <w:rPr>
                  <w:rFonts w:ascii="Times New Roman" w:eastAsia="楷体_GB2312" w:hAnsi="Times New Roman" w:hint="eastAsia"/>
                  <w:kern w:val="2"/>
                  <w:sz w:val="21"/>
                  <w:lang w:val="en-US" w:eastAsia="zh-CN"/>
                </w:rPr>
                <w:delText>20</w:delText>
              </w:r>
              <w:r w:rsidR="007F5EC5" w:rsidRPr="00776B54" w:rsidDel="00D91D1F">
                <w:rPr>
                  <w:rFonts w:ascii="Times New Roman" w:eastAsia="楷体_GB2312" w:hAnsi="Times New Roman"/>
                  <w:kern w:val="2"/>
                  <w:sz w:val="21"/>
                  <w:lang w:val="en-US" w:eastAsia="zh-CN"/>
                </w:rPr>
                <w:delText>日</w:delText>
              </w:r>
            </w:del>
          </w:p>
        </w:tc>
      </w:tr>
      <w:tr w:rsidR="007F5EC5" w:rsidRPr="007F5EC5" w:rsidTr="004C5509">
        <w:trPr>
          <w:trHeight w:val="28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楷体_GB2312" w:hAnsi="Times New Roman"/>
                <w:b/>
                <w:kern w:val="2"/>
                <w:sz w:val="21"/>
                <w:lang w:val="en-US" w:eastAsia="zh-CN"/>
              </w:rPr>
            </w:pPr>
          </w:p>
        </w:tc>
        <w:tc>
          <w:tcPr>
            <w:tcW w:w="5670" w:type="dxa"/>
            <w:tcBorders>
              <w:top w:val="nil"/>
              <w:left w:val="nil"/>
              <w:bottom w:val="nil"/>
              <w:right w:val="nil"/>
            </w:tcBorders>
            <w:vAlign w:val="bottom"/>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p>
        </w:tc>
      </w:tr>
      <w:tr w:rsidR="007F5EC5" w:rsidRPr="007F5EC5" w:rsidTr="004C5509">
        <w:trPr>
          <w:trHeight w:val="28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楷体_GB2312" w:hAnsi="Times New Roman"/>
                <w:b/>
                <w:kern w:val="2"/>
                <w:sz w:val="21"/>
                <w:lang w:val="en-US" w:eastAsia="zh-CN"/>
              </w:rPr>
            </w:pPr>
          </w:p>
        </w:tc>
        <w:tc>
          <w:tcPr>
            <w:tcW w:w="5670" w:type="dxa"/>
            <w:tcBorders>
              <w:top w:val="nil"/>
              <w:left w:val="nil"/>
              <w:bottom w:val="nil"/>
              <w:right w:val="nil"/>
            </w:tcBorders>
            <w:vAlign w:val="bottom"/>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p>
        </w:tc>
      </w:tr>
      <w:tr w:rsidR="007F5EC5" w:rsidRPr="007F5EC5" w:rsidTr="004C5509">
        <w:trPr>
          <w:trHeight w:val="31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受托人地址：</w:t>
            </w:r>
          </w:p>
        </w:tc>
        <w:tc>
          <w:tcPr>
            <w:tcW w:w="5670" w:type="dxa"/>
            <w:tcBorders>
              <w:top w:val="nil"/>
              <w:left w:val="nil"/>
              <w:bottom w:val="nil"/>
              <w:right w:val="nil"/>
            </w:tcBorders>
            <w:vAlign w:val="bottom"/>
          </w:tcPr>
          <w:p w:rsidR="007F5EC5" w:rsidRPr="007F5EC5" w:rsidRDefault="00776B54" w:rsidP="007F5EC5">
            <w:pPr>
              <w:widowControl w:val="0"/>
              <w:spacing w:line="240" w:lineRule="auto"/>
              <w:rPr>
                <w:rFonts w:ascii="Times New Roman" w:eastAsia="楷体_GB2312" w:hAnsi="Times New Roman"/>
                <w:kern w:val="2"/>
                <w:sz w:val="21"/>
                <w:lang w:val="en-US" w:eastAsia="zh-CN"/>
              </w:rPr>
            </w:pPr>
            <w:r w:rsidRPr="00776B54">
              <w:rPr>
                <w:rFonts w:ascii="Times New Roman" w:eastAsia="楷体_GB2312" w:hAnsi="Times New Roman" w:hint="eastAsia"/>
                <w:kern w:val="2"/>
                <w:sz w:val="21"/>
                <w:lang w:val="en-US" w:eastAsia="zh-CN"/>
              </w:rPr>
              <w:t>深圳市福田区中心四路</w:t>
            </w:r>
            <w:r w:rsidRPr="00776B54">
              <w:rPr>
                <w:rFonts w:ascii="Times New Roman" w:eastAsia="楷体_GB2312" w:hAnsi="Times New Roman" w:hint="eastAsia"/>
                <w:kern w:val="2"/>
                <w:sz w:val="21"/>
                <w:lang w:val="en-US" w:eastAsia="zh-CN"/>
              </w:rPr>
              <w:t>1-1</w:t>
            </w:r>
            <w:r w:rsidRPr="00776B54">
              <w:rPr>
                <w:rFonts w:ascii="Times New Roman" w:eastAsia="楷体_GB2312" w:hAnsi="Times New Roman" w:hint="eastAsia"/>
                <w:kern w:val="2"/>
                <w:sz w:val="21"/>
                <w:lang w:val="en-US" w:eastAsia="zh-CN"/>
              </w:rPr>
              <w:t>号嘉里建设广场第三座第</w:t>
            </w:r>
            <w:r w:rsidRPr="00776B54">
              <w:rPr>
                <w:rFonts w:ascii="Times New Roman" w:eastAsia="楷体_GB2312" w:hAnsi="Times New Roman" w:hint="eastAsia"/>
                <w:kern w:val="2"/>
                <w:sz w:val="21"/>
                <w:lang w:val="en-US" w:eastAsia="zh-CN"/>
              </w:rPr>
              <w:t>10-12</w:t>
            </w:r>
            <w:r w:rsidRPr="00776B54">
              <w:rPr>
                <w:rFonts w:ascii="Times New Roman" w:eastAsia="楷体_GB2312" w:hAnsi="Times New Roman" w:hint="eastAsia"/>
                <w:kern w:val="2"/>
                <w:sz w:val="21"/>
                <w:lang w:val="en-US" w:eastAsia="zh-CN"/>
              </w:rPr>
              <w:t>层</w:t>
            </w:r>
          </w:p>
        </w:tc>
      </w:tr>
      <w:tr w:rsidR="007F5EC5" w:rsidRPr="007F5EC5" w:rsidTr="004C5509">
        <w:trPr>
          <w:trHeight w:val="531"/>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电话：</w:t>
            </w:r>
          </w:p>
        </w:tc>
        <w:tc>
          <w:tcPr>
            <w:tcW w:w="5670" w:type="dxa"/>
            <w:tcBorders>
              <w:top w:val="nil"/>
              <w:left w:val="nil"/>
              <w:bottom w:val="nil"/>
              <w:right w:val="nil"/>
            </w:tcBorders>
            <w:vAlign w:val="bottom"/>
          </w:tcPr>
          <w:p w:rsidR="007F5EC5" w:rsidRPr="00776B54" w:rsidRDefault="00776B54" w:rsidP="007F5EC5">
            <w:pPr>
              <w:widowControl w:val="0"/>
              <w:spacing w:line="240" w:lineRule="auto"/>
              <w:rPr>
                <w:rFonts w:ascii="Times New Roman" w:eastAsia="楷体_GB2312" w:hAnsi="Times New Roman"/>
                <w:kern w:val="2"/>
                <w:sz w:val="21"/>
                <w:lang w:val="en-US" w:eastAsia="zh-CN"/>
              </w:rPr>
            </w:pPr>
            <w:r w:rsidRPr="00776B54">
              <w:rPr>
                <w:rFonts w:ascii="Times New Roman" w:eastAsia="楷体_GB2312" w:hAnsi="Times New Roman"/>
                <w:kern w:val="2"/>
                <w:sz w:val="21"/>
                <w:lang w:val="en-US" w:eastAsia="zh-CN"/>
              </w:rPr>
              <w:t>0755-33380600</w:t>
            </w:r>
          </w:p>
        </w:tc>
      </w:tr>
      <w:tr w:rsidR="007F5EC5" w:rsidRPr="007F5EC5" w:rsidTr="004C5509">
        <w:trPr>
          <w:trHeight w:val="31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传真：</w:t>
            </w:r>
          </w:p>
        </w:tc>
        <w:tc>
          <w:tcPr>
            <w:tcW w:w="5670" w:type="dxa"/>
            <w:tcBorders>
              <w:top w:val="nil"/>
              <w:left w:val="nil"/>
              <w:bottom w:val="nil"/>
              <w:right w:val="nil"/>
            </w:tcBorders>
            <w:vAlign w:val="bottom"/>
          </w:tcPr>
          <w:p w:rsidR="007F5EC5" w:rsidRPr="00776B54" w:rsidRDefault="00776B54" w:rsidP="007F5EC5">
            <w:pPr>
              <w:widowControl w:val="0"/>
              <w:spacing w:line="240" w:lineRule="auto"/>
              <w:rPr>
                <w:rFonts w:ascii="Times New Roman" w:eastAsia="楷体_GB2312" w:hAnsi="Times New Roman"/>
                <w:kern w:val="2"/>
                <w:sz w:val="21"/>
                <w:lang w:val="en-US" w:eastAsia="zh-CN"/>
              </w:rPr>
            </w:pPr>
            <w:r w:rsidRPr="00776B54">
              <w:rPr>
                <w:rFonts w:ascii="Times New Roman" w:eastAsia="楷体_GB2312" w:hAnsi="Times New Roman"/>
                <w:kern w:val="2"/>
                <w:sz w:val="21"/>
                <w:lang w:val="en-US" w:eastAsia="zh-CN"/>
              </w:rPr>
              <w:t>0755-33380599</w:t>
            </w:r>
          </w:p>
        </w:tc>
      </w:tr>
      <w:tr w:rsidR="007F5EC5" w:rsidRPr="007F5EC5" w:rsidTr="004C5509">
        <w:trPr>
          <w:trHeight w:val="28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公司网址：</w:t>
            </w:r>
          </w:p>
        </w:tc>
        <w:tc>
          <w:tcPr>
            <w:tcW w:w="5670" w:type="dxa"/>
            <w:tcBorders>
              <w:top w:val="nil"/>
              <w:left w:val="nil"/>
              <w:bottom w:val="nil"/>
              <w:right w:val="nil"/>
            </w:tcBorders>
            <w:vAlign w:val="bottom"/>
          </w:tcPr>
          <w:p w:rsidR="007F5EC5" w:rsidRPr="00776B54" w:rsidRDefault="00FB0E29" w:rsidP="007F5EC5">
            <w:pPr>
              <w:widowControl w:val="0"/>
              <w:spacing w:line="240" w:lineRule="auto"/>
              <w:rPr>
                <w:rFonts w:ascii="Times New Roman" w:eastAsia="楷体_GB2312" w:hAnsi="Times New Roman"/>
                <w:kern w:val="2"/>
                <w:sz w:val="21"/>
                <w:lang w:val="en-US" w:eastAsia="zh-CN"/>
              </w:rPr>
            </w:pPr>
            <w:hyperlink r:id="rId7" w:history="1">
              <w:r w:rsidR="00776B54" w:rsidRPr="00776B54">
                <w:rPr>
                  <w:rStyle w:val="a9"/>
                  <w:rFonts w:ascii="Times New Roman" w:eastAsia="楷体_GB2312" w:hAnsi="Times New Roman"/>
                  <w:kern w:val="2"/>
                  <w:sz w:val="21"/>
                  <w:lang w:val="en-US" w:eastAsia="zh-CN"/>
                </w:rPr>
                <w:t>http://www.crctrust.com</w:t>
              </w:r>
            </w:hyperlink>
          </w:p>
        </w:tc>
      </w:tr>
      <w:tr w:rsidR="007F5EC5" w:rsidRPr="007F5EC5" w:rsidTr="004C5509">
        <w:trPr>
          <w:trHeight w:val="28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电子邮件：</w:t>
            </w:r>
          </w:p>
        </w:tc>
        <w:tc>
          <w:tcPr>
            <w:tcW w:w="5670" w:type="dxa"/>
            <w:tcBorders>
              <w:top w:val="nil"/>
              <w:left w:val="nil"/>
              <w:bottom w:val="nil"/>
              <w:right w:val="nil"/>
            </w:tcBorders>
            <w:vAlign w:val="bottom"/>
          </w:tcPr>
          <w:p w:rsidR="007F5EC5" w:rsidRPr="00776B54" w:rsidDel="00630522" w:rsidRDefault="00776B54" w:rsidP="007F5EC5">
            <w:pPr>
              <w:widowControl w:val="0"/>
              <w:spacing w:line="240" w:lineRule="auto"/>
              <w:rPr>
                <w:rFonts w:ascii="Times New Roman" w:eastAsia="楷体_GB2312" w:hAnsi="Times New Roman"/>
                <w:kern w:val="2"/>
                <w:sz w:val="21"/>
                <w:lang w:val="en-US" w:eastAsia="zh-CN"/>
              </w:rPr>
            </w:pPr>
            <w:r w:rsidRPr="00776B54">
              <w:rPr>
                <w:rFonts w:ascii="Times New Roman" w:eastAsia="楷体_GB2312" w:hAnsi="Times New Roman" w:hint="eastAsia"/>
                <w:kern w:val="2"/>
                <w:sz w:val="21"/>
                <w:lang w:val="en-US" w:eastAsia="zh-CN"/>
              </w:rPr>
              <w:t>xuly</w:t>
            </w:r>
            <w:r w:rsidRPr="00776B54">
              <w:rPr>
                <w:rFonts w:ascii="Times New Roman" w:eastAsia="楷体_GB2312" w:hAnsi="Times New Roman"/>
                <w:kern w:val="2"/>
                <w:sz w:val="21"/>
                <w:lang w:val="en-US" w:eastAsia="zh-CN"/>
              </w:rPr>
              <w:t>@crctrust.com</w:t>
            </w:r>
          </w:p>
        </w:tc>
      </w:tr>
    </w:tbl>
    <w:p w:rsidR="007F5EC5" w:rsidRPr="007F5EC5" w:rsidRDefault="007F5EC5" w:rsidP="007F5EC5">
      <w:pPr>
        <w:widowControl w:val="0"/>
        <w:spacing w:line="240" w:lineRule="auto"/>
        <w:rPr>
          <w:rFonts w:ascii="Times New Roman" w:eastAsia="楷体_GB2312" w:hAnsi="Times New Roman"/>
          <w:kern w:val="2"/>
          <w:sz w:val="32"/>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7655"/>
        <w:gridCol w:w="708"/>
      </w:tblGrid>
      <w:tr w:rsidR="007F5EC5" w:rsidRPr="007F5EC5" w:rsidTr="004C5509">
        <w:tc>
          <w:tcPr>
            <w:tcW w:w="8613" w:type="dxa"/>
            <w:gridSpan w:val="3"/>
            <w:tcBorders>
              <w:bottom w:val="single" w:sz="4" w:space="0" w:color="auto"/>
            </w:tcBorders>
          </w:tcPr>
          <w:bookmarkStart w:id="19" w:name="_GoBack"/>
          <w:bookmarkEnd w:id="19"/>
          <w:p w:rsidR="007F5EC5" w:rsidRPr="007F5EC5" w:rsidRDefault="00FB0E29" w:rsidP="007F5EC5">
            <w:pPr>
              <w:widowControl w:val="0"/>
              <w:spacing w:line="240" w:lineRule="auto"/>
              <w:jc w:val="center"/>
              <w:rPr>
                <w:rFonts w:ascii="Times New Roman" w:eastAsia="楷体_GB2312" w:hAnsi="Times New Roman"/>
                <w:b/>
                <w:kern w:val="2"/>
                <w:sz w:val="21"/>
                <w:lang w:val="en-US" w:eastAsia="zh-CN"/>
              </w:rPr>
            </w:pPr>
            <w:customXmlInsRangeStart w:id="20" w:author="Local Dev" w:date="2017-01-11T20:34:00Z"/>
            <w:sdt>
              <w:sdtPr>
                <w:rPr>
                  <w:rFonts w:ascii="华文楷体" w:eastAsia="华文楷体" w:hAnsi="华文楷体" w:hint="eastAsia"/>
                  <w:b/>
                  <w:sz w:val="28"/>
                  <w:szCs w:val="28"/>
                </w:rPr>
                <w:alias w:val="TrustName"/>
                <w:tag w:val="TrustName"/>
                <w:id w:val="998703368"/>
                <w:placeholder>
                  <w:docPart w:val="B4FDC86383D24956BA3BEAEE9B0BF787"/>
                </w:placeholder>
                <w:showingPlcHdr/>
              </w:sdtPr>
              <w:sdtEndPr/>
              <w:sdtContent>
                <w:customXmlInsRangeEnd w:id="20"/>
                <w:ins w:id="21" w:author="Local Dev" w:date="2017-01-11T20:34:00Z">
                  <w:r w:rsidR="00D91D1F" w:rsidRPr="0033610F">
                    <w:rPr>
                      <w:rStyle w:val="af1"/>
                      <w:rFonts w:ascii="华文楷体" w:eastAsia="华文楷体" w:hAnsi="华文楷体"/>
                      <w:b/>
                      <w:sz w:val="28"/>
                    </w:rPr>
                    <w:t>Click here to enter text.</w:t>
                  </w:r>
                </w:ins>
                <w:customXmlInsRangeStart w:id="22" w:author="Local Dev" w:date="2017-01-11T20:34:00Z"/>
              </w:sdtContent>
            </w:sdt>
            <w:customXmlInsRangeEnd w:id="22"/>
            <w:del w:id="23" w:author="Local Dev" w:date="2017-01-11T20:34:00Z">
              <w:r w:rsidR="007F5EC5" w:rsidRPr="007F5EC5" w:rsidDel="00D91D1F">
                <w:rPr>
                  <w:rFonts w:ascii="Times New Roman" w:eastAsia="楷体_GB2312" w:hAnsi="Times New Roman" w:hint="eastAsia"/>
                  <w:b/>
                  <w:kern w:val="2"/>
                  <w:sz w:val="28"/>
                  <w:lang w:val="en-US" w:eastAsia="zh-CN"/>
                </w:rPr>
                <w:delText>招元</w:delText>
              </w:r>
              <w:r w:rsidR="007F5EC5" w:rsidRPr="007F5EC5" w:rsidDel="00D91D1F">
                <w:rPr>
                  <w:rFonts w:ascii="Times New Roman" w:eastAsia="楷体_GB2312" w:hAnsi="Times New Roman" w:hint="eastAsia"/>
                  <w:b/>
                  <w:kern w:val="2"/>
                  <w:sz w:val="28"/>
                  <w:lang w:val="en-US" w:eastAsia="zh-CN"/>
                </w:rPr>
                <w:delText>2015</w:delText>
              </w:r>
              <w:r w:rsidR="007F5EC5" w:rsidRPr="007F5EC5" w:rsidDel="00D91D1F">
                <w:rPr>
                  <w:rFonts w:ascii="Times New Roman" w:eastAsia="楷体_GB2312" w:hAnsi="Times New Roman" w:hint="eastAsia"/>
                  <w:b/>
                  <w:kern w:val="2"/>
                  <w:sz w:val="28"/>
                  <w:lang w:val="en-US" w:eastAsia="zh-CN"/>
                </w:rPr>
                <w:delText>年第二期</w:delText>
              </w:r>
              <w:r w:rsidR="007F5EC5" w:rsidRPr="007F5EC5" w:rsidDel="00D91D1F">
                <w:rPr>
                  <w:rFonts w:ascii="Times New Roman" w:eastAsia="楷体_GB2312" w:hAnsi="Times New Roman"/>
                  <w:b/>
                  <w:kern w:val="2"/>
                  <w:sz w:val="28"/>
                  <w:lang w:val="en-US" w:eastAsia="zh-CN"/>
                </w:rPr>
                <w:delText>信贷资产证券化信托</w:delText>
              </w:r>
            </w:del>
            <w:r w:rsidR="007F5EC5" w:rsidRPr="007F5EC5">
              <w:rPr>
                <w:rFonts w:ascii="Times New Roman" w:eastAsia="楷体_GB2312" w:hAnsi="Times New Roman"/>
                <w:b/>
                <w:kern w:val="2"/>
                <w:sz w:val="28"/>
                <w:lang w:val="en-US" w:eastAsia="zh-CN"/>
              </w:rPr>
              <w:t>受托机构月度报告</w:t>
            </w:r>
          </w:p>
        </w:tc>
      </w:tr>
      <w:tr w:rsidR="007F5EC5" w:rsidRPr="007F5EC5" w:rsidTr="004C5509">
        <w:tc>
          <w:tcPr>
            <w:tcW w:w="250" w:type="dxa"/>
            <w:tcBorders>
              <w:top w:val="single" w:sz="4" w:space="0" w:color="auto"/>
              <w:bottom w:val="nil"/>
            </w:tcBorders>
          </w:tcPr>
          <w:p w:rsidR="007F5EC5" w:rsidRPr="007F5EC5" w:rsidRDefault="007F5EC5" w:rsidP="007F5EC5">
            <w:pPr>
              <w:widowControl w:val="0"/>
              <w:spacing w:line="240" w:lineRule="auto"/>
              <w:rPr>
                <w:rFonts w:ascii="Times New Roman" w:eastAsia="楷体_GB2312" w:hAnsi="Times New Roman"/>
                <w:kern w:val="2"/>
                <w:sz w:val="21"/>
                <w:lang w:val="en-US" w:eastAsia="zh-CN"/>
              </w:rPr>
            </w:pPr>
          </w:p>
        </w:tc>
        <w:tc>
          <w:tcPr>
            <w:tcW w:w="7655" w:type="dxa"/>
            <w:tcBorders>
              <w:top w:val="single" w:sz="4" w:space="0" w:color="auto"/>
              <w:bottom w:val="nil"/>
            </w:tcBorders>
          </w:tcPr>
          <w:p w:rsidR="007F5EC5" w:rsidRPr="007F5EC5" w:rsidRDefault="007F5EC5" w:rsidP="007F5EC5">
            <w:pPr>
              <w:widowControl w:val="0"/>
              <w:spacing w:line="240" w:lineRule="auto"/>
              <w:ind w:firstLineChars="200" w:firstLine="360"/>
              <w:rPr>
                <w:rFonts w:ascii="Times New Roman" w:eastAsia="楷体_GB2312" w:hAnsi="Times New Roman"/>
                <w:kern w:val="2"/>
                <w:sz w:val="21"/>
                <w:lang w:val="en-US" w:eastAsia="zh-CN"/>
              </w:rPr>
            </w:pPr>
            <w:r w:rsidRPr="007F5EC5">
              <w:rPr>
                <w:rFonts w:ascii="Times New Roman" w:eastAsia="楷体_GB2312" w:hAnsi="Times New Roman"/>
                <w:kern w:val="2"/>
                <w:sz w:val="18"/>
                <w:lang w:val="en-US" w:eastAsia="zh-CN"/>
              </w:rPr>
              <w:t>2015</w:t>
            </w:r>
            <w:r w:rsidRPr="007F5EC5">
              <w:rPr>
                <w:rFonts w:ascii="Times New Roman" w:eastAsia="楷体_GB2312" w:hAnsi="Times New Roman"/>
                <w:kern w:val="2"/>
                <w:sz w:val="18"/>
                <w:lang w:val="en-US" w:eastAsia="zh-CN"/>
              </w:rPr>
              <w:t>年</w:t>
            </w:r>
            <w:r w:rsidR="004C5509">
              <w:rPr>
                <w:rFonts w:ascii="Times New Roman" w:eastAsia="楷体_GB2312" w:hAnsi="Times New Roman" w:hint="eastAsia"/>
                <w:kern w:val="2"/>
                <w:sz w:val="18"/>
                <w:lang w:val="en-US" w:eastAsia="zh-CN"/>
              </w:rPr>
              <w:t>6</w:t>
            </w:r>
            <w:r w:rsidRPr="007F5EC5">
              <w:rPr>
                <w:rFonts w:ascii="Times New Roman" w:eastAsia="楷体_GB2312" w:hAnsi="Times New Roman"/>
                <w:kern w:val="2"/>
                <w:sz w:val="18"/>
                <w:lang w:val="en-US" w:eastAsia="zh-CN"/>
              </w:rPr>
              <w:t>月</w:t>
            </w:r>
            <w:r w:rsidR="004C5509">
              <w:rPr>
                <w:rFonts w:ascii="Times New Roman" w:eastAsia="楷体_GB2312" w:hAnsi="Times New Roman" w:hint="eastAsia"/>
                <w:kern w:val="2"/>
                <w:sz w:val="18"/>
                <w:lang w:val="en-US" w:eastAsia="zh-CN"/>
              </w:rPr>
              <w:t>19</w:t>
            </w:r>
            <w:r w:rsidRPr="007F5EC5">
              <w:rPr>
                <w:rFonts w:ascii="Times New Roman" w:eastAsia="楷体_GB2312" w:hAnsi="Times New Roman"/>
                <w:kern w:val="2"/>
                <w:sz w:val="18"/>
                <w:lang w:val="en-US" w:eastAsia="zh-CN"/>
              </w:rPr>
              <w:t>日，经委托人招商银行股份有限公司设立、本公司承诺受托管理的</w:t>
            </w:r>
            <w:r w:rsidRPr="007F5EC5">
              <w:rPr>
                <w:rFonts w:ascii="Times New Roman" w:eastAsia="楷体_GB2312" w:hAnsi="Times New Roman"/>
                <w:kern w:val="2"/>
                <w:sz w:val="18"/>
                <w:lang w:val="en-US" w:eastAsia="zh-CN"/>
              </w:rPr>
              <w:t>“</w:t>
            </w:r>
            <w:r w:rsidRPr="007F5EC5">
              <w:rPr>
                <w:rFonts w:ascii="Times New Roman" w:eastAsia="楷体_GB2312" w:hAnsi="Times New Roman" w:hint="eastAsia"/>
                <w:kern w:val="2"/>
                <w:sz w:val="18"/>
                <w:lang w:val="en-US" w:eastAsia="zh-CN"/>
              </w:rPr>
              <w:t>招元</w:t>
            </w:r>
            <w:r w:rsidRPr="007F5EC5">
              <w:rPr>
                <w:rFonts w:ascii="Times New Roman" w:eastAsia="楷体_GB2312" w:hAnsi="Times New Roman" w:hint="eastAsia"/>
                <w:kern w:val="2"/>
                <w:sz w:val="18"/>
                <w:lang w:val="en-US" w:eastAsia="zh-CN"/>
              </w:rPr>
              <w:t>2015</w:t>
            </w:r>
            <w:r w:rsidRPr="007F5EC5">
              <w:rPr>
                <w:rFonts w:ascii="Times New Roman" w:eastAsia="楷体_GB2312" w:hAnsi="Times New Roman" w:hint="eastAsia"/>
                <w:kern w:val="2"/>
                <w:sz w:val="18"/>
                <w:lang w:val="en-US" w:eastAsia="zh-CN"/>
              </w:rPr>
              <w:t>年第二期</w:t>
            </w:r>
            <w:r w:rsidRPr="007F5EC5">
              <w:rPr>
                <w:rFonts w:ascii="Times New Roman" w:eastAsia="楷体_GB2312" w:hAnsi="Times New Roman"/>
                <w:kern w:val="2"/>
                <w:sz w:val="18"/>
                <w:lang w:val="en-US" w:eastAsia="zh-CN"/>
              </w:rPr>
              <w:t>信贷资产证券化信托</w:t>
            </w:r>
            <w:r w:rsidRPr="007F5EC5">
              <w:rPr>
                <w:rFonts w:ascii="Times New Roman" w:eastAsia="楷体_GB2312" w:hAnsi="Times New Roman"/>
                <w:kern w:val="2"/>
                <w:sz w:val="18"/>
                <w:lang w:val="en-US" w:eastAsia="zh-CN"/>
              </w:rPr>
              <w:t>”</w:t>
            </w:r>
            <w:r w:rsidRPr="007F5EC5">
              <w:rPr>
                <w:rFonts w:ascii="Times New Roman" w:eastAsia="楷体_GB2312" w:hAnsi="Times New Roman"/>
                <w:kern w:val="2"/>
                <w:sz w:val="18"/>
                <w:lang w:val="en-US" w:eastAsia="zh-CN"/>
              </w:rPr>
              <w:t>依法成立。作为受托人，根据</w:t>
            </w:r>
            <w:r w:rsidR="004C5509">
              <w:rPr>
                <w:rFonts w:ascii="Times New Roman" w:eastAsia="楷体_GB2312" w:hAnsi="Times New Roman"/>
                <w:kern w:val="2"/>
                <w:sz w:val="18"/>
                <w:lang w:val="en-US" w:eastAsia="zh-CN"/>
              </w:rPr>
              <w:t>20</w:t>
            </w:r>
            <w:r w:rsidR="004C5509">
              <w:rPr>
                <w:rFonts w:ascii="Times New Roman" w:eastAsia="楷体_GB2312" w:hAnsi="Times New Roman" w:hint="eastAsia"/>
                <w:kern w:val="2"/>
                <w:sz w:val="18"/>
                <w:lang w:val="en-US" w:eastAsia="zh-CN"/>
              </w:rPr>
              <w:t>15</w:t>
            </w:r>
            <w:r w:rsidRPr="007F5EC5">
              <w:rPr>
                <w:rFonts w:ascii="Times New Roman" w:eastAsia="楷体_GB2312" w:hAnsi="Times New Roman"/>
                <w:kern w:val="2"/>
                <w:sz w:val="18"/>
                <w:lang w:val="en-US" w:eastAsia="zh-CN"/>
              </w:rPr>
              <w:t>年</w:t>
            </w:r>
            <w:r w:rsidR="004C5509">
              <w:rPr>
                <w:rFonts w:ascii="Times New Roman" w:eastAsia="楷体_GB2312" w:hAnsi="Times New Roman" w:hint="eastAsia"/>
                <w:kern w:val="2"/>
                <w:sz w:val="18"/>
                <w:lang w:val="en-US" w:eastAsia="zh-CN"/>
              </w:rPr>
              <w:t>7</w:t>
            </w:r>
            <w:r w:rsidRPr="007F5EC5">
              <w:rPr>
                <w:rFonts w:ascii="Times New Roman" w:eastAsia="楷体_GB2312" w:hAnsi="Times New Roman"/>
                <w:kern w:val="2"/>
                <w:sz w:val="18"/>
                <w:lang w:val="en-US" w:eastAsia="zh-CN"/>
              </w:rPr>
              <w:t>月</w:t>
            </w:r>
            <w:r w:rsidR="004C5509">
              <w:rPr>
                <w:rFonts w:ascii="Times New Roman" w:eastAsia="楷体_GB2312" w:hAnsi="Times New Roman" w:hint="eastAsia"/>
                <w:kern w:val="2"/>
                <w:sz w:val="18"/>
                <w:lang w:val="en-US" w:eastAsia="zh-CN"/>
              </w:rPr>
              <w:t>9</w:t>
            </w:r>
            <w:r w:rsidRPr="007F5EC5">
              <w:rPr>
                <w:rFonts w:ascii="Times New Roman" w:eastAsia="楷体_GB2312" w:hAnsi="Times New Roman"/>
                <w:kern w:val="2"/>
                <w:sz w:val="18"/>
                <w:lang w:val="en-US" w:eastAsia="zh-CN"/>
              </w:rPr>
              <w:t>日招商银行股份有限公司《</w:t>
            </w:r>
            <w:r w:rsidR="004C5509">
              <w:rPr>
                <w:rFonts w:ascii="Times New Roman" w:eastAsia="楷体_GB2312" w:hAnsi="Times New Roman" w:hint="eastAsia"/>
                <w:kern w:val="2"/>
                <w:sz w:val="18"/>
                <w:lang w:val="en-US" w:eastAsia="zh-CN"/>
              </w:rPr>
              <w:t>月度</w:t>
            </w:r>
            <w:r w:rsidRPr="007F5EC5">
              <w:rPr>
                <w:rFonts w:ascii="Times New Roman" w:eastAsia="楷体_GB2312" w:hAnsi="Times New Roman"/>
                <w:kern w:val="2"/>
                <w:sz w:val="18"/>
                <w:lang w:val="en-US" w:eastAsia="zh-CN"/>
              </w:rPr>
              <w:t>贷款服务机构报告》、</w:t>
            </w:r>
            <w:r w:rsidR="004C5509">
              <w:rPr>
                <w:rFonts w:ascii="Times New Roman" w:eastAsia="楷体_GB2312" w:hAnsi="Times New Roman"/>
                <w:kern w:val="2"/>
                <w:sz w:val="18"/>
                <w:lang w:val="en-US" w:eastAsia="zh-CN"/>
              </w:rPr>
              <w:t>20</w:t>
            </w:r>
            <w:r w:rsidR="004C5509">
              <w:rPr>
                <w:rFonts w:ascii="Times New Roman" w:eastAsia="楷体_GB2312" w:hAnsi="Times New Roman" w:hint="eastAsia"/>
                <w:kern w:val="2"/>
                <w:sz w:val="18"/>
                <w:lang w:val="en-US" w:eastAsia="zh-CN"/>
              </w:rPr>
              <w:t>15</w:t>
            </w:r>
            <w:r w:rsidRPr="007F5EC5">
              <w:rPr>
                <w:rFonts w:ascii="Times New Roman" w:eastAsia="楷体_GB2312" w:hAnsi="Times New Roman"/>
                <w:kern w:val="2"/>
                <w:sz w:val="18"/>
                <w:lang w:val="en-US" w:eastAsia="zh-CN"/>
              </w:rPr>
              <w:t>年</w:t>
            </w:r>
            <w:r w:rsidR="004C5509">
              <w:rPr>
                <w:rFonts w:ascii="Times New Roman" w:eastAsia="楷体_GB2312" w:hAnsi="Times New Roman" w:hint="eastAsia"/>
                <w:kern w:val="2"/>
                <w:sz w:val="18"/>
                <w:lang w:val="en-US" w:eastAsia="zh-CN"/>
              </w:rPr>
              <w:t>7</w:t>
            </w:r>
            <w:r w:rsidRPr="007F5EC5">
              <w:rPr>
                <w:rFonts w:ascii="Times New Roman" w:eastAsia="楷体_GB2312" w:hAnsi="Times New Roman"/>
                <w:kern w:val="2"/>
                <w:sz w:val="18"/>
                <w:lang w:val="en-US" w:eastAsia="zh-CN"/>
              </w:rPr>
              <w:t>月</w:t>
            </w:r>
            <w:r w:rsidR="004C5509">
              <w:rPr>
                <w:rFonts w:ascii="Times New Roman" w:eastAsia="楷体_GB2312" w:hAnsi="Times New Roman" w:hint="eastAsia"/>
                <w:kern w:val="2"/>
                <w:sz w:val="18"/>
                <w:lang w:val="en-US" w:eastAsia="zh-CN"/>
              </w:rPr>
              <w:t>10</w:t>
            </w:r>
            <w:r w:rsidRPr="007F5EC5">
              <w:rPr>
                <w:rFonts w:ascii="Times New Roman" w:eastAsia="楷体_GB2312" w:hAnsi="Times New Roman"/>
                <w:kern w:val="2"/>
                <w:sz w:val="18"/>
                <w:lang w:val="en-US" w:eastAsia="zh-CN"/>
              </w:rPr>
              <w:t>日</w:t>
            </w:r>
            <w:r w:rsidRPr="007F5EC5">
              <w:rPr>
                <w:rFonts w:ascii="Times New Roman" w:eastAsia="楷体_GB2312" w:hAnsi="Times New Roman" w:hint="eastAsia"/>
                <w:kern w:val="2"/>
                <w:sz w:val="18"/>
                <w:lang w:val="en-US" w:eastAsia="zh-CN"/>
              </w:rPr>
              <w:t>中国银行股份有限公司深圳市分行</w:t>
            </w:r>
            <w:r w:rsidRPr="007F5EC5">
              <w:rPr>
                <w:rFonts w:ascii="Times New Roman" w:eastAsia="楷体_GB2312" w:hAnsi="Times New Roman"/>
                <w:kern w:val="2"/>
                <w:sz w:val="18"/>
                <w:lang w:val="en-US" w:eastAsia="zh-CN"/>
              </w:rPr>
              <w:t>《</w:t>
            </w:r>
            <w:r w:rsidR="004C5509">
              <w:rPr>
                <w:rFonts w:ascii="Times New Roman" w:eastAsia="楷体_GB2312" w:hAnsi="Times New Roman" w:hint="eastAsia"/>
                <w:kern w:val="2"/>
                <w:sz w:val="18"/>
                <w:lang w:val="en-US" w:eastAsia="zh-CN"/>
              </w:rPr>
              <w:t>月度</w:t>
            </w:r>
            <w:r w:rsidRPr="007F5EC5">
              <w:rPr>
                <w:rFonts w:ascii="Times New Roman" w:eastAsia="楷体_GB2312" w:hAnsi="Times New Roman"/>
                <w:kern w:val="2"/>
                <w:sz w:val="18"/>
                <w:lang w:val="en-US" w:eastAsia="zh-CN"/>
              </w:rPr>
              <w:t>资金保管机构报告》，本公司现向您报告本信托信托财产的管理、运用、处分及收益情况。</w:t>
            </w:r>
          </w:p>
        </w:tc>
        <w:tc>
          <w:tcPr>
            <w:tcW w:w="708" w:type="dxa"/>
            <w:tcBorders>
              <w:top w:val="single" w:sz="4" w:space="0" w:color="auto"/>
              <w:bottom w:val="nil"/>
            </w:tcBorders>
          </w:tcPr>
          <w:p w:rsidR="007F5EC5" w:rsidRDefault="007F5EC5" w:rsidP="007F5EC5">
            <w:pPr>
              <w:widowControl w:val="0"/>
              <w:spacing w:line="240" w:lineRule="auto"/>
              <w:rPr>
                <w:rFonts w:ascii="Times New Roman" w:eastAsia="楷体_GB2312" w:hAnsi="Times New Roman"/>
                <w:kern w:val="2"/>
                <w:sz w:val="21"/>
                <w:lang w:val="en-US" w:eastAsia="zh-CN"/>
              </w:rPr>
            </w:pPr>
          </w:p>
          <w:p w:rsidR="00D70BBC" w:rsidRDefault="00D70BBC" w:rsidP="007F5EC5">
            <w:pPr>
              <w:widowControl w:val="0"/>
              <w:spacing w:line="240" w:lineRule="auto"/>
              <w:rPr>
                <w:rFonts w:ascii="Times New Roman" w:eastAsia="楷体_GB2312" w:hAnsi="Times New Roman"/>
                <w:kern w:val="2"/>
                <w:sz w:val="21"/>
                <w:lang w:val="en-US" w:eastAsia="zh-CN"/>
              </w:rPr>
            </w:pPr>
          </w:p>
          <w:p w:rsidR="00D70BBC" w:rsidRDefault="00D70BBC" w:rsidP="007F5EC5">
            <w:pPr>
              <w:widowControl w:val="0"/>
              <w:spacing w:line="240" w:lineRule="auto"/>
              <w:rPr>
                <w:rFonts w:ascii="Times New Roman" w:eastAsia="楷体_GB2312" w:hAnsi="Times New Roman"/>
                <w:kern w:val="2"/>
                <w:sz w:val="21"/>
                <w:lang w:val="en-US" w:eastAsia="zh-CN"/>
              </w:rPr>
            </w:pPr>
          </w:p>
          <w:p w:rsidR="00D70BBC" w:rsidRDefault="00D70BBC" w:rsidP="007F5EC5">
            <w:pPr>
              <w:widowControl w:val="0"/>
              <w:spacing w:line="240" w:lineRule="auto"/>
              <w:rPr>
                <w:rFonts w:ascii="Times New Roman" w:eastAsia="楷体_GB2312" w:hAnsi="Times New Roman"/>
                <w:kern w:val="2"/>
                <w:sz w:val="21"/>
                <w:lang w:val="en-US" w:eastAsia="zh-CN"/>
              </w:rPr>
            </w:pPr>
          </w:p>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r>
      <w:tr w:rsidR="00D70BBC" w:rsidRPr="007F5EC5" w:rsidTr="004C5509">
        <w:tc>
          <w:tcPr>
            <w:tcW w:w="250" w:type="dxa"/>
            <w:tcBorders>
              <w:top w:val="single" w:sz="4" w:space="0" w:color="auto"/>
              <w:bottom w:val="nil"/>
            </w:tcBorders>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single" w:sz="4" w:space="0" w:color="auto"/>
              <w:bottom w:val="nil"/>
            </w:tcBorders>
          </w:tcPr>
          <w:p w:rsidR="00D70BBC" w:rsidRPr="007F5EC5" w:rsidRDefault="00D70BBC" w:rsidP="007F5EC5">
            <w:pPr>
              <w:widowControl w:val="0"/>
              <w:spacing w:line="240" w:lineRule="auto"/>
              <w:ind w:firstLineChars="200" w:firstLine="360"/>
              <w:rPr>
                <w:rFonts w:ascii="Times New Roman" w:eastAsia="楷体_GB2312" w:hAnsi="Times New Roman"/>
                <w:kern w:val="2"/>
                <w:sz w:val="18"/>
                <w:lang w:val="en-US" w:eastAsia="zh-CN"/>
              </w:rPr>
            </w:pPr>
          </w:p>
        </w:tc>
        <w:tc>
          <w:tcPr>
            <w:tcW w:w="708" w:type="dxa"/>
            <w:tcBorders>
              <w:top w:val="single" w:sz="4" w:space="0" w:color="auto"/>
              <w:bottom w:val="nil"/>
            </w:tcBorders>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r>
      <w:tr w:rsidR="007F5EC5" w:rsidRPr="007F5EC5" w:rsidTr="004C5509">
        <w:tc>
          <w:tcPr>
            <w:tcW w:w="250" w:type="dxa"/>
            <w:tcBorders>
              <w:top w:val="nil"/>
            </w:tcBorders>
          </w:tcPr>
          <w:p w:rsidR="007F5EC5" w:rsidRPr="007F5EC5" w:rsidRDefault="007F5EC5" w:rsidP="007F5EC5">
            <w:pPr>
              <w:widowControl w:val="0"/>
              <w:spacing w:line="240" w:lineRule="auto"/>
              <w:rPr>
                <w:rFonts w:ascii="Times New Roman" w:eastAsia="楷体_GB2312" w:hAnsi="Times New Roman"/>
                <w:kern w:val="2"/>
                <w:sz w:val="21"/>
                <w:lang w:val="en-US" w:eastAsia="zh-CN"/>
              </w:rPr>
            </w:pPr>
          </w:p>
        </w:tc>
        <w:tc>
          <w:tcPr>
            <w:tcW w:w="7655" w:type="dxa"/>
            <w:tcBorders>
              <w:top w:val="nil"/>
              <w:bottom w:val="nil"/>
            </w:tcBorders>
            <w:shd w:val="clear" w:color="auto" w:fill="C0C0C0"/>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内容</w:t>
            </w:r>
          </w:p>
        </w:tc>
        <w:tc>
          <w:tcPr>
            <w:tcW w:w="708" w:type="dxa"/>
            <w:tcBorders>
              <w:top w:val="nil"/>
              <w:bottom w:val="nil"/>
            </w:tcBorders>
            <w:shd w:val="clear" w:color="auto" w:fill="C0C0C0"/>
          </w:tcPr>
          <w:p w:rsidR="007F5EC5" w:rsidRPr="007F5EC5" w:rsidRDefault="007F5EC5" w:rsidP="00D70BBC">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页码</w:t>
            </w:r>
          </w:p>
        </w:tc>
      </w:tr>
      <w:tr w:rsidR="007F5EC5" w:rsidRPr="007F5EC5" w:rsidTr="004C5509">
        <w:tc>
          <w:tcPr>
            <w:tcW w:w="250" w:type="dxa"/>
          </w:tcPr>
          <w:p w:rsidR="007F5EC5" w:rsidRPr="007F5EC5" w:rsidRDefault="007F5EC5"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一、受托人和证券化服务机构的名称、地址</w:t>
            </w:r>
          </w:p>
          <w:p w:rsidR="007F5EC5" w:rsidRPr="00D70BBC"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二、证券概况</w:t>
            </w:r>
          </w:p>
        </w:tc>
        <w:tc>
          <w:tcPr>
            <w:tcW w:w="708" w:type="dxa"/>
            <w:tcBorders>
              <w:top w:val="nil"/>
            </w:tcBorders>
          </w:tcPr>
          <w:p w:rsidR="007F5EC5" w:rsidRPr="007F5EC5" w:rsidRDefault="00D70BBC" w:rsidP="00D70BBC">
            <w:pPr>
              <w:widowControl w:val="0"/>
              <w:spacing w:line="240" w:lineRule="auto"/>
              <w:ind w:firstLineChars="50" w:firstLine="105"/>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3</w:t>
            </w:r>
          </w:p>
          <w:p w:rsidR="007F5EC5" w:rsidRPr="007F5EC5" w:rsidRDefault="00D70BBC" w:rsidP="00D70BBC">
            <w:pPr>
              <w:widowControl w:val="0"/>
              <w:spacing w:line="240" w:lineRule="auto"/>
              <w:ind w:firstLineChars="50" w:firstLine="105"/>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4-6</w:t>
            </w:r>
          </w:p>
        </w:tc>
      </w:tr>
      <w:tr w:rsidR="00D70BBC" w:rsidRPr="007F5EC5" w:rsidTr="004C5509">
        <w:tc>
          <w:tcPr>
            <w:tcW w:w="250" w:type="dxa"/>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D70BBC" w:rsidRPr="007F5EC5" w:rsidRDefault="00D70BBC" w:rsidP="007F5EC5">
            <w:pPr>
              <w:widowControl w:val="0"/>
              <w:spacing w:line="240" w:lineRule="auto"/>
              <w:rPr>
                <w:rFonts w:ascii="Times New Roman" w:eastAsia="楷体_GB2312" w:hAnsi="Times New Roman"/>
                <w:kern w:val="2"/>
                <w:sz w:val="21"/>
                <w:lang w:val="en-US" w:eastAsia="zh-CN"/>
              </w:rPr>
            </w:pPr>
            <w:r w:rsidRPr="00D70BBC">
              <w:rPr>
                <w:rFonts w:ascii="Times New Roman" w:eastAsia="楷体_GB2312" w:hAnsi="Times New Roman" w:hint="eastAsia"/>
                <w:kern w:val="2"/>
                <w:sz w:val="21"/>
                <w:lang w:val="en-US" w:eastAsia="zh-CN"/>
              </w:rPr>
              <w:t>三、资产池情况</w:t>
            </w:r>
          </w:p>
        </w:tc>
        <w:tc>
          <w:tcPr>
            <w:tcW w:w="708" w:type="dxa"/>
            <w:tcBorders>
              <w:top w:val="nil"/>
            </w:tcBorders>
          </w:tcPr>
          <w:p w:rsidR="00D70BBC" w:rsidRDefault="00D70BBC" w:rsidP="00D70BBC">
            <w:pPr>
              <w:widowControl w:val="0"/>
              <w:spacing w:line="240" w:lineRule="auto"/>
              <w:ind w:firstLineChars="50" w:firstLine="105"/>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7-10</w:t>
            </w:r>
          </w:p>
        </w:tc>
      </w:tr>
      <w:tr w:rsidR="00D70BBC" w:rsidRPr="007F5EC5" w:rsidTr="004C5509">
        <w:tc>
          <w:tcPr>
            <w:tcW w:w="250" w:type="dxa"/>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楷体_GB2312" w:hAnsi="Times New Roman"/>
                <w:kern w:val="2"/>
                <w:sz w:val="21"/>
                <w:lang w:val="en-US" w:eastAsia="zh-CN"/>
              </w:rPr>
            </w:pPr>
            <w:r w:rsidRPr="00D70BBC">
              <w:rPr>
                <w:rFonts w:ascii="Times New Roman" w:eastAsia="楷体_GB2312" w:hAnsi="Times New Roman" w:hint="eastAsia"/>
                <w:kern w:val="2"/>
                <w:sz w:val="21"/>
                <w:lang w:val="en-US" w:eastAsia="zh-CN"/>
              </w:rPr>
              <w:t>四、资产池存续期总体信息</w:t>
            </w:r>
          </w:p>
        </w:tc>
        <w:tc>
          <w:tcPr>
            <w:tcW w:w="708" w:type="dxa"/>
            <w:tcBorders>
              <w:top w:val="nil"/>
            </w:tcBorders>
          </w:tcPr>
          <w:p w:rsidR="00D70BBC" w:rsidRDefault="00D70BBC" w:rsidP="00D70BBC">
            <w:pPr>
              <w:widowControl w:val="0"/>
              <w:spacing w:line="240" w:lineRule="auto"/>
              <w:ind w:firstLineChars="50" w:firstLine="105"/>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11</w:t>
            </w:r>
          </w:p>
        </w:tc>
      </w:tr>
      <w:tr w:rsidR="00D70BBC" w:rsidRPr="007F5EC5" w:rsidTr="004C5509">
        <w:tc>
          <w:tcPr>
            <w:tcW w:w="250" w:type="dxa"/>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楷体_GB2312" w:hAnsi="Times New Roman"/>
                <w:kern w:val="2"/>
                <w:sz w:val="21"/>
                <w:lang w:val="en-US" w:eastAsia="zh-CN"/>
              </w:rPr>
            </w:pPr>
            <w:r w:rsidRPr="00D70BBC">
              <w:rPr>
                <w:rFonts w:ascii="Times New Roman" w:eastAsia="楷体_GB2312" w:hAnsi="Times New Roman" w:hint="eastAsia"/>
                <w:kern w:val="2"/>
                <w:sz w:val="21"/>
                <w:lang w:val="en-US" w:eastAsia="zh-CN"/>
              </w:rPr>
              <w:t>五、本期资产支持证券内外部信用增级情况</w:t>
            </w:r>
          </w:p>
        </w:tc>
        <w:tc>
          <w:tcPr>
            <w:tcW w:w="708" w:type="dxa"/>
            <w:tcBorders>
              <w:top w:val="nil"/>
            </w:tcBorders>
          </w:tcPr>
          <w:p w:rsidR="00D70BBC" w:rsidRDefault="00D70BBC" w:rsidP="00D70BBC">
            <w:pPr>
              <w:widowControl w:val="0"/>
              <w:spacing w:line="240" w:lineRule="auto"/>
              <w:ind w:firstLineChars="50" w:firstLine="105"/>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12</w:t>
            </w:r>
          </w:p>
        </w:tc>
      </w:tr>
      <w:tr w:rsidR="00D70BBC" w:rsidRPr="007F5EC5" w:rsidTr="004C5509">
        <w:tc>
          <w:tcPr>
            <w:tcW w:w="250" w:type="dxa"/>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楷体_GB2312" w:hAnsi="Times New Roman"/>
                <w:kern w:val="2"/>
                <w:sz w:val="21"/>
                <w:lang w:val="en-US" w:eastAsia="zh-CN"/>
              </w:rPr>
            </w:pPr>
            <w:r w:rsidRPr="00D70BBC">
              <w:rPr>
                <w:rFonts w:ascii="Times New Roman" w:eastAsia="楷体_GB2312" w:hAnsi="Times New Roman" w:hint="eastAsia"/>
                <w:kern w:val="2"/>
                <w:sz w:val="21"/>
                <w:lang w:val="en-US" w:eastAsia="zh-CN"/>
              </w:rPr>
              <w:t>六、对证券化信托财产和信托事务管理产生重大影响的事项</w:t>
            </w:r>
          </w:p>
        </w:tc>
        <w:tc>
          <w:tcPr>
            <w:tcW w:w="708" w:type="dxa"/>
            <w:tcBorders>
              <w:top w:val="nil"/>
            </w:tcBorders>
          </w:tcPr>
          <w:p w:rsidR="00D70BBC" w:rsidRDefault="00D70BBC" w:rsidP="00D70BBC">
            <w:pPr>
              <w:widowControl w:val="0"/>
              <w:spacing w:line="240" w:lineRule="auto"/>
              <w:ind w:firstLineChars="50" w:firstLine="105"/>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13</w:t>
            </w:r>
          </w:p>
        </w:tc>
      </w:tr>
      <w:tr w:rsidR="00D70BBC" w:rsidRPr="007F5EC5" w:rsidTr="004C5509">
        <w:tc>
          <w:tcPr>
            <w:tcW w:w="250" w:type="dxa"/>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楷体_GB2312" w:hAnsi="Times New Roman"/>
                <w:kern w:val="2"/>
                <w:sz w:val="21"/>
                <w:lang w:val="en-US" w:eastAsia="zh-CN"/>
              </w:rPr>
            </w:pPr>
            <w:r w:rsidRPr="00D70BBC">
              <w:rPr>
                <w:rFonts w:ascii="Times New Roman" w:eastAsia="楷体_GB2312" w:hAnsi="Times New Roman" w:hint="eastAsia"/>
                <w:kern w:val="2"/>
                <w:sz w:val="21"/>
                <w:lang w:val="en-US" w:eastAsia="zh-CN"/>
              </w:rPr>
              <w:t>七、信托资金投资情况</w:t>
            </w:r>
          </w:p>
        </w:tc>
        <w:tc>
          <w:tcPr>
            <w:tcW w:w="708" w:type="dxa"/>
            <w:tcBorders>
              <w:top w:val="nil"/>
            </w:tcBorders>
          </w:tcPr>
          <w:p w:rsidR="00D70BBC" w:rsidRDefault="00D70BBC" w:rsidP="00D70BBC">
            <w:pPr>
              <w:widowControl w:val="0"/>
              <w:spacing w:line="240" w:lineRule="auto"/>
              <w:ind w:firstLineChars="50" w:firstLine="105"/>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14</w:t>
            </w:r>
          </w:p>
        </w:tc>
      </w:tr>
      <w:tr w:rsidR="00D70BBC" w:rsidRPr="007F5EC5" w:rsidTr="004C5509">
        <w:tc>
          <w:tcPr>
            <w:tcW w:w="250" w:type="dxa"/>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楷体_GB2312" w:hAnsi="Times New Roman"/>
                <w:kern w:val="2"/>
                <w:sz w:val="21"/>
                <w:lang w:val="en-US" w:eastAsia="zh-CN"/>
              </w:rPr>
            </w:pPr>
            <w:r w:rsidRPr="00D70BBC">
              <w:rPr>
                <w:rFonts w:ascii="Times New Roman" w:eastAsia="楷体_GB2312" w:hAnsi="Times New Roman" w:hint="eastAsia"/>
                <w:kern w:val="2"/>
                <w:sz w:val="21"/>
                <w:lang w:val="en-US" w:eastAsia="zh-CN"/>
              </w:rPr>
              <w:t>八、其他重大事项报告</w:t>
            </w:r>
          </w:p>
        </w:tc>
        <w:tc>
          <w:tcPr>
            <w:tcW w:w="708" w:type="dxa"/>
            <w:tcBorders>
              <w:top w:val="nil"/>
            </w:tcBorders>
          </w:tcPr>
          <w:p w:rsidR="00D70BBC" w:rsidRDefault="00D70BBC" w:rsidP="00D70BBC">
            <w:pPr>
              <w:widowControl w:val="0"/>
              <w:spacing w:line="240" w:lineRule="auto"/>
              <w:ind w:firstLineChars="50" w:firstLine="105"/>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14</w:t>
            </w:r>
          </w:p>
        </w:tc>
      </w:tr>
      <w:tr w:rsidR="00D70BBC" w:rsidRPr="007F5EC5" w:rsidTr="004C5509">
        <w:tc>
          <w:tcPr>
            <w:tcW w:w="250" w:type="dxa"/>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楷体_GB2312" w:hAnsi="Times New Roman"/>
                <w:kern w:val="2"/>
                <w:sz w:val="21"/>
                <w:lang w:val="en-US" w:eastAsia="zh-CN"/>
              </w:rPr>
            </w:pPr>
            <w:r w:rsidRPr="00D70BBC">
              <w:rPr>
                <w:rFonts w:ascii="Times New Roman" w:eastAsia="楷体_GB2312" w:hAnsi="Times New Roman" w:hint="eastAsia"/>
                <w:kern w:val="2"/>
                <w:sz w:val="21"/>
                <w:lang w:val="en-US" w:eastAsia="zh-CN"/>
              </w:rPr>
              <w:t>九、报告接收情况说明</w:t>
            </w:r>
          </w:p>
        </w:tc>
        <w:tc>
          <w:tcPr>
            <w:tcW w:w="708" w:type="dxa"/>
            <w:tcBorders>
              <w:top w:val="nil"/>
            </w:tcBorders>
          </w:tcPr>
          <w:p w:rsidR="00D70BBC" w:rsidRDefault="00D70BBC" w:rsidP="00D70BBC">
            <w:pPr>
              <w:widowControl w:val="0"/>
              <w:spacing w:line="240" w:lineRule="auto"/>
              <w:ind w:firstLineChars="50" w:firstLine="105"/>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14</w:t>
            </w:r>
          </w:p>
        </w:tc>
      </w:tr>
      <w:tr w:rsidR="00D70BBC" w:rsidRPr="007F5EC5" w:rsidTr="004C5509">
        <w:tc>
          <w:tcPr>
            <w:tcW w:w="250" w:type="dxa"/>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楷体_GB2312" w:hAnsi="Times New Roman"/>
                <w:kern w:val="2"/>
                <w:sz w:val="21"/>
                <w:lang w:val="en-US" w:eastAsia="zh-CN"/>
              </w:rPr>
            </w:pPr>
            <w:r w:rsidRPr="00D70BBC">
              <w:rPr>
                <w:rFonts w:ascii="Times New Roman" w:eastAsia="楷体_GB2312" w:hAnsi="Times New Roman" w:hint="eastAsia"/>
                <w:kern w:val="2"/>
                <w:sz w:val="21"/>
                <w:lang w:val="en-US" w:eastAsia="zh-CN"/>
              </w:rPr>
              <w:t>十、差错更正说明</w:t>
            </w:r>
          </w:p>
        </w:tc>
        <w:tc>
          <w:tcPr>
            <w:tcW w:w="708" w:type="dxa"/>
            <w:tcBorders>
              <w:top w:val="nil"/>
            </w:tcBorders>
          </w:tcPr>
          <w:p w:rsidR="00D70BBC" w:rsidRDefault="00D70BBC" w:rsidP="00D70BBC">
            <w:pPr>
              <w:widowControl w:val="0"/>
              <w:spacing w:line="240" w:lineRule="auto"/>
              <w:ind w:firstLineChars="50" w:firstLine="105"/>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14</w:t>
            </w:r>
          </w:p>
        </w:tc>
      </w:tr>
      <w:tr w:rsidR="00D70BBC" w:rsidRPr="007F5EC5" w:rsidTr="004C5509">
        <w:tc>
          <w:tcPr>
            <w:tcW w:w="250" w:type="dxa"/>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楷体_GB2312" w:hAnsi="Times New Roman"/>
                <w:kern w:val="2"/>
                <w:sz w:val="21"/>
                <w:lang w:val="en-US" w:eastAsia="zh-CN"/>
              </w:rPr>
            </w:pPr>
            <w:r w:rsidRPr="00D70BBC">
              <w:rPr>
                <w:rFonts w:ascii="Times New Roman" w:eastAsia="楷体_GB2312" w:hAnsi="Times New Roman" w:hint="eastAsia"/>
                <w:kern w:val="2"/>
                <w:sz w:val="21"/>
                <w:lang w:val="en-US" w:eastAsia="zh-CN"/>
              </w:rPr>
              <w:t>十一、备查文件</w:t>
            </w:r>
          </w:p>
        </w:tc>
        <w:tc>
          <w:tcPr>
            <w:tcW w:w="708" w:type="dxa"/>
            <w:tcBorders>
              <w:top w:val="nil"/>
            </w:tcBorders>
          </w:tcPr>
          <w:p w:rsidR="00D70BBC" w:rsidRDefault="00D70BBC" w:rsidP="00D70BBC">
            <w:pPr>
              <w:widowControl w:val="0"/>
              <w:spacing w:line="240" w:lineRule="auto"/>
              <w:ind w:firstLineChars="50" w:firstLine="105"/>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14</w:t>
            </w:r>
          </w:p>
        </w:tc>
      </w:tr>
      <w:tr w:rsidR="00D70BBC" w:rsidRPr="007F5EC5" w:rsidTr="004C5509">
        <w:tc>
          <w:tcPr>
            <w:tcW w:w="250" w:type="dxa"/>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楷体_GB2312" w:hAnsi="Times New Roman"/>
                <w:kern w:val="2"/>
                <w:sz w:val="21"/>
                <w:lang w:val="en-US" w:eastAsia="zh-CN"/>
              </w:rPr>
            </w:pPr>
          </w:p>
        </w:tc>
        <w:tc>
          <w:tcPr>
            <w:tcW w:w="708" w:type="dxa"/>
            <w:tcBorders>
              <w:top w:val="nil"/>
            </w:tcBorders>
          </w:tcPr>
          <w:p w:rsidR="00D70BBC" w:rsidRDefault="00D70BBC" w:rsidP="00D70BBC">
            <w:pPr>
              <w:widowControl w:val="0"/>
              <w:spacing w:line="240" w:lineRule="auto"/>
              <w:ind w:firstLineChars="50" w:firstLine="105"/>
              <w:rPr>
                <w:rFonts w:ascii="Times New Roman" w:eastAsia="楷体_GB2312" w:hAnsi="Times New Roman"/>
                <w:kern w:val="2"/>
                <w:sz w:val="21"/>
                <w:lang w:val="en-US" w:eastAsia="zh-CN"/>
              </w:rPr>
            </w:pPr>
          </w:p>
        </w:tc>
      </w:tr>
      <w:tr w:rsidR="00D70BBC" w:rsidRPr="007F5EC5" w:rsidTr="004C5509">
        <w:tc>
          <w:tcPr>
            <w:tcW w:w="250" w:type="dxa"/>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楷体_GB2312" w:hAnsi="Times New Roman"/>
                <w:kern w:val="2"/>
                <w:sz w:val="21"/>
                <w:lang w:val="en-US" w:eastAsia="zh-CN"/>
              </w:rPr>
            </w:pPr>
          </w:p>
        </w:tc>
        <w:tc>
          <w:tcPr>
            <w:tcW w:w="708" w:type="dxa"/>
            <w:tcBorders>
              <w:top w:val="nil"/>
            </w:tcBorders>
          </w:tcPr>
          <w:p w:rsidR="00D70BBC" w:rsidRDefault="00D70BBC" w:rsidP="00D70BBC">
            <w:pPr>
              <w:widowControl w:val="0"/>
              <w:spacing w:line="240" w:lineRule="auto"/>
              <w:ind w:firstLineChars="50" w:firstLine="105"/>
              <w:rPr>
                <w:rFonts w:ascii="Times New Roman" w:eastAsia="楷体_GB2312" w:hAnsi="Times New Roman"/>
                <w:kern w:val="2"/>
                <w:sz w:val="21"/>
                <w:lang w:val="en-US" w:eastAsia="zh-CN"/>
              </w:rPr>
            </w:pPr>
          </w:p>
        </w:tc>
      </w:tr>
      <w:tr w:rsidR="00D70BBC" w:rsidRPr="007F5EC5" w:rsidTr="004C5509">
        <w:tc>
          <w:tcPr>
            <w:tcW w:w="250" w:type="dxa"/>
          </w:tcPr>
          <w:p w:rsidR="00D70BBC" w:rsidRPr="007F5EC5" w:rsidRDefault="00D70BBC" w:rsidP="007F5EC5">
            <w:pPr>
              <w:widowControl w:val="0"/>
              <w:spacing w:line="240" w:lineRule="auto"/>
              <w:rPr>
                <w:rFonts w:ascii="Times New Roman" w:eastAsia="楷体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楷体_GB2312" w:hAnsi="Times New Roman"/>
                <w:kern w:val="2"/>
                <w:sz w:val="21"/>
                <w:lang w:val="en-US" w:eastAsia="zh-CN"/>
              </w:rPr>
            </w:pPr>
          </w:p>
        </w:tc>
        <w:tc>
          <w:tcPr>
            <w:tcW w:w="708" w:type="dxa"/>
            <w:tcBorders>
              <w:top w:val="nil"/>
            </w:tcBorders>
          </w:tcPr>
          <w:p w:rsidR="00D70BBC" w:rsidRDefault="00D70BBC" w:rsidP="00D70BBC">
            <w:pPr>
              <w:widowControl w:val="0"/>
              <w:spacing w:line="240" w:lineRule="auto"/>
              <w:ind w:firstLineChars="50" w:firstLine="105"/>
              <w:rPr>
                <w:rFonts w:ascii="Times New Roman" w:eastAsia="楷体_GB2312" w:hAnsi="Times New Roman"/>
                <w:kern w:val="2"/>
                <w:sz w:val="21"/>
                <w:lang w:val="en-US" w:eastAsia="zh-CN"/>
              </w:rPr>
            </w:pPr>
          </w:p>
        </w:tc>
      </w:tr>
      <w:tr w:rsidR="007F5EC5" w:rsidRPr="007F5EC5" w:rsidTr="004C5509">
        <w:tc>
          <w:tcPr>
            <w:tcW w:w="250" w:type="dxa"/>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注：</w:t>
            </w:r>
          </w:p>
        </w:tc>
        <w:tc>
          <w:tcPr>
            <w:tcW w:w="7655" w:type="dxa"/>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1.</w:t>
            </w:r>
            <w:r w:rsidRPr="007F5EC5">
              <w:rPr>
                <w:rFonts w:ascii="Times New Roman" w:eastAsia="楷体_GB2312" w:hAnsi="Times New Roman"/>
                <w:kern w:val="2"/>
                <w:sz w:val="18"/>
                <w:lang w:val="en-US" w:eastAsia="zh-CN"/>
              </w:rPr>
              <w:t>本报告内容在以下网站披露：</w:t>
            </w:r>
            <w:r w:rsidRPr="007F5EC5">
              <w:rPr>
                <w:rFonts w:ascii="Times New Roman" w:eastAsia="楷体_GB2312" w:hAnsi="Times New Roman"/>
                <w:kern w:val="2"/>
                <w:sz w:val="18"/>
                <w:szCs w:val="18"/>
                <w:lang w:val="en-US" w:eastAsia="zh-CN"/>
              </w:rPr>
              <w:t>中国债券信息网（</w:t>
            </w:r>
            <w:r w:rsidRPr="007F5EC5">
              <w:rPr>
                <w:rFonts w:ascii="Times New Roman" w:eastAsia="楷体_GB2312" w:hAnsi="Times New Roman"/>
                <w:kern w:val="2"/>
                <w:sz w:val="18"/>
                <w:szCs w:val="18"/>
                <w:lang w:val="en-US" w:eastAsia="zh-CN"/>
              </w:rPr>
              <w:t>www.chinabond.com.cn</w:t>
            </w:r>
            <w:r w:rsidRPr="007F5EC5">
              <w:rPr>
                <w:rFonts w:ascii="Times New Roman" w:eastAsia="楷体_GB2312" w:hAnsi="Times New Roman"/>
                <w:kern w:val="2"/>
                <w:sz w:val="18"/>
                <w:szCs w:val="18"/>
                <w:lang w:val="en-US" w:eastAsia="zh-CN"/>
              </w:rPr>
              <w:t>）；中国货币网</w:t>
            </w:r>
            <w:r w:rsidRPr="007F5EC5">
              <w:rPr>
                <w:rFonts w:ascii="Times New Roman" w:eastAsia="楷体_GB2312" w:hAnsi="Times New Roman"/>
                <w:kern w:val="2"/>
                <w:sz w:val="18"/>
                <w:szCs w:val="18"/>
                <w:lang w:val="en-US" w:eastAsia="zh-CN"/>
              </w:rPr>
              <w:t>( http://www.chinamoney.com.cn)</w:t>
            </w:r>
            <w:r w:rsidRPr="007F5EC5">
              <w:rPr>
                <w:rFonts w:ascii="Times New Roman" w:eastAsia="楷体_GB2312" w:hAnsi="Times New Roman"/>
                <w:kern w:val="2"/>
                <w:sz w:val="18"/>
                <w:szCs w:val="18"/>
                <w:lang w:val="en-US" w:eastAsia="zh-CN"/>
              </w:rPr>
              <w:t>；</w:t>
            </w:r>
            <w:r w:rsidR="004C5509">
              <w:rPr>
                <w:rFonts w:ascii="Times New Roman" w:eastAsia="楷体_GB2312" w:hAnsi="Times New Roman" w:hint="eastAsia"/>
                <w:kern w:val="2"/>
                <w:sz w:val="18"/>
                <w:szCs w:val="18"/>
                <w:lang w:val="en-US" w:eastAsia="zh-CN"/>
              </w:rPr>
              <w:t>北京金融交易所所官方网站（</w:t>
            </w:r>
            <w:r w:rsidR="004C5509" w:rsidRPr="004C5509">
              <w:rPr>
                <w:rFonts w:ascii="Times New Roman" w:eastAsia="楷体_GB2312" w:hAnsi="Times New Roman"/>
                <w:kern w:val="2"/>
                <w:sz w:val="18"/>
                <w:szCs w:val="18"/>
                <w:lang w:val="en-US" w:eastAsia="zh-CN"/>
              </w:rPr>
              <w:t>http://www.cfae.cn</w:t>
            </w:r>
            <w:r w:rsidR="004C5509">
              <w:rPr>
                <w:rFonts w:ascii="Times New Roman" w:eastAsia="楷体_GB2312" w:hAnsi="Times New Roman" w:hint="eastAsia"/>
                <w:kern w:val="2"/>
                <w:sz w:val="18"/>
                <w:szCs w:val="18"/>
                <w:lang w:val="en-US" w:eastAsia="zh-CN"/>
              </w:rPr>
              <w:t>）</w:t>
            </w:r>
            <w:r w:rsidRPr="007F5EC5">
              <w:rPr>
                <w:rFonts w:ascii="Times New Roman" w:eastAsia="楷体_GB2312" w:hAnsi="Times New Roman"/>
                <w:kern w:val="2"/>
                <w:sz w:val="18"/>
                <w:lang w:val="en-US" w:eastAsia="zh-CN"/>
              </w:rPr>
              <w:t xml:space="preserve"> </w:t>
            </w:r>
            <w:r w:rsidRPr="007F5EC5">
              <w:rPr>
                <w:rFonts w:ascii="Times New Roman" w:eastAsia="楷体_GB2312" w:hAnsi="Times New Roman"/>
                <w:kern w:val="2"/>
                <w:sz w:val="18"/>
                <w:lang w:val="en-US" w:eastAsia="zh-CN"/>
              </w:rPr>
              <w:t>。</w:t>
            </w:r>
          </w:p>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2.</w:t>
            </w:r>
            <w:r w:rsidRPr="007F5EC5">
              <w:rPr>
                <w:rFonts w:ascii="Times New Roman" w:eastAsia="楷体_GB2312" w:hAnsi="Times New Roman"/>
                <w:kern w:val="2"/>
                <w:sz w:val="18"/>
                <w:lang w:val="en-US" w:eastAsia="zh-CN"/>
              </w:rPr>
              <w:t>本报告内容根据贷款服务机构报告、资金保管机构报告等报告内容编制。</w:t>
            </w:r>
          </w:p>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3.</w:t>
            </w:r>
            <w:r w:rsidRPr="007F5EC5">
              <w:rPr>
                <w:rFonts w:ascii="Times New Roman" w:eastAsia="楷体_GB2312" w:hAnsi="Times New Roman"/>
                <w:kern w:val="2"/>
                <w:sz w:val="18"/>
                <w:lang w:val="en-US" w:eastAsia="zh-CN"/>
              </w:rPr>
              <w:t>本报告金额单位均以人民币元计。</w:t>
            </w:r>
          </w:p>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4.</w:t>
            </w:r>
            <w:r w:rsidRPr="007F5EC5">
              <w:rPr>
                <w:rFonts w:ascii="Times New Roman" w:eastAsia="楷体_GB2312" w:hAnsi="Times New Roman"/>
                <w:kern w:val="2"/>
                <w:sz w:val="18"/>
                <w:lang w:val="en-US" w:eastAsia="zh-CN"/>
              </w:rPr>
              <w:t>本报告涵盖的收款期间为</w:t>
            </w:r>
            <w:r w:rsidR="004C5509">
              <w:rPr>
                <w:rFonts w:ascii="Times New Roman" w:eastAsia="楷体_GB2312" w:hAnsi="Times New Roman"/>
                <w:kern w:val="2"/>
                <w:sz w:val="18"/>
                <w:lang w:val="en-US" w:eastAsia="zh-CN"/>
              </w:rPr>
              <w:t>:</w:t>
            </w:r>
            <w:r w:rsidR="004C5509">
              <w:rPr>
                <w:rFonts w:ascii="Times New Roman" w:eastAsia="楷体_GB2312" w:hAnsi="Times New Roman" w:hint="eastAsia"/>
                <w:kern w:val="2"/>
                <w:sz w:val="18"/>
                <w:lang w:val="en-US" w:eastAsia="zh-CN"/>
              </w:rPr>
              <w:t xml:space="preserve"> </w:t>
            </w:r>
            <w:customXmlInsRangeStart w:id="24" w:author="Local Dev" w:date="2017-01-11T20:33:00Z"/>
            <w:sdt>
              <w:sdtPr>
                <w:rPr>
                  <w:rFonts w:ascii="华文楷体" w:eastAsia="华文楷体" w:hAnsi="华文楷体"/>
                  <w:sz w:val="20"/>
                  <w:szCs w:val="20"/>
                </w:rPr>
                <w:alias w:val="CollectionStartDate"/>
                <w:tag w:val="CollectionStartDate"/>
                <w:id w:val="-1084531826"/>
                <w:placeholder>
                  <w:docPart w:val="DDF9EA12BB8E42C39E309FCFA88BA27A"/>
                </w:placeholder>
                <w:showingPlcHdr/>
              </w:sdtPr>
              <w:sdtEndPr/>
              <w:sdtContent>
                <w:customXmlInsRangeEnd w:id="24"/>
                <w:ins w:id="25" w:author="Local Dev" w:date="2017-01-11T20:33:00Z">
                  <w:r w:rsidR="00D91D1F" w:rsidRPr="00363FD5">
                    <w:rPr>
                      <w:rFonts w:eastAsia="楷体_GB2312"/>
                      <w:bCs/>
                      <w:sz w:val="21"/>
                      <w:szCs w:val="21"/>
                    </w:rPr>
                    <w:t>Click here to enter text.</w:t>
                  </w:r>
                </w:ins>
                <w:customXmlInsRangeStart w:id="26" w:author="Local Dev" w:date="2017-01-11T20:33:00Z"/>
              </w:sdtContent>
            </w:sdt>
            <w:customXmlInsRangeEnd w:id="26"/>
            <w:del w:id="27" w:author="Local Dev" w:date="2017-01-11T20:33:00Z">
              <w:r w:rsidR="004C5509" w:rsidDel="00D91D1F">
                <w:rPr>
                  <w:rFonts w:ascii="Times New Roman" w:eastAsia="楷体_GB2312" w:hAnsi="Times New Roman" w:hint="eastAsia"/>
                  <w:kern w:val="2"/>
                  <w:sz w:val="18"/>
                  <w:lang w:val="en-US" w:eastAsia="zh-CN"/>
                </w:rPr>
                <w:delText>2015</w:delText>
              </w:r>
              <w:r w:rsidRPr="007F5EC5" w:rsidDel="00D91D1F">
                <w:rPr>
                  <w:rFonts w:ascii="Times New Roman" w:eastAsia="楷体_GB2312" w:hAnsi="Times New Roman"/>
                  <w:kern w:val="2"/>
                  <w:sz w:val="18"/>
                  <w:lang w:val="en-US" w:eastAsia="zh-CN"/>
                </w:rPr>
                <w:delText>年</w:delText>
              </w:r>
              <w:r w:rsidR="009B41C1" w:rsidDel="00D91D1F">
                <w:rPr>
                  <w:rFonts w:ascii="Times New Roman" w:eastAsia="楷体_GB2312" w:hAnsi="Times New Roman" w:hint="eastAsia"/>
                  <w:kern w:val="2"/>
                  <w:sz w:val="18"/>
                  <w:lang w:val="en-US" w:eastAsia="zh-CN"/>
                </w:rPr>
                <w:delText>1</w:delText>
              </w:r>
              <w:r w:rsidRPr="007F5EC5" w:rsidDel="00D91D1F">
                <w:rPr>
                  <w:rFonts w:ascii="Times New Roman" w:eastAsia="楷体_GB2312" w:hAnsi="Times New Roman"/>
                  <w:kern w:val="2"/>
                  <w:sz w:val="18"/>
                  <w:lang w:val="en-US" w:eastAsia="zh-CN"/>
                </w:rPr>
                <w:delText>月</w:delText>
              </w:r>
              <w:r w:rsidR="009B41C1" w:rsidDel="00D91D1F">
                <w:rPr>
                  <w:rFonts w:ascii="Times New Roman" w:eastAsia="楷体_GB2312" w:hAnsi="Times New Roman" w:hint="eastAsia"/>
                  <w:kern w:val="2"/>
                  <w:sz w:val="18"/>
                  <w:lang w:val="en-US" w:eastAsia="zh-CN"/>
                </w:rPr>
                <w:delText>1</w:delText>
              </w:r>
              <w:r w:rsidRPr="007F5EC5" w:rsidDel="00D91D1F">
                <w:rPr>
                  <w:rFonts w:ascii="Times New Roman" w:eastAsia="楷体_GB2312" w:hAnsi="Times New Roman"/>
                  <w:kern w:val="2"/>
                  <w:sz w:val="18"/>
                  <w:lang w:val="en-US" w:eastAsia="zh-CN"/>
                </w:rPr>
                <w:delText>日</w:delText>
              </w:r>
            </w:del>
            <w:r w:rsidRPr="007F5EC5">
              <w:rPr>
                <w:rFonts w:ascii="Times New Roman" w:eastAsia="楷体_GB2312" w:hAnsi="Times New Roman"/>
                <w:kern w:val="2"/>
                <w:sz w:val="18"/>
                <w:lang w:val="en-US" w:eastAsia="zh-CN"/>
              </w:rPr>
              <w:t>（含</w:t>
            </w:r>
            <w:del w:id="28" w:author="徐琍英" w:date="2015-07-16T11:27:00Z">
              <w:r w:rsidRPr="007F5EC5" w:rsidDel="00E309E7">
                <w:rPr>
                  <w:rFonts w:ascii="Times New Roman" w:eastAsia="楷体_GB2312" w:hAnsi="Times New Roman"/>
                  <w:kern w:val="2"/>
                  <w:sz w:val="18"/>
                  <w:lang w:val="en-US" w:eastAsia="zh-CN"/>
                </w:rPr>
                <w:delText>/</w:delText>
              </w:r>
              <w:r w:rsidRPr="007F5EC5" w:rsidDel="00E309E7">
                <w:rPr>
                  <w:rFonts w:ascii="Times New Roman" w:eastAsia="楷体_GB2312" w:hAnsi="Times New Roman"/>
                  <w:kern w:val="2"/>
                  <w:sz w:val="18"/>
                  <w:lang w:val="en-US" w:eastAsia="zh-CN"/>
                </w:rPr>
                <w:delText>不含</w:delText>
              </w:r>
            </w:del>
            <w:r w:rsidRPr="007F5EC5">
              <w:rPr>
                <w:rFonts w:ascii="Times New Roman" w:eastAsia="楷体_GB2312" w:hAnsi="Times New Roman"/>
                <w:kern w:val="2"/>
                <w:sz w:val="18"/>
                <w:lang w:val="en-US" w:eastAsia="zh-CN"/>
              </w:rPr>
              <w:t>该日）至</w:t>
            </w:r>
            <w:customXmlInsRangeStart w:id="29" w:author="Local Dev" w:date="2017-01-11T20:33:00Z"/>
            <w:sdt>
              <w:sdtPr>
                <w:rPr>
                  <w:rFonts w:ascii="华文楷体" w:eastAsia="华文楷体" w:hAnsi="华文楷体"/>
                  <w:sz w:val="20"/>
                  <w:szCs w:val="20"/>
                </w:rPr>
                <w:alias w:val="CollectionEndDate"/>
                <w:tag w:val="CollectionEndDate"/>
                <w:id w:val="-743415246"/>
                <w:placeholder>
                  <w:docPart w:val="F368100623ED4AB998F5D45B4C0EF2E3"/>
                </w:placeholder>
                <w:showingPlcHdr/>
              </w:sdtPr>
              <w:sdtEndPr/>
              <w:sdtContent>
                <w:customXmlInsRangeEnd w:id="29"/>
                <w:ins w:id="30" w:author="Local Dev" w:date="2017-01-11T20:33:00Z">
                  <w:r w:rsidR="00D91D1F" w:rsidRPr="00363FD5">
                    <w:rPr>
                      <w:rFonts w:eastAsia="楷体_GB2312"/>
                      <w:bCs/>
                      <w:sz w:val="21"/>
                      <w:szCs w:val="21"/>
                    </w:rPr>
                    <w:t>Click here to enter text.</w:t>
                  </w:r>
                </w:ins>
                <w:customXmlInsRangeStart w:id="31" w:author="Local Dev" w:date="2017-01-11T20:33:00Z"/>
              </w:sdtContent>
            </w:sdt>
            <w:customXmlInsRangeEnd w:id="31"/>
            <w:del w:id="32" w:author="Local Dev" w:date="2017-01-11T20:33:00Z">
              <w:r w:rsidR="004C5509" w:rsidDel="00D91D1F">
                <w:rPr>
                  <w:rFonts w:ascii="Times New Roman" w:eastAsia="楷体_GB2312" w:hAnsi="Times New Roman" w:hint="eastAsia"/>
                  <w:kern w:val="2"/>
                  <w:sz w:val="18"/>
                  <w:lang w:val="en-US" w:eastAsia="zh-CN"/>
                </w:rPr>
                <w:delText>2015</w:delText>
              </w:r>
              <w:r w:rsidRPr="007F5EC5" w:rsidDel="00D91D1F">
                <w:rPr>
                  <w:rFonts w:ascii="Times New Roman" w:eastAsia="楷体_GB2312" w:hAnsi="Times New Roman"/>
                  <w:kern w:val="2"/>
                  <w:sz w:val="18"/>
                  <w:lang w:val="en-US" w:eastAsia="zh-CN"/>
                </w:rPr>
                <w:delText>年</w:delText>
              </w:r>
              <w:r w:rsidR="004C5509" w:rsidDel="00D91D1F">
                <w:rPr>
                  <w:rFonts w:ascii="Times New Roman" w:eastAsia="楷体_GB2312" w:hAnsi="Times New Roman" w:hint="eastAsia"/>
                  <w:kern w:val="2"/>
                  <w:sz w:val="18"/>
                  <w:lang w:val="en-US" w:eastAsia="zh-CN"/>
                </w:rPr>
                <w:delText>6</w:delText>
              </w:r>
              <w:r w:rsidRPr="007F5EC5" w:rsidDel="00D91D1F">
                <w:rPr>
                  <w:rFonts w:ascii="Times New Roman" w:eastAsia="楷体_GB2312" w:hAnsi="Times New Roman"/>
                  <w:kern w:val="2"/>
                  <w:sz w:val="18"/>
                  <w:lang w:val="en-US" w:eastAsia="zh-CN"/>
                </w:rPr>
                <w:delText>月</w:delText>
              </w:r>
              <w:r w:rsidR="004C5509" w:rsidDel="00D91D1F">
                <w:rPr>
                  <w:rFonts w:ascii="Times New Roman" w:eastAsia="楷体_GB2312" w:hAnsi="Times New Roman" w:hint="eastAsia"/>
                  <w:kern w:val="2"/>
                  <w:sz w:val="18"/>
                  <w:lang w:val="en-US" w:eastAsia="zh-CN"/>
                </w:rPr>
                <w:delText>30</w:delText>
              </w:r>
              <w:r w:rsidRPr="007F5EC5" w:rsidDel="00D91D1F">
                <w:rPr>
                  <w:rFonts w:ascii="Times New Roman" w:eastAsia="楷体_GB2312" w:hAnsi="Times New Roman"/>
                  <w:kern w:val="2"/>
                  <w:sz w:val="18"/>
                  <w:lang w:val="en-US" w:eastAsia="zh-CN"/>
                </w:rPr>
                <w:delText>日</w:delText>
              </w:r>
            </w:del>
            <w:r w:rsidRPr="007F5EC5">
              <w:rPr>
                <w:rFonts w:ascii="Times New Roman" w:eastAsia="楷体_GB2312" w:hAnsi="Times New Roman"/>
                <w:kern w:val="2"/>
                <w:sz w:val="18"/>
                <w:lang w:val="en-US" w:eastAsia="zh-CN"/>
              </w:rPr>
              <w:t>（含该日）</w:t>
            </w:r>
          </w:p>
          <w:p w:rsidR="007F5EC5" w:rsidRPr="007F5EC5" w:rsidRDefault="007F5EC5" w:rsidP="004C5509">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18"/>
                <w:lang w:val="en-US" w:eastAsia="zh-CN"/>
              </w:rPr>
              <w:t>5.</w:t>
            </w:r>
            <w:r w:rsidRPr="007F5EC5">
              <w:rPr>
                <w:rFonts w:ascii="Times New Roman" w:eastAsia="楷体_GB2312" w:hAnsi="Times New Roman"/>
                <w:kern w:val="2"/>
                <w:sz w:val="18"/>
                <w:lang w:val="en-US" w:eastAsia="zh-CN"/>
              </w:rPr>
              <w:t>本报告涵盖的计息期间为</w:t>
            </w:r>
            <w:r w:rsidRPr="007F5EC5">
              <w:rPr>
                <w:rFonts w:ascii="Times New Roman" w:eastAsia="楷体_GB2312" w:hAnsi="Times New Roman"/>
                <w:kern w:val="2"/>
                <w:sz w:val="18"/>
                <w:lang w:val="en-US" w:eastAsia="zh-CN"/>
              </w:rPr>
              <w:t>:</w:t>
            </w:r>
            <w:r w:rsidR="004C5509">
              <w:rPr>
                <w:rFonts w:ascii="Times New Roman" w:eastAsia="楷体_GB2312" w:hAnsi="Times New Roman" w:hint="eastAsia"/>
                <w:kern w:val="2"/>
                <w:sz w:val="18"/>
                <w:lang w:val="en-US" w:eastAsia="zh-CN"/>
              </w:rPr>
              <w:t xml:space="preserve"> </w:t>
            </w:r>
            <w:customXmlInsRangeStart w:id="33" w:author="Local Dev" w:date="2017-01-11T20:33:00Z"/>
            <w:sdt>
              <w:sdtPr>
                <w:rPr>
                  <w:rFonts w:ascii="华文楷体" w:eastAsia="华文楷体" w:hAnsi="华文楷体"/>
                  <w:sz w:val="20"/>
                  <w:szCs w:val="20"/>
                </w:rPr>
                <w:alias w:val="PaymentStartDate"/>
                <w:tag w:val="PaymentStartDate"/>
                <w:id w:val="-836310035"/>
                <w:placeholder>
                  <w:docPart w:val="13522E0524B043E782DDEADE3BD72E38"/>
                </w:placeholder>
                <w:showingPlcHdr/>
              </w:sdtPr>
              <w:sdtEndPr/>
              <w:sdtContent>
                <w:customXmlInsRangeEnd w:id="33"/>
                <w:ins w:id="34" w:author="Local Dev" w:date="2017-01-11T20:33:00Z">
                  <w:r w:rsidR="00D91D1F" w:rsidRPr="00363FD5">
                    <w:rPr>
                      <w:rFonts w:eastAsia="楷体_GB2312"/>
                      <w:bCs/>
                      <w:sz w:val="21"/>
                      <w:szCs w:val="21"/>
                      <w:lang w:eastAsia="zh-CN"/>
                    </w:rPr>
                    <w:t>Click here to enter text.</w:t>
                  </w:r>
                </w:ins>
                <w:customXmlInsRangeStart w:id="35" w:author="Local Dev" w:date="2017-01-11T20:33:00Z"/>
              </w:sdtContent>
            </w:sdt>
            <w:customXmlInsRangeEnd w:id="35"/>
            <w:del w:id="36" w:author="Local Dev" w:date="2017-01-11T20:33:00Z">
              <w:r w:rsidR="004C5509" w:rsidDel="00D91D1F">
                <w:rPr>
                  <w:rFonts w:ascii="Times New Roman" w:eastAsia="楷体_GB2312" w:hAnsi="Times New Roman" w:hint="eastAsia"/>
                  <w:kern w:val="2"/>
                  <w:sz w:val="18"/>
                  <w:lang w:val="en-US" w:eastAsia="zh-CN"/>
                </w:rPr>
                <w:delText>2015</w:delText>
              </w:r>
              <w:r w:rsidRPr="007F5EC5" w:rsidDel="00D91D1F">
                <w:rPr>
                  <w:rFonts w:ascii="Times New Roman" w:eastAsia="楷体_GB2312" w:hAnsi="Times New Roman"/>
                  <w:kern w:val="2"/>
                  <w:sz w:val="18"/>
                  <w:lang w:val="en-US" w:eastAsia="zh-CN"/>
                </w:rPr>
                <w:delText>年</w:delText>
              </w:r>
              <w:r w:rsidR="004C5509" w:rsidDel="00D91D1F">
                <w:rPr>
                  <w:rFonts w:ascii="Times New Roman" w:eastAsia="楷体_GB2312" w:hAnsi="Times New Roman" w:hint="eastAsia"/>
                  <w:kern w:val="2"/>
                  <w:sz w:val="18"/>
                  <w:lang w:val="en-US" w:eastAsia="zh-CN"/>
                </w:rPr>
                <w:delText>6</w:delText>
              </w:r>
              <w:r w:rsidRPr="007F5EC5" w:rsidDel="00D91D1F">
                <w:rPr>
                  <w:rFonts w:ascii="Times New Roman" w:eastAsia="楷体_GB2312" w:hAnsi="Times New Roman"/>
                  <w:kern w:val="2"/>
                  <w:sz w:val="18"/>
                  <w:lang w:val="en-US" w:eastAsia="zh-CN"/>
                </w:rPr>
                <w:delText>月</w:delText>
              </w:r>
              <w:r w:rsidR="004C5509" w:rsidDel="00D91D1F">
                <w:rPr>
                  <w:rFonts w:ascii="Times New Roman" w:eastAsia="楷体_GB2312" w:hAnsi="Times New Roman" w:hint="eastAsia"/>
                  <w:kern w:val="2"/>
                  <w:sz w:val="18"/>
                  <w:lang w:val="en-US" w:eastAsia="zh-CN"/>
                </w:rPr>
                <w:delText>19</w:delText>
              </w:r>
              <w:r w:rsidRPr="007F5EC5" w:rsidDel="00D91D1F">
                <w:rPr>
                  <w:rFonts w:ascii="Times New Roman" w:eastAsia="楷体_GB2312" w:hAnsi="Times New Roman"/>
                  <w:kern w:val="2"/>
                  <w:sz w:val="18"/>
                  <w:lang w:val="en-US" w:eastAsia="zh-CN"/>
                </w:rPr>
                <w:delText>日</w:delText>
              </w:r>
            </w:del>
            <w:r w:rsidRPr="007F5EC5">
              <w:rPr>
                <w:rFonts w:ascii="Times New Roman" w:eastAsia="楷体_GB2312" w:hAnsi="Times New Roman"/>
                <w:kern w:val="2"/>
                <w:sz w:val="18"/>
                <w:lang w:val="en-US" w:eastAsia="zh-CN"/>
              </w:rPr>
              <w:t>（含该日）至</w:t>
            </w:r>
            <w:customXmlInsRangeStart w:id="37" w:author="Local Dev" w:date="2017-01-11T20:33:00Z"/>
            <w:sdt>
              <w:sdtPr>
                <w:rPr>
                  <w:rFonts w:ascii="华文楷体" w:eastAsia="华文楷体" w:hAnsi="华文楷体"/>
                  <w:sz w:val="20"/>
                  <w:szCs w:val="20"/>
                </w:rPr>
                <w:alias w:val="PaymentEndDate"/>
                <w:tag w:val="PaymentEndDate"/>
                <w:id w:val="-19404770"/>
                <w:placeholder>
                  <w:docPart w:val="5932EB1A263142A3A4713FA022F29B50"/>
                </w:placeholder>
                <w:showingPlcHdr/>
              </w:sdtPr>
              <w:sdtEndPr/>
              <w:sdtContent>
                <w:customXmlInsRangeEnd w:id="37"/>
                <w:ins w:id="38" w:author="Local Dev" w:date="2017-01-11T20:33:00Z">
                  <w:r w:rsidR="00D91D1F" w:rsidRPr="00363FD5">
                    <w:rPr>
                      <w:rFonts w:eastAsia="楷体_GB2312"/>
                      <w:bCs/>
                      <w:sz w:val="21"/>
                      <w:szCs w:val="21"/>
                      <w:lang w:eastAsia="zh-CN"/>
                    </w:rPr>
                    <w:t>Click here to enter text.</w:t>
                  </w:r>
                </w:ins>
                <w:customXmlInsRangeStart w:id="39" w:author="Local Dev" w:date="2017-01-11T20:33:00Z"/>
              </w:sdtContent>
            </w:sdt>
            <w:customXmlInsRangeEnd w:id="39"/>
            <w:del w:id="40" w:author="Local Dev" w:date="2017-01-11T20:33:00Z">
              <w:r w:rsidR="004C5509" w:rsidDel="00D91D1F">
                <w:rPr>
                  <w:rFonts w:ascii="Times New Roman" w:eastAsia="楷体_GB2312" w:hAnsi="Times New Roman" w:hint="eastAsia"/>
                  <w:kern w:val="2"/>
                  <w:sz w:val="18"/>
                  <w:lang w:val="en-US" w:eastAsia="zh-CN"/>
                </w:rPr>
                <w:delText>2015</w:delText>
              </w:r>
              <w:r w:rsidRPr="007F5EC5" w:rsidDel="00D91D1F">
                <w:rPr>
                  <w:rFonts w:ascii="Times New Roman" w:eastAsia="楷体_GB2312" w:hAnsi="Times New Roman"/>
                  <w:kern w:val="2"/>
                  <w:sz w:val="18"/>
                  <w:lang w:val="en-US" w:eastAsia="zh-CN"/>
                </w:rPr>
                <w:delText>年</w:delText>
              </w:r>
              <w:r w:rsidR="004C5509" w:rsidDel="00D91D1F">
                <w:rPr>
                  <w:rFonts w:ascii="Times New Roman" w:eastAsia="楷体_GB2312" w:hAnsi="Times New Roman" w:hint="eastAsia"/>
                  <w:kern w:val="2"/>
                  <w:sz w:val="18"/>
                  <w:lang w:val="en-US" w:eastAsia="zh-CN"/>
                </w:rPr>
                <w:delText>7</w:delText>
              </w:r>
              <w:r w:rsidRPr="007F5EC5" w:rsidDel="00D91D1F">
                <w:rPr>
                  <w:rFonts w:ascii="Times New Roman" w:eastAsia="楷体_GB2312" w:hAnsi="Times New Roman"/>
                  <w:kern w:val="2"/>
                  <w:sz w:val="18"/>
                  <w:lang w:val="en-US" w:eastAsia="zh-CN"/>
                </w:rPr>
                <w:delText>月</w:delText>
              </w:r>
              <w:r w:rsidR="004C5509" w:rsidDel="00D91D1F">
                <w:rPr>
                  <w:rFonts w:ascii="Times New Roman" w:eastAsia="楷体_GB2312" w:hAnsi="Times New Roman" w:hint="eastAsia"/>
                  <w:kern w:val="2"/>
                  <w:sz w:val="18"/>
                  <w:lang w:val="en-US" w:eastAsia="zh-CN"/>
                </w:rPr>
                <w:delText>26</w:delText>
              </w:r>
              <w:r w:rsidRPr="007F5EC5" w:rsidDel="00D91D1F">
                <w:rPr>
                  <w:rFonts w:ascii="Times New Roman" w:eastAsia="楷体_GB2312" w:hAnsi="Times New Roman"/>
                  <w:kern w:val="2"/>
                  <w:sz w:val="18"/>
                  <w:lang w:val="en-US" w:eastAsia="zh-CN"/>
                </w:rPr>
                <w:delText>日</w:delText>
              </w:r>
            </w:del>
            <w:r w:rsidRPr="007F5EC5">
              <w:rPr>
                <w:rFonts w:ascii="Times New Roman" w:eastAsia="楷体_GB2312" w:hAnsi="Times New Roman"/>
                <w:kern w:val="2"/>
                <w:sz w:val="18"/>
                <w:lang w:val="en-US" w:eastAsia="zh-CN"/>
              </w:rPr>
              <w:t>（不含该日）</w:t>
            </w:r>
          </w:p>
        </w:tc>
        <w:tc>
          <w:tcPr>
            <w:tcW w:w="708" w:type="dxa"/>
          </w:tcPr>
          <w:p w:rsidR="007F5EC5" w:rsidRPr="007F5EC5" w:rsidRDefault="007F5EC5" w:rsidP="007F5EC5">
            <w:pPr>
              <w:widowControl w:val="0"/>
              <w:spacing w:line="240" w:lineRule="auto"/>
              <w:rPr>
                <w:rFonts w:ascii="Times New Roman" w:eastAsia="楷体_GB2312" w:hAnsi="Times New Roman"/>
                <w:kern w:val="2"/>
                <w:sz w:val="21"/>
                <w:lang w:val="en-US" w:eastAsia="zh-CN"/>
              </w:rPr>
            </w:pPr>
          </w:p>
        </w:tc>
      </w:tr>
    </w:tbl>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526"/>
        <w:gridCol w:w="2551"/>
        <w:gridCol w:w="2735"/>
        <w:gridCol w:w="1704"/>
      </w:tblGrid>
      <w:tr w:rsidR="007F5EC5" w:rsidRPr="007F5EC5" w:rsidTr="004C5509">
        <w:tc>
          <w:tcPr>
            <w:tcW w:w="8516" w:type="dxa"/>
            <w:gridSpan w:val="4"/>
            <w:tcBorders>
              <w:bottom w:val="single" w:sz="4" w:space="0" w:color="auto"/>
            </w:tcBorders>
          </w:tcPr>
          <w:p w:rsidR="007F5EC5" w:rsidRPr="007F5EC5" w:rsidRDefault="00FB0E29" w:rsidP="007F5EC5">
            <w:pPr>
              <w:widowControl w:val="0"/>
              <w:spacing w:line="240" w:lineRule="auto"/>
              <w:jc w:val="center"/>
              <w:rPr>
                <w:rFonts w:ascii="Times New Roman" w:eastAsia="楷体_GB2312" w:hAnsi="Times New Roman"/>
                <w:b/>
                <w:kern w:val="2"/>
                <w:sz w:val="28"/>
                <w:lang w:val="en-US" w:eastAsia="zh-CN"/>
              </w:rPr>
            </w:pPr>
            <w:customXmlInsRangeStart w:id="41" w:author="Local Dev" w:date="2017-01-11T20:35:00Z"/>
            <w:sdt>
              <w:sdtPr>
                <w:rPr>
                  <w:rFonts w:ascii="华文楷体" w:eastAsia="华文楷体" w:hAnsi="华文楷体" w:hint="eastAsia"/>
                  <w:b/>
                  <w:sz w:val="28"/>
                  <w:szCs w:val="28"/>
                </w:rPr>
                <w:alias w:val="TrustName"/>
                <w:tag w:val="TrustName"/>
                <w:id w:val="-648052934"/>
                <w:placeholder>
                  <w:docPart w:val="22954BF5E23E492BB44B4D3C3ED1D079"/>
                </w:placeholder>
                <w:showingPlcHdr/>
              </w:sdtPr>
              <w:sdtEndPr/>
              <w:sdtContent>
                <w:customXmlInsRangeEnd w:id="41"/>
                <w:ins w:id="42" w:author="Local Dev" w:date="2017-01-11T20:35:00Z">
                  <w:r w:rsidR="00D91D1F" w:rsidRPr="0033610F">
                    <w:rPr>
                      <w:rStyle w:val="af1"/>
                      <w:rFonts w:ascii="华文楷体" w:eastAsia="华文楷体" w:hAnsi="华文楷体"/>
                      <w:b/>
                      <w:sz w:val="28"/>
                    </w:rPr>
                    <w:t>Click here to enter text.</w:t>
                  </w:r>
                </w:ins>
                <w:customXmlInsRangeStart w:id="43" w:author="Local Dev" w:date="2017-01-11T20:35:00Z"/>
              </w:sdtContent>
            </w:sdt>
            <w:customXmlInsRangeEnd w:id="43"/>
            <w:del w:id="44" w:author="Local Dev" w:date="2017-01-11T20:35:00Z">
              <w:r w:rsidR="007F5EC5" w:rsidRPr="007F5EC5" w:rsidDel="00D91D1F">
                <w:rPr>
                  <w:rFonts w:ascii="Times New Roman" w:eastAsia="楷体_GB2312" w:hAnsi="Times New Roman" w:hint="eastAsia"/>
                  <w:b/>
                  <w:kern w:val="2"/>
                  <w:sz w:val="28"/>
                  <w:lang w:val="en-US" w:eastAsia="zh-CN"/>
                </w:rPr>
                <w:delText>招元</w:delText>
              </w:r>
              <w:r w:rsidR="007F5EC5" w:rsidRPr="007F5EC5" w:rsidDel="00D91D1F">
                <w:rPr>
                  <w:rFonts w:ascii="Times New Roman" w:eastAsia="楷体_GB2312" w:hAnsi="Times New Roman" w:hint="eastAsia"/>
                  <w:b/>
                  <w:kern w:val="2"/>
                  <w:sz w:val="28"/>
                  <w:lang w:val="en-US" w:eastAsia="zh-CN"/>
                </w:rPr>
                <w:delText>2015</w:delText>
              </w:r>
              <w:r w:rsidR="007F5EC5" w:rsidRPr="007F5EC5" w:rsidDel="00D91D1F">
                <w:rPr>
                  <w:rFonts w:ascii="Times New Roman" w:eastAsia="楷体_GB2312" w:hAnsi="Times New Roman" w:hint="eastAsia"/>
                  <w:b/>
                  <w:kern w:val="2"/>
                  <w:sz w:val="28"/>
                  <w:lang w:val="en-US" w:eastAsia="zh-CN"/>
                </w:rPr>
                <w:delText>年第二期</w:delText>
              </w:r>
              <w:r w:rsidR="007F5EC5" w:rsidRPr="007F5EC5" w:rsidDel="00D91D1F">
                <w:rPr>
                  <w:rFonts w:ascii="Times New Roman" w:eastAsia="楷体_GB2312" w:hAnsi="Times New Roman"/>
                  <w:b/>
                  <w:kern w:val="2"/>
                  <w:sz w:val="28"/>
                  <w:lang w:val="en-US" w:eastAsia="zh-CN"/>
                </w:rPr>
                <w:delText>信贷资产证券化信托</w:delText>
              </w:r>
            </w:del>
            <w:r w:rsidR="007F5EC5" w:rsidRPr="007F5EC5">
              <w:rPr>
                <w:rFonts w:ascii="Times New Roman" w:eastAsia="楷体_GB2312" w:hAnsi="Times New Roman"/>
                <w:b/>
                <w:kern w:val="2"/>
                <w:sz w:val="28"/>
                <w:lang w:val="en-US" w:eastAsia="zh-CN"/>
              </w:rPr>
              <w:t>受托机构月度报告</w:t>
            </w:r>
          </w:p>
        </w:tc>
      </w:tr>
      <w:tr w:rsidR="007F5EC5" w:rsidRPr="007F5EC5" w:rsidTr="004C5509">
        <w:tc>
          <w:tcPr>
            <w:tcW w:w="8516" w:type="dxa"/>
            <w:gridSpan w:val="4"/>
            <w:tcBorders>
              <w:top w:val="single" w:sz="4" w:space="0" w:color="auto"/>
              <w:bottom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一、受托人和证券化服务机构的名称、地址</w:t>
            </w:r>
          </w:p>
        </w:tc>
      </w:tr>
      <w:tr w:rsidR="007F5EC5" w:rsidRPr="007F5EC5" w:rsidTr="004C5509">
        <w:tc>
          <w:tcPr>
            <w:tcW w:w="1526"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机构类型</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名称</w:t>
            </w:r>
          </w:p>
        </w:tc>
        <w:tc>
          <w:tcPr>
            <w:tcW w:w="2735"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地址</w:t>
            </w:r>
          </w:p>
        </w:tc>
        <w:tc>
          <w:tcPr>
            <w:tcW w:w="1704" w:type="dxa"/>
            <w:tcBorders>
              <w:top w:val="single" w:sz="4" w:space="0" w:color="auto"/>
              <w:left w:val="single" w:sz="4" w:space="0" w:color="auto"/>
              <w:bottom w:val="single" w:sz="4" w:space="0" w:color="auto"/>
            </w:tcBorders>
            <w:shd w:val="clear" w:color="auto" w:fill="auto"/>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联系电话</w:t>
            </w:r>
          </w:p>
        </w:tc>
      </w:tr>
      <w:tr w:rsidR="007F5EC5" w:rsidRPr="007F5EC5" w:rsidTr="004C5509">
        <w:tc>
          <w:tcPr>
            <w:tcW w:w="1526"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受托人</w:t>
            </w:r>
          </w:p>
          <w:p w:rsidR="007F5EC5" w:rsidRPr="007F5EC5" w:rsidRDefault="007F5EC5" w:rsidP="007F5EC5">
            <w:pPr>
              <w:widowControl w:val="0"/>
              <w:spacing w:line="240" w:lineRule="auto"/>
              <w:rPr>
                <w:rFonts w:ascii="Times New Roman" w:eastAsia="楷体_GB2312" w:hAnsi="Times New Roman"/>
                <w:kern w:val="2"/>
                <w:sz w:val="18"/>
                <w:lang w:val="en-US" w:eastAsia="zh-CN"/>
              </w:rPr>
            </w:pPr>
          </w:p>
        </w:tc>
        <w:tc>
          <w:tcPr>
            <w:tcW w:w="255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华润深国投信托有限公司</w:t>
            </w:r>
          </w:p>
        </w:tc>
        <w:tc>
          <w:tcPr>
            <w:tcW w:w="2735" w:type="dxa"/>
            <w:tcBorders>
              <w:top w:val="single" w:sz="4" w:space="0" w:color="auto"/>
              <w:left w:val="single" w:sz="4" w:space="0" w:color="auto"/>
              <w:bottom w:val="single" w:sz="4" w:space="0" w:color="auto"/>
              <w:right w:val="single" w:sz="4" w:space="0" w:color="auto"/>
            </w:tcBorders>
          </w:tcPr>
          <w:p w:rsidR="007F5EC5" w:rsidRPr="007F5EC5" w:rsidRDefault="00776B54" w:rsidP="004C5509">
            <w:pPr>
              <w:widowControl w:val="0"/>
              <w:spacing w:line="240" w:lineRule="auto"/>
              <w:rPr>
                <w:rFonts w:ascii="Times New Roman" w:eastAsia="楷体_GB2312" w:hAnsi="Times New Roman"/>
                <w:kern w:val="2"/>
                <w:sz w:val="18"/>
                <w:lang w:val="en-US" w:eastAsia="zh-CN"/>
              </w:rPr>
            </w:pPr>
            <w:r w:rsidRPr="00776B54">
              <w:rPr>
                <w:rFonts w:ascii="Times New Roman" w:eastAsia="楷体_GB2312" w:hAnsi="Times New Roman" w:hint="eastAsia"/>
                <w:kern w:val="2"/>
                <w:sz w:val="18"/>
                <w:lang w:val="en-US" w:eastAsia="zh-CN"/>
              </w:rPr>
              <w:t>深圳市福田区中心四路</w:t>
            </w:r>
            <w:r w:rsidRPr="00776B54">
              <w:rPr>
                <w:rFonts w:ascii="Times New Roman" w:eastAsia="楷体_GB2312" w:hAnsi="Times New Roman" w:hint="eastAsia"/>
                <w:kern w:val="2"/>
                <w:sz w:val="18"/>
                <w:lang w:val="en-US" w:eastAsia="zh-CN"/>
              </w:rPr>
              <w:t>1-1</w:t>
            </w:r>
            <w:r w:rsidRPr="00776B54">
              <w:rPr>
                <w:rFonts w:ascii="Times New Roman" w:eastAsia="楷体_GB2312" w:hAnsi="Times New Roman" w:hint="eastAsia"/>
                <w:kern w:val="2"/>
                <w:sz w:val="18"/>
                <w:lang w:val="en-US" w:eastAsia="zh-CN"/>
              </w:rPr>
              <w:t>号嘉里建设广场第三座第</w:t>
            </w:r>
            <w:r w:rsidRPr="00776B54">
              <w:rPr>
                <w:rFonts w:ascii="Times New Roman" w:eastAsia="楷体_GB2312" w:hAnsi="Times New Roman" w:hint="eastAsia"/>
                <w:kern w:val="2"/>
                <w:sz w:val="18"/>
                <w:lang w:val="en-US" w:eastAsia="zh-CN"/>
              </w:rPr>
              <w:t>10</w:t>
            </w:r>
            <w:r w:rsidRPr="00776B54">
              <w:rPr>
                <w:rFonts w:ascii="Times New Roman" w:eastAsia="楷体_GB2312" w:hAnsi="Times New Roman" w:hint="eastAsia"/>
                <w:kern w:val="2"/>
                <w:sz w:val="18"/>
                <w:lang w:val="en-US" w:eastAsia="zh-CN"/>
              </w:rPr>
              <w:t>层</w:t>
            </w:r>
          </w:p>
        </w:tc>
        <w:tc>
          <w:tcPr>
            <w:tcW w:w="1704" w:type="dxa"/>
            <w:tcBorders>
              <w:top w:val="single" w:sz="4" w:space="0" w:color="auto"/>
              <w:left w:val="single" w:sz="4" w:space="0" w:color="auto"/>
              <w:bottom w:val="single" w:sz="4" w:space="0" w:color="auto"/>
            </w:tcBorders>
          </w:tcPr>
          <w:p w:rsidR="007F5EC5" w:rsidRDefault="00776B54" w:rsidP="00776B54">
            <w:pPr>
              <w:widowControl w:val="0"/>
              <w:spacing w:line="240" w:lineRule="auto"/>
              <w:rPr>
                <w:rFonts w:ascii="Times New Roman" w:eastAsia="楷体_GB2312" w:hAnsi="Times New Roman"/>
                <w:kern w:val="2"/>
                <w:sz w:val="18"/>
                <w:lang w:val="en-US" w:eastAsia="zh-CN"/>
              </w:rPr>
            </w:pPr>
            <w:r w:rsidRPr="00776B54">
              <w:rPr>
                <w:rFonts w:ascii="Times New Roman" w:eastAsia="楷体_GB2312" w:hAnsi="Times New Roman"/>
                <w:kern w:val="2"/>
                <w:sz w:val="18"/>
                <w:lang w:val="en-US" w:eastAsia="zh-CN"/>
              </w:rPr>
              <w:t>0755-33382865</w:t>
            </w:r>
          </w:p>
          <w:p w:rsidR="00776B54" w:rsidRPr="007F5EC5" w:rsidRDefault="00776B54" w:rsidP="00776B54">
            <w:pPr>
              <w:widowControl w:val="0"/>
              <w:spacing w:line="240" w:lineRule="auto"/>
              <w:rPr>
                <w:rFonts w:ascii="Times New Roman" w:eastAsia="楷体_GB2312" w:hAnsi="Times New Roman"/>
                <w:kern w:val="2"/>
                <w:sz w:val="18"/>
                <w:lang w:val="en-US" w:eastAsia="zh-CN"/>
              </w:rPr>
            </w:pPr>
            <w:r w:rsidRPr="00776B54">
              <w:rPr>
                <w:rFonts w:ascii="Times New Roman" w:eastAsia="楷体_GB2312" w:hAnsi="Times New Roman"/>
                <w:kern w:val="2"/>
                <w:sz w:val="18"/>
                <w:lang w:val="en-US" w:eastAsia="zh-CN"/>
              </w:rPr>
              <w:t>021-20281530</w:t>
            </w:r>
          </w:p>
        </w:tc>
      </w:tr>
      <w:tr w:rsidR="007F5EC5" w:rsidRPr="007F5EC5" w:rsidTr="004C5509">
        <w:tc>
          <w:tcPr>
            <w:tcW w:w="1526"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贷款服务机构</w:t>
            </w:r>
          </w:p>
          <w:p w:rsidR="007F5EC5" w:rsidRPr="007F5EC5" w:rsidRDefault="007F5EC5" w:rsidP="007F5EC5">
            <w:pPr>
              <w:widowControl w:val="0"/>
              <w:spacing w:line="240" w:lineRule="auto"/>
              <w:rPr>
                <w:rFonts w:ascii="Times New Roman" w:eastAsia="楷体_GB2312" w:hAnsi="Times New Roman"/>
                <w:kern w:val="2"/>
                <w:sz w:val="18"/>
                <w:lang w:val="en-US" w:eastAsia="zh-CN"/>
              </w:rPr>
            </w:pPr>
          </w:p>
        </w:tc>
        <w:tc>
          <w:tcPr>
            <w:tcW w:w="255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招商银行股份有限公司</w:t>
            </w:r>
          </w:p>
        </w:tc>
        <w:tc>
          <w:tcPr>
            <w:tcW w:w="2735" w:type="dxa"/>
            <w:tcBorders>
              <w:top w:val="single" w:sz="4" w:space="0" w:color="auto"/>
              <w:left w:val="single" w:sz="4" w:space="0" w:color="auto"/>
              <w:bottom w:val="single" w:sz="4" w:space="0" w:color="auto"/>
              <w:right w:val="single" w:sz="4" w:space="0" w:color="auto"/>
            </w:tcBorders>
          </w:tcPr>
          <w:p w:rsidR="007F5EC5" w:rsidRPr="007F5EC5" w:rsidRDefault="00776B54" w:rsidP="007F5EC5">
            <w:pPr>
              <w:widowControl w:val="0"/>
              <w:spacing w:line="240" w:lineRule="auto"/>
              <w:rPr>
                <w:rFonts w:ascii="Times New Roman" w:eastAsia="楷体_GB2312" w:hAnsi="Times New Roman"/>
                <w:kern w:val="2"/>
                <w:sz w:val="18"/>
                <w:lang w:val="en-US" w:eastAsia="zh-CN"/>
              </w:rPr>
            </w:pPr>
            <w:r w:rsidRPr="00776B54">
              <w:rPr>
                <w:rFonts w:ascii="Times New Roman" w:eastAsia="楷体_GB2312" w:hAnsi="Times New Roman" w:hint="eastAsia"/>
                <w:kern w:val="2"/>
                <w:sz w:val="18"/>
                <w:lang w:val="en-US" w:eastAsia="zh-CN"/>
              </w:rPr>
              <w:t>深圳市福田区深南大道</w:t>
            </w:r>
            <w:r w:rsidRPr="00776B54">
              <w:rPr>
                <w:rFonts w:ascii="Times New Roman" w:eastAsia="楷体_GB2312" w:hAnsi="Times New Roman" w:hint="eastAsia"/>
                <w:kern w:val="2"/>
                <w:sz w:val="18"/>
                <w:lang w:val="en-US" w:eastAsia="zh-CN"/>
              </w:rPr>
              <w:t>7088</w:t>
            </w:r>
            <w:r w:rsidRPr="00776B54">
              <w:rPr>
                <w:rFonts w:ascii="Times New Roman" w:eastAsia="楷体_GB2312" w:hAnsi="Times New Roman" w:hint="eastAsia"/>
                <w:kern w:val="2"/>
                <w:sz w:val="18"/>
                <w:lang w:val="en-US" w:eastAsia="zh-CN"/>
              </w:rPr>
              <w:t>号</w:t>
            </w:r>
          </w:p>
        </w:tc>
        <w:tc>
          <w:tcPr>
            <w:tcW w:w="1704" w:type="dxa"/>
            <w:tcBorders>
              <w:top w:val="single" w:sz="4" w:space="0" w:color="auto"/>
              <w:left w:val="single" w:sz="4" w:space="0" w:color="auto"/>
              <w:bottom w:val="single" w:sz="4" w:space="0" w:color="auto"/>
            </w:tcBorders>
          </w:tcPr>
          <w:p w:rsidR="007F5EC5" w:rsidRPr="007F5EC5" w:rsidRDefault="00776B54" w:rsidP="007F5EC5">
            <w:pPr>
              <w:widowControl w:val="0"/>
              <w:spacing w:line="240" w:lineRule="auto"/>
              <w:rPr>
                <w:rFonts w:ascii="Times New Roman" w:eastAsia="楷体_GB2312" w:hAnsi="Times New Roman"/>
                <w:kern w:val="2"/>
                <w:sz w:val="18"/>
                <w:lang w:val="en-US" w:eastAsia="zh-CN"/>
              </w:rPr>
            </w:pPr>
            <w:r w:rsidRPr="00776B54">
              <w:rPr>
                <w:rFonts w:ascii="Times New Roman" w:eastAsia="楷体_GB2312" w:hAnsi="Times New Roman"/>
                <w:kern w:val="2"/>
                <w:sz w:val="18"/>
                <w:lang w:val="en-US" w:eastAsia="zh-CN"/>
              </w:rPr>
              <w:t>0755-83199124</w:t>
            </w:r>
          </w:p>
        </w:tc>
      </w:tr>
      <w:tr w:rsidR="007F5EC5" w:rsidRPr="007F5EC5" w:rsidTr="004C5509">
        <w:tc>
          <w:tcPr>
            <w:tcW w:w="1526"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资金保管机构</w:t>
            </w:r>
          </w:p>
          <w:p w:rsidR="007F5EC5" w:rsidRPr="007F5EC5" w:rsidRDefault="007F5EC5" w:rsidP="007F5EC5">
            <w:pPr>
              <w:widowControl w:val="0"/>
              <w:spacing w:line="240" w:lineRule="auto"/>
              <w:rPr>
                <w:rFonts w:ascii="Times New Roman" w:eastAsia="楷体_GB2312" w:hAnsi="Times New Roman"/>
                <w:kern w:val="2"/>
                <w:sz w:val="18"/>
                <w:lang w:val="en-US" w:eastAsia="zh-CN"/>
              </w:rPr>
            </w:pPr>
          </w:p>
        </w:tc>
        <w:tc>
          <w:tcPr>
            <w:tcW w:w="255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hint="eastAsia"/>
                <w:kern w:val="2"/>
                <w:sz w:val="18"/>
                <w:lang w:val="en-US" w:eastAsia="zh-CN"/>
              </w:rPr>
              <w:t>中国银行股份有限公司深圳市分行</w:t>
            </w:r>
          </w:p>
        </w:tc>
        <w:tc>
          <w:tcPr>
            <w:tcW w:w="2735" w:type="dxa"/>
            <w:tcBorders>
              <w:top w:val="single" w:sz="4" w:space="0" w:color="auto"/>
              <w:left w:val="single" w:sz="4" w:space="0" w:color="auto"/>
              <w:bottom w:val="single" w:sz="4" w:space="0" w:color="auto"/>
              <w:right w:val="single" w:sz="4" w:space="0" w:color="auto"/>
            </w:tcBorders>
          </w:tcPr>
          <w:p w:rsidR="007F5EC5" w:rsidRPr="007F5EC5" w:rsidRDefault="00776B54" w:rsidP="007F5EC5">
            <w:pPr>
              <w:widowControl w:val="0"/>
              <w:spacing w:line="240" w:lineRule="auto"/>
              <w:rPr>
                <w:rFonts w:ascii="Times New Roman" w:eastAsia="楷体_GB2312" w:hAnsi="Times New Roman"/>
                <w:kern w:val="2"/>
                <w:sz w:val="18"/>
                <w:lang w:val="en-US" w:eastAsia="zh-CN"/>
              </w:rPr>
            </w:pPr>
            <w:r w:rsidRPr="00776B54">
              <w:rPr>
                <w:rFonts w:ascii="Times New Roman" w:eastAsia="楷体_GB2312" w:hAnsi="Times New Roman" w:hint="eastAsia"/>
                <w:kern w:val="2"/>
                <w:sz w:val="18"/>
                <w:lang w:val="en-US" w:eastAsia="zh-CN"/>
              </w:rPr>
              <w:t>深圳市建设路</w:t>
            </w:r>
            <w:r w:rsidRPr="00776B54">
              <w:rPr>
                <w:rFonts w:ascii="Times New Roman" w:eastAsia="楷体_GB2312" w:hAnsi="Times New Roman" w:hint="eastAsia"/>
                <w:kern w:val="2"/>
                <w:sz w:val="18"/>
                <w:lang w:val="en-US" w:eastAsia="zh-CN"/>
              </w:rPr>
              <w:t>2022</w:t>
            </w:r>
            <w:r w:rsidRPr="00776B54">
              <w:rPr>
                <w:rFonts w:ascii="Times New Roman" w:eastAsia="楷体_GB2312" w:hAnsi="Times New Roman" w:hint="eastAsia"/>
                <w:kern w:val="2"/>
                <w:sz w:val="18"/>
                <w:lang w:val="en-US" w:eastAsia="zh-CN"/>
              </w:rPr>
              <w:t>号国际金融大厦</w:t>
            </w:r>
          </w:p>
        </w:tc>
        <w:tc>
          <w:tcPr>
            <w:tcW w:w="1704" w:type="dxa"/>
            <w:tcBorders>
              <w:top w:val="single" w:sz="4" w:space="0" w:color="auto"/>
              <w:left w:val="single" w:sz="4" w:space="0" w:color="auto"/>
              <w:bottom w:val="single" w:sz="4" w:space="0" w:color="auto"/>
            </w:tcBorders>
          </w:tcPr>
          <w:p w:rsidR="007F5EC5" w:rsidRPr="007F5EC5" w:rsidRDefault="00776B54" w:rsidP="007F5EC5">
            <w:pPr>
              <w:widowControl w:val="0"/>
              <w:spacing w:line="240" w:lineRule="auto"/>
              <w:rPr>
                <w:rFonts w:ascii="Times New Roman" w:eastAsia="楷体_GB2312" w:hAnsi="Times New Roman"/>
                <w:kern w:val="2"/>
                <w:sz w:val="18"/>
                <w:lang w:val="en-US" w:eastAsia="zh-CN"/>
              </w:rPr>
            </w:pPr>
            <w:r w:rsidRPr="00776B54">
              <w:rPr>
                <w:rFonts w:ascii="Times New Roman" w:eastAsia="楷体_GB2312" w:hAnsi="Times New Roman"/>
                <w:kern w:val="2"/>
                <w:sz w:val="18"/>
                <w:lang w:val="en-US" w:eastAsia="zh-CN"/>
              </w:rPr>
              <w:t>0755-22332934</w:t>
            </w:r>
          </w:p>
        </w:tc>
      </w:tr>
      <w:tr w:rsidR="007F5EC5" w:rsidRPr="007F5EC5" w:rsidTr="004C5509">
        <w:tc>
          <w:tcPr>
            <w:tcW w:w="1526"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登记托管机构</w:t>
            </w:r>
          </w:p>
          <w:p w:rsidR="007F5EC5" w:rsidRPr="007F5EC5" w:rsidRDefault="007F5EC5" w:rsidP="007F5EC5">
            <w:pPr>
              <w:widowControl w:val="0"/>
              <w:spacing w:line="240" w:lineRule="auto"/>
              <w:rPr>
                <w:rFonts w:ascii="Times New Roman" w:eastAsia="楷体_GB2312" w:hAnsi="Times New Roman"/>
                <w:kern w:val="2"/>
                <w:sz w:val="18"/>
                <w:lang w:val="en-US" w:eastAsia="zh-CN"/>
              </w:rPr>
            </w:pPr>
          </w:p>
        </w:tc>
        <w:tc>
          <w:tcPr>
            <w:tcW w:w="255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hint="eastAsia"/>
                <w:kern w:val="2"/>
                <w:sz w:val="18"/>
                <w:lang w:val="en-US" w:eastAsia="zh-CN"/>
              </w:rPr>
              <w:t>中央国债登记结算有限责任公司</w:t>
            </w:r>
          </w:p>
        </w:tc>
        <w:tc>
          <w:tcPr>
            <w:tcW w:w="2735" w:type="dxa"/>
            <w:tcBorders>
              <w:top w:val="single" w:sz="4" w:space="0" w:color="auto"/>
              <w:left w:val="single" w:sz="4" w:space="0" w:color="auto"/>
              <w:bottom w:val="single" w:sz="4" w:space="0" w:color="auto"/>
              <w:right w:val="single" w:sz="4" w:space="0" w:color="auto"/>
            </w:tcBorders>
          </w:tcPr>
          <w:p w:rsidR="007F5EC5" w:rsidRPr="007F5EC5" w:rsidRDefault="00776B54" w:rsidP="007F5EC5">
            <w:pPr>
              <w:widowControl w:val="0"/>
              <w:spacing w:line="240" w:lineRule="auto"/>
              <w:rPr>
                <w:rFonts w:ascii="Times New Roman" w:eastAsia="楷体_GB2312" w:hAnsi="Times New Roman"/>
                <w:kern w:val="2"/>
                <w:sz w:val="18"/>
                <w:lang w:val="en-US" w:eastAsia="zh-CN"/>
              </w:rPr>
            </w:pPr>
            <w:r w:rsidRPr="00776B54">
              <w:rPr>
                <w:rFonts w:ascii="Times New Roman" w:eastAsia="楷体_GB2312" w:hAnsi="Times New Roman" w:hint="eastAsia"/>
                <w:kern w:val="2"/>
                <w:sz w:val="18"/>
                <w:lang w:val="en-US" w:eastAsia="zh-CN"/>
              </w:rPr>
              <w:t>北京市西城区金融大街</w:t>
            </w:r>
            <w:r w:rsidRPr="00776B54">
              <w:rPr>
                <w:rFonts w:ascii="Times New Roman" w:eastAsia="楷体_GB2312" w:hAnsi="Times New Roman" w:hint="eastAsia"/>
                <w:kern w:val="2"/>
                <w:sz w:val="18"/>
                <w:lang w:val="en-US" w:eastAsia="zh-CN"/>
              </w:rPr>
              <w:t>10</w:t>
            </w:r>
            <w:r w:rsidRPr="00776B54">
              <w:rPr>
                <w:rFonts w:ascii="Times New Roman" w:eastAsia="楷体_GB2312" w:hAnsi="Times New Roman" w:hint="eastAsia"/>
                <w:kern w:val="2"/>
                <w:sz w:val="18"/>
                <w:lang w:val="en-US" w:eastAsia="zh-CN"/>
              </w:rPr>
              <w:t>号</w:t>
            </w:r>
          </w:p>
        </w:tc>
        <w:tc>
          <w:tcPr>
            <w:tcW w:w="1704" w:type="dxa"/>
            <w:tcBorders>
              <w:top w:val="single" w:sz="4" w:space="0" w:color="auto"/>
              <w:left w:val="single" w:sz="4" w:space="0" w:color="auto"/>
              <w:bottom w:val="single" w:sz="4" w:space="0" w:color="auto"/>
            </w:tcBorders>
          </w:tcPr>
          <w:p w:rsidR="007F5EC5" w:rsidRPr="007F5EC5" w:rsidRDefault="00776B54" w:rsidP="007F5EC5">
            <w:pPr>
              <w:widowControl w:val="0"/>
              <w:spacing w:line="240" w:lineRule="auto"/>
              <w:rPr>
                <w:rFonts w:ascii="Times New Roman" w:eastAsia="楷体_GB2312" w:hAnsi="Times New Roman"/>
                <w:kern w:val="2"/>
                <w:sz w:val="18"/>
                <w:lang w:val="en-US" w:eastAsia="zh-CN"/>
              </w:rPr>
            </w:pPr>
            <w:r w:rsidRPr="00776B54">
              <w:rPr>
                <w:rFonts w:ascii="Times New Roman" w:eastAsia="楷体_GB2312" w:hAnsi="Times New Roman"/>
                <w:kern w:val="2"/>
                <w:sz w:val="18"/>
                <w:lang w:val="en-US" w:eastAsia="zh-CN"/>
              </w:rPr>
              <w:t>010-88170738</w:t>
            </w:r>
          </w:p>
        </w:tc>
      </w:tr>
      <w:tr w:rsidR="007F5EC5" w:rsidRPr="007F5EC5" w:rsidTr="004C5509">
        <w:tc>
          <w:tcPr>
            <w:tcW w:w="1526"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支付代理机构</w:t>
            </w:r>
          </w:p>
        </w:tc>
        <w:tc>
          <w:tcPr>
            <w:tcW w:w="255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hint="eastAsia"/>
                <w:kern w:val="2"/>
                <w:sz w:val="18"/>
                <w:lang w:val="en-US" w:eastAsia="zh-CN"/>
              </w:rPr>
              <w:t>中央国债登记结算有限责任公司</w:t>
            </w:r>
          </w:p>
        </w:tc>
        <w:tc>
          <w:tcPr>
            <w:tcW w:w="2735" w:type="dxa"/>
            <w:tcBorders>
              <w:top w:val="single" w:sz="4" w:space="0" w:color="auto"/>
              <w:left w:val="single" w:sz="4" w:space="0" w:color="auto"/>
              <w:bottom w:val="single" w:sz="4" w:space="0" w:color="auto"/>
              <w:right w:val="single" w:sz="4" w:space="0" w:color="auto"/>
            </w:tcBorders>
          </w:tcPr>
          <w:p w:rsidR="007F5EC5" w:rsidRPr="007F5EC5" w:rsidRDefault="00776B54" w:rsidP="007F5EC5">
            <w:pPr>
              <w:widowControl w:val="0"/>
              <w:spacing w:line="240" w:lineRule="auto"/>
              <w:rPr>
                <w:rFonts w:ascii="Times New Roman" w:eastAsia="楷体_GB2312" w:hAnsi="Times New Roman"/>
                <w:kern w:val="2"/>
                <w:sz w:val="18"/>
                <w:lang w:val="en-US" w:eastAsia="zh-CN"/>
              </w:rPr>
            </w:pPr>
            <w:r w:rsidRPr="00776B54">
              <w:rPr>
                <w:rFonts w:ascii="Times New Roman" w:eastAsia="楷体_GB2312" w:hAnsi="Times New Roman" w:hint="eastAsia"/>
                <w:kern w:val="2"/>
                <w:sz w:val="18"/>
                <w:lang w:val="en-US" w:eastAsia="zh-CN"/>
              </w:rPr>
              <w:t>北京市西城区金融大街</w:t>
            </w:r>
            <w:r w:rsidRPr="00776B54">
              <w:rPr>
                <w:rFonts w:ascii="Times New Roman" w:eastAsia="楷体_GB2312" w:hAnsi="Times New Roman" w:hint="eastAsia"/>
                <w:kern w:val="2"/>
                <w:sz w:val="18"/>
                <w:lang w:val="en-US" w:eastAsia="zh-CN"/>
              </w:rPr>
              <w:t>10</w:t>
            </w:r>
            <w:r w:rsidRPr="00776B54">
              <w:rPr>
                <w:rFonts w:ascii="Times New Roman" w:eastAsia="楷体_GB2312" w:hAnsi="Times New Roman" w:hint="eastAsia"/>
                <w:kern w:val="2"/>
                <w:sz w:val="18"/>
                <w:lang w:val="en-US" w:eastAsia="zh-CN"/>
              </w:rPr>
              <w:t>号</w:t>
            </w:r>
          </w:p>
        </w:tc>
        <w:tc>
          <w:tcPr>
            <w:tcW w:w="1704" w:type="dxa"/>
            <w:tcBorders>
              <w:top w:val="single" w:sz="4" w:space="0" w:color="auto"/>
              <w:left w:val="single" w:sz="4" w:space="0" w:color="auto"/>
              <w:bottom w:val="single" w:sz="4" w:space="0" w:color="auto"/>
            </w:tcBorders>
          </w:tcPr>
          <w:p w:rsidR="007F5EC5" w:rsidRPr="007F5EC5" w:rsidRDefault="00776B54" w:rsidP="007F5EC5">
            <w:pPr>
              <w:widowControl w:val="0"/>
              <w:spacing w:line="240" w:lineRule="auto"/>
              <w:rPr>
                <w:rFonts w:ascii="Times New Roman" w:eastAsia="楷体_GB2312" w:hAnsi="Times New Roman"/>
                <w:kern w:val="2"/>
                <w:sz w:val="18"/>
                <w:lang w:val="en-US" w:eastAsia="zh-CN"/>
              </w:rPr>
            </w:pPr>
            <w:r w:rsidRPr="00776B54">
              <w:rPr>
                <w:rFonts w:ascii="Times New Roman" w:eastAsia="楷体_GB2312" w:hAnsi="Times New Roman"/>
                <w:kern w:val="2"/>
                <w:sz w:val="18"/>
                <w:lang w:val="en-US" w:eastAsia="zh-CN"/>
              </w:rPr>
              <w:t>010-88170738</w:t>
            </w:r>
          </w:p>
        </w:tc>
      </w:tr>
    </w:tbl>
    <w:p w:rsidR="007F5EC5" w:rsidRPr="007F5EC5" w:rsidRDefault="007F5EC5" w:rsidP="007F5EC5">
      <w:pPr>
        <w:widowControl w:val="0"/>
        <w:spacing w:line="240" w:lineRule="auto"/>
        <w:rPr>
          <w:rFonts w:ascii="Times New Roman" w:eastAsia="楷体_GB2312" w:hAnsi="Times New Roman"/>
          <w:kern w:val="2"/>
          <w:sz w:val="21"/>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sectPr w:rsidR="007F5EC5" w:rsidRPr="007F5EC5" w:rsidSect="00D70BBC">
          <w:footerReference w:type="default" r:id="rId8"/>
          <w:pgSz w:w="11906" w:h="16838"/>
          <w:pgMar w:top="1440" w:right="1800" w:bottom="1440" w:left="1800" w:header="851" w:footer="992" w:gutter="0"/>
          <w:pgNumType w:start="1"/>
          <w:cols w:space="425"/>
          <w:titlePg/>
          <w:docGrid w:type="lines" w:linePitch="326"/>
        </w:sect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6237"/>
        <w:tblGridChange w:id="45">
          <w:tblGrid>
            <w:gridCol w:w="2802"/>
            <w:gridCol w:w="6237"/>
          </w:tblGrid>
        </w:tblGridChange>
      </w:tblGrid>
      <w:tr w:rsidR="007F5EC5" w:rsidRPr="007F5EC5" w:rsidTr="004C5509">
        <w:tc>
          <w:tcPr>
            <w:tcW w:w="9039" w:type="dxa"/>
            <w:gridSpan w:val="2"/>
            <w:tcBorders>
              <w:bottom w:val="single" w:sz="4" w:space="0" w:color="auto"/>
            </w:tcBorders>
          </w:tcPr>
          <w:p w:rsidR="007F5EC5" w:rsidRPr="007F5EC5" w:rsidRDefault="00FB0E29" w:rsidP="007F5EC5">
            <w:pPr>
              <w:widowControl w:val="0"/>
              <w:spacing w:line="240" w:lineRule="auto"/>
              <w:jc w:val="center"/>
              <w:rPr>
                <w:rFonts w:ascii="Times New Roman" w:eastAsia="楷体_GB2312" w:hAnsi="Times New Roman"/>
                <w:b/>
                <w:kern w:val="2"/>
                <w:sz w:val="21"/>
                <w:lang w:val="en-US" w:eastAsia="zh-CN"/>
              </w:rPr>
            </w:pPr>
            <w:customXmlInsRangeStart w:id="46" w:author="Local Dev" w:date="2017-01-11T20:56:00Z"/>
            <w:sdt>
              <w:sdtPr>
                <w:rPr>
                  <w:rFonts w:ascii="华文楷体" w:eastAsia="华文楷体" w:hAnsi="华文楷体" w:hint="eastAsia"/>
                  <w:b/>
                  <w:sz w:val="28"/>
                  <w:szCs w:val="28"/>
                </w:rPr>
                <w:alias w:val="TrustName"/>
                <w:tag w:val="TrustName"/>
                <w:id w:val="-1799829857"/>
                <w:placeholder>
                  <w:docPart w:val="1AC6981B2D5949E0BA4CABEB8F39C01C"/>
                </w:placeholder>
                <w:showingPlcHdr/>
              </w:sdtPr>
              <w:sdtEndPr/>
              <w:sdtContent>
                <w:customXmlInsRangeEnd w:id="46"/>
                <w:ins w:id="47" w:author="Local Dev" w:date="2017-01-11T20:56:00Z">
                  <w:r w:rsidR="002D2B60" w:rsidRPr="0033610F">
                    <w:rPr>
                      <w:rStyle w:val="af1"/>
                      <w:rFonts w:ascii="华文楷体" w:eastAsia="华文楷体" w:hAnsi="华文楷体"/>
                      <w:b/>
                      <w:sz w:val="28"/>
                    </w:rPr>
                    <w:t>Click here to enter text.</w:t>
                  </w:r>
                </w:ins>
                <w:customXmlInsRangeStart w:id="48" w:author="Local Dev" w:date="2017-01-11T20:56:00Z"/>
              </w:sdtContent>
            </w:sdt>
            <w:customXmlInsRangeEnd w:id="48"/>
            <w:del w:id="49" w:author="Local Dev" w:date="2017-01-11T20:56:00Z">
              <w:r w:rsidR="007F5EC5" w:rsidRPr="007F5EC5" w:rsidDel="002D2B60">
                <w:rPr>
                  <w:rFonts w:ascii="Times New Roman" w:eastAsia="楷体_GB2312" w:hAnsi="Times New Roman" w:hint="eastAsia"/>
                  <w:b/>
                  <w:kern w:val="2"/>
                  <w:sz w:val="28"/>
                  <w:lang w:val="en-US" w:eastAsia="zh-CN"/>
                </w:rPr>
                <w:delText>招元</w:delText>
              </w:r>
              <w:r w:rsidR="007F5EC5" w:rsidRPr="007F5EC5" w:rsidDel="002D2B60">
                <w:rPr>
                  <w:rFonts w:ascii="Times New Roman" w:eastAsia="楷体_GB2312" w:hAnsi="Times New Roman" w:hint="eastAsia"/>
                  <w:b/>
                  <w:kern w:val="2"/>
                  <w:sz w:val="28"/>
                  <w:lang w:val="en-US" w:eastAsia="zh-CN"/>
                </w:rPr>
                <w:delText>2015</w:delText>
              </w:r>
              <w:r w:rsidR="007F5EC5" w:rsidRPr="007F5EC5" w:rsidDel="002D2B60">
                <w:rPr>
                  <w:rFonts w:ascii="Times New Roman" w:eastAsia="楷体_GB2312" w:hAnsi="Times New Roman" w:hint="eastAsia"/>
                  <w:b/>
                  <w:kern w:val="2"/>
                  <w:sz w:val="28"/>
                  <w:lang w:val="en-US" w:eastAsia="zh-CN"/>
                </w:rPr>
                <w:delText>年第二期</w:delText>
              </w:r>
              <w:r w:rsidR="007F5EC5" w:rsidRPr="007F5EC5" w:rsidDel="002D2B60">
                <w:rPr>
                  <w:rFonts w:ascii="Times New Roman" w:eastAsia="楷体_GB2312" w:hAnsi="Times New Roman"/>
                  <w:b/>
                  <w:kern w:val="2"/>
                  <w:sz w:val="28"/>
                  <w:lang w:val="en-US" w:eastAsia="zh-CN"/>
                </w:rPr>
                <w:delText>信贷资产证券化信托</w:delText>
              </w:r>
            </w:del>
            <w:r w:rsidR="007F5EC5" w:rsidRPr="007F5EC5">
              <w:rPr>
                <w:rFonts w:ascii="Times New Roman" w:eastAsia="楷体_GB2312" w:hAnsi="Times New Roman"/>
                <w:b/>
                <w:kern w:val="2"/>
                <w:sz w:val="28"/>
                <w:lang w:val="en-US" w:eastAsia="zh-CN"/>
              </w:rPr>
              <w:t>受托机构月度报告</w:t>
            </w:r>
          </w:p>
        </w:tc>
      </w:tr>
      <w:tr w:rsidR="007F5EC5" w:rsidRPr="007F5EC5" w:rsidTr="004C5509">
        <w:tc>
          <w:tcPr>
            <w:tcW w:w="9039" w:type="dxa"/>
            <w:gridSpan w:val="2"/>
            <w:tcBorders>
              <w:top w:val="single" w:sz="4" w:space="0" w:color="auto"/>
              <w:bottom w:val="nil"/>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二、证券概况</w:t>
            </w:r>
          </w:p>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（一）资产支持证券日期概况：</w:t>
            </w:r>
          </w:p>
        </w:tc>
      </w:tr>
      <w:tr w:rsidR="007F5EC5" w:rsidRPr="007F5EC5" w:rsidTr="004C5509">
        <w:tc>
          <w:tcPr>
            <w:tcW w:w="2802" w:type="dxa"/>
            <w:tcBorders>
              <w:top w:val="nil"/>
              <w:left w:val="single" w:sz="4" w:space="0" w:color="auto"/>
              <w:bottom w:val="single" w:sz="4" w:space="0" w:color="auto"/>
              <w:right w:val="nil"/>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6237" w:type="dxa"/>
            <w:tcBorders>
              <w:top w:val="nil"/>
              <w:left w:val="nil"/>
              <w:bottom w:val="single" w:sz="4" w:space="0" w:color="auto"/>
              <w:right w:val="single" w:sz="4" w:space="0" w:color="auto"/>
            </w:tcBorders>
            <w:shd w:val="clear" w:color="auto" w:fill="auto"/>
          </w:tcPr>
          <w:p w:rsidR="007F5EC5" w:rsidRPr="007F5EC5" w:rsidRDefault="007F5EC5" w:rsidP="007F5EC5">
            <w:pPr>
              <w:widowControl w:val="0"/>
              <w:spacing w:line="240" w:lineRule="auto"/>
              <w:jc w:val="right"/>
              <w:rPr>
                <w:rFonts w:ascii="Times New Roman" w:eastAsia="楷体_GB2312" w:hAnsi="Times New Roman"/>
                <w:kern w:val="2"/>
                <w:sz w:val="18"/>
                <w:szCs w:val="18"/>
                <w:lang w:val="en-US" w:eastAsia="zh-CN"/>
              </w:rPr>
            </w:pPr>
          </w:p>
        </w:tc>
      </w:tr>
      <w:tr w:rsidR="00D91D1F" w:rsidRPr="007F5EC5" w:rsidTr="00D91D1F">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50" w:author="Local Dev" w:date="2017-01-11T20:35:00Z">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51" w:author="Local Dev" w:date="2017-01-11T20:35:00Z">
            <w:trPr>
              <w:trHeight w:val="429"/>
            </w:trPr>
          </w:trPrChange>
        </w:trPr>
        <w:tc>
          <w:tcPr>
            <w:tcW w:w="2802" w:type="dxa"/>
            <w:tcBorders>
              <w:top w:val="single" w:sz="4" w:space="0" w:color="auto"/>
              <w:left w:val="single" w:sz="4" w:space="0" w:color="auto"/>
              <w:right w:val="single" w:sz="4" w:space="0" w:color="auto"/>
            </w:tcBorders>
            <w:vAlign w:val="center"/>
            <w:tcPrChange w:id="52" w:author="Local Dev" w:date="2017-01-11T20:35:00Z">
              <w:tcPr>
                <w:tcW w:w="2802" w:type="dxa"/>
                <w:tcBorders>
                  <w:top w:val="single" w:sz="4" w:space="0" w:color="auto"/>
                  <w:left w:val="single" w:sz="4" w:space="0" w:color="auto"/>
                  <w:right w:val="single" w:sz="4" w:space="0" w:color="auto"/>
                </w:tcBorders>
              </w:tcPr>
            </w:tcPrChange>
          </w:tcPr>
          <w:p w:rsidR="00D91D1F" w:rsidRPr="007F5EC5" w:rsidRDefault="00D91D1F" w:rsidP="00D91D1F">
            <w:pPr>
              <w:widowControl w:val="0"/>
              <w:spacing w:line="240" w:lineRule="auto"/>
              <w:rPr>
                <w:rFonts w:ascii="Times New Roman" w:eastAsia="楷体_GB2312" w:hAnsi="Times New Roman"/>
                <w:kern w:val="2"/>
                <w:sz w:val="18"/>
                <w:szCs w:val="18"/>
                <w:lang w:val="en-US" w:eastAsia="zh-CN"/>
              </w:rPr>
            </w:pPr>
            <w:ins w:id="53" w:author="Local Dev" w:date="2017-01-11T20:35:00Z">
              <w:r w:rsidRPr="008E0E08">
                <w:rPr>
                  <w:rFonts w:ascii="华文楷体" w:eastAsia="华文楷体" w:hAnsi="华文楷体" w:hint="eastAsia"/>
                  <w:sz w:val="20"/>
                  <w:szCs w:val="20"/>
                </w:rPr>
                <w:t>信托设立日</w:t>
              </w:r>
            </w:ins>
            <w:del w:id="54" w:author="Local Dev" w:date="2017-01-11T20:35:00Z">
              <w:r w:rsidRPr="007F5EC5" w:rsidDel="00D60E8F">
                <w:rPr>
                  <w:rFonts w:ascii="Times New Roman" w:eastAsia="楷体_GB2312" w:hAnsi="Times New Roman"/>
                  <w:kern w:val="2"/>
                  <w:sz w:val="18"/>
                  <w:szCs w:val="18"/>
                  <w:lang w:val="en-US" w:eastAsia="zh-CN"/>
                </w:rPr>
                <w:delText>信托设立日</w:delText>
              </w:r>
            </w:del>
          </w:p>
        </w:tc>
        <w:tc>
          <w:tcPr>
            <w:tcW w:w="6237" w:type="dxa"/>
            <w:tcBorders>
              <w:top w:val="single" w:sz="4" w:space="0" w:color="auto"/>
              <w:left w:val="single" w:sz="4" w:space="0" w:color="auto"/>
              <w:right w:val="single" w:sz="4" w:space="0" w:color="auto"/>
            </w:tcBorders>
            <w:vAlign w:val="center"/>
            <w:tcPrChange w:id="55" w:author="Local Dev" w:date="2017-01-11T20:35:00Z">
              <w:tcPr>
                <w:tcW w:w="6237" w:type="dxa"/>
                <w:tcBorders>
                  <w:top w:val="single" w:sz="4" w:space="0" w:color="auto"/>
                  <w:left w:val="single" w:sz="4" w:space="0" w:color="auto"/>
                  <w:right w:val="single" w:sz="4" w:space="0" w:color="auto"/>
                </w:tcBorders>
              </w:tcPr>
            </w:tcPrChange>
          </w:tcPr>
          <w:p w:rsidR="00D91D1F" w:rsidRPr="007F5EC5" w:rsidRDefault="00FB0E29" w:rsidP="00D91D1F">
            <w:pPr>
              <w:widowControl w:val="0"/>
              <w:spacing w:line="240" w:lineRule="auto"/>
              <w:jc w:val="left"/>
              <w:rPr>
                <w:rFonts w:ascii="Times New Roman" w:eastAsia="楷体_GB2312" w:hAnsi="Times New Roman"/>
                <w:kern w:val="2"/>
                <w:sz w:val="18"/>
                <w:szCs w:val="18"/>
                <w:lang w:val="en-US" w:eastAsia="zh-CN"/>
              </w:rPr>
            </w:pPr>
            <w:customXmlInsRangeStart w:id="56" w:author="Local Dev" w:date="2017-01-11T20:35:00Z"/>
            <w:sdt>
              <w:sdtPr>
                <w:rPr>
                  <w:rFonts w:ascii="华文楷体" w:eastAsia="华文楷体" w:hAnsi="华文楷体"/>
                  <w:sz w:val="20"/>
                  <w:szCs w:val="20"/>
                  <w:highlight w:val="yellow"/>
                </w:rPr>
                <w:alias w:val="TrustStartDate"/>
                <w:tag w:val="TrustStartDate"/>
                <w:id w:val="795865817"/>
                <w:placeholder>
                  <w:docPart w:val="EEC285CBA7254BD5B6E83C9A31C354A7"/>
                </w:placeholder>
                <w:showingPlcHdr/>
              </w:sdtPr>
              <w:sdtEndPr/>
              <w:sdtContent>
                <w:customXmlInsRangeEnd w:id="56"/>
                <w:ins w:id="57" w:author="Local Dev" w:date="2017-01-11T20:35:00Z">
                  <w:r w:rsidR="00D91D1F" w:rsidRPr="00363FD5">
                    <w:rPr>
                      <w:rFonts w:eastAsia="楷体_GB2312"/>
                      <w:bCs/>
                      <w:sz w:val="21"/>
                      <w:szCs w:val="21"/>
                    </w:rPr>
                    <w:t>Click here to enter text.</w:t>
                  </w:r>
                </w:ins>
                <w:customXmlInsRangeStart w:id="58" w:author="Local Dev" w:date="2017-01-11T20:35:00Z"/>
              </w:sdtContent>
            </w:sdt>
            <w:customXmlInsRangeEnd w:id="58"/>
            <w:del w:id="59" w:author="Local Dev" w:date="2017-01-11T20:35:00Z">
              <w:r w:rsidR="00D91D1F" w:rsidDel="00D60E8F">
                <w:rPr>
                  <w:rFonts w:ascii="Times New Roman" w:eastAsia="楷体_GB2312" w:hAnsi="Times New Roman" w:hint="eastAsia"/>
                  <w:kern w:val="2"/>
                  <w:sz w:val="18"/>
                  <w:szCs w:val="18"/>
                  <w:lang w:val="en-US" w:eastAsia="zh-CN"/>
                </w:rPr>
                <w:delText>2015</w:delText>
              </w:r>
              <w:r w:rsidR="00D91D1F" w:rsidDel="00D60E8F">
                <w:rPr>
                  <w:rFonts w:ascii="Times New Roman" w:eastAsia="楷体_GB2312" w:hAnsi="Times New Roman" w:hint="eastAsia"/>
                  <w:kern w:val="2"/>
                  <w:sz w:val="18"/>
                  <w:szCs w:val="18"/>
                  <w:lang w:val="en-US" w:eastAsia="zh-CN"/>
                </w:rPr>
                <w:delText>年</w:delText>
              </w:r>
              <w:r w:rsidR="00D91D1F" w:rsidDel="00D60E8F">
                <w:rPr>
                  <w:rFonts w:ascii="Times New Roman" w:eastAsia="楷体_GB2312" w:hAnsi="Times New Roman" w:hint="eastAsia"/>
                  <w:kern w:val="2"/>
                  <w:sz w:val="18"/>
                  <w:szCs w:val="18"/>
                  <w:lang w:val="en-US" w:eastAsia="zh-CN"/>
                </w:rPr>
                <w:delText>6</w:delText>
              </w:r>
              <w:r w:rsidR="00D91D1F" w:rsidDel="00D60E8F">
                <w:rPr>
                  <w:rFonts w:ascii="Times New Roman" w:eastAsia="楷体_GB2312" w:hAnsi="Times New Roman" w:hint="eastAsia"/>
                  <w:kern w:val="2"/>
                  <w:sz w:val="18"/>
                  <w:szCs w:val="18"/>
                  <w:lang w:val="en-US" w:eastAsia="zh-CN"/>
                </w:rPr>
                <w:delText>月</w:delText>
              </w:r>
              <w:r w:rsidR="00D91D1F" w:rsidDel="00D60E8F">
                <w:rPr>
                  <w:rFonts w:ascii="Times New Roman" w:eastAsia="楷体_GB2312" w:hAnsi="Times New Roman" w:hint="eastAsia"/>
                  <w:kern w:val="2"/>
                  <w:sz w:val="18"/>
                  <w:szCs w:val="18"/>
                  <w:lang w:val="en-US" w:eastAsia="zh-CN"/>
                </w:rPr>
                <w:delText>19</w:delText>
              </w:r>
              <w:r w:rsidR="00D91D1F" w:rsidDel="00D60E8F">
                <w:rPr>
                  <w:rFonts w:ascii="Times New Roman" w:eastAsia="楷体_GB2312" w:hAnsi="Times New Roman" w:hint="eastAsia"/>
                  <w:kern w:val="2"/>
                  <w:sz w:val="18"/>
                  <w:szCs w:val="18"/>
                  <w:lang w:val="en-US" w:eastAsia="zh-CN"/>
                </w:rPr>
                <w:delText>日</w:delText>
              </w:r>
            </w:del>
          </w:p>
        </w:tc>
      </w:tr>
      <w:tr w:rsidR="00D91D1F" w:rsidRPr="007F5EC5" w:rsidTr="00D91D1F">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60" w:author="Local Dev" w:date="2017-01-11T20:35:00Z">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61" w:author="Local Dev" w:date="2017-01-11T20:35:00Z">
            <w:trPr>
              <w:trHeight w:val="429"/>
            </w:trPr>
          </w:trPrChange>
        </w:trPr>
        <w:tc>
          <w:tcPr>
            <w:tcW w:w="2802" w:type="dxa"/>
            <w:tcBorders>
              <w:top w:val="single" w:sz="4" w:space="0" w:color="auto"/>
              <w:left w:val="single" w:sz="4" w:space="0" w:color="auto"/>
              <w:right w:val="single" w:sz="4" w:space="0" w:color="auto"/>
            </w:tcBorders>
            <w:vAlign w:val="center"/>
            <w:tcPrChange w:id="62" w:author="Local Dev" w:date="2017-01-11T20:35:00Z">
              <w:tcPr>
                <w:tcW w:w="2802" w:type="dxa"/>
                <w:tcBorders>
                  <w:top w:val="single" w:sz="4" w:space="0" w:color="auto"/>
                  <w:left w:val="single" w:sz="4" w:space="0" w:color="auto"/>
                  <w:right w:val="single" w:sz="4" w:space="0" w:color="auto"/>
                </w:tcBorders>
              </w:tcPr>
            </w:tcPrChange>
          </w:tcPr>
          <w:p w:rsidR="00D91D1F" w:rsidRPr="007F5EC5" w:rsidRDefault="00D91D1F" w:rsidP="00D91D1F">
            <w:pPr>
              <w:widowControl w:val="0"/>
              <w:spacing w:line="240" w:lineRule="auto"/>
              <w:rPr>
                <w:rFonts w:ascii="Times New Roman" w:eastAsia="楷体_GB2312" w:hAnsi="Times New Roman"/>
                <w:kern w:val="2"/>
                <w:sz w:val="18"/>
                <w:szCs w:val="18"/>
                <w:lang w:val="en-US" w:eastAsia="zh-CN"/>
              </w:rPr>
            </w:pPr>
            <w:ins w:id="63" w:author="Local Dev" w:date="2017-01-11T20:35:00Z">
              <w:r w:rsidRPr="008E0E08">
                <w:rPr>
                  <w:rFonts w:ascii="华文楷体" w:eastAsia="华文楷体" w:hAnsi="华文楷体" w:hint="eastAsia"/>
                  <w:sz w:val="20"/>
                  <w:szCs w:val="20"/>
                </w:rPr>
                <w:t>本期期初日</w:t>
              </w:r>
            </w:ins>
            <w:del w:id="64" w:author="Local Dev" w:date="2017-01-11T20:35:00Z">
              <w:r w:rsidRPr="007F5EC5" w:rsidDel="00D60E8F">
                <w:rPr>
                  <w:rFonts w:ascii="Times New Roman" w:eastAsia="楷体_GB2312" w:hAnsi="Times New Roman"/>
                  <w:kern w:val="2"/>
                  <w:sz w:val="18"/>
                  <w:szCs w:val="18"/>
                  <w:lang w:val="en-US" w:eastAsia="zh-CN"/>
                </w:rPr>
                <w:delText>本期期初日</w:delText>
              </w:r>
            </w:del>
            <w:ins w:id="65" w:author="徐琍英" w:date="2015-07-16T11:27:00Z">
              <w:del w:id="66" w:author="Local Dev" w:date="2017-01-11T20:35:00Z">
                <w:r w:rsidDel="00D60E8F">
                  <w:rPr>
                    <w:rFonts w:ascii="Times New Roman" w:eastAsia="楷体_GB2312" w:hAnsi="Times New Roman" w:hint="eastAsia"/>
                    <w:kern w:val="2"/>
                    <w:sz w:val="18"/>
                    <w:szCs w:val="18"/>
                    <w:lang w:val="en-US" w:eastAsia="zh-CN"/>
                  </w:rPr>
                  <w:delText>（起息日）</w:delText>
                </w:r>
              </w:del>
            </w:ins>
          </w:p>
        </w:tc>
        <w:tc>
          <w:tcPr>
            <w:tcW w:w="6237" w:type="dxa"/>
            <w:tcBorders>
              <w:top w:val="single" w:sz="4" w:space="0" w:color="auto"/>
              <w:left w:val="single" w:sz="4" w:space="0" w:color="auto"/>
              <w:right w:val="single" w:sz="4" w:space="0" w:color="auto"/>
            </w:tcBorders>
            <w:vAlign w:val="center"/>
            <w:tcPrChange w:id="67" w:author="Local Dev" w:date="2017-01-11T20:35:00Z">
              <w:tcPr>
                <w:tcW w:w="6237" w:type="dxa"/>
                <w:tcBorders>
                  <w:top w:val="single" w:sz="4" w:space="0" w:color="auto"/>
                  <w:left w:val="single" w:sz="4" w:space="0" w:color="auto"/>
                  <w:right w:val="single" w:sz="4" w:space="0" w:color="auto"/>
                </w:tcBorders>
              </w:tcPr>
            </w:tcPrChange>
          </w:tcPr>
          <w:p w:rsidR="00D91D1F" w:rsidRPr="007F5EC5" w:rsidRDefault="00FB0E29" w:rsidP="00D91D1F">
            <w:pPr>
              <w:widowControl w:val="0"/>
              <w:spacing w:line="240" w:lineRule="auto"/>
              <w:jc w:val="left"/>
              <w:rPr>
                <w:rFonts w:ascii="Times New Roman" w:eastAsia="楷体_GB2312" w:hAnsi="Times New Roman"/>
                <w:kern w:val="2"/>
                <w:sz w:val="18"/>
                <w:szCs w:val="18"/>
                <w:lang w:val="en-US" w:eastAsia="zh-CN"/>
              </w:rPr>
            </w:pPr>
            <w:customXmlInsRangeStart w:id="68" w:author="Local Dev" w:date="2017-01-11T20:35:00Z"/>
            <w:sdt>
              <w:sdtPr>
                <w:rPr>
                  <w:rFonts w:ascii="华文楷体" w:eastAsia="华文楷体" w:hAnsi="华文楷体"/>
                  <w:sz w:val="20"/>
                  <w:szCs w:val="20"/>
                </w:rPr>
                <w:alias w:val="PaymentStartDate"/>
                <w:tag w:val="PaymentStartDate"/>
                <w:id w:val="-486092963"/>
                <w:placeholder>
                  <w:docPart w:val="4DE70E92C6D543C49AFFB9CBB8E9C4A1"/>
                </w:placeholder>
                <w:showingPlcHdr/>
              </w:sdtPr>
              <w:sdtEndPr/>
              <w:sdtContent>
                <w:customXmlInsRangeEnd w:id="68"/>
                <w:ins w:id="69" w:author="Local Dev" w:date="2017-01-11T20:35:00Z">
                  <w:r w:rsidR="00D91D1F" w:rsidRPr="00363FD5">
                    <w:rPr>
                      <w:rFonts w:eastAsia="楷体_GB2312"/>
                      <w:bCs/>
                      <w:sz w:val="21"/>
                      <w:szCs w:val="21"/>
                    </w:rPr>
                    <w:t>Click here to enter text.</w:t>
                  </w:r>
                </w:ins>
                <w:customXmlInsRangeStart w:id="70" w:author="Local Dev" w:date="2017-01-11T20:35:00Z"/>
              </w:sdtContent>
            </w:sdt>
            <w:customXmlInsRangeEnd w:id="70"/>
            <w:del w:id="71" w:author="Local Dev" w:date="2017-01-11T20:35:00Z">
              <w:r w:rsidR="00D91D1F" w:rsidDel="00D60E8F">
                <w:rPr>
                  <w:rFonts w:ascii="Times New Roman" w:eastAsia="楷体_GB2312" w:hAnsi="Times New Roman" w:hint="eastAsia"/>
                  <w:kern w:val="2"/>
                  <w:sz w:val="18"/>
                  <w:szCs w:val="18"/>
                  <w:lang w:val="en-US" w:eastAsia="zh-CN"/>
                </w:rPr>
                <w:delText>2015</w:delText>
              </w:r>
              <w:r w:rsidR="00D91D1F" w:rsidDel="00D60E8F">
                <w:rPr>
                  <w:rFonts w:ascii="Times New Roman" w:eastAsia="楷体_GB2312" w:hAnsi="Times New Roman" w:hint="eastAsia"/>
                  <w:kern w:val="2"/>
                  <w:sz w:val="18"/>
                  <w:szCs w:val="18"/>
                  <w:lang w:val="en-US" w:eastAsia="zh-CN"/>
                </w:rPr>
                <w:delText>年</w:delText>
              </w:r>
              <w:r w:rsidR="00D91D1F" w:rsidDel="00D60E8F">
                <w:rPr>
                  <w:rFonts w:ascii="Times New Roman" w:eastAsia="楷体_GB2312" w:hAnsi="Times New Roman" w:hint="eastAsia"/>
                  <w:kern w:val="2"/>
                  <w:sz w:val="18"/>
                  <w:szCs w:val="18"/>
                  <w:lang w:val="en-US" w:eastAsia="zh-CN"/>
                </w:rPr>
                <w:delText>6</w:delText>
              </w:r>
              <w:r w:rsidR="00D91D1F" w:rsidDel="00D60E8F">
                <w:rPr>
                  <w:rFonts w:ascii="Times New Roman" w:eastAsia="楷体_GB2312" w:hAnsi="Times New Roman" w:hint="eastAsia"/>
                  <w:kern w:val="2"/>
                  <w:sz w:val="18"/>
                  <w:szCs w:val="18"/>
                  <w:lang w:val="en-US" w:eastAsia="zh-CN"/>
                </w:rPr>
                <w:delText>月</w:delText>
              </w:r>
              <w:r w:rsidR="00D91D1F" w:rsidDel="00D60E8F">
                <w:rPr>
                  <w:rFonts w:ascii="Times New Roman" w:eastAsia="楷体_GB2312" w:hAnsi="Times New Roman" w:hint="eastAsia"/>
                  <w:kern w:val="2"/>
                  <w:sz w:val="18"/>
                  <w:szCs w:val="18"/>
                  <w:lang w:val="en-US" w:eastAsia="zh-CN"/>
                </w:rPr>
                <w:delText>19</w:delText>
              </w:r>
              <w:r w:rsidR="00D91D1F" w:rsidDel="00D60E8F">
                <w:rPr>
                  <w:rFonts w:ascii="Times New Roman" w:eastAsia="楷体_GB2312" w:hAnsi="Times New Roman" w:hint="eastAsia"/>
                  <w:kern w:val="2"/>
                  <w:sz w:val="18"/>
                  <w:szCs w:val="18"/>
                  <w:lang w:val="en-US" w:eastAsia="zh-CN"/>
                </w:rPr>
                <w:delText>日</w:delText>
              </w:r>
            </w:del>
          </w:p>
        </w:tc>
      </w:tr>
      <w:tr w:rsidR="00D91D1F" w:rsidRPr="007F5EC5" w:rsidTr="00D91D1F">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72" w:author="Local Dev" w:date="2017-01-11T20:35:00Z">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73" w:author="Local Dev" w:date="2017-01-11T20:35:00Z">
            <w:trPr>
              <w:trHeight w:val="429"/>
            </w:trPr>
          </w:trPrChange>
        </w:trPr>
        <w:tc>
          <w:tcPr>
            <w:tcW w:w="2802" w:type="dxa"/>
            <w:tcBorders>
              <w:top w:val="single" w:sz="4" w:space="0" w:color="auto"/>
              <w:left w:val="single" w:sz="4" w:space="0" w:color="auto"/>
              <w:right w:val="single" w:sz="4" w:space="0" w:color="auto"/>
            </w:tcBorders>
            <w:vAlign w:val="center"/>
            <w:tcPrChange w:id="74" w:author="Local Dev" w:date="2017-01-11T20:35:00Z">
              <w:tcPr>
                <w:tcW w:w="2802" w:type="dxa"/>
                <w:tcBorders>
                  <w:top w:val="single" w:sz="4" w:space="0" w:color="auto"/>
                  <w:left w:val="single" w:sz="4" w:space="0" w:color="auto"/>
                  <w:right w:val="single" w:sz="4" w:space="0" w:color="auto"/>
                </w:tcBorders>
              </w:tcPr>
            </w:tcPrChange>
          </w:tcPr>
          <w:p w:rsidR="00D91D1F" w:rsidRPr="007F5EC5" w:rsidRDefault="00D91D1F" w:rsidP="00D91D1F">
            <w:pPr>
              <w:widowControl w:val="0"/>
              <w:spacing w:line="240" w:lineRule="auto"/>
              <w:rPr>
                <w:rFonts w:ascii="Times New Roman" w:eastAsia="楷体_GB2312" w:hAnsi="Times New Roman"/>
                <w:kern w:val="2"/>
                <w:sz w:val="18"/>
                <w:szCs w:val="18"/>
                <w:lang w:val="en-US" w:eastAsia="zh-CN"/>
              </w:rPr>
            </w:pPr>
            <w:ins w:id="75" w:author="Local Dev" w:date="2017-01-11T20:35:00Z">
              <w:r w:rsidRPr="008E0E08">
                <w:rPr>
                  <w:rFonts w:ascii="华文楷体" w:eastAsia="华文楷体" w:hAnsi="华文楷体" w:hint="eastAsia"/>
                  <w:sz w:val="20"/>
                  <w:szCs w:val="20"/>
                </w:rPr>
                <w:t>本期期末日</w:t>
              </w:r>
            </w:ins>
            <w:del w:id="76" w:author="Local Dev" w:date="2017-01-11T20:35:00Z">
              <w:r w:rsidRPr="007F5EC5" w:rsidDel="00D60E8F">
                <w:rPr>
                  <w:rFonts w:ascii="Times New Roman" w:eastAsia="楷体_GB2312" w:hAnsi="Times New Roman"/>
                  <w:kern w:val="2"/>
                  <w:sz w:val="18"/>
                  <w:szCs w:val="18"/>
                  <w:lang w:val="en-US" w:eastAsia="zh-CN"/>
                </w:rPr>
                <w:delText>本期期末日</w:delText>
              </w:r>
            </w:del>
            <w:ins w:id="77" w:author="徐琍英" w:date="2015-07-16T11:27:00Z">
              <w:del w:id="78" w:author="Local Dev" w:date="2017-01-11T20:35:00Z">
                <w:r w:rsidDel="00D60E8F">
                  <w:rPr>
                    <w:rFonts w:ascii="Times New Roman" w:eastAsia="楷体_GB2312" w:hAnsi="Times New Roman" w:hint="eastAsia"/>
                    <w:kern w:val="2"/>
                    <w:sz w:val="18"/>
                    <w:szCs w:val="18"/>
                    <w:lang w:val="en-US" w:eastAsia="zh-CN"/>
                  </w:rPr>
                  <w:delText>（结息日）</w:delText>
                </w:r>
              </w:del>
            </w:ins>
          </w:p>
        </w:tc>
        <w:tc>
          <w:tcPr>
            <w:tcW w:w="6237" w:type="dxa"/>
            <w:tcBorders>
              <w:top w:val="single" w:sz="4" w:space="0" w:color="auto"/>
              <w:left w:val="single" w:sz="4" w:space="0" w:color="auto"/>
              <w:right w:val="single" w:sz="4" w:space="0" w:color="auto"/>
            </w:tcBorders>
            <w:vAlign w:val="center"/>
            <w:tcPrChange w:id="79" w:author="Local Dev" w:date="2017-01-11T20:35:00Z">
              <w:tcPr>
                <w:tcW w:w="6237" w:type="dxa"/>
                <w:tcBorders>
                  <w:top w:val="single" w:sz="4" w:space="0" w:color="auto"/>
                  <w:left w:val="single" w:sz="4" w:space="0" w:color="auto"/>
                  <w:right w:val="single" w:sz="4" w:space="0" w:color="auto"/>
                </w:tcBorders>
              </w:tcPr>
            </w:tcPrChange>
          </w:tcPr>
          <w:p w:rsidR="00D91D1F" w:rsidRPr="007F5EC5" w:rsidRDefault="00FB0E29" w:rsidP="00D91D1F">
            <w:pPr>
              <w:widowControl w:val="0"/>
              <w:spacing w:line="240" w:lineRule="auto"/>
              <w:jc w:val="left"/>
              <w:rPr>
                <w:rFonts w:ascii="Times New Roman" w:eastAsia="楷体_GB2312" w:hAnsi="Times New Roman"/>
                <w:kern w:val="2"/>
                <w:sz w:val="18"/>
                <w:szCs w:val="18"/>
                <w:lang w:val="en-US" w:eastAsia="zh-CN"/>
              </w:rPr>
            </w:pPr>
            <w:customXmlInsRangeStart w:id="80" w:author="Local Dev" w:date="2017-01-11T20:35:00Z"/>
            <w:sdt>
              <w:sdtPr>
                <w:rPr>
                  <w:rFonts w:ascii="华文楷体" w:eastAsia="华文楷体" w:hAnsi="华文楷体"/>
                  <w:sz w:val="20"/>
                  <w:szCs w:val="20"/>
                </w:rPr>
                <w:alias w:val="PaymentEndDate"/>
                <w:tag w:val="PaymentEndDate"/>
                <w:id w:val="-474068889"/>
                <w:placeholder>
                  <w:docPart w:val="394544D7C7244F65B3AB51C48191A089"/>
                </w:placeholder>
                <w:showingPlcHdr/>
              </w:sdtPr>
              <w:sdtEndPr/>
              <w:sdtContent>
                <w:customXmlInsRangeEnd w:id="80"/>
                <w:ins w:id="81" w:author="Local Dev" w:date="2017-01-11T20:35:00Z">
                  <w:r w:rsidR="00D91D1F" w:rsidRPr="00363FD5">
                    <w:rPr>
                      <w:rFonts w:eastAsia="楷体_GB2312"/>
                      <w:bCs/>
                      <w:sz w:val="21"/>
                      <w:szCs w:val="21"/>
                    </w:rPr>
                    <w:t>Click here to enter text.</w:t>
                  </w:r>
                </w:ins>
                <w:customXmlInsRangeStart w:id="82" w:author="Local Dev" w:date="2017-01-11T20:35:00Z"/>
              </w:sdtContent>
            </w:sdt>
            <w:customXmlInsRangeEnd w:id="82"/>
            <w:del w:id="83" w:author="Local Dev" w:date="2017-01-11T20:35:00Z">
              <w:r w:rsidR="00D91D1F" w:rsidDel="00D60E8F">
                <w:rPr>
                  <w:rFonts w:ascii="Times New Roman" w:eastAsia="楷体_GB2312" w:hAnsi="Times New Roman" w:hint="eastAsia"/>
                  <w:kern w:val="2"/>
                  <w:sz w:val="18"/>
                  <w:szCs w:val="18"/>
                  <w:lang w:val="en-US" w:eastAsia="zh-CN"/>
                </w:rPr>
                <w:delText>2015</w:delText>
              </w:r>
              <w:r w:rsidR="00D91D1F" w:rsidDel="00D60E8F">
                <w:rPr>
                  <w:rFonts w:ascii="Times New Roman" w:eastAsia="楷体_GB2312" w:hAnsi="Times New Roman" w:hint="eastAsia"/>
                  <w:kern w:val="2"/>
                  <w:sz w:val="18"/>
                  <w:szCs w:val="18"/>
                  <w:lang w:val="en-US" w:eastAsia="zh-CN"/>
                </w:rPr>
                <w:delText>年</w:delText>
              </w:r>
              <w:r w:rsidR="00D91D1F" w:rsidDel="00D60E8F">
                <w:rPr>
                  <w:rFonts w:ascii="Times New Roman" w:eastAsia="楷体_GB2312" w:hAnsi="Times New Roman" w:hint="eastAsia"/>
                  <w:kern w:val="2"/>
                  <w:sz w:val="18"/>
                  <w:szCs w:val="18"/>
                  <w:lang w:val="en-US" w:eastAsia="zh-CN"/>
                </w:rPr>
                <w:delText>6</w:delText>
              </w:r>
            </w:del>
            <w:ins w:id="84" w:author="徐琍英" w:date="2015-07-16T11:27:00Z">
              <w:del w:id="85" w:author="Local Dev" w:date="2017-01-11T20:35:00Z">
                <w:r w:rsidR="00D91D1F" w:rsidDel="00D60E8F">
                  <w:rPr>
                    <w:rFonts w:ascii="Times New Roman" w:eastAsia="楷体_GB2312" w:hAnsi="Times New Roman" w:hint="eastAsia"/>
                    <w:kern w:val="2"/>
                    <w:sz w:val="18"/>
                    <w:szCs w:val="18"/>
                    <w:lang w:val="en-US" w:eastAsia="zh-CN"/>
                  </w:rPr>
                  <w:delText>2015</w:delText>
                </w:r>
                <w:r w:rsidR="00D91D1F" w:rsidDel="00D60E8F">
                  <w:rPr>
                    <w:rFonts w:ascii="Times New Roman" w:eastAsia="楷体_GB2312" w:hAnsi="Times New Roman" w:hint="eastAsia"/>
                    <w:kern w:val="2"/>
                    <w:sz w:val="18"/>
                    <w:szCs w:val="18"/>
                    <w:lang w:val="en-US" w:eastAsia="zh-CN"/>
                  </w:rPr>
                  <w:delText>年</w:delText>
                </w:r>
                <w:r w:rsidR="00D91D1F" w:rsidDel="00D60E8F">
                  <w:rPr>
                    <w:rFonts w:ascii="Times New Roman" w:eastAsia="楷体_GB2312" w:hAnsi="Times New Roman" w:hint="eastAsia"/>
                    <w:kern w:val="2"/>
                    <w:sz w:val="18"/>
                    <w:szCs w:val="18"/>
                    <w:lang w:val="en-US" w:eastAsia="zh-CN"/>
                  </w:rPr>
                  <w:delText>7</w:delText>
                </w:r>
              </w:del>
            </w:ins>
            <w:del w:id="86" w:author="Local Dev" w:date="2017-01-11T20:35:00Z">
              <w:r w:rsidR="00D91D1F" w:rsidDel="00D60E8F">
                <w:rPr>
                  <w:rFonts w:ascii="Times New Roman" w:eastAsia="楷体_GB2312" w:hAnsi="Times New Roman" w:hint="eastAsia"/>
                  <w:kern w:val="2"/>
                  <w:sz w:val="18"/>
                  <w:szCs w:val="18"/>
                  <w:lang w:val="en-US" w:eastAsia="zh-CN"/>
                </w:rPr>
                <w:delText>月</w:delText>
              </w:r>
              <w:r w:rsidR="00D91D1F" w:rsidDel="00D60E8F">
                <w:rPr>
                  <w:rFonts w:ascii="Times New Roman" w:eastAsia="楷体_GB2312" w:hAnsi="Times New Roman" w:hint="eastAsia"/>
                  <w:kern w:val="2"/>
                  <w:sz w:val="18"/>
                  <w:szCs w:val="18"/>
                  <w:lang w:val="en-US" w:eastAsia="zh-CN"/>
                </w:rPr>
                <w:delText>30</w:delText>
              </w:r>
            </w:del>
            <w:ins w:id="87" w:author="徐琍英" w:date="2015-07-16T11:27:00Z">
              <w:del w:id="88" w:author="Local Dev" w:date="2017-01-11T20:35:00Z">
                <w:r w:rsidR="00D91D1F" w:rsidDel="00D60E8F">
                  <w:rPr>
                    <w:rFonts w:ascii="Times New Roman" w:eastAsia="楷体_GB2312" w:hAnsi="Times New Roman" w:hint="eastAsia"/>
                    <w:kern w:val="2"/>
                    <w:sz w:val="18"/>
                    <w:szCs w:val="18"/>
                    <w:lang w:val="en-US" w:eastAsia="zh-CN"/>
                  </w:rPr>
                  <w:delText>26</w:delText>
                </w:r>
              </w:del>
            </w:ins>
            <w:del w:id="89" w:author="Local Dev" w:date="2017-01-11T20:35:00Z">
              <w:r w:rsidR="00D91D1F" w:rsidDel="00D60E8F">
                <w:rPr>
                  <w:rFonts w:ascii="Times New Roman" w:eastAsia="楷体_GB2312" w:hAnsi="Times New Roman" w:hint="eastAsia"/>
                  <w:kern w:val="2"/>
                  <w:sz w:val="18"/>
                  <w:szCs w:val="18"/>
                  <w:lang w:val="en-US" w:eastAsia="zh-CN"/>
                </w:rPr>
                <w:delText>日</w:delText>
              </w:r>
            </w:del>
          </w:p>
        </w:tc>
      </w:tr>
      <w:tr w:rsidR="00D91D1F" w:rsidRPr="007F5EC5" w:rsidTr="00D91D1F">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90" w:author="Local Dev" w:date="2017-01-11T20:35:00Z">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91" w:author="Local Dev" w:date="2017-01-11T20:35:00Z">
            <w:trPr>
              <w:trHeight w:val="429"/>
            </w:trPr>
          </w:trPrChange>
        </w:trPr>
        <w:tc>
          <w:tcPr>
            <w:tcW w:w="2802" w:type="dxa"/>
            <w:tcBorders>
              <w:top w:val="single" w:sz="4" w:space="0" w:color="auto"/>
              <w:left w:val="single" w:sz="4" w:space="0" w:color="auto"/>
              <w:bottom w:val="single" w:sz="4" w:space="0" w:color="auto"/>
              <w:right w:val="single" w:sz="4" w:space="0" w:color="auto"/>
            </w:tcBorders>
            <w:vAlign w:val="center"/>
            <w:tcPrChange w:id="92" w:author="Local Dev" w:date="2017-01-11T20:35:00Z">
              <w:tcPr>
                <w:tcW w:w="2802" w:type="dxa"/>
                <w:tcBorders>
                  <w:top w:val="single" w:sz="4" w:space="0" w:color="auto"/>
                  <w:left w:val="single" w:sz="4" w:space="0" w:color="auto"/>
                  <w:bottom w:val="single" w:sz="4" w:space="0" w:color="auto"/>
                  <w:right w:val="single" w:sz="4" w:space="0" w:color="auto"/>
                </w:tcBorders>
              </w:tcPr>
            </w:tcPrChange>
          </w:tcPr>
          <w:p w:rsidR="00D91D1F" w:rsidRPr="007F5EC5" w:rsidRDefault="00D91D1F" w:rsidP="00D91D1F">
            <w:pPr>
              <w:widowControl w:val="0"/>
              <w:spacing w:line="240" w:lineRule="auto"/>
              <w:rPr>
                <w:rFonts w:ascii="Times New Roman" w:eastAsia="楷体_GB2312" w:hAnsi="Times New Roman"/>
                <w:kern w:val="2"/>
                <w:sz w:val="18"/>
                <w:szCs w:val="18"/>
                <w:lang w:val="en-US" w:eastAsia="zh-CN"/>
              </w:rPr>
            </w:pPr>
            <w:ins w:id="93" w:author="Local Dev" w:date="2017-01-11T20:35:00Z">
              <w:r w:rsidRPr="008E0E08">
                <w:rPr>
                  <w:rFonts w:ascii="华文楷体" w:eastAsia="华文楷体" w:hAnsi="华文楷体" w:hint="eastAsia"/>
                  <w:sz w:val="20"/>
                  <w:szCs w:val="20"/>
                </w:rPr>
                <w:t>计息方式</w:t>
              </w:r>
            </w:ins>
            <w:del w:id="94" w:author="Local Dev" w:date="2017-01-11T20:35:00Z">
              <w:r w:rsidRPr="007F5EC5" w:rsidDel="00D60E8F">
                <w:rPr>
                  <w:rFonts w:ascii="Times New Roman" w:eastAsia="楷体_GB2312" w:hAnsi="Times New Roman"/>
                  <w:kern w:val="2"/>
                  <w:sz w:val="18"/>
                  <w:szCs w:val="18"/>
                  <w:lang w:val="en-US" w:eastAsia="zh-CN"/>
                </w:rPr>
                <w:delText>计息方式</w:delText>
              </w:r>
            </w:del>
          </w:p>
        </w:tc>
        <w:tc>
          <w:tcPr>
            <w:tcW w:w="6237" w:type="dxa"/>
            <w:tcBorders>
              <w:top w:val="single" w:sz="4" w:space="0" w:color="auto"/>
              <w:left w:val="single" w:sz="4" w:space="0" w:color="auto"/>
              <w:bottom w:val="single" w:sz="4" w:space="0" w:color="auto"/>
              <w:right w:val="single" w:sz="4" w:space="0" w:color="auto"/>
            </w:tcBorders>
            <w:vAlign w:val="center"/>
            <w:tcPrChange w:id="95" w:author="Local Dev" w:date="2017-01-11T20:35:00Z">
              <w:tcPr>
                <w:tcW w:w="6237" w:type="dxa"/>
                <w:tcBorders>
                  <w:top w:val="single" w:sz="4" w:space="0" w:color="auto"/>
                  <w:left w:val="single" w:sz="4" w:space="0" w:color="auto"/>
                  <w:bottom w:val="single" w:sz="4" w:space="0" w:color="auto"/>
                  <w:right w:val="single" w:sz="4" w:space="0" w:color="auto"/>
                </w:tcBorders>
              </w:tcPr>
            </w:tcPrChange>
          </w:tcPr>
          <w:p w:rsidR="00D91D1F" w:rsidRPr="007F5EC5" w:rsidRDefault="00FB0E29" w:rsidP="00D91D1F">
            <w:pPr>
              <w:widowControl w:val="0"/>
              <w:spacing w:line="240" w:lineRule="auto"/>
              <w:jc w:val="left"/>
              <w:rPr>
                <w:rFonts w:ascii="Times New Roman" w:eastAsia="楷体_GB2312" w:hAnsi="Times New Roman"/>
                <w:kern w:val="2"/>
                <w:sz w:val="18"/>
                <w:szCs w:val="18"/>
                <w:lang w:val="en-US" w:eastAsia="zh-CN"/>
              </w:rPr>
            </w:pPr>
            <w:customXmlInsRangeStart w:id="96" w:author="Local Dev" w:date="2017-01-11T20:35:00Z"/>
            <w:sdt>
              <w:sdtPr>
                <w:rPr>
                  <w:rFonts w:ascii="华文楷体" w:eastAsia="华文楷体" w:hAnsi="华文楷体"/>
                  <w:sz w:val="20"/>
                  <w:szCs w:val="20"/>
                </w:rPr>
                <w:alias w:val="InterestDays"/>
                <w:tag w:val="InterestDays"/>
                <w:id w:val="-1879301557"/>
                <w:placeholder>
                  <w:docPart w:val="61507A076AA14F89BF05724E1E1A4EE0"/>
                </w:placeholder>
                <w:showingPlcHdr/>
              </w:sdtPr>
              <w:sdtEndPr/>
              <w:sdtContent>
                <w:customXmlInsRangeEnd w:id="96"/>
                <w:ins w:id="97" w:author="Local Dev" w:date="2017-01-11T20:35:00Z">
                  <w:r w:rsidR="00D91D1F" w:rsidRPr="00363FD5">
                    <w:rPr>
                      <w:rFonts w:eastAsia="楷体_GB2312"/>
                      <w:bCs/>
                      <w:sz w:val="21"/>
                      <w:szCs w:val="21"/>
                    </w:rPr>
                    <w:t>Click here to enter text.</w:t>
                  </w:r>
                </w:ins>
                <w:customXmlInsRangeStart w:id="98" w:author="Local Dev" w:date="2017-01-11T20:35:00Z"/>
              </w:sdtContent>
            </w:sdt>
            <w:customXmlInsRangeEnd w:id="98"/>
            <w:ins w:id="99" w:author="Local Dev" w:date="2017-01-11T20:35:00Z">
              <w:r w:rsidR="00D91D1F" w:rsidRPr="00363FD5">
                <w:rPr>
                  <w:rFonts w:ascii="华文楷体" w:eastAsia="华文楷体" w:hAnsi="华文楷体" w:hint="eastAsia"/>
                  <w:sz w:val="20"/>
                  <w:szCs w:val="20"/>
                </w:rPr>
                <w:t xml:space="preserve"> /</w:t>
              </w:r>
              <w:r w:rsidR="00D91D1F" w:rsidRPr="00363FD5">
                <w:rPr>
                  <w:rFonts w:ascii="华文楷体" w:eastAsia="华文楷体" w:hAnsi="华文楷体"/>
                  <w:sz w:val="20"/>
                  <w:szCs w:val="20"/>
                </w:rPr>
                <w:t xml:space="preserve"> </w:t>
              </w:r>
            </w:ins>
            <w:customXmlInsRangeStart w:id="100" w:author="Local Dev" w:date="2017-01-11T20:35:00Z"/>
            <w:sdt>
              <w:sdtPr>
                <w:rPr>
                  <w:rFonts w:ascii="华文楷体" w:eastAsia="华文楷体" w:hAnsi="华文楷体"/>
                  <w:sz w:val="20"/>
                  <w:szCs w:val="20"/>
                </w:rPr>
                <w:alias w:val="AnnualDay"/>
                <w:tag w:val="AnnualDay"/>
                <w:id w:val="-1498960838"/>
                <w:placeholder>
                  <w:docPart w:val="4000375D4E3F4B519723066019808A1C"/>
                </w:placeholder>
                <w:showingPlcHdr/>
              </w:sdtPr>
              <w:sdtEndPr/>
              <w:sdtContent>
                <w:customXmlInsRangeEnd w:id="100"/>
                <w:ins w:id="101" w:author="Local Dev" w:date="2017-01-11T20:35:00Z">
                  <w:r w:rsidR="00D91D1F" w:rsidRPr="00363FD5">
                    <w:rPr>
                      <w:rFonts w:eastAsia="楷体_GB2312"/>
                      <w:bCs/>
                      <w:sz w:val="21"/>
                      <w:szCs w:val="21"/>
                    </w:rPr>
                    <w:t>Click here to enter text.</w:t>
                  </w:r>
                </w:ins>
                <w:customXmlInsRangeStart w:id="102" w:author="Local Dev" w:date="2017-01-11T20:35:00Z"/>
              </w:sdtContent>
            </w:sdt>
            <w:customXmlInsRangeEnd w:id="102"/>
            <w:ins w:id="103" w:author="Local Dev" w:date="2017-01-11T20:35:00Z">
              <w:r w:rsidR="00D91D1F">
                <w:rPr>
                  <w:rFonts w:ascii="华文楷体" w:eastAsia="华文楷体" w:hAnsi="华文楷体"/>
                  <w:sz w:val="20"/>
                  <w:szCs w:val="20"/>
                </w:rPr>
                <w:t>天</w:t>
              </w:r>
            </w:ins>
            <w:del w:id="104" w:author="Local Dev" w:date="2017-01-11T20:35:00Z">
              <w:r w:rsidR="00D91D1F" w:rsidDel="00D60E8F">
                <w:rPr>
                  <w:rFonts w:ascii="Times New Roman" w:eastAsia="楷体_GB2312" w:hAnsi="Times New Roman" w:hint="eastAsia"/>
                  <w:kern w:val="2"/>
                  <w:sz w:val="18"/>
                  <w:szCs w:val="18"/>
                  <w:lang w:val="en-US" w:eastAsia="zh-CN"/>
                </w:rPr>
                <w:delText>实际天数</w:delText>
              </w:r>
              <w:r w:rsidR="00D91D1F" w:rsidDel="00D60E8F">
                <w:rPr>
                  <w:rFonts w:ascii="Times New Roman" w:eastAsia="楷体_GB2312" w:hAnsi="Times New Roman" w:hint="eastAsia"/>
                  <w:kern w:val="2"/>
                  <w:sz w:val="18"/>
                  <w:szCs w:val="18"/>
                  <w:lang w:val="en-US" w:eastAsia="zh-CN"/>
                </w:rPr>
                <w:delText>/365</w:delText>
              </w:r>
              <w:r w:rsidR="00D91D1F" w:rsidDel="00D60E8F">
                <w:rPr>
                  <w:rFonts w:ascii="Times New Roman" w:eastAsia="楷体_GB2312" w:hAnsi="Times New Roman" w:hint="eastAsia"/>
                  <w:kern w:val="2"/>
                  <w:sz w:val="18"/>
                  <w:szCs w:val="18"/>
                  <w:lang w:val="en-US" w:eastAsia="zh-CN"/>
                </w:rPr>
                <w:delText>天</w:delText>
              </w:r>
            </w:del>
          </w:p>
        </w:tc>
      </w:tr>
    </w:tbl>
    <w:p w:rsidR="007F5EC5" w:rsidRPr="007F5EC5" w:rsidRDefault="007F5EC5" w:rsidP="007F5EC5">
      <w:pPr>
        <w:widowControl w:val="0"/>
        <w:spacing w:line="240" w:lineRule="auto"/>
        <w:rPr>
          <w:rFonts w:ascii="Times New Roman" w:eastAsia="楷体_GB2312" w:hAnsi="Times New Roman"/>
          <w:kern w:val="2"/>
          <w:sz w:val="21"/>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sectPr w:rsidR="007F5EC5" w:rsidRPr="007F5EC5" w:rsidSect="004C5509">
          <w:footerReference w:type="default" r:id="rId9"/>
          <w:pgSz w:w="11906" w:h="16838"/>
          <w:pgMar w:top="1440" w:right="1800" w:bottom="1440" w:left="1800" w:header="851" w:footer="992" w:gutter="0"/>
          <w:cols w:space="425"/>
          <w:docGrid w:type="lines" w:linePitch="312"/>
        </w:sect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18"/>
        <w:gridCol w:w="2552"/>
        <w:gridCol w:w="2268"/>
        <w:gridCol w:w="2551"/>
        <w:gridCol w:w="2268"/>
        <w:gridCol w:w="1985"/>
        <w:tblGridChange w:id="105">
          <w:tblGrid>
            <w:gridCol w:w="2518"/>
            <w:gridCol w:w="2552"/>
            <w:gridCol w:w="2268"/>
            <w:gridCol w:w="2551"/>
            <w:gridCol w:w="2268"/>
            <w:gridCol w:w="1985"/>
          </w:tblGrid>
        </w:tblGridChange>
      </w:tblGrid>
      <w:tr w:rsidR="007F5EC5" w:rsidRPr="007F5EC5" w:rsidTr="004C5509">
        <w:tc>
          <w:tcPr>
            <w:tcW w:w="14142" w:type="dxa"/>
            <w:gridSpan w:val="6"/>
            <w:tcBorders>
              <w:bottom w:val="single" w:sz="4" w:space="0" w:color="auto"/>
            </w:tcBorders>
          </w:tcPr>
          <w:p w:rsidR="007F5EC5" w:rsidRPr="007F5EC5" w:rsidRDefault="00FB0E29" w:rsidP="007F5EC5">
            <w:pPr>
              <w:widowControl w:val="0"/>
              <w:spacing w:line="240" w:lineRule="auto"/>
              <w:jc w:val="center"/>
              <w:rPr>
                <w:rFonts w:ascii="Times New Roman" w:eastAsia="楷体_GB2312" w:hAnsi="Times New Roman"/>
                <w:b/>
                <w:kern w:val="2"/>
                <w:sz w:val="28"/>
                <w:lang w:val="en-US" w:eastAsia="zh-CN"/>
              </w:rPr>
            </w:pPr>
            <w:customXmlInsRangeStart w:id="106" w:author="Local Dev" w:date="2017-01-11T20:37:00Z"/>
            <w:sdt>
              <w:sdtPr>
                <w:rPr>
                  <w:rFonts w:ascii="华文楷体" w:eastAsia="华文楷体" w:hAnsi="华文楷体" w:hint="eastAsia"/>
                  <w:b/>
                  <w:sz w:val="28"/>
                  <w:szCs w:val="28"/>
                </w:rPr>
                <w:alias w:val="TrustName"/>
                <w:tag w:val="TrustName"/>
                <w:id w:val="1484591282"/>
                <w:placeholder>
                  <w:docPart w:val="B74DFB1027824D79A5459B575625B9A1"/>
                </w:placeholder>
                <w:showingPlcHdr/>
              </w:sdtPr>
              <w:sdtEndPr/>
              <w:sdtContent>
                <w:customXmlInsRangeEnd w:id="106"/>
                <w:ins w:id="107" w:author="Local Dev" w:date="2017-01-11T20:37:00Z">
                  <w:r w:rsidR="00D91D1F" w:rsidRPr="0033610F">
                    <w:rPr>
                      <w:rStyle w:val="af1"/>
                      <w:rFonts w:ascii="华文楷体" w:eastAsia="华文楷体" w:hAnsi="华文楷体"/>
                      <w:b/>
                      <w:sz w:val="28"/>
                    </w:rPr>
                    <w:t>Click here to enter text.</w:t>
                  </w:r>
                </w:ins>
                <w:customXmlInsRangeStart w:id="108" w:author="Local Dev" w:date="2017-01-11T20:37:00Z"/>
              </w:sdtContent>
            </w:sdt>
            <w:customXmlInsRangeEnd w:id="108"/>
            <w:ins w:id="109" w:author="Local Dev" w:date="2017-01-11T20:37:00Z">
              <w:r w:rsidR="00D91D1F" w:rsidRPr="00647621">
                <w:rPr>
                  <w:rFonts w:ascii="华文楷体" w:eastAsia="华文楷体" w:hAnsi="华文楷体" w:hint="eastAsia"/>
                  <w:b/>
                  <w:sz w:val="28"/>
                  <w:szCs w:val="28"/>
                </w:rPr>
                <w:t>受托机构月度报告</w:t>
              </w:r>
            </w:ins>
            <w:del w:id="110" w:author="Local Dev" w:date="2017-01-11T20:37:00Z">
              <w:r w:rsidR="007F5EC5" w:rsidRPr="007F5EC5" w:rsidDel="00D91D1F">
                <w:rPr>
                  <w:rFonts w:ascii="Times New Roman" w:eastAsia="楷体_GB2312" w:hAnsi="Times New Roman" w:hint="eastAsia"/>
                  <w:b/>
                  <w:kern w:val="2"/>
                  <w:sz w:val="28"/>
                  <w:lang w:val="en-US" w:eastAsia="zh-CN"/>
                </w:rPr>
                <w:delText>招元</w:delText>
              </w:r>
              <w:r w:rsidR="007F5EC5" w:rsidRPr="007F5EC5" w:rsidDel="00D91D1F">
                <w:rPr>
                  <w:rFonts w:ascii="Times New Roman" w:eastAsia="楷体_GB2312" w:hAnsi="Times New Roman" w:hint="eastAsia"/>
                  <w:b/>
                  <w:kern w:val="2"/>
                  <w:sz w:val="28"/>
                  <w:lang w:val="en-US" w:eastAsia="zh-CN"/>
                </w:rPr>
                <w:delText>2015</w:delText>
              </w:r>
              <w:r w:rsidR="007F5EC5" w:rsidRPr="007F5EC5" w:rsidDel="00D91D1F">
                <w:rPr>
                  <w:rFonts w:ascii="Times New Roman" w:eastAsia="楷体_GB2312" w:hAnsi="Times New Roman" w:hint="eastAsia"/>
                  <w:b/>
                  <w:kern w:val="2"/>
                  <w:sz w:val="28"/>
                  <w:lang w:val="en-US" w:eastAsia="zh-CN"/>
                </w:rPr>
                <w:delText>年第二期</w:delText>
              </w:r>
              <w:r w:rsidR="007F5EC5" w:rsidRPr="007F5EC5" w:rsidDel="00D91D1F">
                <w:rPr>
                  <w:rFonts w:ascii="Times New Roman" w:eastAsia="楷体_GB2312" w:hAnsi="Times New Roman"/>
                  <w:b/>
                  <w:kern w:val="2"/>
                  <w:sz w:val="28"/>
                  <w:lang w:val="en-US" w:eastAsia="zh-CN"/>
                </w:rPr>
                <w:delText>信贷资产证券化信托受托机构月度报告</w:delText>
              </w:r>
            </w:del>
          </w:p>
        </w:tc>
      </w:tr>
      <w:tr w:rsidR="007F5EC5" w:rsidRPr="007F5EC5" w:rsidTr="004C5509">
        <w:tc>
          <w:tcPr>
            <w:tcW w:w="14142" w:type="dxa"/>
            <w:gridSpan w:val="6"/>
            <w:tcBorders>
              <w:top w:val="single" w:sz="4" w:space="0" w:color="auto"/>
              <w:bottom w:val="nil"/>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二、证券概况（续）</w:t>
            </w:r>
          </w:p>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（二）各档次证券的本金、利息兑付情况</w:t>
            </w:r>
          </w:p>
        </w:tc>
      </w:tr>
      <w:tr w:rsidR="007F5EC5" w:rsidRPr="007F5EC5" w:rsidTr="00776B54">
        <w:trPr>
          <w:trHeight w:val="541"/>
        </w:trPr>
        <w:tc>
          <w:tcPr>
            <w:tcW w:w="2518" w:type="dxa"/>
            <w:tcBorders>
              <w:top w:val="single" w:sz="4" w:space="0" w:color="auto"/>
              <w:bottom w:val="single" w:sz="4" w:space="0" w:color="auto"/>
              <w:right w:val="single" w:sz="4" w:space="0" w:color="auto"/>
            </w:tcBorders>
          </w:tcPr>
          <w:p w:rsidR="007F5EC5" w:rsidRPr="007F5EC5" w:rsidDel="006E018A" w:rsidRDefault="007F5EC5" w:rsidP="007F5EC5">
            <w:pPr>
              <w:widowControl w:val="0"/>
              <w:spacing w:line="240" w:lineRule="auto"/>
              <w:rPr>
                <w:rFonts w:ascii="Times New Roman" w:eastAsia="楷体_GB2312" w:hAnsi="Times New Roman"/>
                <w:b/>
                <w:kern w:val="2"/>
                <w:sz w:val="18"/>
                <w:lang w:val="en-US" w:eastAsia="zh-CN"/>
              </w:rPr>
            </w:pPr>
            <w:r w:rsidRPr="007F5EC5">
              <w:rPr>
                <w:rFonts w:ascii="Times New Roman" w:eastAsia="楷体_GB2312" w:hAnsi="Times New Roman"/>
                <w:b/>
                <w:kern w:val="2"/>
                <w:sz w:val="18"/>
                <w:lang w:val="en-US" w:eastAsia="zh-CN"/>
              </w:rPr>
              <w:t>证券分层</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Del="006E018A" w:rsidRDefault="007F5EC5" w:rsidP="00776B54">
            <w:pPr>
              <w:keepNext/>
              <w:keepLines/>
              <w:widowControl w:val="0"/>
              <w:spacing w:line="240" w:lineRule="auto"/>
              <w:ind w:rightChars="-119" w:right="-286"/>
              <w:jc w:val="center"/>
              <w:rPr>
                <w:rFonts w:ascii="Times New Roman" w:eastAsia="楷体_GB2312" w:hAnsi="Times New Roman"/>
                <w:b/>
                <w:kern w:val="2"/>
                <w:sz w:val="20"/>
                <w:szCs w:val="20"/>
                <w:lang w:val="en-US" w:eastAsia="zh-CN"/>
              </w:rPr>
            </w:pPr>
            <w:r w:rsidRPr="007F5EC5">
              <w:rPr>
                <w:rFonts w:ascii="Times New Roman" w:eastAsia="楷体_GB2312" w:hAnsi="Times New Roman"/>
                <w:b/>
                <w:kern w:val="2"/>
                <w:sz w:val="20"/>
                <w:szCs w:val="20"/>
                <w:lang w:val="en-US" w:eastAsia="zh-CN"/>
              </w:rPr>
              <w:t>信托设立日余额</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Del="006E018A" w:rsidRDefault="007F5EC5" w:rsidP="007F5EC5">
            <w:pPr>
              <w:keepNext/>
              <w:keepLines/>
              <w:widowControl w:val="0"/>
              <w:spacing w:line="240" w:lineRule="auto"/>
              <w:jc w:val="center"/>
              <w:rPr>
                <w:rFonts w:ascii="Times New Roman" w:eastAsia="楷体_GB2312" w:hAnsi="Times New Roman"/>
                <w:b/>
                <w:kern w:val="2"/>
                <w:sz w:val="20"/>
                <w:szCs w:val="20"/>
                <w:lang w:val="en-US" w:eastAsia="zh-CN"/>
              </w:rPr>
            </w:pPr>
            <w:r w:rsidRPr="007F5EC5">
              <w:rPr>
                <w:rFonts w:ascii="Times New Roman" w:eastAsia="楷体_GB2312" w:hAnsi="Times New Roman"/>
                <w:b/>
                <w:kern w:val="2"/>
                <w:sz w:val="20"/>
                <w:szCs w:val="20"/>
                <w:lang w:val="en-US" w:eastAsia="zh-CN"/>
              </w:rPr>
              <w:t>本期期初余额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keepNext/>
              <w:keepLines/>
              <w:widowControl w:val="0"/>
              <w:spacing w:line="240" w:lineRule="auto"/>
              <w:jc w:val="center"/>
              <w:rPr>
                <w:rFonts w:ascii="Times New Roman" w:eastAsia="楷体_GB2312" w:hAnsi="Times New Roman"/>
                <w:b/>
                <w:kern w:val="2"/>
                <w:sz w:val="20"/>
                <w:szCs w:val="20"/>
                <w:lang w:val="en-US" w:eastAsia="zh-CN"/>
              </w:rPr>
            </w:pPr>
            <w:r w:rsidRPr="007F5EC5">
              <w:rPr>
                <w:rFonts w:ascii="Times New Roman" w:eastAsia="楷体_GB2312" w:hAnsi="Times New Roman"/>
                <w:b/>
                <w:kern w:val="2"/>
                <w:sz w:val="20"/>
                <w:szCs w:val="20"/>
                <w:lang w:val="en-US" w:eastAsia="zh-CN"/>
              </w:rPr>
              <w:t>本期本金还款</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keepNext/>
              <w:keepLines/>
              <w:widowControl w:val="0"/>
              <w:spacing w:line="240" w:lineRule="auto"/>
              <w:jc w:val="center"/>
              <w:rPr>
                <w:rFonts w:ascii="Times New Roman" w:eastAsia="楷体_GB2312" w:hAnsi="Times New Roman"/>
                <w:b/>
                <w:kern w:val="2"/>
                <w:sz w:val="20"/>
                <w:szCs w:val="20"/>
                <w:lang w:val="en-US" w:eastAsia="zh-CN"/>
              </w:rPr>
            </w:pPr>
            <w:r w:rsidRPr="007F5EC5">
              <w:rPr>
                <w:rFonts w:ascii="Times New Roman" w:eastAsia="楷体_GB2312" w:hAnsi="Times New Roman"/>
                <w:b/>
                <w:kern w:val="2"/>
                <w:sz w:val="20"/>
                <w:szCs w:val="20"/>
                <w:lang w:val="en-US" w:eastAsia="zh-CN"/>
              </w:rPr>
              <w:t>本期期末余额</w:t>
            </w:r>
          </w:p>
        </w:tc>
        <w:tc>
          <w:tcPr>
            <w:tcW w:w="1985" w:type="dxa"/>
            <w:tcBorders>
              <w:top w:val="single" w:sz="4" w:space="0" w:color="auto"/>
              <w:left w:val="single" w:sz="4" w:space="0" w:color="auto"/>
              <w:bottom w:val="single" w:sz="4" w:space="0" w:color="auto"/>
            </w:tcBorders>
            <w:shd w:val="clear" w:color="auto" w:fill="auto"/>
          </w:tcPr>
          <w:p w:rsidR="007F5EC5" w:rsidRPr="007F5EC5" w:rsidRDefault="009B41C1" w:rsidP="007F5EC5">
            <w:pPr>
              <w:keepNext/>
              <w:keepLines/>
              <w:widowControl w:val="0"/>
              <w:spacing w:line="240" w:lineRule="auto"/>
              <w:jc w:val="center"/>
              <w:rPr>
                <w:rFonts w:ascii="Times New Roman" w:eastAsia="楷体_GB2312" w:hAnsi="Times New Roman"/>
                <w:b/>
                <w:kern w:val="2"/>
                <w:sz w:val="20"/>
                <w:szCs w:val="20"/>
                <w:lang w:val="en-US" w:eastAsia="zh-CN"/>
              </w:rPr>
            </w:pPr>
            <w:r>
              <w:rPr>
                <w:rFonts w:ascii="Times New Roman" w:eastAsia="楷体_GB2312" w:hAnsi="Times New Roman" w:hint="eastAsia"/>
                <w:b/>
                <w:kern w:val="2"/>
                <w:sz w:val="20"/>
                <w:szCs w:val="20"/>
                <w:lang w:val="en-US" w:eastAsia="zh-CN"/>
              </w:rPr>
              <w:t>还款</w:t>
            </w:r>
            <w:r w:rsidR="007F5EC5" w:rsidRPr="007F5EC5">
              <w:rPr>
                <w:rFonts w:ascii="Times New Roman" w:eastAsia="楷体_GB2312" w:hAnsi="Times New Roman"/>
                <w:b/>
                <w:kern w:val="2"/>
                <w:sz w:val="20"/>
                <w:szCs w:val="20"/>
                <w:lang w:val="en-US" w:eastAsia="zh-CN"/>
              </w:rPr>
              <w:t>比例</w:t>
            </w:r>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111" w:author="Local Dev" w:date="2017-01-11T20:37: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112" w:author="Local Dev" w:date="2017-01-11T20:37:00Z">
            <w:trPr>
              <w:trHeight w:val="498"/>
            </w:trPr>
          </w:trPrChange>
        </w:trPr>
        <w:tc>
          <w:tcPr>
            <w:tcW w:w="2518" w:type="dxa"/>
            <w:tcBorders>
              <w:top w:val="single" w:sz="4" w:space="0" w:color="auto"/>
              <w:bottom w:val="single" w:sz="4" w:space="0" w:color="auto"/>
              <w:right w:val="single" w:sz="4" w:space="0" w:color="auto"/>
            </w:tcBorders>
            <w:vAlign w:val="center"/>
            <w:tcPrChange w:id="113" w:author="Local Dev" w:date="2017-01-11T20:37:00Z">
              <w:tcPr>
                <w:tcW w:w="2518" w:type="dxa"/>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楷体_GB2312" w:hAnsi="Times New Roman"/>
                <w:kern w:val="2"/>
                <w:sz w:val="18"/>
                <w:szCs w:val="18"/>
                <w:lang w:val="en-US" w:eastAsia="zh-CN"/>
              </w:rPr>
            </w:pPr>
            <w:ins w:id="114" w:author="Local Dev" w:date="2017-01-11T20:37:00Z">
              <w:r w:rsidRPr="009D2F94">
                <w:rPr>
                  <w:rFonts w:ascii="华文楷体" w:eastAsia="华文楷体" w:hAnsi="华文楷体"/>
                  <w:sz w:val="20"/>
                  <w:szCs w:val="20"/>
                </w:rPr>
                <w:t>优先</w:t>
              </w:r>
              <w:r w:rsidRPr="009D2F94">
                <w:rPr>
                  <w:rFonts w:ascii="华文楷体" w:eastAsia="华文楷体" w:hAnsi="华文楷体" w:hint="eastAsia"/>
                  <w:sz w:val="20"/>
                  <w:szCs w:val="20"/>
                </w:rPr>
                <w:t>A1档</w:t>
              </w:r>
            </w:ins>
            <w:del w:id="115" w:author="Local Dev" w:date="2017-01-11T20:37:00Z">
              <w:r w:rsidRPr="007F5EC5" w:rsidDel="007003A9">
                <w:rPr>
                  <w:rFonts w:ascii="Times New Roman" w:eastAsia="楷体_GB2312" w:hAnsi="Times New Roman"/>
                  <w:kern w:val="2"/>
                  <w:sz w:val="18"/>
                  <w:szCs w:val="18"/>
                  <w:lang w:val="en-US" w:eastAsia="zh-CN"/>
                </w:rPr>
                <w:delText>优先</w:delText>
              </w:r>
              <w:r w:rsidRPr="007F5EC5" w:rsidDel="007003A9">
                <w:rPr>
                  <w:rFonts w:ascii="Times New Roman" w:eastAsia="楷体_GB2312" w:hAnsi="Times New Roman" w:hint="eastAsia"/>
                  <w:kern w:val="2"/>
                  <w:sz w:val="18"/>
                  <w:szCs w:val="18"/>
                  <w:lang w:val="en-US" w:eastAsia="zh-CN"/>
                </w:rPr>
                <w:delText>A1</w:delText>
              </w:r>
              <w:r w:rsidRPr="007F5EC5" w:rsidDel="007003A9">
                <w:rPr>
                  <w:rFonts w:ascii="Times New Roman" w:eastAsia="楷体_GB2312" w:hAnsi="Times New Roman"/>
                  <w:kern w:val="2"/>
                  <w:sz w:val="18"/>
                  <w:szCs w:val="18"/>
                  <w:lang w:val="en-US" w:eastAsia="zh-CN"/>
                </w:rPr>
                <w:delText>档</w:delText>
              </w:r>
            </w:del>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Change w:id="116" w:author="Local Dev" w:date="2017-01-11T20:37:00Z">
              <w:tcPr>
                <w:tcW w:w="255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17" w:author="Local Dev" w:date="2017-01-11T20:37:00Z"/>
            <w:sdt>
              <w:sdtPr>
                <w:rPr>
                  <w:rFonts w:eastAsia="楷体_GB2312"/>
                  <w:bCs/>
                  <w:sz w:val="21"/>
                  <w:szCs w:val="21"/>
                </w:rPr>
                <w:alias w:val="0_OfferAmount"/>
                <w:tag w:val="0_OfferAmount"/>
                <w:id w:val="-897672788"/>
                <w:placeholder>
                  <w:docPart w:val="40D6DC0FD9E042C485DBCEF583937BB5"/>
                </w:placeholder>
                <w:showingPlcHdr/>
              </w:sdtPr>
              <w:sdtEndPr/>
              <w:sdtContent>
                <w:customXmlInsRangeEnd w:id="117"/>
                <w:ins w:id="118" w:author="Local Dev" w:date="2017-01-11T20:37:00Z">
                  <w:r w:rsidR="00D91D1F" w:rsidRPr="00363FD5">
                    <w:rPr>
                      <w:rFonts w:eastAsia="楷体_GB2312"/>
                      <w:bCs/>
                      <w:sz w:val="21"/>
                      <w:szCs w:val="21"/>
                    </w:rPr>
                    <w:t>Click here to enter text.</w:t>
                  </w:r>
                </w:ins>
                <w:customXmlInsRangeStart w:id="119" w:author="Local Dev" w:date="2017-01-11T20:37:00Z"/>
              </w:sdtContent>
            </w:sdt>
            <w:customXmlInsRangeEnd w:id="119"/>
            <w:del w:id="120" w:author="Local Dev" w:date="2017-01-11T20:37:00Z">
              <w:r w:rsidR="00D91D1F" w:rsidRPr="00776B54" w:rsidDel="007003A9">
                <w:rPr>
                  <w:rFonts w:ascii="Times New Roman" w:eastAsia="楷体_GB2312" w:hAnsi="Times New Roman"/>
                  <w:kern w:val="2"/>
                  <w:sz w:val="18"/>
                  <w:szCs w:val="18"/>
                  <w:lang w:val="en-US" w:eastAsia="zh-CN"/>
                </w:rPr>
                <w:delText>500,000,000.00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12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22" w:author="Local Dev" w:date="2017-01-11T20:37:00Z"/>
            <w:sdt>
              <w:sdtPr>
                <w:rPr>
                  <w:rFonts w:eastAsia="楷体_GB2312"/>
                  <w:bCs/>
                  <w:sz w:val="21"/>
                  <w:szCs w:val="21"/>
                </w:rPr>
                <w:alias w:val="0_OpeningBalance"/>
                <w:tag w:val="0_OpeningBalance"/>
                <w:id w:val="-413850087"/>
                <w:placeholder>
                  <w:docPart w:val="2909EFC61666429B9BA186A90C448DD3"/>
                </w:placeholder>
                <w:showingPlcHdr/>
              </w:sdtPr>
              <w:sdtEndPr/>
              <w:sdtContent>
                <w:customXmlInsRangeEnd w:id="122"/>
                <w:ins w:id="123" w:author="Local Dev" w:date="2017-01-11T20:37:00Z">
                  <w:r w:rsidR="00D91D1F" w:rsidRPr="00363FD5">
                    <w:rPr>
                      <w:rFonts w:eastAsia="楷体_GB2312"/>
                      <w:bCs/>
                      <w:sz w:val="21"/>
                      <w:szCs w:val="21"/>
                    </w:rPr>
                    <w:t>Click here to enter text.</w:t>
                  </w:r>
                </w:ins>
                <w:customXmlInsRangeStart w:id="124" w:author="Local Dev" w:date="2017-01-11T20:37:00Z"/>
              </w:sdtContent>
            </w:sdt>
            <w:customXmlInsRangeEnd w:id="124"/>
            <w:del w:id="125" w:author="Local Dev" w:date="2017-01-11T20:37:00Z">
              <w:r w:rsidR="00D91D1F" w:rsidRPr="00776B54" w:rsidDel="007003A9">
                <w:rPr>
                  <w:rFonts w:ascii="Times New Roman" w:eastAsia="楷体_GB2312" w:hAnsi="Times New Roman"/>
                  <w:kern w:val="2"/>
                  <w:sz w:val="18"/>
                  <w:szCs w:val="18"/>
                  <w:lang w:val="en-US" w:eastAsia="zh-CN"/>
                </w:rPr>
                <w:delText>500,000,000.00</w:delText>
              </w:r>
            </w:del>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Change w:id="126" w:author="Local Dev" w:date="2017-01-11T20:37:00Z">
              <w:tcPr>
                <w:tcW w:w="2551"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27" w:author="Local Dev" w:date="2017-01-11T20:37:00Z"/>
            <w:sdt>
              <w:sdtPr>
                <w:rPr>
                  <w:rFonts w:eastAsia="楷体_GB2312"/>
                  <w:bCs/>
                  <w:sz w:val="21"/>
                  <w:szCs w:val="21"/>
                </w:rPr>
                <w:alias w:val="0_Principal_Paid"/>
                <w:tag w:val="0_Principal_Paid"/>
                <w:id w:val="-694538382"/>
                <w:placeholder>
                  <w:docPart w:val="F7640199F2464807A2DB8E79EEC1B4B2"/>
                </w:placeholder>
                <w:showingPlcHdr/>
              </w:sdtPr>
              <w:sdtEndPr/>
              <w:sdtContent>
                <w:customXmlInsRangeEnd w:id="127"/>
                <w:ins w:id="128" w:author="Local Dev" w:date="2017-01-11T20:37:00Z">
                  <w:r w:rsidR="00D91D1F" w:rsidRPr="00363FD5">
                    <w:rPr>
                      <w:rFonts w:eastAsia="楷体_GB2312"/>
                      <w:bCs/>
                      <w:sz w:val="21"/>
                      <w:szCs w:val="21"/>
                    </w:rPr>
                    <w:t>Click here to enter text.</w:t>
                  </w:r>
                </w:ins>
                <w:customXmlInsRangeStart w:id="129" w:author="Local Dev" w:date="2017-01-11T20:37:00Z"/>
              </w:sdtContent>
            </w:sdt>
            <w:customXmlInsRangeEnd w:id="129"/>
            <w:del w:id="130" w:author="Local Dev" w:date="2017-01-11T20:37:00Z">
              <w:r w:rsidR="00D91D1F" w:rsidRPr="00776B54" w:rsidDel="007003A9">
                <w:rPr>
                  <w:rFonts w:ascii="Times New Roman" w:eastAsia="楷体_GB2312" w:hAnsi="Times New Roman" w:hint="eastAsia"/>
                  <w:kern w:val="2"/>
                  <w:sz w:val="18"/>
                  <w:szCs w:val="18"/>
                  <w:lang w:val="en-US" w:eastAsia="zh-CN"/>
                </w:rPr>
                <w:delText>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13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32" w:author="Local Dev" w:date="2017-01-11T20:37:00Z"/>
            <w:sdt>
              <w:sdtPr>
                <w:rPr>
                  <w:rFonts w:eastAsia="楷体_GB2312"/>
                  <w:bCs/>
                  <w:sz w:val="21"/>
                  <w:szCs w:val="21"/>
                </w:rPr>
                <w:alias w:val="0_ClosingBalance"/>
                <w:tag w:val="0_ClosingBalance"/>
                <w:id w:val="1927070978"/>
                <w:placeholder>
                  <w:docPart w:val="5820E7B779E542759F8C64FC20F6BFF8"/>
                </w:placeholder>
                <w:showingPlcHdr/>
              </w:sdtPr>
              <w:sdtEndPr/>
              <w:sdtContent>
                <w:customXmlInsRangeEnd w:id="132"/>
                <w:ins w:id="133" w:author="Local Dev" w:date="2017-01-11T20:37:00Z">
                  <w:r w:rsidR="00D91D1F" w:rsidRPr="00363FD5">
                    <w:rPr>
                      <w:rFonts w:eastAsia="楷体_GB2312"/>
                      <w:bCs/>
                      <w:sz w:val="21"/>
                      <w:szCs w:val="21"/>
                    </w:rPr>
                    <w:t>Click here to enter text.</w:t>
                  </w:r>
                </w:ins>
                <w:customXmlInsRangeStart w:id="134" w:author="Local Dev" w:date="2017-01-11T20:37:00Z"/>
              </w:sdtContent>
            </w:sdt>
            <w:customXmlInsRangeEnd w:id="134"/>
            <w:del w:id="135" w:author="Local Dev" w:date="2017-01-11T20:37:00Z">
              <w:r w:rsidR="00D91D1F" w:rsidDel="007003A9">
                <w:rPr>
                  <w:rFonts w:ascii="Times New Roman" w:eastAsia="楷体_GB2312" w:hAnsi="Times New Roman" w:hint="eastAsia"/>
                  <w:kern w:val="2"/>
                  <w:sz w:val="18"/>
                  <w:szCs w:val="18"/>
                  <w:lang w:val="en-US" w:eastAsia="zh-CN"/>
                </w:rPr>
                <w:delText>500,000,000.00</w:delText>
              </w:r>
            </w:del>
          </w:p>
        </w:tc>
        <w:tc>
          <w:tcPr>
            <w:tcW w:w="1985" w:type="dxa"/>
            <w:tcBorders>
              <w:top w:val="single" w:sz="4" w:space="0" w:color="auto"/>
              <w:left w:val="single" w:sz="4" w:space="0" w:color="auto"/>
              <w:bottom w:val="single" w:sz="4" w:space="0" w:color="auto"/>
            </w:tcBorders>
            <w:shd w:val="clear" w:color="auto" w:fill="auto"/>
            <w:vAlign w:val="center"/>
            <w:tcPrChange w:id="136" w:author="Local Dev" w:date="2017-01-11T20:37:00Z">
              <w:tcPr>
                <w:tcW w:w="1985" w:type="dxa"/>
                <w:tcBorders>
                  <w:top w:val="single" w:sz="4" w:space="0" w:color="auto"/>
                  <w:left w:val="single" w:sz="4" w:space="0" w:color="auto"/>
                  <w:bottom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37" w:author="Local Dev" w:date="2017-01-11T20:37:00Z"/>
            <w:sdt>
              <w:sdtPr>
                <w:rPr>
                  <w:rFonts w:eastAsia="楷体_GB2312"/>
                  <w:bCs/>
                  <w:sz w:val="21"/>
                  <w:szCs w:val="21"/>
                </w:rPr>
                <w:alias w:val="0_PaidPercentage"/>
                <w:tag w:val="0_PaidPercentage"/>
                <w:id w:val="1116640975"/>
                <w:placeholder>
                  <w:docPart w:val="10CF77E3EEF24D0C8C019DA1BF59E81A"/>
                </w:placeholder>
                <w:showingPlcHdr/>
              </w:sdtPr>
              <w:sdtEndPr/>
              <w:sdtContent>
                <w:customXmlInsRangeEnd w:id="137"/>
                <w:ins w:id="138" w:author="Local Dev" w:date="2017-01-11T20:37:00Z">
                  <w:r w:rsidR="00D91D1F" w:rsidRPr="00363FD5">
                    <w:rPr>
                      <w:rFonts w:eastAsia="楷体_GB2312"/>
                      <w:bCs/>
                      <w:sz w:val="21"/>
                      <w:szCs w:val="21"/>
                    </w:rPr>
                    <w:t>Click here to enter text.</w:t>
                  </w:r>
                </w:ins>
                <w:customXmlInsRangeStart w:id="139" w:author="Local Dev" w:date="2017-01-11T20:37:00Z"/>
              </w:sdtContent>
            </w:sdt>
            <w:customXmlInsRangeEnd w:id="139"/>
            <w:del w:id="140" w:author="Local Dev" w:date="2017-01-11T20:37:00Z">
              <w:r w:rsidR="00D91D1F" w:rsidDel="007003A9">
                <w:rPr>
                  <w:rFonts w:ascii="Times New Roman" w:eastAsia="楷体_GB2312" w:hAnsi="Times New Roman" w:hint="eastAsia"/>
                  <w:kern w:val="2"/>
                  <w:sz w:val="18"/>
                  <w:szCs w:val="18"/>
                  <w:lang w:val="en-US" w:eastAsia="zh-CN"/>
                </w:rPr>
                <w:delText>0.00%</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141" w:author="Local Dev" w:date="2017-01-11T20:37: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142" w:author="Local Dev" w:date="2017-01-11T20:37:00Z">
            <w:trPr>
              <w:trHeight w:val="498"/>
            </w:trPr>
          </w:trPrChange>
        </w:trPr>
        <w:tc>
          <w:tcPr>
            <w:tcW w:w="2518" w:type="dxa"/>
            <w:tcBorders>
              <w:top w:val="single" w:sz="4" w:space="0" w:color="auto"/>
              <w:bottom w:val="single" w:sz="4" w:space="0" w:color="auto"/>
              <w:right w:val="single" w:sz="4" w:space="0" w:color="auto"/>
            </w:tcBorders>
            <w:vAlign w:val="center"/>
            <w:tcPrChange w:id="143" w:author="Local Dev" w:date="2017-01-11T20:37:00Z">
              <w:tcPr>
                <w:tcW w:w="2518" w:type="dxa"/>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楷体_GB2312" w:hAnsi="Times New Roman"/>
                <w:kern w:val="2"/>
                <w:sz w:val="18"/>
                <w:szCs w:val="18"/>
                <w:lang w:val="en-US" w:eastAsia="zh-CN"/>
              </w:rPr>
            </w:pPr>
            <w:ins w:id="144" w:author="Local Dev" w:date="2017-01-11T20:37:00Z">
              <w:r w:rsidRPr="009D2F94">
                <w:rPr>
                  <w:rFonts w:ascii="华文楷体" w:eastAsia="华文楷体" w:hAnsi="华文楷体"/>
                  <w:sz w:val="20"/>
                  <w:szCs w:val="20"/>
                </w:rPr>
                <w:t>优先</w:t>
              </w:r>
              <w:r w:rsidRPr="009D2F94">
                <w:rPr>
                  <w:rFonts w:ascii="华文楷体" w:eastAsia="华文楷体" w:hAnsi="华文楷体" w:hint="eastAsia"/>
                  <w:sz w:val="20"/>
                  <w:szCs w:val="20"/>
                </w:rPr>
                <w:t>A2档</w:t>
              </w:r>
            </w:ins>
            <w:del w:id="145" w:author="Local Dev" w:date="2017-01-11T20:37:00Z">
              <w:r w:rsidRPr="007F5EC5" w:rsidDel="007003A9">
                <w:rPr>
                  <w:rFonts w:ascii="Times New Roman" w:eastAsia="楷体_GB2312" w:hAnsi="Times New Roman"/>
                  <w:kern w:val="2"/>
                  <w:sz w:val="18"/>
                  <w:szCs w:val="18"/>
                  <w:lang w:val="en-US" w:eastAsia="zh-CN"/>
                </w:rPr>
                <w:delText>优先</w:delText>
              </w:r>
              <w:r w:rsidRPr="007F5EC5" w:rsidDel="007003A9">
                <w:rPr>
                  <w:rFonts w:ascii="Times New Roman" w:eastAsia="楷体_GB2312" w:hAnsi="Times New Roman" w:hint="eastAsia"/>
                  <w:kern w:val="2"/>
                  <w:sz w:val="18"/>
                  <w:szCs w:val="18"/>
                  <w:lang w:val="en-US" w:eastAsia="zh-CN"/>
                </w:rPr>
                <w:delText>A2</w:delText>
              </w:r>
              <w:r w:rsidRPr="007F5EC5" w:rsidDel="007003A9">
                <w:rPr>
                  <w:rFonts w:ascii="Times New Roman" w:eastAsia="楷体_GB2312" w:hAnsi="Times New Roman"/>
                  <w:kern w:val="2"/>
                  <w:sz w:val="18"/>
                  <w:szCs w:val="18"/>
                  <w:lang w:val="en-US" w:eastAsia="zh-CN"/>
                </w:rPr>
                <w:delText>档</w:delText>
              </w:r>
            </w:del>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Change w:id="146" w:author="Local Dev" w:date="2017-01-11T20:37:00Z">
              <w:tcPr>
                <w:tcW w:w="255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47" w:author="Local Dev" w:date="2017-01-11T20:37:00Z"/>
            <w:sdt>
              <w:sdtPr>
                <w:rPr>
                  <w:rFonts w:eastAsia="楷体_GB2312"/>
                  <w:bCs/>
                  <w:sz w:val="21"/>
                  <w:szCs w:val="21"/>
                </w:rPr>
                <w:alias w:val="1_OfferAmount"/>
                <w:tag w:val="1_OfferAmount"/>
                <w:id w:val="-2108962663"/>
                <w:placeholder>
                  <w:docPart w:val="57026648CE9345DD89C528D5A72414EA"/>
                </w:placeholder>
                <w:showingPlcHdr/>
              </w:sdtPr>
              <w:sdtEndPr/>
              <w:sdtContent>
                <w:customXmlInsRangeEnd w:id="147"/>
                <w:ins w:id="148" w:author="Local Dev" w:date="2017-01-11T20:37:00Z">
                  <w:r w:rsidR="00D91D1F" w:rsidRPr="00363FD5">
                    <w:rPr>
                      <w:rFonts w:eastAsia="楷体_GB2312"/>
                      <w:bCs/>
                      <w:sz w:val="21"/>
                      <w:szCs w:val="21"/>
                    </w:rPr>
                    <w:t>Click here to enter text.</w:t>
                  </w:r>
                </w:ins>
                <w:customXmlInsRangeStart w:id="149" w:author="Local Dev" w:date="2017-01-11T20:37:00Z"/>
              </w:sdtContent>
            </w:sdt>
            <w:customXmlInsRangeEnd w:id="149"/>
            <w:del w:id="150" w:author="Local Dev" w:date="2017-01-11T20:37:00Z">
              <w:r w:rsidR="00D91D1F" w:rsidRPr="00776B54" w:rsidDel="007003A9">
                <w:rPr>
                  <w:rFonts w:ascii="Times New Roman" w:eastAsia="楷体_GB2312" w:hAnsi="Times New Roman"/>
                  <w:kern w:val="2"/>
                  <w:sz w:val="18"/>
                  <w:szCs w:val="18"/>
                  <w:lang w:val="en-US" w:eastAsia="zh-CN"/>
                </w:rPr>
                <w:delText>4,500,000,000.00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15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52" w:author="Local Dev" w:date="2017-01-11T20:37:00Z"/>
            <w:sdt>
              <w:sdtPr>
                <w:rPr>
                  <w:rFonts w:eastAsia="楷体_GB2312"/>
                  <w:bCs/>
                  <w:sz w:val="21"/>
                  <w:szCs w:val="21"/>
                </w:rPr>
                <w:alias w:val="1_OpeningBalance"/>
                <w:tag w:val="1_OpeningBalance"/>
                <w:id w:val="-1303767776"/>
                <w:placeholder>
                  <w:docPart w:val="CD4E66C8CC8044C093EBEB061175CBD9"/>
                </w:placeholder>
                <w:showingPlcHdr/>
              </w:sdtPr>
              <w:sdtEndPr/>
              <w:sdtContent>
                <w:customXmlInsRangeEnd w:id="152"/>
                <w:ins w:id="153" w:author="Local Dev" w:date="2017-01-11T20:37:00Z">
                  <w:r w:rsidR="00D91D1F" w:rsidRPr="00363FD5">
                    <w:rPr>
                      <w:rFonts w:eastAsia="楷体_GB2312"/>
                      <w:bCs/>
                      <w:sz w:val="21"/>
                      <w:szCs w:val="21"/>
                    </w:rPr>
                    <w:t>Click here to enter text.</w:t>
                  </w:r>
                </w:ins>
                <w:customXmlInsRangeStart w:id="154" w:author="Local Dev" w:date="2017-01-11T20:37:00Z"/>
              </w:sdtContent>
            </w:sdt>
            <w:customXmlInsRangeEnd w:id="154"/>
            <w:del w:id="155" w:author="Local Dev" w:date="2017-01-11T20:37:00Z">
              <w:r w:rsidR="00D91D1F" w:rsidRPr="00776B54" w:rsidDel="007003A9">
                <w:rPr>
                  <w:rFonts w:ascii="Times New Roman" w:eastAsia="楷体_GB2312" w:hAnsi="Times New Roman"/>
                  <w:kern w:val="2"/>
                  <w:sz w:val="18"/>
                  <w:szCs w:val="18"/>
                  <w:lang w:val="en-US" w:eastAsia="zh-CN"/>
                </w:rPr>
                <w:delText>4,500,000,000.00</w:delText>
              </w:r>
            </w:del>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Change w:id="156" w:author="Local Dev" w:date="2017-01-11T20:37:00Z">
              <w:tcPr>
                <w:tcW w:w="2551"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57" w:author="Local Dev" w:date="2017-01-11T20:37:00Z"/>
            <w:sdt>
              <w:sdtPr>
                <w:rPr>
                  <w:rFonts w:eastAsia="楷体_GB2312"/>
                  <w:bCs/>
                  <w:sz w:val="21"/>
                  <w:szCs w:val="21"/>
                </w:rPr>
                <w:alias w:val="1_Principal_Paid"/>
                <w:tag w:val="1_Principal_Paid"/>
                <w:id w:val="-1448307035"/>
                <w:placeholder>
                  <w:docPart w:val="90FC331D992B4A618D69E5F92001B376"/>
                </w:placeholder>
                <w:showingPlcHdr/>
              </w:sdtPr>
              <w:sdtEndPr/>
              <w:sdtContent>
                <w:customXmlInsRangeEnd w:id="157"/>
                <w:ins w:id="158" w:author="Local Dev" w:date="2017-01-11T20:37:00Z">
                  <w:r w:rsidR="00D91D1F" w:rsidRPr="00363FD5">
                    <w:rPr>
                      <w:rStyle w:val="af1"/>
                      <w:rFonts w:ascii="Times New Roman" w:hAnsi="Times New Roman"/>
                      <w:sz w:val="20"/>
                      <w:szCs w:val="20"/>
                    </w:rPr>
                    <w:t>Click here to enter text.</w:t>
                  </w:r>
                </w:ins>
                <w:customXmlInsRangeStart w:id="159" w:author="Local Dev" w:date="2017-01-11T20:37:00Z"/>
              </w:sdtContent>
            </w:sdt>
            <w:customXmlInsRangeEnd w:id="159"/>
            <w:del w:id="160" w:author="Local Dev" w:date="2017-01-11T20:37:00Z">
              <w:r w:rsidR="00D91D1F" w:rsidRPr="00776B54" w:rsidDel="007003A9">
                <w:rPr>
                  <w:rFonts w:ascii="Times New Roman" w:eastAsia="楷体_GB2312" w:hAnsi="Times New Roman"/>
                  <w:kern w:val="2"/>
                  <w:sz w:val="18"/>
                  <w:szCs w:val="18"/>
                  <w:lang w:val="en-US" w:eastAsia="zh-CN"/>
                </w:rPr>
                <w:delText>400,050,000.00</w:delText>
              </w:r>
              <w:r w:rsidR="00D91D1F" w:rsidDel="007003A9">
                <w:rPr>
                  <w:rFonts w:ascii="Times New Roman" w:eastAsia="楷体_GB2312" w:hAnsi="Times New Roman" w:hint="eastAsia"/>
                  <w:kern w:val="2"/>
                  <w:sz w:val="18"/>
                  <w:szCs w:val="18"/>
                  <w:lang w:val="en-US" w:eastAsia="zh-CN"/>
                </w:rPr>
                <w:delText>（注</w:delText>
              </w:r>
              <w:r w:rsidR="00D91D1F" w:rsidDel="007003A9">
                <w:rPr>
                  <w:rFonts w:ascii="Times New Roman" w:eastAsia="楷体_GB2312" w:hAnsi="Times New Roman" w:hint="eastAsia"/>
                  <w:kern w:val="2"/>
                  <w:sz w:val="18"/>
                  <w:szCs w:val="18"/>
                  <w:lang w:val="en-US" w:eastAsia="zh-CN"/>
                </w:rPr>
                <w:delText>1</w:delText>
              </w:r>
              <w:r w:rsidR="00D91D1F" w:rsidDel="007003A9">
                <w:rPr>
                  <w:rFonts w:ascii="Times New Roman" w:eastAsia="楷体_GB2312" w:hAnsi="Times New Roman" w:hint="eastAsia"/>
                  <w:kern w:val="2"/>
                  <w:sz w:val="18"/>
                  <w:szCs w:val="18"/>
                  <w:lang w:val="en-US" w:eastAsia="zh-CN"/>
                </w:rPr>
                <w:delText>）</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16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62" w:author="Local Dev" w:date="2017-01-11T20:37:00Z"/>
            <w:sdt>
              <w:sdtPr>
                <w:rPr>
                  <w:rFonts w:eastAsia="楷体_GB2312"/>
                  <w:bCs/>
                  <w:sz w:val="21"/>
                  <w:szCs w:val="21"/>
                </w:rPr>
                <w:alias w:val="1_ClosingBalance"/>
                <w:tag w:val="1_ClosingBalance"/>
                <w:id w:val="-1471286125"/>
                <w:placeholder>
                  <w:docPart w:val="5FC6B43879754A62BDEB7C848307C2DD"/>
                </w:placeholder>
                <w:showingPlcHdr/>
              </w:sdtPr>
              <w:sdtEndPr/>
              <w:sdtContent>
                <w:customXmlInsRangeEnd w:id="162"/>
                <w:ins w:id="163" w:author="Local Dev" w:date="2017-01-11T20:37:00Z">
                  <w:r w:rsidR="00D91D1F" w:rsidRPr="00363FD5">
                    <w:rPr>
                      <w:rFonts w:eastAsia="楷体_GB2312"/>
                      <w:bCs/>
                      <w:sz w:val="21"/>
                      <w:szCs w:val="21"/>
                    </w:rPr>
                    <w:t>Click here to enter text.</w:t>
                  </w:r>
                </w:ins>
                <w:customXmlInsRangeStart w:id="164" w:author="Local Dev" w:date="2017-01-11T20:37:00Z"/>
              </w:sdtContent>
            </w:sdt>
            <w:customXmlInsRangeEnd w:id="164"/>
            <w:del w:id="165" w:author="Local Dev" w:date="2017-01-11T20:37:00Z">
              <w:r w:rsidR="00D91D1F" w:rsidRPr="00776B54" w:rsidDel="007003A9">
                <w:rPr>
                  <w:rFonts w:ascii="Times New Roman" w:eastAsia="楷体_GB2312" w:hAnsi="Times New Roman"/>
                  <w:kern w:val="2"/>
                  <w:sz w:val="18"/>
                  <w:szCs w:val="18"/>
                  <w:lang w:val="en-US" w:eastAsia="zh-CN"/>
                </w:rPr>
                <w:delText>4,099,950,000.00</w:delText>
              </w:r>
            </w:del>
          </w:p>
        </w:tc>
        <w:tc>
          <w:tcPr>
            <w:tcW w:w="1985" w:type="dxa"/>
            <w:tcBorders>
              <w:top w:val="single" w:sz="4" w:space="0" w:color="auto"/>
              <w:left w:val="single" w:sz="4" w:space="0" w:color="auto"/>
              <w:bottom w:val="single" w:sz="4" w:space="0" w:color="auto"/>
            </w:tcBorders>
            <w:shd w:val="clear" w:color="auto" w:fill="auto"/>
            <w:vAlign w:val="center"/>
            <w:tcPrChange w:id="166" w:author="Local Dev" w:date="2017-01-11T20:37:00Z">
              <w:tcPr>
                <w:tcW w:w="1985" w:type="dxa"/>
                <w:tcBorders>
                  <w:top w:val="single" w:sz="4" w:space="0" w:color="auto"/>
                  <w:left w:val="single" w:sz="4" w:space="0" w:color="auto"/>
                  <w:bottom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67" w:author="Local Dev" w:date="2017-01-11T20:37:00Z"/>
            <w:sdt>
              <w:sdtPr>
                <w:rPr>
                  <w:rFonts w:eastAsia="楷体_GB2312"/>
                  <w:bCs/>
                  <w:sz w:val="21"/>
                  <w:szCs w:val="21"/>
                </w:rPr>
                <w:alias w:val="1_PaidPercentage"/>
                <w:tag w:val="1_PaidPercentage"/>
                <w:id w:val="601311678"/>
                <w:placeholder>
                  <w:docPart w:val="5E4D308F39344F86A36E25DF7D45F3B7"/>
                </w:placeholder>
                <w:showingPlcHdr/>
              </w:sdtPr>
              <w:sdtEndPr/>
              <w:sdtContent>
                <w:customXmlInsRangeEnd w:id="167"/>
                <w:ins w:id="168" w:author="Local Dev" w:date="2017-01-11T20:37:00Z">
                  <w:r w:rsidR="00D91D1F" w:rsidRPr="00363FD5">
                    <w:rPr>
                      <w:rFonts w:eastAsia="楷体_GB2312"/>
                      <w:bCs/>
                      <w:sz w:val="21"/>
                      <w:szCs w:val="21"/>
                    </w:rPr>
                    <w:t>Click here to enter text.</w:t>
                  </w:r>
                </w:ins>
                <w:customXmlInsRangeStart w:id="169" w:author="Local Dev" w:date="2017-01-11T20:37:00Z"/>
              </w:sdtContent>
            </w:sdt>
            <w:customXmlInsRangeEnd w:id="169"/>
            <w:del w:id="170" w:author="Local Dev" w:date="2017-01-11T20:37:00Z">
              <w:r w:rsidR="00D91D1F" w:rsidDel="007003A9">
                <w:rPr>
                  <w:rFonts w:ascii="Times New Roman" w:eastAsia="楷体_GB2312" w:hAnsi="Times New Roman" w:hint="eastAsia"/>
                  <w:kern w:val="2"/>
                  <w:sz w:val="18"/>
                  <w:szCs w:val="18"/>
                  <w:lang w:val="en-US" w:eastAsia="zh-CN"/>
                </w:rPr>
                <w:delText>8.89%</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171" w:author="Local Dev" w:date="2017-01-11T20:37: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172" w:author="Local Dev" w:date="2017-01-11T20:37:00Z">
            <w:trPr>
              <w:trHeight w:val="498"/>
            </w:trPr>
          </w:trPrChange>
        </w:trPr>
        <w:tc>
          <w:tcPr>
            <w:tcW w:w="2518" w:type="dxa"/>
            <w:tcBorders>
              <w:top w:val="single" w:sz="4" w:space="0" w:color="auto"/>
              <w:bottom w:val="single" w:sz="4" w:space="0" w:color="auto"/>
              <w:right w:val="single" w:sz="4" w:space="0" w:color="auto"/>
            </w:tcBorders>
            <w:vAlign w:val="center"/>
            <w:tcPrChange w:id="173" w:author="Local Dev" w:date="2017-01-11T20:37:00Z">
              <w:tcPr>
                <w:tcW w:w="2518" w:type="dxa"/>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楷体_GB2312" w:hAnsi="Times New Roman"/>
                <w:kern w:val="2"/>
                <w:sz w:val="18"/>
                <w:szCs w:val="18"/>
                <w:lang w:val="en-US" w:eastAsia="zh-CN"/>
              </w:rPr>
            </w:pPr>
            <w:ins w:id="174" w:author="Local Dev" w:date="2017-01-11T20:37:00Z">
              <w:r w:rsidRPr="009D2F94">
                <w:rPr>
                  <w:rFonts w:ascii="华文楷体" w:eastAsia="华文楷体" w:hAnsi="华文楷体"/>
                  <w:sz w:val="20"/>
                  <w:szCs w:val="20"/>
                </w:rPr>
                <w:t>优先</w:t>
              </w:r>
              <w:r w:rsidRPr="009D2F94">
                <w:rPr>
                  <w:rFonts w:ascii="华文楷体" w:eastAsia="华文楷体" w:hAnsi="华文楷体" w:hint="eastAsia"/>
                  <w:sz w:val="20"/>
                  <w:szCs w:val="20"/>
                </w:rPr>
                <w:t>A3档</w:t>
              </w:r>
            </w:ins>
            <w:del w:id="175" w:author="Local Dev" w:date="2017-01-11T20:37:00Z">
              <w:r w:rsidRPr="007F5EC5" w:rsidDel="007003A9">
                <w:rPr>
                  <w:rFonts w:ascii="Times New Roman" w:eastAsia="楷体_GB2312" w:hAnsi="Times New Roman"/>
                  <w:kern w:val="2"/>
                  <w:sz w:val="18"/>
                  <w:szCs w:val="18"/>
                  <w:lang w:val="en-US" w:eastAsia="zh-CN"/>
                </w:rPr>
                <w:delText>优先</w:delText>
              </w:r>
              <w:r w:rsidRPr="007F5EC5" w:rsidDel="007003A9">
                <w:rPr>
                  <w:rFonts w:ascii="Times New Roman" w:eastAsia="楷体_GB2312" w:hAnsi="Times New Roman" w:hint="eastAsia"/>
                  <w:kern w:val="2"/>
                  <w:sz w:val="18"/>
                  <w:szCs w:val="18"/>
                  <w:lang w:val="en-US" w:eastAsia="zh-CN"/>
                </w:rPr>
                <w:delText>A3</w:delText>
              </w:r>
              <w:r w:rsidRPr="007F5EC5" w:rsidDel="007003A9">
                <w:rPr>
                  <w:rFonts w:ascii="Times New Roman" w:eastAsia="楷体_GB2312" w:hAnsi="Times New Roman"/>
                  <w:kern w:val="2"/>
                  <w:sz w:val="18"/>
                  <w:szCs w:val="18"/>
                  <w:lang w:val="en-US" w:eastAsia="zh-CN"/>
                </w:rPr>
                <w:delText>档</w:delText>
              </w:r>
            </w:del>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Change w:id="176" w:author="Local Dev" w:date="2017-01-11T20:37:00Z">
              <w:tcPr>
                <w:tcW w:w="255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77" w:author="Local Dev" w:date="2017-01-11T20:37:00Z"/>
            <w:sdt>
              <w:sdtPr>
                <w:rPr>
                  <w:rFonts w:eastAsia="楷体_GB2312"/>
                  <w:bCs/>
                  <w:sz w:val="21"/>
                  <w:szCs w:val="21"/>
                </w:rPr>
                <w:alias w:val="2_OfferAmount"/>
                <w:tag w:val="2_OfferAmount"/>
                <w:id w:val="1936706751"/>
                <w:placeholder>
                  <w:docPart w:val="EB63F6C7A1294EAABFCFF5ABA79886D2"/>
                </w:placeholder>
                <w:showingPlcHdr/>
              </w:sdtPr>
              <w:sdtEndPr/>
              <w:sdtContent>
                <w:customXmlInsRangeEnd w:id="177"/>
                <w:ins w:id="178" w:author="Local Dev" w:date="2017-01-11T20:37:00Z">
                  <w:r w:rsidR="00D91D1F" w:rsidRPr="00363FD5">
                    <w:rPr>
                      <w:rFonts w:eastAsia="楷体_GB2312"/>
                      <w:bCs/>
                      <w:sz w:val="21"/>
                      <w:szCs w:val="21"/>
                    </w:rPr>
                    <w:t>Click here to enter text.</w:t>
                  </w:r>
                </w:ins>
                <w:customXmlInsRangeStart w:id="179" w:author="Local Dev" w:date="2017-01-11T20:37:00Z"/>
              </w:sdtContent>
            </w:sdt>
            <w:customXmlInsRangeEnd w:id="179"/>
            <w:del w:id="180" w:author="Local Dev" w:date="2017-01-11T20:37:00Z">
              <w:r w:rsidR="00D91D1F" w:rsidRPr="00776B54" w:rsidDel="007003A9">
                <w:rPr>
                  <w:rFonts w:ascii="Times New Roman" w:eastAsia="楷体_GB2312" w:hAnsi="Times New Roman"/>
                  <w:kern w:val="2"/>
                  <w:sz w:val="18"/>
                  <w:szCs w:val="18"/>
                  <w:lang w:val="en-US" w:eastAsia="zh-CN"/>
                </w:rPr>
                <w:delText>3,665,000,000.00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18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82" w:author="Local Dev" w:date="2017-01-11T20:37:00Z"/>
            <w:sdt>
              <w:sdtPr>
                <w:rPr>
                  <w:rFonts w:eastAsia="楷体_GB2312"/>
                  <w:bCs/>
                  <w:sz w:val="21"/>
                  <w:szCs w:val="21"/>
                </w:rPr>
                <w:alias w:val="2_OpeningBalance"/>
                <w:tag w:val="2_OpeningBalance"/>
                <w:id w:val="-1465957206"/>
                <w:placeholder>
                  <w:docPart w:val="15ADFF0E98C44B1695AB882400C55DD6"/>
                </w:placeholder>
                <w:showingPlcHdr/>
              </w:sdtPr>
              <w:sdtEndPr/>
              <w:sdtContent>
                <w:customXmlInsRangeEnd w:id="182"/>
                <w:ins w:id="183" w:author="Local Dev" w:date="2017-01-11T20:37:00Z">
                  <w:r w:rsidR="00D91D1F" w:rsidRPr="00363FD5">
                    <w:rPr>
                      <w:rFonts w:eastAsia="楷体_GB2312"/>
                      <w:bCs/>
                      <w:sz w:val="21"/>
                      <w:szCs w:val="21"/>
                    </w:rPr>
                    <w:t>Click here to enter text.</w:t>
                  </w:r>
                </w:ins>
                <w:customXmlInsRangeStart w:id="184" w:author="Local Dev" w:date="2017-01-11T20:37:00Z"/>
              </w:sdtContent>
            </w:sdt>
            <w:customXmlInsRangeEnd w:id="184"/>
            <w:del w:id="185" w:author="Local Dev" w:date="2017-01-11T20:37:00Z">
              <w:r w:rsidR="00D91D1F" w:rsidRPr="00776B54" w:rsidDel="007003A9">
                <w:rPr>
                  <w:rFonts w:ascii="Times New Roman" w:eastAsia="楷体_GB2312" w:hAnsi="Times New Roman"/>
                  <w:kern w:val="2"/>
                  <w:sz w:val="18"/>
                  <w:szCs w:val="18"/>
                  <w:lang w:val="en-US" w:eastAsia="zh-CN"/>
                </w:rPr>
                <w:delText>3,665,000,000.00</w:delText>
              </w:r>
            </w:del>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Change w:id="186" w:author="Local Dev" w:date="2017-01-11T20:37:00Z">
              <w:tcPr>
                <w:tcW w:w="2551"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87" w:author="Local Dev" w:date="2017-01-11T20:37:00Z"/>
            <w:sdt>
              <w:sdtPr>
                <w:rPr>
                  <w:rFonts w:eastAsia="楷体_GB2312"/>
                  <w:bCs/>
                  <w:sz w:val="21"/>
                  <w:szCs w:val="21"/>
                </w:rPr>
                <w:alias w:val="2_Principal_Paid"/>
                <w:tag w:val="2_Principal_Paid"/>
                <w:id w:val="-2100863037"/>
                <w:placeholder>
                  <w:docPart w:val="69B33262A3BF44ADBD1ACB00A33FB233"/>
                </w:placeholder>
                <w:showingPlcHdr/>
              </w:sdtPr>
              <w:sdtEndPr/>
              <w:sdtContent>
                <w:customXmlInsRangeEnd w:id="187"/>
                <w:ins w:id="188" w:author="Local Dev" w:date="2017-01-11T20:37:00Z">
                  <w:r w:rsidR="00D91D1F" w:rsidRPr="00363FD5">
                    <w:rPr>
                      <w:rFonts w:eastAsia="楷体_GB2312"/>
                      <w:bCs/>
                      <w:sz w:val="21"/>
                      <w:szCs w:val="21"/>
                    </w:rPr>
                    <w:t>Click here to enter text.</w:t>
                  </w:r>
                </w:ins>
                <w:customXmlInsRangeStart w:id="189" w:author="Local Dev" w:date="2017-01-11T20:37:00Z"/>
              </w:sdtContent>
            </w:sdt>
            <w:customXmlInsRangeEnd w:id="189"/>
            <w:del w:id="190" w:author="Local Dev" w:date="2017-01-11T20:37:00Z">
              <w:r w:rsidR="00D91D1F" w:rsidRPr="00907F63" w:rsidDel="007003A9">
                <w:rPr>
                  <w:rFonts w:ascii="Times New Roman" w:eastAsia="楷体_GB2312" w:hAnsi="Times New Roman"/>
                  <w:kern w:val="2"/>
                  <w:sz w:val="18"/>
                  <w:szCs w:val="18"/>
                  <w:lang w:val="en-US" w:eastAsia="zh-CN"/>
                </w:rPr>
                <w:delText>2,473,875,000.00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19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92" w:author="Local Dev" w:date="2017-01-11T20:37:00Z"/>
            <w:sdt>
              <w:sdtPr>
                <w:rPr>
                  <w:rFonts w:eastAsia="楷体_GB2312"/>
                  <w:bCs/>
                  <w:sz w:val="21"/>
                  <w:szCs w:val="21"/>
                </w:rPr>
                <w:alias w:val="2_ClosingBalance"/>
                <w:tag w:val="2_ClosingBalance"/>
                <w:id w:val="22599231"/>
                <w:placeholder>
                  <w:docPart w:val="F13452BC655F4B959DA3350445956861"/>
                </w:placeholder>
                <w:showingPlcHdr/>
              </w:sdtPr>
              <w:sdtEndPr/>
              <w:sdtContent>
                <w:customXmlInsRangeEnd w:id="192"/>
                <w:ins w:id="193" w:author="Local Dev" w:date="2017-01-11T20:37:00Z">
                  <w:r w:rsidR="00D91D1F" w:rsidRPr="00363FD5">
                    <w:rPr>
                      <w:rFonts w:eastAsia="楷体_GB2312"/>
                      <w:bCs/>
                      <w:sz w:val="21"/>
                      <w:szCs w:val="21"/>
                    </w:rPr>
                    <w:t>Click here to enter text.</w:t>
                  </w:r>
                </w:ins>
                <w:customXmlInsRangeStart w:id="194" w:author="Local Dev" w:date="2017-01-11T20:37:00Z"/>
              </w:sdtContent>
            </w:sdt>
            <w:customXmlInsRangeEnd w:id="194"/>
            <w:del w:id="195" w:author="Local Dev" w:date="2017-01-11T20:37:00Z">
              <w:r w:rsidR="00D91D1F" w:rsidRPr="00907F63" w:rsidDel="007003A9">
                <w:rPr>
                  <w:rFonts w:ascii="Times New Roman" w:eastAsia="楷体_GB2312" w:hAnsi="Times New Roman"/>
                  <w:kern w:val="2"/>
                  <w:sz w:val="18"/>
                  <w:szCs w:val="18"/>
                  <w:lang w:val="en-US" w:eastAsia="zh-CN"/>
                </w:rPr>
                <w:delText>1,191,125,000.00</w:delText>
              </w:r>
            </w:del>
          </w:p>
        </w:tc>
        <w:tc>
          <w:tcPr>
            <w:tcW w:w="1985" w:type="dxa"/>
            <w:tcBorders>
              <w:top w:val="single" w:sz="4" w:space="0" w:color="auto"/>
              <w:left w:val="single" w:sz="4" w:space="0" w:color="auto"/>
              <w:bottom w:val="single" w:sz="4" w:space="0" w:color="auto"/>
            </w:tcBorders>
            <w:shd w:val="clear" w:color="auto" w:fill="auto"/>
            <w:vAlign w:val="center"/>
            <w:tcPrChange w:id="196" w:author="Local Dev" w:date="2017-01-11T20:37:00Z">
              <w:tcPr>
                <w:tcW w:w="1985" w:type="dxa"/>
                <w:tcBorders>
                  <w:top w:val="single" w:sz="4" w:space="0" w:color="auto"/>
                  <w:left w:val="single" w:sz="4" w:space="0" w:color="auto"/>
                  <w:bottom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197" w:author="Local Dev" w:date="2017-01-11T20:37:00Z"/>
            <w:sdt>
              <w:sdtPr>
                <w:rPr>
                  <w:rFonts w:eastAsia="楷体_GB2312"/>
                  <w:bCs/>
                  <w:sz w:val="21"/>
                  <w:szCs w:val="21"/>
                </w:rPr>
                <w:alias w:val="2_PaidPercentage"/>
                <w:tag w:val="2_PaidPercentage"/>
                <w:id w:val="-1948461592"/>
                <w:placeholder>
                  <w:docPart w:val="778D85399A5240E7AB7296F2DA9996C6"/>
                </w:placeholder>
                <w:showingPlcHdr/>
              </w:sdtPr>
              <w:sdtEndPr/>
              <w:sdtContent>
                <w:customXmlInsRangeEnd w:id="197"/>
                <w:ins w:id="198" w:author="Local Dev" w:date="2017-01-11T20:37:00Z">
                  <w:r w:rsidR="00D91D1F" w:rsidRPr="00363FD5">
                    <w:rPr>
                      <w:rFonts w:eastAsia="楷体_GB2312"/>
                      <w:bCs/>
                      <w:sz w:val="21"/>
                      <w:szCs w:val="21"/>
                    </w:rPr>
                    <w:t>Click here to enter text.</w:t>
                  </w:r>
                </w:ins>
                <w:customXmlInsRangeStart w:id="199" w:author="Local Dev" w:date="2017-01-11T20:37:00Z"/>
              </w:sdtContent>
            </w:sdt>
            <w:customXmlInsRangeEnd w:id="199"/>
            <w:del w:id="200" w:author="Local Dev" w:date="2017-01-11T20:37:00Z">
              <w:r w:rsidR="00D91D1F" w:rsidDel="007003A9">
                <w:rPr>
                  <w:rFonts w:ascii="Times New Roman" w:eastAsia="楷体_GB2312" w:hAnsi="Times New Roman" w:hint="eastAsia"/>
                  <w:kern w:val="2"/>
                  <w:sz w:val="18"/>
                  <w:szCs w:val="18"/>
                  <w:lang w:val="en-US" w:eastAsia="zh-CN"/>
                </w:rPr>
                <w:delText>67.50%</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201" w:author="Local Dev" w:date="2017-01-11T20:37: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202" w:author="Local Dev" w:date="2017-01-11T20:37:00Z">
            <w:trPr>
              <w:trHeight w:val="498"/>
            </w:trPr>
          </w:trPrChange>
        </w:trPr>
        <w:tc>
          <w:tcPr>
            <w:tcW w:w="2518" w:type="dxa"/>
            <w:tcBorders>
              <w:top w:val="single" w:sz="4" w:space="0" w:color="auto"/>
              <w:bottom w:val="single" w:sz="4" w:space="0" w:color="auto"/>
              <w:right w:val="single" w:sz="4" w:space="0" w:color="auto"/>
            </w:tcBorders>
            <w:vAlign w:val="center"/>
            <w:tcPrChange w:id="203" w:author="Local Dev" w:date="2017-01-11T20:37:00Z">
              <w:tcPr>
                <w:tcW w:w="2518" w:type="dxa"/>
                <w:tcBorders>
                  <w:top w:val="single" w:sz="4" w:space="0" w:color="auto"/>
                  <w:bottom w:val="single" w:sz="4" w:space="0" w:color="auto"/>
                  <w:right w:val="single" w:sz="4" w:space="0" w:color="auto"/>
                </w:tcBorders>
              </w:tcPr>
            </w:tcPrChange>
          </w:tcPr>
          <w:p w:rsidR="00D91D1F" w:rsidRPr="007F5EC5" w:rsidRDefault="00D91D1F" w:rsidP="00D91D1F">
            <w:pPr>
              <w:widowControl w:val="0"/>
              <w:spacing w:line="240" w:lineRule="auto"/>
              <w:rPr>
                <w:rFonts w:ascii="Times New Roman" w:eastAsia="楷体_GB2312" w:hAnsi="Times New Roman"/>
                <w:kern w:val="2"/>
                <w:sz w:val="18"/>
                <w:szCs w:val="18"/>
                <w:lang w:val="en-US" w:eastAsia="zh-CN"/>
              </w:rPr>
            </w:pPr>
            <w:ins w:id="204" w:author="Local Dev" w:date="2017-01-11T20:37:00Z">
              <w:r w:rsidRPr="009D2F94">
                <w:rPr>
                  <w:rFonts w:ascii="华文楷体" w:eastAsia="华文楷体" w:hAnsi="华文楷体"/>
                  <w:sz w:val="20"/>
                  <w:szCs w:val="20"/>
                </w:rPr>
                <w:t>优先</w:t>
              </w:r>
              <w:r w:rsidRPr="009D2F94">
                <w:rPr>
                  <w:rFonts w:ascii="华文楷体" w:eastAsia="华文楷体" w:hAnsi="华文楷体" w:hint="eastAsia"/>
                  <w:sz w:val="20"/>
                  <w:szCs w:val="20"/>
                </w:rPr>
                <w:t>B档</w:t>
              </w:r>
            </w:ins>
            <w:del w:id="205" w:author="Local Dev" w:date="2017-01-11T20:37:00Z">
              <w:r w:rsidRPr="007F5EC5" w:rsidDel="007003A9">
                <w:rPr>
                  <w:rFonts w:ascii="Times New Roman" w:eastAsia="楷体_GB2312" w:hAnsi="Times New Roman" w:hint="eastAsia"/>
                  <w:kern w:val="2"/>
                  <w:sz w:val="18"/>
                  <w:szCs w:val="18"/>
                  <w:lang w:val="en-US" w:eastAsia="zh-CN"/>
                </w:rPr>
                <w:delText>优先</w:delText>
              </w:r>
              <w:r w:rsidRPr="007F5EC5" w:rsidDel="007003A9">
                <w:rPr>
                  <w:rFonts w:ascii="Times New Roman" w:eastAsia="楷体_GB2312" w:hAnsi="Times New Roman" w:hint="eastAsia"/>
                  <w:kern w:val="2"/>
                  <w:sz w:val="18"/>
                  <w:szCs w:val="18"/>
                  <w:lang w:val="en-US" w:eastAsia="zh-CN"/>
                </w:rPr>
                <w:delText>B</w:delText>
              </w:r>
              <w:r w:rsidRPr="007F5EC5" w:rsidDel="007003A9">
                <w:rPr>
                  <w:rFonts w:ascii="Times New Roman" w:eastAsia="楷体_GB2312" w:hAnsi="Times New Roman" w:hint="eastAsia"/>
                  <w:kern w:val="2"/>
                  <w:sz w:val="18"/>
                  <w:szCs w:val="18"/>
                  <w:lang w:val="en-US" w:eastAsia="zh-CN"/>
                </w:rPr>
                <w:delText>档</w:delText>
              </w:r>
            </w:del>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Change w:id="206" w:author="Local Dev" w:date="2017-01-11T20:37:00Z">
              <w:tcPr>
                <w:tcW w:w="255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07" w:author="Local Dev" w:date="2017-01-11T20:37:00Z"/>
            <w:sdt>
              <w:sdtPr>
                <w:rPr>
                  <w:rFonts w:eastAsia="楷体_GB2312"/>
                  <w:bCs/>
                  <w:sz w:val="21"/>
                  <w:szCs w:val="21"/>
                </w:rPr>
                <w:alias w:val="3_OfferAmount"/>
                <w:tag w:val="3_OfferAmount"/>
                <w:id w:val="872340186"/>
                <w:placeholder>
                  <w:docPart w:val="ECB979AF5FF8439595E8BFB99ABB586E"/>
                </w:placeholder>
                <w:showingPlcHdr/>
              </w:sdtPr>
              <w:sdtEndPr/>
              <w:sdtContent>
                <w:customXmlInsRangeEnd w:id="207"/>
                <w:ins w:id="208" w:author="Local Dev" w:date="2017-01-11T20:37:00Z">
                  <w:r w:rsidR="00D91D1F" w:rsidRPr="00363FD5">
                    <w:rPr>
                      <w:rFonts w:eastAsia="楷体_GB2312"/>
                      <w:bCs/>
                      <w:sz w:val="21"/>
                      <w:szCs w:val="21"/>
                    </w:rPr>
                    <w:t>Click here to enter text.</w:t>
                  </w:r>
                </w:ins>
                <w:customXmlInsRangeStart w:id="209" w:author="Local Dev" w:date="2017-01-11T20:37:00Z"/>
              </w:sdtContent>
            </w:sdt>
            <w:customXmlInsRangeEnd w:id="209"/>
            <w:del w:id="210" w:author="Local Dev" w:date="2017-01-11T20:37:00Z">
              <w:r w:rsidR="00D91D1F" w:rsidRPr="00776B54" w:rsidDel="007003A9">
                <w:rPr>
                  <w:rFonts w:ascii="Times New Roman" w:eastAsia="楷体_GB2312" w:hAnsi="Times New Roman"/>
                  <w:kern w:val="2"/>
                  <w:sz w:val="18"/>
                  <w:szCs w:val="18"/>
                  <w:lang w:val="en-US" w:eastAsia="zh-CN"/>
                </w:rPr>
                <w:delText>1,080,000,000.00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21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12" w:author="Local Dev" w:date="2017-01-11T20:37:00Z"/>
            <w:sdt>
              <w:sdtPr>
                <w:rPr>
                  <w:rFonts w:eastAsia="楷体_GB2312"/>
                  <w:bCs/>
                  <w:sz w:val="21"/>
                  <w:szCs w:val="21"/>
                </w:rPr>
                <w:alias w:val="3_OpeningBalance"/>
                <w:tag w:val="3_OpeningBalance"/>
                <w:id w:val="1592739997"/>
                <w:placeholder>
                  <w:docPart w:val="7AF61B2A0F8F47448315EFA0127B5842"/>
                </w:placeholder>
                <w:showingPlcHdr/>
              </w:sdtPr>
              <w:sdtEndPr/>
              <w:sdtContent>
                <w:customXmlInsRangeEnd w:id="212"/>
                <w:ins w:id="213" w:author="Local Dev" w:date="2017-01-11T20:37:00Z">
                  <w:r w:rsidR="00D91D1F" w:rsidRPr="00E55630">
                    <w:rPr>
                      <w:rFonts w:eastAsia="楷体_GB2312"/>
                      <w:bCs/>
                      <w:sz w:val="21"/>
                      <w:szCs w:val="21"/>
                    </w:rPr>
                    <w:t>Click here to enter text.</w:t>
                  </w:r>
                </w:ins>
                <w:customXmlInsRangeStart w:id="214" w:author="Local Dev" w:date="2017-01-11T20:37:00Z"/>
              </w:sdtContent>
            </w:sdt>
            <w:customXmlInsRangeEnd w:id="214"/>
            <w:del w:id="215" w:author="Local Dev" w:date="2017-01-11T20:37:00Z">
              <w:r w:rsidR="00D91D1F" w:rsidRPr="00776B54" w:rsidDel="007003A9">
                <w:rPr>
                  <w:rFonts w:ascii="Times New Roman" w:eastAsia="楷体_GB2312" w:hAnsi="Times New Roman"/>
                  <w:kern w:val="2"/>
                  <w:sz w:val="18"/>
                  <w:szCs w:val="18"/>
                  <w:lang w:val="en-US" w:eastAsia="zh-CN"/>
                </w:rPr>
                <w:delText>1,080,000,000.00</w:delText>
              </w:r>
            </w:del>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Change w:id="216" w:author="Local Dev" w:date="2017-01-11T20:37:00Z">
              <w:tcPr>
                <w:tcW w:w="2551"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17" w:author="Local Dev" w:date="2017-01-11T20:37:00Z"/>
            <w:sdt>
              <w:sdtPr>
                <w:rPr>
                  <w:rFonts w:eastAsia="楷体_GB2312"/>
                  <w:bCs/>
                  <w:sz w:val="21"/>
                  <w:szCs w:val="21"/>
                </w:rPr>
                <w:alias w:val="3_Principal_Paid"/>
                <w:tag w:val="3_Principal_Paid"/>
                <w:id w:val="330341075"/>
                <w:placeholder>
                  <w:docPart w:val="EE2FFB1696974C668A4278D86555082F"/>
                </w:placeholder>
                <w:showingPlcHdr/>
              </w:sdtPr>
              <w:sdtEndPr/>
              <w:sdtContent>
                <w:customXmlInsRangeEnd w:id="217"/>
                <w:ins w:id="218" w:author="Local Dev" w:date="2017-01-11T20:37:00Z">
                  <w:r w:rsidR="00D91D1F" w:rsidRPr="00363FD5">
                    <w:rPr>
                      <w:rFonts w:eastAsia="楷体_GB2312"/>
                      <w:bCs/>
                      <w:sz w:val="21"/>
                      <w:szCs w:val="21"/>
                    </w:rPr>
                    <w:t>Click here to enter text.</w:t>
                  </w:r>
                </w:ins>
                <w:customXmlInsRangeStart w:id="219" w:author="Local Dev" w:date="2017-01-11T20:37:00Z"/>
              </w:sdtContent>
            </w:sdt>
            <w:customXmlInsRangeEnd w:id="219"/>
            <w:del w:id="220" w:author="Local Dev" w:date="2017-01-11T20:37:00Z">
              <w:r w:rsidR="00D91D1F" w:rsidDel="007003A9">
                <w:rPr>
                  <w:rFonts w:ascii="Times New Roman" w:eastAsia="楷体_GB2312" w:hAnsi="Times New Roman" w:hint="eastAsia"/>
                  <w:kern w:val="2"/>
                  <w:sz w:val="18"/>
                  <w:szCs w:val="18"/>
                  <w:lang w:val="en-US" w:eastAsia="zh-CN"/>
                </w:rPr>
                <w:delText>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22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22" w:author="Local Dev" w:date="2017-01-11T20:37:00Z"/>
            <w:sdt>
              <w:sdtPr>
                <w:rPr>
                  <w:rFonts w:eastAsia="楷体_GB2312"/>
                  <w:bCs/>
                  <w:sz w:val="21"/>
                  <w:szCs w:val="21"/>
                </w:rPr>
                <w:alias w:val="3_ClosingBalance"/>
                <w:tag w:val="3_ClosingBalance"/>
                <w:id w:val="-349483374"/>
                <w:placeholder>
                  <w:docPart w:val="D0822283A2D54FFEBCFB6576E95C47B8"/>
                </w:placeholder>
                <w:showingPlcHdr/>
              </w:sdtPr>
              <w:sdtEndPr/>
              <w:sdtContent>
                <w:customXmlInsRangeEnd w:id="222"/>
                <w:ins w:id="223" w:author="Local Dev" w:date="2017-01-11T20:37:00Z">
                  <w:r w:rsidR="00D91D1F" w:rsidRPr="00363FD5">
                    <w:rPr>
                      <w:rFonts w:eastAsia="楷体_GB2312"/>
                      <w:bCs/>
                      <w:sz w:val="21"/>
                      <w:szCs w:val="21"/>
                    </w:rPr>
                    <w:t>Click here to enter text.</w:t>
                  </w:r>
                </w:ins>
                <w:customXmlInsRangeStart w:id="224" w:author="Local Dev" w:date="2017-01-11T20:37:00Z"/>
              </w:sdtContent>
            </w:sdt>
            <w:customXmlInsRangeEnd w:id="224"/>
            <w:del w:id="225" w:author="Local Dev" w:date="2017-01-11T20:37:00Z">
              <w:r w:rsidR="00D91D1F" w:rsidRPr="00776B54" w:rsidDel="007003A9">
                <w:rPr>
                  <w:rFonts w:ascii="Times New Roman" w:eastAsia="楷体_GB2312" w:hAnsi="Times New Roman"/>
                  <w:kern w:val="2"/>
                  <w:sz w:val="18"/>
                  <w:szCs w:val="18"/>
                  <w:lang w:val="en-US" w:eastAsia="zh-CN"/>
                </w:rPr>
                <w:delText>1,080,000,000.00</w:delText>
              </w:r>
            </w:del>
          </w:p>
        </w:tc>
        <w:tc>
          <w:tcPr>
            <w:tcW w:w="1985" w:type="dxa"/>
            <w:tcBorders>
              <w:top w:val="single" w:sz="4" w:space="0" w:color="auto"/>
              <w:left w:val="single" w:sz="4" w:space="0" w:color="auto"/>
              <w:bottom w:val="single" w:sz="4" w:space="0" w:color="auto"/>
            </w:tcBorders>
            <w:shd w:val="clear" w:color="auto" w:fill="auto"/>
            <w:vAlign w:val="center"/>
            <w:tcPrChange w:id="226" w:author="Local Dev" w:date="2017-01-11T20:37:00Z">
              <w:tcPr>
                <w:tcW w:w="1985" w:type="dxa"/>
                <w:tcBorders>
                  <w:top w:val="single" w:sz="4" w:space="0" w:color="auto"/>
                  <w:left w:val="single" w:sz="4" w:space="0" w:color="auto"/>
                  <w:bottom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27" w:author="Local Dev" w:date="2017-01-11T20:37:00Z"/>
            <w:sdt>
              <w:sdtPr>
                <w:rPr>
                  <w:rFonts w:eastAsia="楷体_GB2312"/>
                  <w:bCs/>
                  <w:sz w:val="21"/>
                  <w:szCs w:val="21"/>
                </w:rPr>
                <w:alias w:val="3_PaidPercentage"/>
                <w:tag w:val="3_PaidPercentage"/>
                <w:id w:val="-2132477909"/>
                <w:placeholder>
                  <w:docPart w:val="DB3D568E999C4D33B5895EB41BF24375"/>
                </w:placeholder>
                <w:showingPlcHdr/>
              </w:sdtPr>
              <w:sdtEndPr/>
              <w:sdtContent>
                <w:customXmlInsRangeEnd w:id="227"/>
                <w:ins w:id="228" w:author="Local Dev" w:date="2017-01-11T20:37:00Z">
                  <w:r w:rsidR="00D91D1F" w:rsidRPr="00363FD5">
                    <w:rPr>
                      <w:rFonts w:eastAsia="楷体_GB2312"/>
                      <w:bCs/>
                      <w:sz w:val="21"/>
                      <w:szCs w:val="21"/>
                    </w:rPr>
                    <w:t>Click here to enter text.</w:t>
                  </w:r>
                </w:ins>
                <w:customXmlInsRangeStart w:id="229" w:author="Local Dev" w:date="2017-01-11T20:37:00Z"/>
              </w:sdtContent>
            </w:sdt>
            <w:customXmlInsRangeEnd w:id="229"/>
            <w:del w:id="230" w:author="Local Dev" w:date="2017-01-11T20:37:00Z">
              <w:r w:rsidR="00D91D1F" w:rsidDel="007003A9">
                <w:rPr>
                  <w:rFonts w:ascii="Times New Roman" w:eastAsia="楷体_GB2312" w:hAnsi="Times New Roman" w:hint="eastAsia"/>
                  <w:kern w:val="2"/>
                  <w:sz w:val="18"/>
                  <w:szCs w:val="18"/>
                  <w:lang w:val="en-US" w:eastAsia="zh-CN"/>
                </w:rPr>
                <w:delText>0.00%</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231" w:author="Local Dev" w:date="2017-01-11T20:37: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232" w:author="Local Dev" w:date="2017-01-11T20:37:00Z">
            <w:trPr>
              <w:trHeight w:val="498"/>
            </w:trPr>
          </w:trPrChange>
        </w:trPr>
        <w:tc>
          <w:tcPr>
            <w:tcW w:w="2518" w:type="dxa"/>
            <w:tcBorders>
              <w:top w:val="single" w:sz="4" w:space="0" w:color="auto"/>
              <w:bottom w:val="single" w:sz="4" w:space="0" w:color="auto"/>
              <w:right w:val="single" w:sz="4" w:space="0" w:color="auto"/>
            </w:tcBorders>
            <w:vAlign w:val="center"/>
            <w:tcPrChange w:id="233" w:author="Local Dev" w:date="2017-01-11T20:37:00Z">
              <w:tcPr>
                <w:tcW w:w="2518" w:type="dxa"/>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楷体_GB2312" w:hAnsi="Times New Roman"/>
                <w:b/>
                <w:kern w:val="2"/>
                <w:sz w:val="18"/>
                <w:szCs w:val="18"/>
                <w:lang w:val="en-US" w:eastAsia="zh-CN"/>
              </w:rPr>
            </w:pPr>
            <w:ins w:id="234" w:author="Local Dev" w:date="2017-01-11T20:37:00Z">
              <w:r w:rsidRPr="009D2F94">
                <w:rPr>
                  <w:rFonts w:ascii="华文楷体" w:eastAsia="华文楷体" w:hAnsi="华文楷体"/>
                  <w:sz w:val="20"/>
                  <w:szCs w:val="20"/>
                </w:rPr>
                <w:t>次级档</w:t>
              </w:r>
            </w:ins>
            <w:del w:id="235" w:author="Local Dev" w:date="2017-01-11T20:37:00Z">
              <w:r w:rsidRPr="007F5EC5" w:rsidDel="007003A9">
                <w:rPr>
                  <w:rFonts w:ascii="Times New Roman" w:eastAsia="楷体_GB2312" w:hAnsi="Times New Roman"/>
                  <w:kern w:val="2"/>
                  <w:sz w:val="18"/>
                  <w:lang w:val="en-US" w:eastAsia="zh-CN"/>
                </w:rPr>
                <w:delText>高收益档</w:delText>
              </w:r>
            </w:del>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Change w:id="236" w:author="Local Dev" w:date="2017-01-11T20:37:00Z">
              <w:tcPr>
                <w:tcW w:w="255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37" w:author="Local Dev" w:date="2017-01-11T20:37:00Z"/>
            <w:sdt>
              <w:sdtPr>
                <w:rPr>
                  <w:rFonts w:eastAsia="楷体_GB2312"/>
                  <w:bCs/>
                  <w:sz w:val="21"/>
                  <w:szCs w:val="21"/>
                </w:rPr>
                <w:alias w:val="4_OfferAmount"/>
                <w:tag w:val="4_OfferAmount"/>
                <w:id w:val="710849649"/>
                <w:placeholder>
                  <w:docPart w:val="7D8A355ABE344EBF80E55D0988DD9895"/>
                </w:placeholder>
                <w:showingPlcHdr/>
              </w:sdtPr>
              <w:sdtEndPr/>
              <w:sdtContent>
                <w:customXmlInsRangeEnd w:id="237"/>
                <w:ins w:id="238" w:author="Local Dev" w:date="2017-01-11T20:37:00Z">
                  <w:r w:rsidR="00D91D1F" w:rsidRPr="00363FD5">
                    <w:rPr>
                      <w:rFonts w:eastAsia="楷体_GB2312"/>
                      <w:bCs/>
                      <w:sz w:val="21"/>
                      <w:szCs w:val="21"/>
                    </w:rPr>
                    <w:t>Click here to enter text.</w:t>
                  </w:r>
                </w:ins>
                <w:customXmlInsRangeStart w:id="239" w:author="Local Dev" w:date="2017-01-11T20:37:00Z"/>
              </w:sdtContent>
            </w:sdt>
            <w:customXmlInsRangeEnd w:id="239"/>
            <w:del w:id="240" w:author="Local Dev" w:date="2017-01-11T20:37:00Z">
              <w:r w:rsidR="00D91D1F" w:rsidRPr="00776B54" w:rsidDel="007003A9">
                <w:rPr>
                  <w:rFonts w:ascii="Times New Roman" w:eastAsia="楷体_GB2312" w:hAnsi="Times New Roman"/>
                  <w:kern w:val="2"/>
                  <w:sz w:val="18"/>
                  <w:szCs w:val="18"/>
                  <w:lang w:val="en-US" w:eastAsia="zh-CN"/>
                </w:rPr>
                <w:delText>801,955,150.00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24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42" w:author="Local Dev" w:date="2017-01-11T20:37:00Z"/>
            <w:sdt>
              <w:sdtPr>
                <w:rPr>
                  <w:rFonts w:eastAsia="楷体_GB2312"/>
                  <w:bCs/>
                  <w:sz w:val="21"/>
                  <w:szCs w:val="21"/>
                </w:rPr>
                <w:alias w:val="4_OpeningBalance"/>
                <w:tag w:val="4_OpeningBalance"/>
                <w:id w:val="-626855347"/>
                <w:placeholder>
                  <w:docPart w:val="DA1CA285951346E39348E926A71AF016"/>
                </w:placeholder>
                <w:showingPlcHdr/>
              </w:sdtPr>
              <w:sdtEndPr/>
              <w:sdtContent>
                <w:customXmlInsRangeEnd w:id="242"/>
                <w:ins w:id="243" w:author="Local Dev" w:date="2017-01-11T20:37:00Z">
                  <w:r w:rsidR="00D91D1F" w:rsidRPr="00363FD5">
                    <w:rPr>
                      <w:rFonts w:eastAsia="楷体_GB2312"/>
                      <w:bCs/>
                      <w:sz w:val="21"/>
                      <w:szCs w:val="21"/>
                    </w:rPr>
                    <w:t>Click here to enter text.</w:t>
                  </w:r>
                </w:ins>
                <w:customXmlInsRangeStart w:id="244" w:author="Local Dev" w:date="2017-01-11T20:37:00Z"/>
              </w:sdtContent>
            </w:sdt>
            <w:customXmlInsRangeEnd w:id="244"/>
            <w:del w:id="245" w:author="Local Dev" w:date="2017-01-11T20:37:00Z">
              <w:r w:rsidR="00D91D1F" w:rsidRPr="00776B54" w:rsidDel="007003A9">
                <w:rPr>
                  <w:rFonts w:ascii="Times New Roman" w:eastAsia="楷体_GB2312" w:hAnsi="Times New Roman"/>
                  <w:kern w:val="2"/>
                  <w:sz w:val="18"/>
                  <w:szCs w:val="18"/>
                  <w:lang w:val="en-US" w:eastAsia="zh-CN"/>
                </w:rPr>
                <w:delText>801,955,150.00</w:delText>
              </w:r>
            </w:del>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Change w:id="246" w:author="Local Dev" w:date="2017-01-11T20:37:00Z">
              <w:tcPr>
                <w:tcW w:w="2551"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47" w:author="Local Dev" w:date="2017-01-11T20:37:00Z"/>
            <w:sdt>
              <w:sdtPr>
                <w:rPr>
                  <w:rFonts w:eastAsia="楷体_GB2312"/>
                  <w:bCs/>
                  <w:sz w:val="21"/>
                  <w:szCs w:val="21"/>
                </w:rPr>
                <w:alias w:val="4_Principal_Paid"/>
                <w:tag w:val="4_Principal_Paid"/>
                <w:id w:val="-750573023"/>
                <w:placeholder>
                  <w:docPart w:val="F135195E305D47B4BD05586306B5FC4F"/>
                </w:placeholder>
                <w:showingPlcHdr/>
              </w:sdtPr>
              <w:sdtEndPr/>
              <w:sdtContent>
                <w:customXmlInsRangeEnd w:id="247"/>
                <w:ins w:id="248" w:author="Local Dev" w:date="2017-01-11T20:37:00Z">
                  <w:r w:rsidR="00D91D1F" w:rsidRPr="00363FD5">
                    <w:rPr>
                      <w:rFonts w:eastAsia="楷体_GB2312"/>
                      <w:bCs/>
                      <w:sz w:val="21"/>
                      <w:szCs w:val="21"/>
                    </w:rPr>
                    <w:t>Click here to enter text.</w:t>
                  </w:r>
                </w:ins>
                <w:customXmlInsRangeStart w:id="249" w:author="Local Dev" w:date="2017-01-11T20:37:00Z"/>
              </w:sdtContent>
            </w:sdt>
            <w:customXmlInsRangeEnd w:id="249"/>
            <w:del w:id="250" w:author="Local Dev" w:date="2017-01-11T20:37:00Z">
              <w:r w:rsidR="00D91D1F" w:rsidDel="007003A9">
                <w:rPr>
                  <w:rFonts w:ascii="Times New Roman" w:eastAsia="楷体_GB2312" w:hAnsi="Times New Roman" w:hint="eastAsia"/>
                  <w:kern w:val="2"/>
                  <w:sz w:val="18"/>
                  <w:szCs w:val="18"/>
                  <w:lang w:val="en-US" w:eastAsia="zh-CN"/>
                </w:rPr>
                <w:delText>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25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52" w:author="Local Dev" w:date="2017-01-11T20:37:00Z"/>
            <w:sdt>
              <w:sdtPr>
                <w:rPr>
                  <w:rFonts w:eastAsia="楷体_GB2312"/>
                  <w:bCs/>
                  <w:sz w:val="21"/>
                  <w:szCs w:val="21"/>
                </w:rPr>
                <w:alias w:val="4_ClosingBalance"/>
                <w:tag w:val="4_ClosingBalance"/>
                <w:id w:val="1993137737"/>
                <w:placeholder>
                  <w:docPart w:val="CC7E26B96ED841DFB342C77F8212E171"/>
                </w:placeholder>
                <w:showingPlcHdr/>
              </w:sdtPr>
              <w:sdtEndPr/>
              <w:sdtContent>
                <w:customXmlInsRangeEnd w:id="252"/>
                <w:ins w:id="253" w:author="Local Dev" w:date="2017-01-11T20:37:00Z">
                  <w:r w:rsidR="00D91D1F" w:rsidRPr="00363FD5">
                    <w:rPr>
                      <w:rFonts w:eastAsia="楷体_GB2312"/>
                      <w:bCs/>
                      <w:sz w:val="21"/>
                      <w:szCs w:val="21"/>
                    </w:rPr>
                    <w:t>Click here to enter text.</w:t>
                  </w:r>
                </w:ins>
                <w:customXmlInsRangeStart w:id="254" w:author="Local Dev" w:date="2017-01-11T20:37:00Z"/>
              </w:sdtContent>
            </w:sdt>
            <w:customXmlInsRangeEnd w:id="254"/>
            <w:del w:id="255" w:author="Local Dev" w:date="2017-01-11T20:37:00Z">
              <w:r w:rsidR="00D91D1F" w:rsidRPr="00776B54" w:rsidDel="007003A9">
                <w:rPr>
                  <w:rFonts w:ascii="Times New Roman" w:eastAsia="楷体_GB2312" w:hAnsi="Times New Roman"/>
                  <w:kern w:val="2"/>
                  <w:sz w:val="18"/>
                  <w:szCs w:val="18"/>
                  <w:lang w:val="en-US" w:eastAsia="zh-CN"/>
                </w:rPr>
                <w:delText>801,955,150.00</w:delText>
              </w:r>
            </w:del>
          </w:p>
        </w:tc>
        <w:tc>
          <w:tcPr>
            <w:tcW w:w="1985" w:type="dxa"/>
            <w:tcBorders>
              <w:top w:val="single" w:sz="4" w:space="0" w:color="auto"/>
              <w:left w:val="single" w:sz="4" w:space="0" w:color="auto"/>
              <w:bottom w:val="single" w:sz="4" w:space="0" w:color="auto"/>
            </w:tcBorders>
            <w:shd w:val="clear" w:color="auto" w:fill="auto"/>
            <w:vAlign w:val="center"/>
            <w:tcPrChange w:id="256" w:author="Local Dev" w:date="2017-01-11T20:37:00Z">
              <w:tcPr>
                <w:tcW w:w="1985" w:type="dxa"/>
                <w:tcBorders>
                  <w:top w:val="single" w:sz="4" w:space="0" w:color="auto"/>
                  <w:left w:val="single" w:sz="4" w:space="0" w:color="auto"/>
                  <w:bottom w:val="single" w:sz="4" w:space="0" w:color="auto"/>
                </w:tcBorders>
                <w:shd w:val="clear" w:color="auto" w:fill="auto"/>
              </w:tcPr>
            </w:tcPrChange>
          </w:tcPr>
          <w:p w:rsidR="00D91D1F" w:rsidRPr="00776B54"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57" w:author="Local Dev" w:date="2017-01-11T20:37:00Z"/>
            <w:sdt>
              <w:sdtPr>
                <w:rPr>
                  <w:rFonts w:eastAsia="楷体_GB2312"/>
                  <w:bCs/>
                  <w:sz w:val="21"/>
                  <w:szCs w:val="21"/>
                </w:rPr>
                <w:alias w:val="4_PaidPercentage"/>
                <w:tag w:val="4_PaidPercentage"/>
                <w:id w:val="-31807489"/>
                <w:placeholder>
                  <w:docPart w:val="76110B83CA104E0BA7E36D0CECBC63BF"/>
                </w:placeholder>
                <w:showingPlcHdr/>
              </w:sdtPr>
              <w:sdtEndPr/>
              <w:sdtContent>
                <w:customXmlInsRangeEnd w:id="257"/>
                <w:ins w:id="258" w:author="Local Dev" w:date="2017-01-11T20:37:00Z">
                  <w:r w:rsidR="00D91D1F" w:rsidRPr="00363FD5">
                    <w:rPr>
                      <w:rFonts w:eastAsia="楷体_GB2312"/>
                      <w:bCs/>
                      <w:sz w:val="21"/>
                      <w:szCs w:val="21"/>
                    </w:rPr>
                    <w:t>Click here to enter text.</w:t>
                  </w:r>
                </w:ins>
                <w:customXmlInsRangeStart w:id="259" w:author="Local Dev" w:date="2017-01-11T20:37:00Z"/>
              </w:sdtContent>
            </w:sdt>
            <w:customXmlInsRangeEnd w:id="259"/>
            <w:del w:id="260" w:author="Local Dev" w:date="2017-01-11T20:37:00Z">
              <w:r w:rsidR="00D91D1F" w:rsidDel="007003A9">
                <w:rPr>
                  <w:rFonts w:ascii="Times New Roman" w:eastAsia="楷体_GB2312" w:hAnsi="Times New Roman" w:hint="eastAsia"/>
                  <w:kern w:val="2"/>
                  <w:sz w:val="18"/>
                  <w:szCs w:val="18"/>
                  <w:lang w:val="en-US" w:eastAsia="zh-CN"/>
                </w:rPr>
                <w:delText>0.00%</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261" w:author="Local Dev" w:date="2017-01-11T20:37: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262" w:author="Local Dev" w:date="2017-01-11T20:37:00Z">
            <w:trPr>
              <w:trHeight w:val="498"/>
            </w:trPr>
          </w:trPrChange>
        </w:trPr>
        <w:tc>
          <w:tcPr>
            <w:tcW w:w="2518" w:type="dxa"/>
            <w:tcBorders>
              <w:top w:val="single" w:sz="4" w:space="0" w:color="auto"/>
              <w:bottom w:val="single" w:sz="4" w:space="0" w:color="auto"/>
              <w:right w:val="single" w:sz="4" w:space="0" w:color="auto"/>
            </w:tcBorders>
            <w:vAlign w:val="center"/>
            <w:tcPrChange w:id="263" w:author="Local Dev" w:date="2017-01-11T20:37:00Z">
              <w:tcPr>
                <w:tcW w:w="2518" w:type="dxa"/>
                <w:tcBorders>
                  <w:top w:val="single" w:sz="4" w:space="0" w:color="auto"/>
                  <w:bottom w:val="single" w:sz="4" w:space="0" w:color="auto"/>
                  <w:right w:val="single" w:sz="4" w:space="0" w:color="auto"/>
                </w:tcBorders>
              </w:tcPr>
            </w:tcPrChange>
          </w:tcPr>
          <w:p w:rsidR="00D91D1F" w:rsidRPr="007F5EC5" w:rsidRDefault="00D91D1F" w:rsidP="00D91D1F">
            <w:pPr>
              <w:widowControl w:val="0"/>
              <w:spacing w:line="240" w:lineRule="auto"/>
              <w:rPr>
                <w:rFonts w:ascii="Times New Roman" w:eastAsia="楷体_GB2312" w:hAnsi="Times New Roman"/>
                <w:kern w:val="2"/>
                <w:sz w:val="18"/>
                <w:lang w:val="en-US" w:eastAsia="zh-CN"/>
              </w:rPr>
            </w:pPr>
            <w:ins w:id="264" w:author="Local Dev" w:date="2017-01-11T20:37:00Z">
              <w:r w:rsidRPr="009D2F94">
                <w:rPr>
                  <w:rFonts w:ascii="华文楷体" w:eastAsia="华文楷体" w:hAnsi="华文楷体"/>
                  <w:sz w:val="20"/>
                  <w:szCs w:val="20"/>
                </w:rPr>
                <w:t>合计</w:t>
              </w:r>
            </w:ins>
            <w:del w:id="265" w:author="Local Dev" w:date="2017-01-11T20:37:00Z">
              <w:r w:rsidDel="007003A9">
                <w:rPr>
                  <w:rFonts w:ascii="Times New Roman" w:eastAsia="楷体_GB2312" w:hAnsi="Times New Roman" w:hint="eastAsia"/>
                  <w:kern w:val="2"/>
                  <w:sz w:val="18"/>
                  <w:lang w:val="en-US" w:eastAsia="zh-CN"/>
                </w:rPr>
                <w:delText>合计</w:delText>
              </w:r>
            </w:del>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Change w:id="266" w:author="Local Dev" w:date="2017-01-11T20:37:00Z">
              <w:tcPr>
                <w:tcW w:w="255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67" w:author="Local Dev" w:date="2017-01-11T20:37:00Z"/>
            <w:sdt>
              <w:sdtPr>
                <w:rPr>
                  <w:rFonts w:eastAsia="楷体_GB2312"/>
                  <w:bCs/>
                  <w:sz w:val="21"/>
                  <w:szCs w:val="21"/>
                </w:rPr>
                <w:alias w:val="TotalOfferAmount"/>
                <w:tag w:val="TotalOfferAmount"/>
                <w:id w:val="-1906828195"/>
                <w:placeholder>
                  <w:docPart w:val="A913854DC1D849208BDC3A09593EB2E6"/>
                </w:placeholder>
                <w:showingPlcHdr/>
              </w:sdtPr>
              <w:sdtEndPr/>
              <w:sdtContent>
                <w:customXmlInsRangeEnd w:id="267"/>
                <w:ins w:id="268" w:author="Local Dev" w:date="2017-01-11T20:37:00Z">
                  <w:r w:rsidR="00D91D1F" w:rsidRPr="00363FD5">
                    <w:rPr>
                      <w:rFonts w:eastAsia="楷体_GB2312"/>
                      <w:bCs/>
                      <w:sz w:val="21"/>
                      <w:szCs w:val="21"/>
                    </w:rPr>
                    <w:t>Click here to enter text.</w:t>
                  </w:r>
                </w:ins>
                <w:customXmlInsRangeStart w:id="269" w:author="Local Dev" w:date="2017-01-11T20:37:00Z"/>
              </w:sdtContent>
            </w:sdt>
            <w:customXmlInsRangeEnd w:id="269"/>
            <w:del w:id="270" w:author="Local Dev" w:date="2017-01-11T20:37:00Z">
              <w:r w:rsidR="00D91D1F" w:rsidRPr="00D70BBC" w:rsidDel="007003A9">
                <w:rPr>
                  <w:rFonts w:ascii="Times New Roman" w:eastAsia="楷体_GB2312" w:hAnsi="Times New Roman"/>
                  <w:kern w:val="2"/>
                  <w:sz w:val="18"/>
                  <w:szCs w:val="18"/>
                  <w:lang w:val="en-US" w:eastAsia="zh-CN"/>
                </w:rPr>
                <w:delText>10,546,955,150.00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27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72" w:author="Local Dev" w:date="2017-01-11T20:37:00Z"/>
            <w:sdt>
              <w:sdtPr>
                <w:rPr>
                  <w:rFonts w:eastAsia="楷体_GB2312"/>
                  <w:bCs/>
                  <w:sz w:val="21"/>
                  <w:szCs w:val="21"/>
                </w:rPr>
                <w:alias w:val="TotalOpeningBalance"/>
                <w:tag w:val="TotalOpeningBalance"/>
                <w:id w:val="1367026582"/>
                <w:placeholder>
                  <w:docPart w:val="A57BA2DF6E5D429A8CE484095726E0BF"/>
                </w:placeholder>
                <w:showingPlcHdr/>
              </w:sdtPr>
              <w:sdtEndPr/>
              <w:sdtContent>
                <w:customXmlInsRangeEnd w:id="272"/>
                <w:ins w:id="273" w:author="Local Dev" w:date="2017-01-11T20:37:00Z">
                  <w:r w:rsidR="00D91D1F" w:rsidRPr="00363FD5">
                    <w:rPr>
                      <w:rFonts w:eastAsia="楷体_GB2312"/>
                      <w:bCs/>
                      <w:sz w:val="21"/>
                      <w:szCs w:val="21"/>
                    </w:rPr>
                    <w:t>Click here to enter text.</w:t>
                  </w:r>
                </w:ins>
                <w:customXmlInsRangeStart w:id="274" w:author="Local Dev" w:date="2017-01-11T20:37:00Z"/>
              </w:sdtContent>
            </w:sdt>
            <w:customXmlInsRangeEnd w:id="274"/>
            <w:del w:id="275" w:author="Local Dev" w:date="2017-01-11T20:37:00Z">
              <w:r w:rsidR="00D91D1F" w:rsidRPr="00D70BBC" w:rsidDel="007003A9">
                <w:rPr>
                  <w:rFonts w:ascii="Times New Roman" w:eastAsia="楷体_GB2312" w:hAnsi="Times New Roman"/>
                  <w:kern w:val="2"/>
                  <w:sz w:val="18"/>
                  <w:szCs w:val="18"/>
                  <w:lang w:val="en-US" w:eastAsia="zh-CN"/>
                </w:rPr>
                <w:delText>10,546,955,150.00</w:delText>
              </w:r>
            </w:del>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Change w:id="276" w:author="Local Dev" w:date="2017-01-11T20:37:00Z">
              <w:tcPr>
                <w:tcW w:w="2551"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77" w:author="Local Dev" w:date="2017-01-11T20:37:00Z"/>
            <w:sdt>
              <w:sdtPr>
                <w:rPr>
                  <w:rFonts w:eastAsia="楷体_GB2312"/>
                  <w:bCs/>
                  <w:sz w:val="21"/>
                  <w:szCs w:val="21"/>
                </w:rPr>
                <w:alias w:val="TotalPrincipal_Paid"/>
                <w:tag w:val="TotalPrincipal_Paid"/>
                <w:id w:val="1509406589"/>
                <w:placeholder>
                  <w:docPart w:val="E1BA3D24F6C5405B88CD1661FE8A3E54"/>
                </w:placeholder>
                <w:showingPlcHdr/>
              </w:sdtPr>
              <w:sdtEndPr/>
              <w:sdtContent>
                <w:customXmlInsRangeEnd w:id="277"/>
                <w:ins w:id="278" w:author="Local Dev" w:date="2017-01-11T20:37:00Z">
                  <w:r w:rsidR="00D91D1F" w:rsidRPr="00363FD5">
                    <w:rPr>
                      <w:rFonts w:eastAsia="楷体_GB2312"/>
                      <w:bCs/>
                      <w:sz w:val="21"/>
                      <w:szCs w:val="21"/>
                    </w:rPr>
                    <w:t>Click here to enter text.</w:t>
                  </w:r>
                </w:ins>
                <w:customXmlInsRangeStart w:id="279" w:author="Local Dev" w:date="2017-01-11T20:37:00Z"/>
              </w:sdtContent>
            </w:sdt>
            <w:customXmlInsRangeEnd w:id="279"/>
            <w:del w:id="280" w:author="Local Dev" w:date="2017-01-11T20:37:00Z">
              <w:r w:rsidR="00D91D1F" w:rsidRPr="00D70BBC" w:rsidDel="007003A9">
                <w:rPr>
                  <w:rFonts w:ascii="Times New Roman" w:eastAsia="楷体_GB2312" w:hAnsi="Times New Roman"/>
                  <w:kern w:val="2"/>
                  <w:sz w:val="18"/>
                  <w:szCs w:val="18"/>
                  <w:lang w:val="en-US" w:eastAsia="zh-CN"/>
                </w:rPr>
                <w:delText>2,873,925,000.00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28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282" w:author="Local Dev" w:date="2017-01-11T20:37:00Z"/>
            <w:sdt>
              <w:sdtPr>
                <w:rPr>
                  <w:rFonts w:eastAsia="楷体_GB2312"/>
                  <w:bCs/>
                  <w:sz w:val="21"/>
                  <w:szCs w:val="21"/>
                </w:rPr>
                <w:alias w:val="TotalClosingBalance"/>
                <w:tag w:val="TotalClosingBalance"/>
                <w:id w:val="-1426179961"/>
                <w:placeholder>
                  <w:docPart w:val="F5EC61F683754DD78DED6EE1DF31303B"/>
                </w:placeholder>
                <w:showingPlcHdr/>
              </w:sdtPr>
              <w:sdtEndPr/>
              <w:sdtContent>
                <w:customXmlInsRangeEnd w:id="282"/>
                <w:ins w:id="283" w:author="Local Dev" w:date="2017-01-11T20:37:00Z">
                  <w:r w:rsidR="00D91D1F" w:rsidRPr="00363FD5">
                    <w:rPr>
                      <w:rFonts w:eastAsia="楷体_GB2312"/>
                      <w:bCs/>
                      <w:sz w:val="21"/>
                      <w:szCs w:val="21"/>
                    </w:rPr>
                    <w:t>Click here to enter text.</w:t>
                  </w:r>
                </w:ins>
                <w:customXmlInsRangeStart w:id="284" w:author="Local Dev" w:date="2017-01-11T20:37:00Z"/>
              </w:sdtContent>
            </w:sdt>
            <w:customXmlInsRangeEnd w:id="284"/>
            <w:del w:id="285" w:author="Local Dev" w:date="2017-01-11T20:37:00Z">
              <w:r w:rsidR="00D91D1F" w:rsidRPr="00D70BBC" w:rsidDel="007003A9">
                <w:rPr>
                  <w:rFonts w:ascii="Times New Roman" w:eastAsia="楷体_GB2312" w:hAnsi="Times New Roman"/>
                  <w:kern w:val="2"/>
                  <w:sz w:val="18"/>
                  <w:szCs w:val="18"/>
                  <w:lang w:val="en-US" w:eastAsia="zh-CN"/>
                </w:rPr>
                <w:delText>7,673,030,150.00</w:delText>
              </w:r>
            </w:del>
          </w:p>
        </w:tc>
        <w:tc>
          <w:tcPr>
            <w:tcW w:w="1985" w:type="dxa"/>
            <w:tcBorders>
              <w:top w:val="single" w:sz="4" w:space="0" w:color="auto"/>
              <w:left w:val="single" w:sz="4" w:space="0" w:color="auto"/>
              <w:bottom w:val="single" w:sz="4" w:space="0" w:color="auto"/>
            </w:tcBorders>
            <w:shd w:val="clear" w:color="auto" w:fill="auto"/>
            <w:vAlign w:val="center"/>
            <w:tcPrChange w:id="286" w:author="Local Dev" w:date="2017-01-11T20:37:00Z">
              <w:tcPr>
                <w:tcW w:w="1985" w:type="dxa"/>
                <w:tcBorders>
                  <w:top w:val="single" w:sz="4" w:space="0" w:color="auto"/>
                  <w:left w:val="single" w:sz="4" w:space="0" w:color="auto"/>
                  <w:bottom w:val="single" w:sz="4" w:space="0" w:color="auto"/>
                </w:tcBorders>
                <w:shd w:val="clear" w:color="auto" w:fill="auto"/>
              </w:tcPr>
            </w:tcPrChange>
          </w:tcPr>
          <w:p w:rsidR="00D91D1F" w:rsidRDefault="00D91D1F" w:rsidP="00D91D1F">
            <w:pPr>
              <w:widowControl w:val="0"/>
              <w:spacing w:line="240" w:lineRule="auto"/>
              <w:jc w:val="center"/>
              <w:rPr>
                <w:rFonts w:ascii="Times New Roman" w:eastAsia="楷体_GB2312" w:hAnsi="Times New Roman"/>
                <w:kern w:val="2"/>
                <w:sz w:val="18"/>
                <w:szCs w:val="18"/>
                <w:lang w:val="en-US" w:eastAsia="zh-CN"/>
              </w:rPr>
            </w:pPr>
            <w:ins w:id="287" w:author="Local Dev" w:date="2017-01-11T20:37:00Z">
              <w:r w:rsidRPr="00363FD5">
                <w:rPr>
                  <w:rFonts w:eastAsia="楷体_GB2312" w:hint="eastAsia"/>
                  <w:bCs/>
                  <w:sz w:val="21"/>
                  <w:szCs w:val="21"/>
                </w:rPr>
                <w:t>-</w:t>
              </w:r>
            </w:ins>
          </w:p>
        </w:tc>
      </w:tr>
    </w:tbl>
    <w:p w:rsidR="007F5EC5" w:rsidRPr="007F5EC5" w:rsidRDefault="00CB451D" w:rsidP="007F5EC5">
      <w:pPr>
        <w:widowControl w:val="0"/>
        <w:spacing w:line="240" w:lineRule="auto"/>
        <w:rPr>
          <w:rFonts w:ascii="Times New Roman" w:eastAsia="楷体_GB2312" w:hAnsi="Times New Roman"/>
          <w:kern w:val="2"/>
          <w:sz w:val="21"/>
          <w:lang w:val="en-US" w:eastAsia="zh-CN"/>
        </w:rPr>
      </w:pPr>
      <w:r w:rsidRPr="00CB451D">
        <w:rPr>
          <w:rFonts w:ascii="Times New Roman" w:eastAsia="楷体_GB2312" w:hAnsi="Times New Roman" w:hint="eastAsia"/>
          <w:kern w:val="2"/>
          <w:sz w:val="21"/>
          <w:highlight w:val="yellow"/>
          <w:lang w:val="en-US" w:eastAsia="zh-CN"/>
        </w:rPr>
        <w:t>注</w:t>
      </w:r>
      <w:r w:rsidRPr="00CB451D">
        <w:rPr>
          <w:rFonts w:ascii="Times New Roman" w:eastAsia="楷体_GB2312" w:hAnsi="Times New Roman" w:hint="eastAsia"/>
          <w:kern w:val="2"/>
          <w:sz w:val="21"/>
          <w:highlight w:val="yellow"/>
          <w:lang w:val="en-US" w:eastAsia="zh-CN"/>
        </w:rPr>
        <w:t>1</w:t>
      </w:r>
      <w:r w:rsidRPr="00CB451D">
        <w:rPr>
          <w:rFonts w:ascii="Times New Roman" w:eastAsia="楷体_GB2312" w:hAnsi="Times New Roman" w:hint="eastAsia"/>
          <w:kern w:val="2"/>
          <w:sz w:val="21"/>
          <w:highlight w:val="yellow"/>
          <w:lang w:val="en-US" w:eastAsia="zh-CN"/>
        </w:rPr>
        <w:t>：根据《信托合同》的约定，优先</w:t>
      </w:r>
      <w:r w:rsidRPr="00CB451D">
        <w:rPr>
          <w:rFonts w:ascii="Times New Roman" w:eastAsia="楷体_GB2312" w:hAnsi="Times New Roman" w:hint="eastAsia"/>
          <w:kern w:val="2"/>
          <w:sz w:val="21"/>
          <w:highlight w:val="yellow"/>
          <w:lang w:val="en-US" w:eastAsia="zh-CN"/>
        </w:rPr>
        <w:t>A2</w:t>
      </w:r>
      <w:r w:rsidRPr="00CB451D">
        <w:rPr>
          <w:rFonts w:ascii="Times New Roman" w:eastAsia="楷体_GB2312" w:hAnsi="Times New Roman" w:hint="eastAsia"/>
          <w:kern w:val="2"/>
          <w:sz w:val="21"/>
          <w:highlight w:val="yellow"/>
          <w:lang w:val="en-US" w:eastAsia="zh-CN"/>
        </w:rPr>
        <w:t>档本期的本金摊还计划为人民币</w:t>
      </w:r>
      <w:r w:rsidRPr="00CB451D">
        <w:rPr>
          <w:rFonts w:ascii="Times New Roman" w:eastAsia="楷体_GB2312" w:hAnsi="Times New Roman" w:hint="eastAsia"/>
          <w:kern w:val="2"/>
          <w:sz w:val="21"/>
          <w:highlight w:val="yellow"/>
          <w:lang w:val="en-US" w:eastAsia="zh-CN"/>
        </w:rPr>
        <w:t>400,000,000.00</w:t>
      </w:r>
      <w:r w:rsidRPr="00CB451D">
        <w:rPr>
          <w:rFonts w:ascii="Times New Roman" w:eastAsia="楷体_GB2312" w:hAnsi="Times New Roman" w:hint="eastAsia"/>
          <w:kern w:val="2"/>
          <w:sz w:val="21"/>
          <w:highlight w:val="yellow"/>
          <w:lang w:val="en-US" w:eastAsia="zh-CN"/>
        </w:rPr>
        <w:t>元，但为满足代理兑付机构系统对尾数处理要求（每百元面值兑付金额需精确到分位），因此本期实际兑付的优先</w:t>
      </w:r>
      <w:r w:rsidRPr="00CB451D">
        <w:rPr>
          <w:rFonts w:ascii="Times New Roman" w:eastAsia="楷体_GB2312" w:hAnsi="Times New Roman" w:hint="eastAsia"/>
          <w:kern w:val="2"/>
          <w:sz w:val="21"/>
          <w:highlight w:val="yellow"/>
          <w:lang w:val="en-US" w:eastAsia="zh-CN"/>
        </w:rPr>
        <w:t>A2</w:t>
      </w:r>
      <w:r w:rsidRPr="00CB451D">
        <w:rPr>
          <w:rFonts w:ascii="Times New Roman" w:eastAsia="楷体_GB2312" w:hAnsi="Times New Roman" w:hint="eastAsia"/>
          <w:kern w:val="2"/>
          <w:sz w:val="21"/>
          <w:highlight w:val="yellow"/>
          <w:lang w:val="en-US" w:eastAsia="zh-CN"/>
        </w:rPr>
        <w:t>档总金额略高于计划摊还额。</w:t>
      </w:r>
    </w:p>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br w:type="page"/>
      </w: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85"/>
        <w:gridCol w:w="533"/>
        <w:gridCol w:w="2126"/>
        <w:gridCol w:w="1842"/>
        <w:gridCol w:w="1844"/>
        <w:gridCol w:w="1984"/>
        <w:gridCol w:w="1701"/>
        <w:gridCol w:w="2127"/>
        <w:tblGridChange w:id="288">
          <w:tblGrid>
            <w:gridCol w:w="1985"/>
            <w:gridCol w:w="533"/>
            <w:gridCol w:w="2126"/>
            <w:gridCol w:w="1842"/>
            <w:gridCol w:w="1844"/>
            <w:gridCol w:w="1984"/>
            <w:gridCol w:w="1701"/>
            <w:gridCol w:w="2127"/>
          </w:tblGrid>
        </w:tblGridChange>
      </w:tblGrid>
      <w:tr w:rsidR="007F5EC5" w:rsidRPr="007F5EC5" w:rsidTr="004C5509">
        <w:tc>
          <w:tcPr>
            <w:tcW w:w="1985" w:type="dxa"/>
            <w:tcBorders>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b/>
                <w:kern w:val="2"/>
                <w:sz w:val="28"/>
                <w:lang w:val="en-US" w:eastAsia="zh-CN"/>
              </w:rPr>
            </w:pPr>
          </w:p>
        </w:tc>
        <w:tc>
          <w:tcPr>
            <w:tcW w:w="12157" w:type="dxa"/>
            <w:gridSpan w:val="7"/>
            <w:tcBorders>
              <w:bottom w:val="single" w:sz="4" w:space="0" w:color="auto"/>
            </w:tcBorders>
          </w:tcPr>
          <w:p w:rsidR="007F5EC5" w:rsidRPr="007F5EC5" w:rsidRDefault="00FB0E29" w:rsidP="007F5EC5">
            <w:pPr>
              <w:widowControl w:val="0"/>
              <w:spacing w:line="240" w:lineRule="auto"/>
              <w:jc w:val="center"/>
              <w:rPr>
                <w:rFonts w:ascii="Times New Roman" w:eastAsia="楷体_GB2312" w:hAnsi="Times New Roman"/>
                <w:b/>
                <w:kern w:val="2"/>
                <w:sz w:val="28"/>
                <w:lang w:val="en-US" w:eastAsia="zh-CN"/>
              </w:rPr>
            </w:pPr>
            <w:customXmlInsRangeStart w:id="289" w:author="Local Dev" w:date="2017-01-11T20:37:00Z"/>
            <w:sdt>
              <w:sdtPr>
                <w:rPr>
                  <w:rFonts w:ascii="华文楷体" w:eastAsia="华文楷体" w:hAnsi="华文楷体" w:hint="eastAsia"/>
                  <w:b/>
                  <w:sz w:val="28"/>
                  <w:szCs w:val="28"/>
                </w:rPr>
                <w:alias w:val="TrustName"/>
                <w:tag w:val="TrustName"/>
                <w:id w:val="-939145577"/>
                <w:placeholder>
                  <w:docPart w:val="C4DA37A5C09F4370ABC269077DB4C57E"/>
                </w:placeholder>
                <w:showingPlcHdr/>
              </w:sdtPr>
              <w:sdtEndPr/>
              <w:sdtContent>
                <w:customXmlInsRangeEnd w:id="289"/>
                <w:ins w:id="290" w:author="Local Dev" w:date="2017-01-11T20:37:00Z">
                  <w:r w:rsidR="00D91D1F" w:rsidRPr="0033610F">
                    <w:rPr>
                      <w:rStyle w:val="af1"/>
                      <w:rFonts w:ascii="华文楷体" w:eastAsia="华文楷体" w:hAnsi="华文楷体"/>
                      <w:b/>
                      <w:sz w:val="28"/>
                    </w:rPr>
                    <w:t>Click here to enter text.</w:t>
                  </w:r>
                </w:ins>
                <w:customXmlInsRangeStart w:id="291" w:author="Local Dev" w:date="2017-01-11T20:37:00Z"/>
              </w:sdtContent>
            </w:sdt>
            <w:customXmlInsRangeEnd w:id="291"/>
            <w:ins w:id="292" w:author="Local Dev" w:date="2017-01-11T20:37:00Z">
              <w:r w:rsidR="00D91D1F" w:rsidRPr="00DB29C8">
                <w:rPr>
                  <w:rFonts w:ascii="华文楷体" w:eastAsia="华文楷体" w:hAnsi="华文楷体" w:hint="eastAsia"/>
                  <w:b/>
                  <w:sz w:val="28"/>
                  <w:szCs w:val="28"/>
                </w:rPr>
                <w:t>受托机构月度报告</w:t>
              </w:r>
            </w:ins>
            <w:del w:id="293" w:author="Local Dev" w:date="2017-01-11T20:37:00Z">
              <w:r w:rsidR="007F5EC5" w:rsidRPr="007F5EC5" w:rsidDel="00D91D1F">
                <w:rPr>
                  <w:rFonts w:ascii="Times New Roman" w:eastAsia="楷体_GB2312" w:hAnsi="Times New Roman" w:hint="eastAsia"/>
                  <w:b/>
                  <w:kern w:val="2"/>
                  <w:sz w:val="28"/>
                  <w:lang w:val="en-US" w:eastAsia="zh-CN"/>
                </w:rPr>
                <w:delText>招元</w:delText>
              </w:r>
              <w:r w:rsidR="007F5EC5" w:rsidRPr="007F5EC5" w:rsidDel="00D91D1F">
                <w:rPr>
                  <w:rFonts w:ascii="Times New Roman" w:eastAsia="楷体_GB2312" w:hAnsi="Times New Roman" w:hint="eastAsia"/>
                  <w:b/>
                  <w:kern w:val="2"/>
                  <w:sz w:val="28"/>
                  <w:lang w:val="en-US" w:eastAsia="zh-CN"/>
                </w:rPr>
                <w:delText>2015</w:delText>
              </w:r>
              <w:r w:rsidR="007F5EC5" w:rsidRPr="007F5EC5" w:rsidDel="00D91D1F">
                <w:rPr>
                  <w:rFonts w:ascii="Times New Roman" w:eastAsia="楷体_GB2312" w:hAnsi="Times New Roman" w:hint="eastAsia"/>
                  <w:b/>
                  <w:kern w:val="2"/>
                  <w:sz w:val="28"/>
                  <w:lang w:val="en-US" w:eastAsia="zh-CN"/>
                </w:rPr>
                <w:delText>年第二期</w:delText>
              </w:r>
              <w:r w:rsidR="007F5EC5" w:rsidRPr="007F5EC5" w:rsidDel="00D91D1F">
                <w:rPr>
                  <w:rFonts w:ascii="Times New Roman" w:eastAsia="楷体_GB2312" w:hAnsi="Times New Roman"/>
                  <w:b/>
                  <w:kern w:val="2"/>
                  <w:sz w:val="28"/>
                  <w:lang w:val="en-US" w:eastAsia="zh-CN"/>
                </w:rPr>
                <w:delText>信贷资产证券化信托受托机构月度报告</w:delText>
              </w:r>
            </w:del>
          </w:p>
        </w:tc>
      </w:tr>
      <w:tr w:rsidR="007F5EC5" w:rsidRPr="007F5EC5" w:rsidTr="004C5509">
        <w:tc>
          <w:tcPr>
            <w:tcW w:w="14142" w:type="dxa"/>
            <w:gridSpan w:val="8"/>
            <w:tcBorders>
              <w:top w:val="single" w:sz="4" w:space="0" w:color="auto"/>
              <w:bottom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二、证券概况（续）</w:t>
            </w:r>
          </w:p>
          <w:p w:rsidR="007F5EC5" w:rsidRPr="007F5EC5" w:rsidRDefault="00661E99" w:rsidP="007F5EC5">
            <w:pPr>
              <w:widowControl w:val="0"/>
              <w:spacing w:line="240" w:lineRule="auto"/>
              <w:rPr>
                <w:rFonts w:ascii="Times New Roman" w:eastAsia="楷体_GB2312" w:hAnsi="Times New Roman"/>
                <w:b/>
                <w:kern w:val="2"/>
                <w:sz w:val="21"/>
                <w:lang w:val="en-US" w:eastAsia="zh-CN"/>
              </w:rPr>
            </w:pPr>
            <w:r>
              <w:rPr>
                <w:rFonts w:ascii="Times New Roman" w:eastAsia="楷体_GB2312" w:hAnsi="Times New Roman"/>
                <w:b/>
                <w:kern w:val="2"/>
                <w:sz w:val="21"/>
                <w:lang w:val="en-US" w:eastAsia="zh-CN"/>
              </w:rPr>
              <w:t>（</w:t>
            </w:r>
            <w:r>
              <w:rPr>
                <w:rFonts w:ascii="Times New Roman" w:eastAsia="楷体_GB2312" w:hAnsi="Times New Roman" w:hint="eastAsia"/>
                <w:b/>
                <w:kern w:val="2"/>
                <w:sz w:val="21"/>
                <w:lang w:val="en-US" w:eastAsia="zh-CN"/>
              </w:rPr>
              <w:t>二</w:t>
            </w:r>
            <w:r w:rsidR="007F5EC5" w:rsidRPr="007F5EC5">
              <w:rPr>
                <w:rFonts w:ascii="Times New Roman" w:eastAsia="楷体_GB2312" w:hAnsi="Times New Roman"/>
                <w:b/>
                <w:kern w:val="2"/>
                <w:sz w:val="21"/>
                <w:lang w:val="en-US" w:eastAsia="zh-CN"/>
              </w:rPr>
              <w:t>）各档次证券的本金、利息还款情况（续）</w:t>
            </w:r>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294"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295"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296"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楷体_GB2312" w:hAnsi="Times New Roman"/>
                <w:b/>
                <w:kern w:val="2"/>
                <w:sz w:val="18"/>
                <w:szCs w:val="18"/>
                <w:lang w:val="en-US" w:eastAsia="zh-CN"/>
              </w:rPr>
            </w:pPr>
            <w:ins w:id="297" w:author="Local Dev" w:date="2017-01-11T20:38:00Z">
              <w:r w:rsidRPr="007A7008">
                <w:rPr>
                  <w:rFonts w:ascii="华文楷体" w:eastAsia="华文楷体" w:hAnsi="华文楷体"/>
                  <w:sz w:val="20"/>
                  <w:szCs w:val="20"/>
                </w:rPr>
                <w:t>证券分层</w:t>
              </w:r>
            </w:ins>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298"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F5EC5" w:rsidDel="00926316" w:rsidRDefault="00D91D1F" w:rsidP="00D91D1F">
            <w:pPr>
              <w:widowControl w:val="0"/>
              <w:spacing w:line="240" w:lineRule="auto"/>
              <w:jc w:val="center"/>
              <w:rPr>
                <w:rFonts w:ascii="Times New Roman" w:eastAsia="楷体_GB2312" w:hAnsi="Times New Roman"/>
                <w:b/>
                <w:kern w:val="2"/>
                <w:sz w:val="18"/>
                <w:szCs w:val="18"/>
                <w:lang w:val="en-US" w:eastAsia="zh-CN"/>
              </w:rPr>
            </w:pPr>
            <w:ins w:id="299" w:author="Local Dev" w:date="2017-01-11T20:38:00Z">
              <w:r w:rsidRPr="007A7008">
                <w:rPr>
                  <w:rFonts w:ascii="华文楷体" w:eastAsia="华文楷体" w:hAnsi="华文楷体" w:hint="eastAsia"/>
                  <w:sz w:val="20"/>
                  <w:szCs w:val="20"/>
                </w:rPr>
                <w:t>执行利率</w:t>
              </w:r>
            </w:ins>
            <w:del w:id="300" w:author="Local Dev" w:date="2017-01-11T20:38:00Z">
              <w:r w:rsidRPr="007F5EC5" w:rsidDel="002101EC">
                <w:rPr>
                  <w:rFonts w:ascii="Times New Roman" w:eastAsia="楷体_GB2312" w:hAnsi="Times New Roman"/>
                  <w:b/>
                  <w:kern w:val="2"/>
                  <w:sz w:val="18"/>
                  <w:szCs w:val="18"/>
                  <w:lang w:val="en-US" w:eastAsia="zh-CN"/>
                </w:rPr>
                <w:delText>执行利率</w:delText>
              </w:r>
            </w:del>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301"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F5EC5" w:rsidDel="00926316" w:rsidRDefault="00D91D1F" w:rsidP="00D91D1F">
            <w:pPr>
              <w:widowControl w:val="0"/>
              <w:spacing w:line="240" w:lineRule="auto"/>
              <w:jc w:val="center"/>
              <w:rPr>
                <w:rFonts w:ascii="Times New Roman" w:eastAsia="楷体_GB2312" w:hAnsi="Times New Roman"/>
                <w:b/>
                <w:kern w:val="2"/>
                <w:sz w:val="18"/>
                <w:szCs w:val="18"/>
                <w:lang w:val="en-US" w:eastAsia="zh-CN"/>
              </w:rPr>
            </w:pPr>
            <w:ins w:id="302" w:author="Local Dev" w:date="2017-01-11T20:38:00Z">
              <w:r w:rsidRPr="007A7008">
                <w:rPr>
                  <w:rFonts w:ascii="华文楷体" w:eastAsia="华文楷体" w:hAnsi="华文楷体" w:hint="eastAsia"/>
                  <w:sz w:val="20"/>
                  <w:szCs w:val="20"/>
                </w:rPr>
                <w:t>利息支付金额</w:t>
              </w:r>
            </w:ins>
            <w:del w:id="303" w:author="Local Dev" w:date="2017-01-11T20:38:00Z">
              <w:r w:rsidRPr="007F5EC5" w:rsidDel="002101EC">
                <w:rPr>
                  <w:rFonts w:ascii="Times New Roman" w:eastAsia="楷体_GB2312" w:hAnsi="Times New Roman"/>
                  <w:b/>
                  <w:kern w:val="2"/>
                  <w:sz w:val="18"/>
                  <w:szCs w:val="18"/>
                  <w:lang w:val="en-US" w:eastAsia="zh-CN"/>
                </w:rPr>
                <w:delText>利息支付金额</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304"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F5EC5" w:rsidDel="00926316" w:rsidRDefault="00D91D1F" w:rsidP="00D91D1F">
            <w:pPr>
              <w:widowControl w:val="0"/>
              <w:spacing w:line="240" w:lineRule="auto"/>
              <w:jc w:val="center"/>
              <w:rPr>
                <w:rFonts w:ascii="Times New Roman" w:eastAsia="楷体_GB2312" w:hAnsi="Times New Roman"/>
                <w:b/>
                <w:kern w:val="2"/>
                <w:sz w:val="18"/>
                <w:szCs w:val="18"/>
                <w:lang w:val="en-US" w:eastAsia="zh-CN"/>
              </w:rPr>
            </w:pPr>
            <w:ins w:id="305" w:author="Local Dev" w:date="2017-01-11T20:38:00Z">
              <w:r w:rsidRPr="007A7008">
                <w:rPr>
                  <w:rFonts w:ascii="华文楷体" w:eastAsia="华文楷体" w:hAnsi="华文楷体" w:hint="eastAsia"/>
                  <w:sz w:val="20"/>
                  <w:szCs w:val="20"/>
                </w:rPr>
                <w:t>每百元支付利息</w:t>
              </w:r>
            </w:ins>
            <w:del w:id="306" w:author="Local Dev" w:date="2017-01-11T20:38:00Z">
              <w:r w:rsidRPr="007F5EC5" w:rsidDel="002101EC">
                <w:rPr>
                  <w:rFonts w:ascii="Times New Roman" w:eastAsia="楷体_GB2312" w:hAnsi="Times New Roman"/>
                  <w:b/>
                  <w:kern w:val="2"/>
                  <w:sz w:val="18"/>
                  <w:szCs w:val="18"/>
                  <w:lang w:val="en-US" w:eastAsia="zh-CN"/>
                </w:rPr>
                <w:delText>每百元支付利息</w:delText>
              </w:r>
            </w:del>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307"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F5EC5" w:rsidDel="00926316" w:rsidRDefault="00D91D1F" w:rsidP="00D91D1F">
            <w:pPr>
              <w:widowControl w:val="0"/>
              <w:spacing w:line="240" w:lineRule="auto"/>
              <w:jc w:val="center"/>
              <w:rPr>
                <w:rFonts w:ascii="Times New Roman" w:eastAsia="楷体_GB2312" w:hAnsi="Times New Roman"/>
                <w:b/>
                <w:kern w:val="2"/>
                <w:sz w:val="18"/>
                <w:szCs w:val="18"/>
                <w:lang w:val="en-US" w:eastAsia="zh-CN"/>
              </w:rPr>
            </w:pPr>
            <w:ins w:id="308" w:author="Local Dev" w:date="2017-01-11T20:38:00Z">
              <w:r w:rsidRPr="007A7008">
                <w:rPr>
                  <w:rFonts w:ascii="华文楷体" w:eastAsia="华文楷体" w:hAnsi="华文楷体" w:hint="eastAsia"/>
                  <w:sz w:val="20"/>
                  <w:szCs w:val="20"/>
                </w:rPr>
                <w:t>本金支付金额</w:t>
              </w:r>
            </w:ins>
            <w:del w:id="309" w:author="Local Dev" w:date="2017-01-11T20:38:00Z">
              <w:r w:rsidRPr="007F5EC5" w:rsidDel="002101EC">
                <w:rPr>
                  <w:rFonts w:ascii="Times New Roman" w:eastAsia="楷体_GB2312" w:hAnsi="Times New Roman"/>
                  <w:b/>
                  <w:kern w:val="2"/>
                  <w:sz w:val="18"/>
                  <w:szCs w:val="18"/>
                  <w:lang w:val="en-US" w:eastAsia="zh-CN"/>
                </w:rPr>
                <w:delText>本金支付额</w:delText>
              </w:r>
            </w:del>
          </w:p>
        </w:tc>
        <w:tc>
          <w:tcPr>
            <w:tcW w:w="1701" w:type="dxa"/>
            <w:tcBorders>
              <w:top w:val="single" w:sz="4" w:space="0" w:color="auto"/>
              <w:left w:val="single" w:sz="4" w:space="0" w:color="auto"/>
              <w:bottom w:val="single" w:sz="4" w:space="0" w:color="auto"/>
              <w:right w:val="single" w:sz="4" w:space="0" w:color="auto"/>
            </w:tcBorders>
            <w:vAlign w:val="center"/>
            <w:tcPrChange w:id="310"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7F5EC5" w:rsidRDefault="00D91D1F" w:rsidP="00D91D1F">
            <w:pPr>
              <w:widowControl w:val="0"/>
              <w:spacing w:line="240" w:lineRule="auto"/>
              <w:jc w:val="center"/>
              <w:rPr>
                <w:rFonts w:ascii="Times New Roman" w:eastAsia="楷体_GB2312" w:hAnsi="Times New Roman"/>
                <w:b/>
                <w:kern w:val="2"/>
                <w:sz w:val="18"/>
                <w:szCs w:val="18"/>
                <w:lang w:val="en-US" w:eastAsia="zh-CN"/>
              </w:rPr>
            </w:pPr>
            <w:ins w:id="311" w:author="Local Dev" w:date="2017-01-11T20:38:00Z">
              <w:r w:rsidRPr="007A7008">
                <w:rPr>
                  <w:rFonts w:ascii="华文楷体" w:eastAsia="华文楷体" w:hAnsi="华文楷体" w:hint="eastAsia"/>
                  <w:sz w:val="20"/>
                  <w:szCs w:val="20"/>
                </w:rPr>
                <w:t>每百元支付本金</w:t>
              </w:r>
            </w:ins>
            <w:del w:id="312" w:author="Local Dev" w:date="2017-01-11T20:38:00Z">
              <w:r w:rsidRPr="007F5EC5" w:rsidDel="002101EC">
                <w:rPr>
                  <w:rFonts w:ascii="Times New Roman" w:eastAsia="楷体_GB2312" w:hAnsi="Times New Roman"/>
                  <w:b/>
                  <w:kern w:val="2"/>
                  <w:sz w:val="18"/>
                  <w:szCs w:val="18"/>
                  <w:lang w:val="en-US" w:eastAsia="zh-CN"/>
                </w:rPr>
                <w:delText>每百元支付本金</w:delText>
              </w:r>
            </w:del>
          </w:p>
        </w:tc>
        <w:tc>
          <w:tcPr>
            <w:tcW w:w="2127" w:type="dxa"/>
            <w:tcBorders>
              <w:top w:val="single" w:sz="4" w:space="0" w:color="auto"/>
              <w:left w:val="single" w:sz="4" w:space="0" w:color="auto"/>
              <w:bottom w:val="single" w:sz="4" w:space="0" w:color="auto"/>
            </w:tcBorders>
            <w:shd w:val="clear" w:color="auto" w:fill="auto"/>
            <w:vAlign w:val="center"/>
            <w:tcPrChange w:id="313"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7F5EC5" w:rsidDel="00926316" w:rsidRDefault="00D91D1F" w:rsidP="00D91D1F">
            <w:pPr>
              <w:widowControl w:val="0"/>
              <w:spacing w:line="240" w:lineRule="auto"/>
              <w:jc w:val="center"/>
              <w:rPr>
                <w:rFonts w:ascii="Times New Roman" w:eastAsia="楷体_GB2312" w:hAnsi="Times New Roman"/>
                <w:b/>
                <w:kern w:val="2"/>
                <w:sz w:val="18"/>
                <w:szCs w:val="18"/>
                <w:lang w:val="en-US" w:eastAsia="zh-CN"/>
              </w:rPr>
            </w:pPr>
            <w:ins w:id="314" w:author="Local Dev" w:date="2017-01-11T20:38:00Z">
              <w:r w:rsidRPr="007A7008">
                <w:rPr>
                  <w:rFonts w:ascii="华文楷体" w:eastAsia="华文楷体" w:hAnsi="华文楷体"/>
                  <w:sz w:val="20"/>
                  <w:szCs w:val="20"/>
                </w:rPr>
                <w:t>总支付金额</w:t>
              </w:r>
            </w:ins>
            <w:del w:id="315" w:author="Local Dev" w:date="2017-01-11T20:38:00Z">
              <w:r w:rsidRPr="007F5EC5" w:rsidDel="002101EC">
                <w:rPr>
                  <w:rFonts w:ascii="Times New Roman" w:eastAsia="楷体_GB2312" w:hAnsi="Times New Roman"/>
                  <w:b/>
                  <w:kern w:val="2"/>
                  <w:sz w:val="18"/>
                  <w:szCs w:val="18"/>
                  <w:lang w:val="en-US" w:eastAsia="zh-CN"/>
                </w:rPr>
                <w:delText>总支付金额</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316"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317"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318"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楷体_GB2312" w:hAnsi="Times New Roman"/>
                <w:b/>
                <w:kern w:val="2"/>
                <w:sz w:val="18"/>
                <w:szCs w:val="18"/>
                <w:lang w:val="en-US" w:eastAsia="zh-CN"/>
              </w:rPr>
            </w:pPr>
            <w:ins w:id="319" w:author="Local Dev" w:date="2017-01-11T20:38:00Z">
              <w:r w:rsidRPr="007A7008">
                <w:rPr>
                  <w:rFonts w:ascii="华文楷体" w:eastAsia="华文楷体" w:hAnsi="华文楷体"/>
                  <w:sz w:val="20"/>
                  <w:szCs w:val="20"/>
                </w:rPr>
                <w:t>优先</w:t>
              </w:r>
              <w:r w:rsidRPr="007A7008">
                <w:rPr>
                  <w:rFonts w:ascii="华文楷体" w:eastAsia="华文楷体" w:hAnsi="华文楷体" w:hint="eastAsia"/>
                  <w:sz w:val="20"/>
                  <w:szCs w:val="20"/>
                </w:rPr>
                <w:t>A1档</w:t>
              </w:r>
            </w:ins>
            <w:del w:id="320" w:author="Local Dev" w:date="2017-01-11T20:38:00Z">
              <w:r w:rsidRPr="007F5EC5" w:rsidDel="002101EC">
                <w:rPr>
                  <w:rFonts w:ascii="Times New Roman" w:eastAsia="楷体_GB2312" w:hAnsi="Times New Roman"/>
                  <w:kern w:val="2"/>
                  <w:sz w:val="18"/>
                  <w:szCs w:val="18"/>
                  <w:lang w:val="en-US" w:eastAsia="zh-CN"/>
                </w:rPr>
                <w:delText>优先</w:delText>
              </w:r>
              <w:r w:rsidRPr="007F5EC5" w:rsidDel="002101EC">
                <w:rPr>
                  <w:rFonts w:ascii="Times New Roman" w:eastAsia="楷体_GB2312" w:hAnsi="Times New Roman" w:hint="eastAsia"/>
                  <w:kern w:val="2"/>
                  <w:sz w:val="18"/>
                  <w:szCs w:val="18"/>
                  <w:lang w:val="en-US" w:eastAsia="zh-CN"/>
                </w:rPr>
                <w:delText>A1</w:delText>
              </w:r>
              <w:r w:rsidRPr="007F5EC5" w:rsidDel="002101EC">
                <w:rPr>
                  <w:rFonts w:ascii="Times New Roman" w:eastAsia="楷体_GB2312" w:hAnsi="Times New Roman"/>
                  <w:kern w:val="2"/>
                  <w:sz w:val="18"/>
                  <w:szCs w:val="18"/>
                  <w:lang w:val="en-US" w:eastAsia="zh-CN"/>
                </w:rPr>
                <w:delText>档</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321"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22" w:author="Local Dev" w:date="2017-01-11T20:38:00Z"/>
            <w:sdt>
              <w:sdtPr>
                <w:rPr>
                  <w:rFonts w:ascii="Times New Roman" w:eastAsia="华文楷体" w:hAnsi="Times New Roman"/>
                  <w:sz w:val="20"/>
                  <w:szCs w:val="20"/>
                </w:rPr>
                <w:alias w:val="0_CouponBasis"/>
                <w:tag w:val="0_CouponBasis"/>
                <w:id w:val="-815029342"/>
                <w:placeholder>
                  <w:docPart w:val="8543A2DFA05C414EB735F81603B5FDFC"/>
                </w:placeholder>
                <w:showingPlcHdr/>
              </w:sdtPr>
              <w:sdtEndPr/>
              <w:sdtContent>
                <w:customXmlInsRangeEnd w:id="322"/>
                <w:ins w:id="323" w:author="Local Dev" w:date="2017-01-11T20:38:00Z">
                  <w:r w:rsidR="00D91D1F" w:rsidRPr="00363FD5">
                    <w:rPr>
                      <w:rFonts w:eastAsia="楷体_GB2312"/>
                      <w:bCs/>
                      <w:color w:val="000000"/>
                      <w:sz w:val="21"/>
                      <w:szCs w:val="21"/>
                    </w:rPr>
                    <w:t>Click here to enter text.</w:t>
                  </w:r>
                </w:ins>
                <w:customXmlInsRangeStart w:id="324" w:author="Local Dev" w:date="2017-01-11T20:38:00Z"/>
              </w:sdtContent>
            </w:sdt>
            <w:customXmlInsRangeEnd w:id="324"/>
            <w:del w:id="325" w:author="Local Dev" w:date="2017-01-11T20:38:00Z">
              <w:r w:rsidR="00D91D1F" w:rsidRPr="00BF5C68" w:rsidDel="002101EC">
                <w:rPr>
                  <w:rFonts w:ascii="Times New Roman" w:eastAsia="楷体_GB2312" w:hAnsi="Times New Roman" w:hint="eastAsia"/>
                  <w:kern w:val="2"/>
                  <w:sz w:val="18"/>
                  <w:szCs w:val="18"/>
                  <w:lang w:val="en-US" w:eastAsia="zh-CN"/>
                </w:rPr>
                <w:delText>3.50%</w:delText>
              </w:r>
            </w:del>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326"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27" w:author="Local Dev" w:date="2017-01-11T20:38:00Z"/>
            <w:sdt>
              <w:sdtPr>
                <w:rPr>
                  <w:rFonts w:ascii="Times New Roman" w:eastAsia="华文楷体" w:hAnsi="Times New Roman"/>
                  <w:sz w:val="20"/>
                  <w:szCs w:val="20"/>
                </w:rPr>
                <w:alias w:val="0_Interest_Paid"/>
                <w:tag w:val="0_Interest_Paid"/>
                <w:id w:val="377828082"/>
                <w:placeholder>
                  <w:docPart w:val="705234EE6FB842CE8225A22AC97AEDB7"/>
                </w:placeholder>
                <w:showingPlcHdr/>
              </w:sdtPr>
              <w:sdtEndPr/>
              <w:sdtContent>
                <w:customXmlInsRangeEnd w:id="327"/>
                <w:ins w:id="328" w:author="Local Dev" w:date="2017-01-11T20:38:00Z">
                  <w:r w:rsidR="00D91D1F" w:rsidRPr="00363FD5">
                    <w:rPr>
                      <w:rFonts w:eastAsia="楷体_GB2312"/>
                      <w:bCs/>
                      <w:color w:val="000000"/>
                      <w:sz w:val="21"/>
                      <w:szCs w:val="21"/>
                    </w:rPr>
                    <w:t>Click here to enter text.</w:t>
                  </w:r>
                </w:ins>
                <w:customXmlInsRangeStart w:id="329" w:author="Local Dev" w:date="2017-01-11T20:38:00Z"/>
              </w:sdtContent>
            </w:sdt>
            <w:customXmlInsRangeEnd w:id="329"/>
            <w:del w:id="330" w:author="Local Dev" w:date="2017-01-11T20:38:00Z">
              <w:r w:rsidR="00D91D1F" w:rsidRPr="00907F63" w:rsidDel="002101EC">
                <w:rPr>
                  <w:rFonts w:ascii="Times New Roman" w:eastAsia="楷体_GB2312" w:hAnsi="Times New Roman"/>
                  <w:kern w:val="2"/>
                  <w:sz w:val="18"/>
                  <w:szCs w:val="18"/>
                  <w:lang w:val="en-US" w:eastAsia="zh-CN"/>
                </w:rPr>
                <w:delText>1,773,972.60</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331"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32" w:author="Local Dev" w:date="2017-01-11T20:38:00Z"/>
            <w:sdt>
              <w:sdtPr>
                <w:rPr>
                  <w:rFonts w:eastAsia="楷体_GB2312"/>
                  <w:bCs/>
                  <w:color w:val="000000"/>
                  <w:sz w:val="21"/>
                  <w:szCs w:val="21"/>
                </w:rPr>
                <w:alias w:val="0_CouponPaymentPerNote"/>
                <w:tag w:val="0_CouponPaymentPerNote"/>
                <w:id w:val="1901945750"/>
                <w:placeholder>
                  <w:docPart w:val="D5028F1B9E4141C58E23FC61C166C562"/>
                </w:placeholder>
                <w:showingPlcHdr/>
              </w:sdtPr>
              <w:sdtEndPr/>
              <w:sdtContent>
                <w:customXmlInsRangeEnd w:id="332"/>
                <w:ins w:id="333" w:author="Local Dev" w:date="2017-01-11T20:38:00Z">
                  <w:r w:rsidR="00D91D1F" w:rsidRPr="00363FD5">
                    <w:rPr>
                      <w:rFonts w:eastAsia="楷体_GB2312"/>
                      <w:bCs/>
                      <w:color w:val="000000"/>
                      <w:sz w:val="21"/>
                      <w:szCs w:val="21"/>
                    </w:rPr>
                    <w:t>Click here to enter text.</w:t>
                  </w:r>
                </w:ins>
                <w:customXmlInsRangeStart w:id="334" w:author="Local Dev" w:date="2017-01-11T20:38:00Z"/>
              </w:sdtContent>
            </w:sdt>
            <w:customXmlInsRangeEnd w:id="334"/>
            <w:del w:id="335" w:author="Local Dev" w:date="2017-01-11T20:38:00Z">
              <w:r w:rsidR="00D91D1F" w:rsidRPr="00F40A82" w:rsidDel="002101EC">
                <w:rPr>
                  <w:rFonts w:ascii="Times New Roman" w:eastAsia="楷体_GB2312" w:hAnsi="Times New Roman"/>
                  <w:kern w:val="2"/>
                  <w:sz w:val="18"/>
                  <w:szCs w:val="18"/>
                  <w:lang w:val="en-US" w:eastAsia="zh-CN"/>
                </w:rPr>
                <w:delText>0.3547945200</w:delText>
              </w:r>
            </w:del>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336"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37" w:author="Local Dev" w:date="2017-01-11T20:38:00Z"/>
            <w:sdt>
              <w:sdtPr>
                <w:rPr>
                  <w:rFonts w:eastAsia="楷体_GB2312"/>
                  <w:bCs/>
                  <w:color w:val="000000"/>
                  <w:sz w:val="21"/>
                  <w:szCs w:val="21"/>
                </w:rPr>
                <w:alias w:val="0_Principal_Paid"/>
                <w:tag w:val="0_Principal_Paid"/>
                <w:id w:val="-1814018006"/>
                <w:placeholder>
                  <w:docPart w:val="7E9A59AE355740928A16A3332607DF1A"/>
                </w:placeholder>
                <w:showingPlcHdr/>
              </w:sdtPr>
              <w:sdtEndPr/>
              <w:sdtContent>
                <w:customXmlInsRangeEnd w:id="337"/>
                <w:ins w:id="338" w:author="Local Dev" w:date="2017-01-11T20:38:00Z">
                  <w:r w:rsidR="00D91D1F" w:rsidRPr="00363FD5">
                    <w:rPr>
                      <w:rFonts w:eastAsia="楷体_GB2312"/>
                      <w:bCs/>
                      <w:color w:val="000000"/>
                      <w:sz w:val="21"/>
                      <w:szCs w:val="21"/>
                    </w:rPr>
                    <w:t>Click here to enter text.</w:t>
                  </w:r>
                </w:ins>
                <w:customXmlInsRangeStart w:id="339" w:author="Local Dev" w:date="2017-01-11T20:38:00Z"/>
              </w:sdtContent>
            </w:sdt>
            <w:customXmlInsRangeEnd w:id="339"/>
            <w:del w:id="340" w:author="Local Dev" w:date="2017-01-11T20:38:00Z">
              <w:r w:rsidR="00D91D1F" w:rsidDel="002101EC">
                <w:rPr>
                  <w:rFonts w:ascii="Times New Roman" w:eastAsia="楷体_GB2312" w:hAnsi="Times New Roman" w:hint="eastAsia"/>
                  <w:kern w:val="2"/>
                  <w:sz w:val="18"/>
                  <w:szCs w:val="18"/>
                  <w:lang w:val="en-US" w:eastAsia="zh-CN"/>
                </w:rPr>
                <w:delText>0.00</w:delText>
              </w:r>
            </w:del>
          </w:p>
        </w:tc>
        <w:tc>
          <w:tcPr>
            <w:tcW w:w="1701" w:type="dxa"/>
            <w:tcBorders>
              <w:top w:val="single" w:sz="4" w:space="0" w:color="auto"/>
              <w:left w:val="single" w:sz="4" w:space="0" w:color="auto"/>
              <w:bottom w:val="single" w:sz="4" w:space="0" w:color="auto"/>
              <w:right w:val="single" w:sz="4" w:space="0" w:color="auto"/>
            </w:tcBorders>
            <w:vAlign w:val="center"/>
            <w:tcPrChange w:id="341"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42" w:author="Local Dev" w:date="2017-01-11T20:38:00Z"/>
            <w:sdt>
              <w:sdtPr>
                <w:rPr>
                  <w:rFonts w:eastAsia="楷体_GB2312"/>
                  <w:bCs/>
                  <w:color w:val="000000"/>
                  <w:sz w:val="21"/>
                  <w:szCs w:val="21"/>
                </w:rPr>
                <w:alias w:val="0_PrincipalPaymentPerNote"/>
                <w:tag w:val="0_PrincipalPaymentPerNote"/>
                <w:id w:val="-2089994429"/>
                <w:placeholder>
                  <w:docPart w:val="C0441CD137974B18A349622B94FE3143"/>
                </w:placeholder>
                <w:showingPlcHdr/>
              </w:sdtPr>
              <w:sdtEndPr/>
              <w:sdtContent>
                <w:customXmlInsRangeEnd w:id="342"/>
                <w:ins w:id="343" w:author="Local Dev" w:date="2017-01-11T20:38:00Z">
                  <w:r w:rsidR="00D91D1F" w:rsidRPr="00363FD5">
                    <w:rPr>
                      <w:rFonts w:eastAsia="楷体_GB2312"/>
                      <w:bCs/>
                      <w:color w:val="000000"/>
                      <w:sz w:val="21"/>
                      <w:szCs w:val="21"/>
                    </w:rPr>
                    <w:t>Click here to enter text.</w:t>
                  </w:r>
                </w:ins>
                <w:customXmlInsRangeStart w:id="344" w:author="Local Dev" w:date="2017-01-11T20:38:00Z"/>
              </w:sdtContent>
            </w:sdt>
            <w:customXmlInsRangeEnd w:id="344"/>
            <w:del w:id="345" w:author="Local Dev" w:date="2017-01-11T20:38:00Z">
              <w:r w:rsidR="00D91D1F" w:rsidDel="002101EC">
                <w:rPr>
                  <w:rFonts w:ascii="Times New Roman" w:eastAsia="楷体_GB2312" w:hAnsi="Times New Roman" w:hint="eastAsia"/>
                  <w:kern w:val="2"/>
                  <w:sz w:val="18"/>
                  <w:szCs w:val="18"/>
                  <w:lang w:val="en-US" w:eastAsia="zh-CN"/>
                </w:rPr>
                <w:delText>0.00</w:delText>
              </w:r>
            </w:del>
          </w:p>
        </w:tc>
        <w:tc>
          <w:tcPr>
            <w:tcW w:w="2127" w:type="dxa"/>
            <w:tcBorders>
              <w:top w:val="single" w:sz="4" w:space="0" w:color="auto"/>
              <w:left w:val="single" w:sz="4" w:space="0" w:color="auto"/>
              <w:bottom w:val="single" w:sz="4" w:space="0" w:color="auto"/>
            </w:tcBorders>
            <w:shd w:val="clear" w:color="auto" w:fill="auto"/>
            <w:vAlign w:val="center"/>
            <w:tcPrChange w:id="346"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47" w:author="Local Dev" w:date="2017-01-11T20:38:00Z"/>
            <w:sdt>
              <w:sdtPr>
                <w:rPr>
                  <w:rFonts w:eastAsia="楷体_GB2312"/>
                  <w:bCs/>
                  <w:color w:val="000000"/>
                  <w:sz w:val="21"/>
                  <w:szCs w:val="21"/>
                </w:rPr>
                <w:alias w:val="0_TotalBondPayment"/>
                <w:tag w:val="0_TotalBondPayment"/>
                <w:id w:val="154734274"/>
                <w:placeholder>
                  <w:docPart w:val="C9F857C7FEEC4FE1857123E4BAAF1CE7"/>
                </w:placeholder>
                <w:showingPlcHdr/>
              </w:sdtPr>
              <w:sdtEndPr/>
              <w:sdtContent>
                <w:customXmlInsRangeEnd w:id="347"/>
                <w:ins w:id="348" w:author="Local Dev" w:date="2017-01-11T20:38:00Z">
                  <w:r w:rsidR="00D91D1F" w:rsidRPr="00363FD5">
                    <w:rPr>
                      <w:rFonts w:eastAsia="楷体_GB2312"/>
                      <w:bCs/>
                      <w:color w:val="000000"/>
                      <w:sz w:val="21"/>
                      <w:szCs w:val="21"/>
                    </w:rPr>
                    <w:t>Click here to enter text.</w:t>
                  </w:r>
                </w:ins>
                <w:customXmlInsRangeStart w:id="349" w:author="Local Dev" w:date="2017-01-11T20:38:00Z"/>
              </w:sdtContent>
            </w:sdt>
            <w:customXmlInsRangeEnd w:id="349"/>
            <w:del w:id="350" w:author="Local Dev" w:date="2017-01-11T20:38:00Z">
              <w:r w:rsidR="00D91D1F" w:rsidRPr="00F40A82" w:rsidDel="002101EC">
                <w:rPr>
                  <w:rFonts w:ascii="Times New Roman" w:eastAsia="楷体_GB2312" w:hAnsi="Times New Roman"/>
                  <w:kern w:val="2"/>
                  <w:sz w:val="18"/>
                  <w:szCs w:val="18"/>
                  <w:lang w:val="en-US" w:eastAsia="zh-CN"/>
                </w:rPr>
                <w:delText>1,773,972.60</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351"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352"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353"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楷体_GB2312" w:hAnsi="Times New Roman"/>
                <w:b/>
                <w:kern w:val="2"/>
                <w:sz w:val="18"/>
                <w:szCs w:val="18"/>
                <w:lang w:val="en-US" w:eastAsia="zh-CN"/>
              </w:rPr>
            </w:pPr>
            <w:ins w:id="354" w:author="Local Dev" w:date="2017-01-11T20:38:00Z">
              <w:r w:rsidRPr="007A7008">
                <w:rPr>
                  <w:rFonts w:ascii="华文楷体" w:eastAsia="华文楷体" w:hAnsi="华文楷体"/>
                  <w:sz w:val="20"/>
                  <w:szCs w:val="20"/>
                </w:rPr>
                <w:t>优先</w:t>
              </w:r>
              <w:r w:rsidRPr="007A7008">
                <w:rPr>
                  <w:rFonts w:ascii="华文楷体" w:eastAsia="华文楷体" w:hAnsi="华文楷体" w:hint="eastAsia"/>
                  <w:sz w:val="20"/>
                  <w:szCs w:val="20"/>
                </w:rPr>
                <w:t>A2档</w:t>
              </w:r>
            </w:ins>
            <w:del w:id="355" w:author="Local Dev" w:date="2017-01-11T20:38:00Z">
              <w:r w:rsidRPr="007F5EC5" w:rsidDel="002101EC">
                <w:rPr>
                  <w:rFonts w:ascii="Times New Roman" w:eastAsia="楷体_GB2312" w:hAnsi="Times New Roman"/>
                  <w:kern w:val="2"/>
                  <w:sz w:val="18"/>
                  <w:szCs w:val="18"/>
                  <w:lang w:val="en-US" w:eastAsia="zh-CN"/>
                </w:rPr>
                <w:delText>优先</w:delText>
              </w:r>
              <w:r w:rsidRPr="007F5EC5" w:rsidDel="002101EC">
                <w:rPr>
                  <w:rFonts w:ascii="Times New Roman" w:eastAsia="楷体_GB2312" w:hAnsi="Times New Roman" w:hint="eastAsia"/>
                  <w:kern w:val="2"/>
                  <w:sz w:val="18"/>
                  <w:szCs w:val="18"/>
                  <w:lang w:val="en-US" w:eastAsia="zh-CN"/>
                </w:rPr>
                <w:delText>A2</w:delText>
              </w:r>
              <w:r w:rsidRPr="007F5EC5" w:rsidDel="002101EC">
                <w:rPr>
                  <w:rFonts w:ascii="Times New Roman" w:eastAsia="楷体_GB2312" w:hAnsi="Times New Roman"/>
                  <w:kern w:val="2"/>
                  <w:sz w:val="18"/>
                  <w:szCs w:val="18"/>
                  <w:lang w:val="en-US" w:eastAsia="zh-CN"/>
                </w:rPr>
                <w:delText>档</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356"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57" w:author="Local Dev" w:date="2017-01-11T20:38:00Z"/>
            <w:sdt>
              <w:sdtPr>
                <w:rPr>
                  <w:rFonts w:eastAsia="楷体_GB2312"/>
                  <w:bCs/>
                  <w:color w:val="000000"/>
                  <w:sz w:val="21"/>
                  <w:szCs w:val="21"/>
                </w:rPr>
                <w:alias w:val="1_CouponBasis"/>
                <w:tag w:val="1_CouponBasis"/>
                <w:id w:val="-819650168"/>
                <w:placeholder>
                  <w:docPart w:val="7165ACFCA2E741859FF921EA215C12E8"/>
                </w:placeholder>
                <w:showingPlcHdr/>
              </w:sdtPr>
              <w:sdtEndPr/>
              <w:sdtContent>
                <w:customXmlInsRangeEnd w:id="357"/>
                <w:ins w:id="358" w:author="Local Dev" w:date="2017-01-11T20:38:00Z">
                  <w:r w:rsidR="00D91D1F" w:rsidRPr="00363FD5">
                    <w:rPr>
                      <w:rFonts w:eastAsia="楷体_GB2312"/>
                      <w:bCs/>
                      <w:color w:val="000000"/>
                      <w:sz w:val="21"/>
                      <w:szCs w:val="21"/>
                    </w:rPr>
                    <w:t>Click here to enter text.</w:t>
                  </w:r>
                </w:ins>
                <w:customXmlInsRangeStart w:id="359" w:author="Local Dev" w:date="2017-01-11T20:38:00Z"/>
              </w:sdtContent>
            </w:sdt>
            <w:customXmlInsRangeEnd w:id="359"/>
            <w:del w:id="360" w:author="Local Dev" w:date="2017-01-11T20:38:00Z">
              <w:r w:rsidR="00D91D1F" w:rsidRPr="00BF5C68" w:rsidDel="002101EC">
                <w:rPr>
                  <w:rFonts w:ascii="Times New Roman" w:eastAsia="楷体_GB2312" w:hAnsi="Times New Roman" w:hint="eastAsia"/>
                  <w:kern w:val="2"/>
                  <w:sz w:val="18"/>
                  <w:szCs w:val="18"/>
                  <w:lang w:val="en-US" w:eastAsia="zh-CN"/>
                </w:rPr>
                <w:delText>3.60%</w:delText>
              </w:r>
            </w:del>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361"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62" w:author="Local Dev" w:date="2017-01-11T20:38:00Z"/>
            <w:sdt>
              <w:sdtPr>
                <w:rPr>
                  <w:rFonts w:eastAsia="楷体_GB2312"/>
                  <w:bCs/>
                  <w:color w:val="000000"/>
                  <w:sz w:val="21"/>
                  <w:szCs w:val="21"/>
                </w:rPr>
                <w:alias w:val="1_Interest_Paid"/>
                <w:tag w:val="1_Interest_Paid"/>
                <w:id w:val="149717009"/>
                <w:placeholder>
                  <w:docPart w:val="B6FCB6CA38AC400184826C0DB3696739"/>
                </w:placeholder>
                <w:showingPlcHdr/>
              </w:sdtPr>
              <w:sdtEndPr/>
              <w:sdtContent>
                <w:customXmlInsRangeEnd w:id="362"/>
                <w:ins w:id="363" w:author="Local Dev" w:date="2017-01-11T20:38:00Z">
                  <w:r w:rsidR="00D91D1F" w:rsidRPr="00363FD5">
                    <w:rPr>
                      <w:rFonts w:eastAsia="楷体_GB2312"/>
                      <w:bCs/>
                      <w:color w:val="000000"/>
                      <w:sz w:val="21"/>
                      <w:szCs w:val="21"/>
                    </w:rPr>
                    <w:t>Click here to enter text.</w:t>
                  </w:r>
                </w:ins>
                <w:customXmlInsRangeStart w:id="364" w:author="Local Dev" w:date="2017-01-11T20:38:00Z"/>
              </w:sdtContent>
            </w:sdt>
            <w:customXmlInsRangeEnd w:id="364"/>
            <w:del w:id="365" w:author="Local Dev" w:date="2017-01-11T20:38:00Z">
              <w:r w:rsidR="00D91D1F" w:rsidRPr="00907F63" w:rsidDel="002101EC">
                <w:rPr>
                  <w:rFonts w:ascii="Times New Roman" w:eastAsia="楷体_GB2312" w:hAnsi="Times New Roman"/>
                  <w:kern w:val="2"/>
                  <w:sz w:val="18"/>
                  <w:szCs w:val="18"/>
                  <w:lang w:val="en-US" w:eastAsia="zh-CN"/>
                </w:rPr>
                <w:delText>16,421,917.81</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366"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67" w:author="Local Dev" w:date="2017-01-11T20:38:00Z"/>
            <w:sdt>
              <w:sdtPr>
                <w:rPr>
                  <w:rFonts w:eastAsia="楷体_GB2312"/>
                  <w:bCs/>
                  <w:color w:val="000000"/>
                  <w:sz w:val="21"/>
                  <w:szCs w:val="21"/>
                </w:rPr>
                <w:alias w:val="1_CouponPaymentPerNote"/>
                <w:tag w:val="1_CouponPaymentPerNote"/>
                <w:id w:val="1034222903"/>
                <w:placeholder>
                  <w:docPart w:val="3ADA129A61D44E708E6AE7D763EC2512"/>
                </w:placeholder>
                <w:showingPlcHdr/>
              </w:sdtPr>
              <w:sdtEndPr/>
              <w:sdtContent>
                <w:customXmlInsRangeEnd w:id="367"/>
                <w:ins w:id="368" w:author="Local Dev" w:date="2017-01-11T20:38:00Z">
                  <w:r w:rsidR="00D91D1F" w:rsidRPr="00363FD5">
                    <w:rPr>
                      <w:rFonts w:eastAsia="楷体_GB2312"/>
                      <w:bCs/>
                      <w:color w:val="000000"/>
                      <w:sz w:val="21"/>
                      <w:szCs w:val="21"/>
                    </w:rPr>
                    <w:t>Click here to enter text.</w:t>
                  </w:r>
                </w:ins>
                <w:customXmlInsRangeStart w:id="369" w:author="Local Dev" w:date="2017-01-11T20:38:00Z"/>
              </w:sdtContent>
            </w:sdt>
            <w:customXmlInsRangeEnd w:id="369"/>
            <w:del w:id="370" w:author="Local Dev" w:date="2017-01-11T20:38:00Z">
              <w:r w:rsidR="00D91D1F" w:rsidRPr="00F40A82" w:rsidDel="002101EC">
                <w:rPr>
                  <w:rFonts w:ascii="Times New Roman" w:eastAsia="楷体_GB2312" w:hAnsi="Times New Roman"/>
                  <w:kern w:val="2"/>
                  <w:sz w:val="18"/>
                  <w:szCs w:val="18"/>
                  <w:lang w:val="en-US" w:eastAsia="zh-CN"/>
                </w:rPr>
                <w:delText>0.364931506</w:delText>
              </w:r>
              <w:r w:rsidR="00D91D1F" w:rsidDel="002101EC">
                <w:rPr>
                  <w:rFonts w:ascii="Times New Roman" w:eastAsia="楷体_GB2312" w:hAnsi="Times New Roman" w:hint="eastAsia"/>
                  <w:kern w:val="2"/>
                  <w:sz w:val="18"/>
                  <w:szCs w:val="18"/>
                  <w:lang w:val="en-US" w:eastAsia="zh-CN"/>
                </w:rPr>
                <w:delText>9</w:delText>
              </w:r>
            </w:del>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371"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72" w:author="Local Dev" w:date="2017-01-11T20:38:00Z"/>
            <w:sdt>
              <w:sdtPr>
                <w:rPr>
                  <w:rFonts w:eastAsia="楷体_GB2312"/>
                  <w:bCs/>
                  <w:color w:val="000000"/>
                  <w:sz w:val="21"/>
                  <w:szCs w:val="21"/>
                </w:rPr>
                <w:alias w:val="1_Principal_Paid"/>
                <w:tag w:val="1_Principal_Paid"/>
                <w:id w:val="-1164391688"/>
                <w:placeholder>
                  <w:docPart w:val="07CB6BEAA13E471F9E70F18D6DA8CFB0"/>
                </w:placeholder>
                <w:showingPlcHdr/>
              </w:sdtPr>
              <w:sdtEndPr/>
              <w:sdtContent>
                <w:customXmlInsRangeEnd w:id="372"/>
                <w:ins w:id="373" w:author="Local Dev" w:date="2017-01-11T20:38:00Z">
                  <w:r w:rsidR="00D91D1F" w:rsidRPr="00363FD5">
                    <w:rPr>
                      <w:rFonts w:eastAsia="楷体_GB2312"/>
                      <w:bCs/>
                      <w:color w:val="000000"/>
                      <w:sz w:val="21"/>
                      <w:szCs w:val="21"/>
                    </w:rPr>
                    <w:t>Click here to enter text.</w:t>
                  </w:r>
                </w:ins>
                <w:customXmlInsRangeStart w:id="374" w:author="Local Dev" w:date="2017-01-11T20:38:00Z"/>
              </w:sdtContent>
            </w:sdt>
            <w:customXmlInsRangeEnd w:id="374"/>
            <w:del w:id="375" w:author="Local Dev" w:date="2017-01-11T20:38:00Z">
              <w:r w:rsidR="00D91D1F" w:rsidRPr="00F40A82" w:rsidDel="002101EC">
                <w:rPr>
                  <w:rFonts w:ascii="Times New Roman" w:eastAsia="楷体_GB2312" w:hAnsi="Times New Roman"/>
                  <w:kern w:val="2"/>
                  <w:sz w:val="18"/>
                  <w:szCs w:val="18"/>
                  <w:lang w:val="en-US" w:eastAsia="zh-CN"/>
                </w:rPr>
                <w:delText>400,050,000.00</w:delText>
              </w:r>
            </w:del>
          </w:p>
        </w:tc>
        <w:tc>
          <w:tcPr>
            <w:tcW w:w="1701" w:type="dxa"/>
            <w:tcBorders>
              <w:top w:val="single" w:sz="4" w:space="0" w:color="auto"/>
              <w:left w:val="single" w:sz="4" w:space="0" w:color="auto"/>
              <w:bottom w:val="single" w:sz="4" w:space="0" w:color="auto"/>
              <w:right w:val="single" w:sz="4" w:space="0" w:color="auto"/>
            </w:tcBorders>
            <w:vAlign w:val="center"/>
            <w:tcPrChange w:id="376"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77" w:author="Local Dev" w:date="2017-01-11T20:38:00Z"/>
            <w:sdt>
              <w:sdtPr>
                <w:rPr>
                  <w:rFonts w:eastAsia="楷体_GB2312"/>
                  <w:bCs/>
                  <w:color w:val="000000"/>
                  <w:sz w:val="21"/>
                  <w:szCs w:val="21"/>
                </w:rPr>
                <w:alias w:val="1_PrincipalPaymentPerNote"/>
                <w:tag w:val="1_PrincipalPaymentPerNote"/>
                <w:id w:val="-2139642671"/>
                <w:placeholder>
                  <w:docPart w:val="06694ECB9C424EFE9FCF4454160D41A2"/>
                </w:placeholder>
                <w:showingPlcHdr/>
              </w:sdtPr>
              <w:sdtEndPr/>
              <w:sdtContent>
                <w:customXmlInsRangeEnd w:id="377"/>
                <w:ins w:id="378" w:author="Local Dev" w:date="2017-01-11T20:38:00Z">
                  <w:r w:rsidR="00D91D1F" w:rsidRPr="00363FD5">
                    <w:rPr>
                      <w:rFonts w:eastAsia="楷体_GB2312"/>
                      <w:bCs/>
                      <w:color w:val="000000"/>
                      <w:sz w:val="21"/>
                      <w:szCs w:val="21"/>
                    </w:rPr>
                    <w:t>Click here to enter text.</w:t>
                  </w:r>
                </w:ins>
                <w:customXmlInsRangeStart w:id="379" w:author="Local Dev" w:date="2017-01-11T20:38:00Z"/>
              </w:sdtContent>
            </w:sdt>
            <w:customXmlInsRangeEnd w:id="379"/>
            <w:del w:id="380" w:author="Local Dev" w:date="2017-01-11T20:38:00Z">
              <w:r w:rsidR="00D91D1F" w:rsidDel="002101EC">
                <w:rPr>
                  <w:rFonts w:ascii="Times New Roman" w:eastAsia="楷体_GB2312" w:hAnsi="Times New Roman" w:hint="eastAsia"/>
                  <w:kern w:val="2"/>
                  <w:sz w:val="18"/>
                  <w:szCs w:val="18"/>
                  <w:lang w:val="en-US" w:eastAsia="zh-CN"/>
                </w:rPr>
                <w:delText>8.89</w:delText>
              </w:r>
            </w:del>
          </w:p>
        </w:tc>
        <w:tc>
          <w:tcPr>
            <w:tcW w:w="2127" w:type="dxa"/>
            <w:tcBorders>
              <w:top w:val="single" w:sz="4" w:space="0" w:color="auto"/>
              <w:left w:val="single" w:sz="4" w:space="0" w:color="auto"/>
              <w:bottom w:val="single" w:sz="4" w:space="0" w:color="auto"/>
            </w:tcBorders>
            <w:shd w:val="clear" w:color="auto" w:fill="auto"/>
            <w:vAlign w:val="center"/>
            <w:tcPrChange w:id="381"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82" w:author="Local Dev" w:date="2017-01-11T20:38:00Z"/>
            <w:sdt>
              <w:sdtPr>
                <w:rPr>
                  <w:rFonts w:eastAsia="楷体_GB2312"/>
                  <w:bCs/>
                  <w:color w:val="000000"/>
                  <w:sz w:val="21"/>
                  <w:szCs w:val="21"/>
                </w:rPr>
                <w:alias w:val="1_TotalBondPayment"/>
                <w:tag w:val="1_TotalBondPayment"/>
                <w:id w:val="-1904827033"/>
                <w:placeholder>
                  <w:docPart w:val="46153292F8B4486587C0F07EABE81660"/>
                </w:placeholder>
                <w:showingPlcHdr/>
              </w:sdtPr>
              <w:sdtEndPr/>
              <w:sdtContent>
                <w:customXmlInsRangeEnd w:id="382"/>
                <w:ins w:id="383" w:author="Local Dev" w:date="2017-01-11T20:38:00Z">
                  <w:r w:rsidR="00D91D1F" w:rsidRPr="00363FD5">
                    <w:rPr>
                      <w:rStyle w:val="af1"/>
                      <w:rFonts w:ascii="Times New Roman" w:hAnsi="Times New Roman"/>
                      <w:sz w:val="20"/>
                      <w:szCs w:val="20"/>
                    </w:rPr>
                    <w:t>Click here to enter text.</w:t>
                  </w:r>
                </w:ins>
                <w:customXmlInsRangeStart w:id="384" w:author="Local Dev" w:date="2017-01-11T20:38:00Z"/>
              </w:sdtContent>
            </w:sdt>
            <w:customXmlInsRangeEnd w:id="384"/>
            <w:del w:id="385" w:author="Local Dev" w:date="2017-01-11T20:38:00Z">
              <w:r w:rsidR="00D91D1F" w:rsidRPr="00F40A82" w:rsidDel="002101EC">
                <w:rPr>
                  <w:rFonts w:ascii="Times New Roman" w:eastAsia="楷体_GB2312" w:hAnsi="Times New Roman"/>
                  <w:kern w:val="2"/>
                  <w:sz w:val="18"/>
                  <w:szCs w:val="18"/>
                  <w:lang w:val="en-US" w:eastAsia="zh-CN"/>
                </w:rPr>
                <w:delText>416,471,917.81</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386"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387"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388"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楷体_GB2312" w:hAnsi="Times New Roman"/>
                <w:b/>
                <w:kern w:val="2"/>
                <w:sz w:val="18"/>
                <w:szCs w:val="18"/>
                <w:lang w:val="en-US" w:eastAsia="zh-CN"/>
              </w:rPr>
            </w:pPr>
            <w:ins w:id="389" w:author="Local Dev" w:date="2017-01-11T20:38:00Z">
              <w:r w:rsidRPr="007A7008">
                <w:rPr>
                  <w:rFonts w:ascii="华文楷体" w:eastAsia="华文楷体" w:hAnsi="华文楷体"/>
                  <w:sz w:val="20"/>
                  <w:szCs w:val="20"/>
                </w:rPr>
                <w:t>优先</w:t>
              </w:r>
              <w:r w:rsidRPr="007A7008">
                <w:rPr>
                  <w:rFonts w:ascii="华文楷体" w:eastAsia="华文楷体" w:hAnsi="华文楷体" w:hint="eastAsia"/>
                  <w:sz w:val="20"/>
                  <w:szCs w:val="20"/>
                </w:rPr>
                <w:t>A3档</w:t>
              </w:r>
            </w:ins>
            <w:del w:id="390" w:author="Local Dev" w:date="2017-01-11T20:38:00Z">
              <w:r w:rsidRPr="007F5EC5" w:rsidDel="002101EC">
                <w:rPr>
                  <w:rFonts w:ascii="Times New Roman" w:eastAsia="楷体_GB2312" w:hAnsi="Times New Roman"/>
                  <w:kern w:val="2"/>
                  <w:sz w:val="18"/>
                  <w:szCs w:val="18"/>
                  <w:lang w:val="en-US" w:eastAsia="zh-CN"/>
                </w:rPr>
                <w:delText>优先</w:delText>
              </w:r>
              <w:r w:rsidRPr="007F5EC5" w:rsidDel="002101EC">
                <w:rPr>
                  <w:rFonts w:ascii="Times New Roman" w:eastAsia="楷体_GB2312" w:hAnsi="Times New Roman" w:hint="eastAsia"/>
                  <w:kern w:val="2"/>
                  <w:sz w:val="18"/>
                  <w:szCs w:val="18"/>
                  <w:lang w:val="en-US" w:eastAsia="zh-CN"/>
                </w:rPr>
                <w:delText>A3</w:delText>
              </w:r>
              <w:r w:rsidRPr="007F5EC5" w:rsidDel="002101EC">
                <w:rPr>
                  <w:rFonts w:ascii="Times New Roman" w:eastAsia="楷体_GB2312" w:hAnsi="Times New Roman"/>
                  <w:kern w:val="2"/>
                  <w:sz w:val="18"/>
                  <w:szCs w:val="18"/>
                  <w:lang w:val="en-US" w:eastAsia="zh-CN"/>
                </w:rPr>
                <w:delText>档</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391"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92" w:author="Local Dev" w:date="2017-01-11T20:38:00Z"/>
            <w:sdt>
              <w:sdtPr>
                <w:rPr>
                  <w:rFonts w:eastAsia="楷体_GB2312"/>
                  <w:bCs/>
                  <w:color w:val="000000"/>
                  <w:sz w:val="21"/>
                  <w:szCs w:val="21"/>
                </w:rPr>
                <w:alias w:val="2_CouponBasis"/>
                <w:tag w:val="2_CouponBasis"/>
                <w:id w:val="637226586"/>
                <w:placeholder>
                  <w:docPart w:val="BF6827A7DB5D4413ADE646BFEEFC2E9D"/>
                </w:placeholder>
                <w:showingPlcHdr/>
              </w:sdtPr>
              <w:sdtEndPr/>
              <w:sdtContent>
                <w:customXmlInsRangeEnd w:id="392"/>
                <w:ins w:id="393" w:author="Local Dev" w:date="2017-01-11T20:38:00Z">
                  <w:r w:rsidR="00D91D1F" w:rsidRPr="00363FD5">
                    <w:rPr>
                      <w:rFonts w:eastAsia="楷体_GB2312"/>
                      <w:bCs/>
                      <w:color w:val="000000"/>
                      <w:sz w:val="21"/>
                      <w:szCs w:val="21"/>
                    </w:rPr>
                    <w:t>Click here to enter text.</w:t>
                  </w:r>
                </w:ins>
                <w:customXmlInsRangeStart w:id="394" w:author="Local Dev" w:date="2017-01-11T20:38:00Z"/>
              </w:sdtContent>
            </w:sdt>
            <w:customXmlInsRangeEnd w:id="394"/>
            <w:del w:id="395" w:author="Local Dev" w:date="2017-01-11T20:38:00Z">
              <w:r w:rsidR="00D91D1F" w:rsidRPr="00BF5C68" w:rsidDel="002101EC">
                <w:rPr>
                  <w:rFonts w:ascii="Times New Roman" w:eastAsia="楷体_GB2312" w:hAnsi="Times New Roman" w:hint="eastAsia"/>
                  <w:kern w:val="2"/>
                  <w:sz w:val="18"/>
                  <w:szCs w:val="18"/>
                  <w:lang w:val="en-US" w:eastAsia="zh-CN"/>
                </w:rPr>
                <w:delText>3.68%</w:delText>
              </w:r>
            </w:del>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396"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397" w:author="Local Dev" w:date="2017-01-11T20:38:00Z"/>
            <w:sdt>
              <w:sdtPr>
                <w:rPr>
                  <w:rFonts w:eastAsia="楷体_GB2312"/>
                  <w:bCs/>
                  <w:color w:val="000000"/>
                  <w:sz w:val="21"/>
                  <w:szCs w:val="21"/>
                </w:rPr>
                <w:alias w:val="2_Interest_Paid"/>
                <w:tag w:val="2_Interest_Paid"/>
                <w:id w:val="1529375843"/>
                <w:placeholder>
                  <w:docPart w:val="265D4D5B59D747E79820374B37BDCA3A"/>
                </w:placeholder>
                <w:showingPlcHdr/>
              </w:sdtPr>
              <w:sdtEndPr/>
              <w:sdtContent>
                <w:customXmlInsRangeEnd w:id="397"/>
                <w:ins w:id="398" w:author="Local Dev" w:date="2017-01-11T20:38:00Z">
                  <w:r w:rsidR="00D91D1F" w:rsidRPr="00363FD5">
                    <w:rPr>
                      <w:rFonts w:eastAsia="楷体_GB2312"/>
                      <w:bCs/>
                      <w:color w:val="000000"/>
                      <w:sz w:val="21"/>
                      <w:szCs w:val="21"/>
                    </w:rPr>
                    <w:t>Click here to enter text.</w:t>
                  </w:r>
                </w:ins>
                <w:customXmlInsRangeStart w:id="399" w:author="Local Dev" w:date="2017-01-11T20:38:00Z"/>
              </w:sdtContent>
            </w:sdt>
            <w:customXmlInsRangeEnd w:id="399"/>
            <w:del w:id="400" w:author="Local Dev" w:date="2017-01-11T20:38:00Z">
              <w:r w:rsidR="00D91D1F" w:rsidRPr="00907F63" w:rsidDel="002101EC">
                <w:rPr>
                  <w:rFonts w:ascii="Times New Roman" w:eastAsia="楷体_GB2312" w:hAnsi="Times New Roman"/>
                  <w:kern w:val="2"/>
                  <w:sz w:val="18"/>
                  <w:szCs w:val="18"/>
                  <w:lang w:val="en-US" w:eastAsia="zh-CN"/>
                </w:rPr>
                <w:delText>13,671,956.16</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401"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02" w:author="Local Dev" w:date="2017-01-11T20:38:00Z"/>
            <w:sdt>
              <w:sdtPr>
                <w:rPr>
                  <w:rFonts w:eastAsia="楷体_GB2312"/>
                  <w:bCs/>
                  <w:color w:val="000000"/>
                  <w:sz w:val="21"/>
                  <w:szCs w:val="21"/>
                </w:rPr>
                <w:alias w:val="2_CouponPaymentPerNote"/>
                <w:tag w:val="2_CouponPaymentPerNote"/>
                <w:id w:val="2081177423"/>
                <w:placeholder>
                  <w:docPart w:val="A792218019FE4373BE8AC10EDDE39C02"/>
                </w:placeholder>
                <w:showingPlcHdr/>
              </w:sdtPr>
              <w:sdtEndPr/>
              <w:sdtContent>
                <w:customXmlInsRangeEnd w:id="402"/>
                <w:ins w:id="403" w:author="Local Dev" w:date="2017-01-11T20:38:00Z">
                  <w:r w:rsidR="00D91D1F" w:rsidRPr="00363FD5">
                    <w:rPr>
                      <w:rFonts w:eastAsia="楷体_GB2312"/>
                      <w:bCs/>
                      <w:color w:val="000000"/>
                      <w:sz w:val="21"/>
                      <w:szCs w:val="21"/>
                    </w:rPr>
                    <w:t>Click here to enter text.</w:t>
                  </w:r>
                </w:ins>
                <w:customXmlInsRangeStart w:id="404" w:author="Local Dev" w:date="2017-01-11T20:38:00Z"/>
              </w:sdtContent>
            </w:sdt>
            <w:customXmlInsRangeEnd w:id="404"/>
            <w:del w:id="405" w:author="Local Dev" w:date="2017-01-11T20:38:00Z">
              <w:r w:rsidR="00D91D1F" w:rsidRPr="00F40A82" w:rsidDel="002101EC">
                <w:rPr>
                  <w:rFonts w:ascii="Times New Roman" w:eastAsia="楷体_GB2312" w:hAnsi="Times New Roman"/>
                  <w:kern w:val="2"/>
                  <w:sz w:val="18"/>
                  <w:szCs w:val="18"/>
                  <w:lang w:val="en-US" w:eastAsia="zh-CN"/>
                </w:rPr>
                <w:delText>0.373041095</w:delText>
              </w:r>
              <w:r w:rsidR="00D91D1F" w:rsidDel="002101EC">
                <w:rPr>
                  <w:rFonts w:ascii="Times New Roman" w:eastAsia="楷体_GB2312" w:hAnsi="Times New Roman" w:hint="eastAsia"/>
                  <w:kern w:val="2"/>
                  <w:sz w:val="18"/>
                  <w:szCs w:val="18"/>
                  <w:lang w:val="en-US" w:eastAsia="zh-CN"/>
                </w:rPr>
                <w:delText>8</w:delText>
              </w:r>
            </w:del>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406"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07" w:author="Local Dev" w:date="2017-01-11T20:38:00Z"/>
            <w:sdt>
              <w:sdtPr>
                <w:rPr>
                  <w:rFonts w:eastAsia="楷体_GB2312"/>
                  <w:bCs/>
                  <w:color w:val="000000"/>
                  <w:sz w:val="21"/>
                  <w:szCs w:val="21"/>
                </w:rPr>
                <w:alias w:val="2_Principal_Paid"/>
                <w:tag w:val="2_Principal_Paid"/>
                <w:id w:val="-425112401"/>
                <w:placeholder>
                  <w:docPart w:val="6A65D7AD72294CA1BF78C74204F1F57B"/>
                </w:placeholder>
                <w:showingPlcHdr/>
              </w:sdtPr>
              <w:sdtEndPr/>
              <w:sdtContent>
                <w:customXmlInsRangeEnd w:id="407"/>
                <w:ins w:id="408" w:author="Local Dev" w:date="2017-01-11T20:38:00Z">
                  <w:r w:rsidR="00D91D1F" w:rsidRPr="00363FD5">
                    <w:rPr>
                      <w:rFonts w:eastAsia="楷体_GB2312"/>
                      <w:bCs/>
                      <w:color w:val="000000"/>
                      <w:sz w:val="21"/>
                      <w:szCs w:val="21"/>
                    </w:rPr>
                    <w:t>Click here to enter text.</w:t>
                  </w:r>
                </w:ins>
                <w:customXmlInsRangeStart w:id="409" w:author="Local Dev" w:date="2017-01-11T20:38:00Z"/>
              </w:sdtContent>
            </w:sdt>
            <w:customXmlInsRangeEnd w:id="409"/>
            <w:del w:id="410" w:author="Local Dev" w:date="2017-01-11T20:38:00Z">
              <w:r w:rsidR="00D91D1F" w:rsidRPr="00F40A82" w:rsidDel="002101EC">
                <w:rPr>
                  <w:rFonts w:ascii="Times New Roman" w:eastAsia="楷体_GB2312" w:hAnsi="Times New Roman"/>
                  <w:kern w:val="2"/>
                  <w:sz w:val="18"/>
                  <w:szCs w:val="18"/>
                  <w:lang w:val="en-US" w:eastAsia="zh-CN"/>
                </w:rPr>
                <w:delText>2,473,875,000.00</w:delText>
              </w:r>
            </w:del>
          </w:p>
        </w:tc>
        <w:tc>
          <w:tcPr>
            <w:tcW w:w="1701" w:type="dxa"/>
            <w:tcBorders>
              <w:top w:val="single" w:sz="4" w:space="0" w:color="auto"/>
              <w:left w:val="single" w:sz="4" w:space="0" w:color="auto"/>
              <w:bottom w:val="single" w:sz="4" w:space="0" w:color="auto"/>
              <w:right w:val="single" w:sz="4" w:space="0" w:color="auto"/>
            </w:tcBorders>
            <w:vAlign w:val="center"/>
            <w:tcPrChange w:id="411"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12" w:author="Local Dev" w:date="2017-01-11T20:38:00Z"/>
            <w:sdt>
              <w:sdtPr>
                <w:rPr>
                  <w:rFonts w:eastAsia="楷体_GB2312"/>
                  <w:bCs/>
                  <w:color w:val="000000"/>
                  <w:sz w:val="21"/>
                  <w:szCs w:val="21"/>
                </w:rPr>
                <w:alias w:val="2_PrincipalPaymentPerNote"/>
                <w:tag w:val="2_PrincipalPaymentPerNote"/>
                <w:id w:val="1234200303"/>
                <w:placeholder>
                  <w:docPart w:val="8ECAAE02FB8940E6B24FC7E57ECFAA8A"/>
                </w:placeholder>
                <w:showingPlcHdr/>
              </w:sdtPr>
              <w:sdtEndPr/>
              <w:sdtContent>
                <w:customXmlInsRangeEnd w:id="412"/>
                <w:ins w:id="413" w:author="Local Dev" w:date="2017-01-11T20:38:00Z">
                  <w:r w:rsidR="00D91D1F" w:rsidRPr="00363FD5">
                    <w:rPr>
                      <w:rFonts w:eastAsia="楷体_GB2312"/>
                      <w:bCs/>
                      <w:color w:val="000000"/>
                      <w:sz w:val="21"/>
                      <w:szCs w:val="21"/>
                    </w:rPr>
                    <w:t>Click here to enter text.</w:t>
                  </w:r>
                </w:ins>
                <w:customXmlInsRangeStart w:id="414" w:author="Local Dev" w:date="2017-01-11T20:38:00Z"/>
              </w:sdtContent>
            </w:sdt>
            <w:customXmlInsRangeEnd w:id="414"/>
            <w:del w:id="415" w:author="Local Dev" w:date="2017-01-11T20:38:00Z">
              <w:r w:rsidR="00D91D1F" w:rsidDel="002101EC">
                <w:rPr>
                  <w:rFonts w:ascii="Times New Roman" w:eastAsia="楷体_GB2312" w:hAnsi="Times New Roman" w:hint="eastAsia"/>
                  <w:kern w:val="2"/>
                  <w:sz w:val="18"/>
                  <w:szCs w:val="18"/>
                  <w:lang w:val="en-US" w:eastAsia="zh-CN"/>
                </w:rPr>
                <w:delText>67.50</w:delText>
              </w:r>
            </w:del>
          </w:p>
        </w:tc>
        <w:tc>
          <w:tcPr>
            <w:tcW w:w="2127" w:type="dxa"/>
            <w:tcBorders>
              <w:top w:val="single" w:sz="4" w:space="0" w:color="auto"/>
              <w:left w:val="single" w:sz="4" w:space="0" w:color="auto"/>
              <w:bottom w:val="single" w:sz="4" w:space="0" w:color="auto"/>
            </w:tcBorders>
            <w:shd w:val="clear" w:color="auto" w:fill="auto"/>
            <w:vAlign w:val="center"/>
            <w:tcPrChange w:id="416"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17" w:author="Local Dev" w:date="2017-01-11T20:38:00Z"/>
            <w:sdt>
              <w:sdtPr>
                <w:rPr>
                  <w:rFonts w:eastAsia="楷体_GB2312"/>
                  <w:bCs/>
                  <w:color w:val="000000"/>
                  <w:sz w:val="21"/>
                  <w:szCs w:val="21"/>
                </w:rPr>
                <w:alias w:val="2_TotalBondPayment"/>
                <w:tag w:val="2_TotalBondPayment"/>
                <w:id w:val="-340849272"/>
                <w:placeholder>
                  <w:docPart w:val="DB509D73B994425F999E1A3545C7BF10"/>
                </w:placeholder>
                <w:showingPlcHdr/>
              </w:sdtPr>
              <w:sdtEndPr/>
              <w:sdtContent>
                <w:customXmlInsRangeEnd w:id="417"/>
                <w:ins w:id="418" w:author="Local Dev" w:date="2017-01-11T20:38:00Z">
                  <w:r w:rsidR="00D91D1F" w:rsidRPr="00363FD5">
                    <w:rPr>
                      <w:rFonts w:eastAsia="楷体_GB2312"/>
                      <w:bCs/>
                      <w:color w:val="000000"/>
                      <w:sz w:val="21"/>
                      <w:szCs w:val="21"/>
                    </w:rPr>
                    <w:t>Click here to enter text.</w:t>
                  </w:r>
                </w:ins>
                <w:customXmlInsRangeStart w:id="419" w:author="Local Dev" w:date="2017-01-11T20:38:00Z"/>
              </w:sdtContent>
            </w:sdt>
            <w:customXmlInsRangeEnd w:id="419"/>
            <w:del w:id="420" w:author="Local Dev" w:date="2017-01-11T20:38:00Z">
              <w:r w:rsidR="00D91D1F" w:rsidRPr="00F40A82" w:rsidDel="002101EC">
                <w:rPr>
                  <w:rFonts w:ascii="Times New Roman" w:eastAsia="楷体_GB2312" w:hAnsi="Times New Roman"/>
                  <w:kern w:val="2"/>
                  <w:sz w:val="18"/>
                  <w:szCs w:val="18"/>
                  <w:lang w:val="en-US" w:eastAsia="zh-CN"/>
                </w:rPr>
                <w:delText>2,487,546,956.16</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421"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422"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423"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楷体_GB2312" w:hAnsi="Times New Roman"/>
                <w:b/>
                <w:kern w:val="2"/>
                <w:sz w:val="18"/>
                <w:szCs w:val="18"/>
                <w:lang w:val="en-US" w:eastAsia="zh-CN"/>
              </w:rPr>
            </w:pPr>
            <w:ins w:id="424" w:author="Local Dev" w:date="2017-01-11T20:38:00Z">
              <w:r w:rsidRPr="007A7008">
                <w:rPr>
                  <w:rFonts w:ascii="华文楷体" w:eastAsia="华文楷体" w:hAnsi="华文楷体"/>
                  <w:sz w:val="20"/>
                  <w:szCs w:val="20"/>
                </w:rPr>
                <w:t>优先</w:t>
              </w:r>
              <w:r w:rsidRPr="007A7008">
                <w:rPr>
                  <w:rFonts w:ascii="华文楷体" w:eastAsia="华文楷体" w:hAnsi="华文楷体" w:hint="eastAsia"/>
                  <w:sz w:val="20"/>
                  <w:szCs w:val="20"/>
                </w:rPr>
                <w:t>B档</w:t>
              </w:r>
            </w:ins>
            <w:del w:id="425" w:author="Local Dev" w:date="2017-01-11T20:38:00Z">
              <w:r w:rsidRPr="007F5EC5" w:rsidDel="002101EC">
                <w:rPr>
                  <w:rFonts w:ascii="Times New Roman" w:eastAsia="楷体_GB2312" w:hAnsi="Times New Roman" w:hint="eastAsia"/>
                  <w:kern w:val="2"/>
                  <w:sz w:val="18"/>
                  <w:lang w:val="en-US" w:eastAsia="zh-CN"/>
                </w:rPr>
                <w:delText>优先</w:delText>
              </w:r>
              <w:r w:rsidRPr="007F5EC5" w:rsidDel="002101EC">
                <w:rPr>
                  <w:rFonts w:ascii="Times New Roman" w:eastAsia="楷体_GB2312" w:hAnsi="Times New Roman" w:hint="eastAsia"/>
                  <w:kern w:val="2"/>
                  <w:sz w:val="18"/>
                  <w:lang w:val="en-US" w:eastAsia="zh-CN"/>
                </w:rPr>
                <w:delText>B</w:delText>
              </w:r>
              <w:r w:rsidRPr="007F5EC5" w:rsidDel="002101EC">
                <w:rPr>
                  <w:rFonts w:ascii="Times New Roman" w:eastAsia="楷体_GB2312" w:hAnsi="Times New Roman"/>
                  <w:kern w:val="2"/>
                  <w:sz w:val="18"/>
                  <w:lang w:val="en-US" w:eastAsia="zh-CN"/>
                </w:rPr>
                <w:delText>档</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426"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27" w:author="Local Dev" w:date="2017-01-11T20:38:00Z"/>
            <w:sdt>
              <w:sdtPr>
                <w:rPr>
                  <w:rFonts w:eastAsia="楷体_GB2312"/>
                  <w:bCs/>
                  <w:color w:val="000000"/>
                  <w:sz w:val="21"/>
                  <w:szCs w:val="21"/>
                </w:rPr>
                <w:alias w:val="3_CouponBasis"/>
                <w:tag w:val="3_CouponBasis"/>
                <w:id w:val="-378248210"/>
                <w:placeholder>
                  <w:docPart w:val="B477BBEAC99846C1B622E1F17AFF234F"/>
                </w:placeholder>
                <w:showingPlcHdr/>
              </w:sdtPr>
              <w:sdtEndPr/>
              <w:sdtContent>
                <w:customXmlInsRangeEnd w:id="427"/>
                <w:ins w:id="428" w:author="Local Dev" w:date="2017-01-11T20:38:00Z">
                  <w:r w:rsidR="00D91D1F" w:rsidRPr="00363FD5">
                    <w:rPr>
                      <w:rFonts w:eastAsia="楷体_GB2312"/>
                      <w:bCs/>
                      <w:color w:val="000000"/>
                      <w:sz w:val="21"/>
                      <w:szCs w:val="21"/>
                    </w:rPr>
                    <w:t>Click here to enter text.</w:t>
                  </w:r>
                </w:ins>
                <w:customXmlInsRangeStart w:id="429" w:author="Local Dev" w:date="2017-01-11T20:38:00Z"/>
              </w:sdtContent>
            </w:sdt>
            <w:customXmlInsRangeEnd w:id="429"/>
            <w:del w:id="430" w:author="Local Dev" w:date="2017-01-11T20:38:00Z">
              <w:r w:rsidR="00D91D1F" w:rsidRPr="00BF5C68" w:rsidDel="002101EC">
                <w:rPr>
                  <w:rFonts w:ascii="Times New Roman" w:eastAsia="楷体_GB2312" w:hAnsi="Times New Roman" w:hint="eastAsia"/>
                  <w:kern w:val="2"/>
                  <w:sz w:val="18"/>
                  <w:szCs w:val="18"/>
                  <w:lang w:val="en-US" w:eastAsia="zh-CN"/>
                </w:rPr>
                <w:delText>4.20%</w:delText>
              </w:r>
            </w:del>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431"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32" w:author="Local Dev" w:date="2017-01-11T20:38:00Z"/>
            <w:sdt>
              <w:sdtPr>
                <w:rPr>
                  <w:rFonts w:eastAsia="楷体_GB2312"/>
                  <w:bCs/>
                  <w:color w:val="000000"/>
                  <w:sz w:val="21"/>
                  <w:szCs w:val="21"/>
                </w:rPr>
                <w:alias w:val="3_Interest_Paid"/>
                <w:tag w:val="3_Interest_Paid"/>
                <w:id w:val="240450503"/>
                <w:placeholder>
                  <w:docPart w:val="4BBAC12D1609425CBF148734C3851C8A"/>
                </w:placeholder>
                <w:showingPlcHdr/>
              </w:sdtPr>
              <w:sdtEndPr/>
              <w:sdtContent>
                <w:customXmlInsRangeEnd w:id="432"/>
                <w:ins w:id="433" w:author="Local Dev" w:date="2017-01-11T20:38:00Z">
                  <w:r w:rsidR="00D91D1F" w:rsidRPr="00363FD5">
                    <w:rPr>
                      <w:rFonts w:eastAsia="楷体_GB2312"/>
                      <w:bCs/>
                      <w:color w:val="000000"/>
                      <w:sz w:val="21"/>
                      <w:szCs w:val="21"/>
                    </w:rPr>
                    <w:t>Click here to enter text.</w:t>
                  </w:r>
                </w:ins>
                <w:customXmlInsRangeStart w:id="434" w:author="Local Dev" w:date="2017-01-11T20:38:00Z"/>
              </w:sdtContent>
            </w:sdt>
            <w:customXmlInsRangeEnd w:id="434"/>
            <w:del w:id="435" w:author="Local Dev" w:date="2017-01-11T20:38:00Z">
              <w:r w:rsidR="00D91D1F" w:rsidRPr="00907F63" w:rsidDel="002101EC">
                <w:rPr>
                  <w:rFonts w:ascii="Times New Roman" w:eastAsia="楷体_GB2312" w:hAnsi="Times New Roman"/>
                  <w:kern w:val="2"/>
                  <w:sz w:val="18"/>
                  <w:szCs w:val="18"/>
                  <w:lang w:val="en-US" w:eastAsia="zh-CN"/>
                </w:rPr>
                <w:delText>4,598,136.99</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436"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37" w:author="Local Dev" w:date="2017-01-11T20:38:00Z"/>
            <w:sdt>
              <w:sdtPr>
                <w:rPr>
                  <w:rFonts w:eastAsia="楷体_GB2312"/>
                  <w:bCs/>
                  <w:color w:val="000000"/>
                  <w:sz w:val="21"/>
                  <w:szCs w:val="21"/>
                </w:rPr>
                <w:alias w:val="3_CouponPaymentPerNote"/>
                <w:tag w:val="3_CouponPaymentPerNote"/>
                <w:id w:val="785400331"/>
                <w:placeholder>
                  <w:docPart w:val="9FAB283470424E5D9FA6741D6B4B066B"/>
                </w:placeholder>
                <w:showingPlcHdr/>
              </w:sdtPr>
              <w:sdtEndPr/>
              <w:sdtContent>
                <w:customXmlInsRangeEnd w:id="437"/>
                <w:ins w:id="438" w:author="Local Dev" w:date="2017-01-11T20:38:00Z">
                  <w:r w:rsidR="00D91D1F" w:rsidRPr="00363FD5">
                    <w:rPr>
                      <w:rFonts w:eastAsia="楷体_GB2312"/>
                      <w:bCs/>
                      <w:color w:val="000000"/>
                      <w:sz w:val="21"/>
                      <w:szCs w:val="21"/>
                    </w:rPr>
                    <w:t>Click here to enter text.</w:t>
                  </w:r>
                </w:ins>
                <w:customXmlInsRangeStart w:id="439" w:author="Local Dev" w:date="2017-01-11T20:38:00Z"/>
              </w:sdtContent>
            </w:sdt>
            <w:customXmlInsRangeEnd w:id="439"/>
            <w:del w:id="440" w:author="Local Dev" w:date="2017-01-11T20:38:00Z">
              <w:r w:rsidR="00D91D1F" w:rsidRPr="00F40A82" w:rsidDel="002101EC">
                <w:rPr>
                  <w:rFonts w:ascii="Times New Roman" w:eastAsia="楷体_GB2312" w:hAnsi="Times New Roman"/>
                  <w:kern w:val="2"/>
                  <w:sz w:val="18"/>
                  <w:szCs w:val="18"/>
                  <w:lang w:val="en-US" w:eastAsia="zh-CN"/>
                </w:rPr>
                <w:delText>0.4257534250</w:delText>
              </w:r>
            </w:del>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441"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42" w:author="Local Dev" w:date="2017-01-11T20:38:00Z"/>
            <w:sdt>
              <w:sdtPr>
                <w:rPr>
                  <w:rFonts w:eastAsia="楷体_GB2312"/>
                  <w:bCs/>
                  <w:color w:val="000000"/>
                  <w:sz w:val="21"/>
                  <w:szCs w:val="21"/>
                </w:rPr>
                <w:alias w:val="3_Principal_Paid"/>
                <w:tag w:val="3_Principal_Paid"/>
                <w:id w:val="624883792"/>
                <w:placeholder>
                  <w:docPart w:val="5E86C784CE0C468398317045914ED150"/>
                </w:placeholder>
                <w:showingPlcHdr/>
              </w:sdtPr>
              <w:sdtEndPr/>
              <w:sdtContent>
                <w:customXmlInsRangeEnd w:id="442"/>
                <w:ins w:id="443" w:author="Local Dev" w:date="2017-01-11T20:38:00Z">
                  <w:r w:rsidR="00D91D1F" w:rsidRPr="00363FD5">
                    <w:rPr>
                      <w:rStyle w:val="af1"/>
                      <w:rFonts w:ascii="Times New Roman" w:hAnsi="Times New Roman"/>
                      <w:sz w:val="20"/>
                      <w:szCs w:val="20"/>
                    </w:rPr>
                    <w:t>Click here to enter text.</w:t>
                  </w:r>
                </w:ins>
                <w:customXmlInsRangeStart w:id="444" w:author="Local Dev" w:date="2017-01-11T20:38:00Z"/>
              </w:sdtContent>
            </w:sdt>
            <w:customXmlInsRangeEnd w:id="444"/>
            <w:del w:id="445" w:author="Local Dev" w:date="2017-01-11T20:38:00Z">
              <w:r w:rsidR="00D91D1F" w:rsidDel="002101EC">
                <w:rPr>
                  <w:rFonts w:ascii="Times New Roman" w:eastAsia="楷体_GB2312" w:hAnsi="Times New Roman" w:hint="eastAsia"/>
                  <w:kern w:val="2"/>
                  <w:sz w:val="18"/>
                  <w:szCs w:val="18"/>
                  <w:lang w:val="en-US" w:eastAsia="zh-CN"/>
                </w:rPr>
                <w:delText>0.00</w:delText>
              </w:r>
            </w:del>
          </w:p>
        </w:tc>
        <w:tc>
          <w:tcPr>
            <w:tcW w:w="1701" w:type="dxa"/>
            <w:tcBorders>
              <w:top w:val="single" w:sz="4" w:space="0" w:color="auto"/>
              <w:left w:val="single" w:sz="4" w:space="0" w:color="auto"/>
              <w:bottom w:val="single" w:sz="4" w:space="0" w:color="auto"/>
              <w:right w:val="single" w:sz="4" w:space="0" w:color="auto"/>
            </w:tcBorders>
            <w:vAlign w:val="center"/>
            <w:tcPrChange w:id="446"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47" w:author="Local Dev" w:date="2017-01-11T20:38:00Z"/>
            <w:sdt>
              <w:sdtPr>
                <w:rPr>
                  <w:rFonts w:eastAsia="楷体_GB2312"/>
                  <w:bCs/>
                  <w:color w:val="000000"/>
                  <w:sz w:val="21"/>
                  <w:szCs w:val="21"/>
                </w:rPr>
                <w:alias w:val="3_PrincipalPaymentPerNote"/>
                <w:tag w:val="3_PrincipalPaymentPerNote"/>
                <w:id w:val="1575167501"/>
                <w:placeholder>
                  <w:docPart w:val="575ED56EAC434174A0FB7BF134CFDD29"/>
                </w:placeholder>
                <w:showingPlcHdr/>
              </w:sdtPr>
              <w:sdtEndPr/>
              <w:sdtContent>
                <w:customXmlInsRangeEnd w:id="447"/>
                <w:ins w:id="448" w:author="Local Dev" w:date="2017-01-11T20:38:00Z">
                  <w:r w:rsidR="00D91D1F" w:rsidRPr="00363FD5">
                    <w:rPr>
                      <w:rFonts w:eastAsia="楷体_GB2312"/>
                      <w:bCs/>
                      <w:color w:val="000000"/>
                      <w:sz w:val="21"/>
                      <w:szCs w:val="21"/>
                    </w:rPr>
                    <w:t>Click here to enter text.</w:t>
                  </w:r>
                </w:ins>
                <w:customXmlInsRangeStart w:id="449" w:author="Local Dev" w:date="2017-01-11T20:38:00Z"/>
              </w:sdtContent>
            </w:sdt>
            <w:customXmlInsRangeEnd w:id="449"/>
            <w:del w:id="450" w:author="Local Dev" w:date="2017-01-11T20:38:00Z">
              <w:r w:rsidR="00D91D1F" w:rsidDel="002101EC">
                <w:rPr>
                  <w:rFonts w:ascii="Times New Roman" w:eastAsia="楷体_GB2312" w:hAnsi="Times New Roman" w:hint="eastAsia"/>
                  <w:kern w:val="2"/>
                  <w:sz w:val="18"/>
                  <w:szCs w:val="18"/>
                  <w:lang w:val="en-US" w:eastAsia="zh-CN"/>
                </w:rPr>
                <w:delText>0.00</w:delText>
              </w:r>
            </w:del>
          </w:p>
        </w:tc>
        <w:tc>
          <w:tcPr>
            <w:tcW w:w="2127" w:type="dxa"/>
            <w:tcBorders>
              <w:top w:val="single" w:sz="4" w:space="0" w:color="auto"/>
              <w:left w:val="single" w:sz="4" w:space="0" w:color="auto"/>
              <w:bottom w:val="single" w:sz="4" w:space="0" w:color="auto"/>
            </w:tcBorders>
            <w:shd w:val="clear" w:color="auto" w:fill="auto"/>
            <w:vAlign w:val="center"/>
            <w:tcPrChange w:id="451"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52" w:author="Local Dev" w:date="2017-01-11T20:38:00Z"/>
            <w:sdt>
              <w:sdtPr>
                <w:rPr>
                  <w:rFonts w:eastAsia="楷体_GB2312"/>
                  <w:bCs/>
                  <w:color w:val="000000"/>
                  <w:sz w:val="21"/>
                  <w:szCs w:val="21"/>
                </w:rPr>
                <w:alias w:val="3_TotalBondPayment"/>
                <w:tag w:val="3_TotalBondPayment"/>
                <w:id w:val="-586306928"/>
                <w:placeholder>
                  <w:docPart w:val="58A77AAC264249A6A5688DA1DA9104CC"/>
                </w:placeholder>
                <w:showingPlcHdr/>
              </w:sdtPr>
              <w:sdtEndPr/>
              <w:sdtContent>
                <w:customXmlInsRangeEnd w:id="452"/>
                <w:ins w:id="453" w:author="Local Dev" w:date="2017-01-11T20:38:00Z">
                  <w:r w:rsidR="00D91D1F" w:rsidRPr="00363FD5">
                    <w:rPr>
                      <w:rFonts w:eastAsia="楷体_GB2312"/>
                      <w:bCs/>
                      <w:color w:val="000000"/>
                      <w:sz w:val="21"/>
                      <w:szCs w:val="21"/>
                    </w:rPr>
                    <w:t>Click here to enter text.</w:t>
                  </w:r>
                </w:ins>
                <w:customXmlInsRangeStart w:id="454" w:author="Local Dev" w:date="2017-01-11T20:38:00Z"/>
              </w:sdtContent>
            </w:sdt>
            <w:customXmlInsRangeEnd w:id="454"/>
            <w:del w:id="455" w:author="Local Dev" w:date="2017-01-11T20:38:00Z">
              <w:r w:rsidR="00D91D1F" w:rsidRPr="00F40A82" w:rsidDel="002101EC">
                <w:rPr>
                  <w:rFonts w:ascii="Times New Roman" w:eastAsia="楷体_GB2312" w:hAnsi="Times New Roman"/>
                  <w:kern w:val="2"/>
                  <w:sz w:val="18"/>
                  <w:szCs w:val="18"/>
                  <w:lang w:val="en-US" w:eastAsia="zh-CN"/>
                </w:rPr>
                <w:delText>4,598,136.99</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456"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457"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458"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楷体_GB2312" w:hAnsi="Times New Roman"/>
                <w:b/>
                <w:kern w:val="2"/>
                <w:sz w:val="18"/>
                <w:szCs w:val="18"/>
                <w:lang w:val="en-US" w:eastAsia="zh-CN"/>
              </w:rPr>
            </w:pPr>
            <w:ins w:id="459" w:author="Local Dev" w:date="2017-01-11T20:38:00Z">
              <w:r w:rsidRPr="007A7008">
                <w:rPr>
                  <w:rFonts w:ascii="华文楷体" w:eastAsia="华文楷体" w:hAnsi="华文楷体"/>
                  <w:sz w:val="20"/>
                  <w:szCs w:val="20"/>
                </w:rPr>
                <w:t>次级档</w:t>
              </w:r>
            </w:ins>
            <w:del w:id="460" w:author="Local Dev" w:date="2017-01-11T20:38:00Z">
              <w:r w:rsidRPr="007F5EC5" w:rsidDel="002101EC">
                <w:rPr>
                  <w:rFonts w:ascii="Times New Roman" w:eastAsia="楷体_GB2312" w:hAnsi="Times New Roman"/>
                  <w:kern w:val="2"/>
                  <w:sz w:val="18"/>
                  <w:lang w:val="en-US" w:eastAsia="zh-CN"/>
                </w:rPr>
                <w:delText>高收益档</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461"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62" w:author="Local Dev" w:date="2017-01-11T20:38:00Z"/>
            <w:sdt>
              <w:sdtPr>
                <w:rPr>
                  <w:rFonts w:eastAsia="楷体_GB2312"/>
                  <w:bCs/>
                  <w:color w:val="000000"/>
                  <w:sz w:val="21"/>
                  <w:szCs w:val="21"/>
                </w:rPr>
                <w:alias w:val="4_CouponBasis"/>
                <w:tag w:val="4_CouponBasis"/>
                <w:id w:val="-1225141498"/>
                <w:placeholder>
                  <w:docPart w:val="9EF294C0F08D4367B511D1ED2E1DA6FF"/>
                </w:placeholder>
                <w:showingPlcHdr/>
              </w:sdtPr>
              <w:sdtEndPr/>
              <w:sdtContent>
                <w:customXmlInsRangeEnd w:id="462"/>
                <w:ins w:id="463" w:author="Local Dev" w:date="2017-01-11T20:38:00Z">
                  <w:r w:rsidR="00D91D1F" w:rsidRPr="00363FD5">
                    <w:rPr>
                      <w:rFonts w:eastAsia="楷体_GB2312"/>
                      <w:bCs/>
                      <w:color w:val="000000"/>
                      <w:sz w:val="21"/>
                      <w:szCs w:val="21"/>
                    </w:rPr>
                    <w:t>Click here to enter text.</w:t>
                  </w:r>
                </w:ins>
                <w:customXmlInsRangeStart w:id="464" w:author="Local Dev" w:date="2017-01-11T20:38:00Z"/>
              </w:sdtContent>
            </w:sdt>
            <w:customXmlInsRangeEnd w:id="464"/>
            <w:del w:id="465" w:author="Local Dev" w:date="2017-01-11T20:38:00Z">
              <w:r w:rsidR="00D91D1F" w:rsidRPr="00BF5C68" w:rsidDel="002101EC">
                <w:rPr>
                  <w:rFonts w:ascii="Times New Roman" w:eastAsia="楷体_GB2312" w:hAnsi="Times New Roman" w:hint="eastAsia"/>
                  <w:kern w:val="2"/>
                  <w:sz w:val="18"/>
                  <w:szCs w:val="18"/>
                  <w:lang w:val="en-US" w:eastAsia="zh-CN"/>
                </w:rPr>
                <w:delText>不适用</w:delText>
              </w:r>
            </w:del>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466"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67" w:author="Local Dev" w:date="2017-01-11T20:38:00Z"/>
            <w:sdt>
              <w:sdtPr>
                <w:rPr>
                  <w:rFonts w:eastAsia="楷体_GB2312"/>
                  <w:bCs/>
                  <w:color w:val="000000"/>
                  <w:sz w:val="21"/>
                  <w:szCs w:val="21"/>
                </w:rPr>
                <w:alias w:val="4_Interest_Paid"/>
                <w:tag w:val="4_Interest_Paid"/>
                <w:id w:val="105313593"/>
                <w:placeholder>
                  <w:docPart w:val="21E10ED186374F5B9D1B8E9DAF7E6280"/>
                </w:placeholder>
                <w:showingPlcHdr/>
              </w:sdtPr>
              <w:sdtEndPr/>
              <w:sdtContent>
                <w:customXmlInsRangeEnd w:id="467"/>
                <w:ins w:id="468" w:author="Local Dev" w:date="2017-01-11T20:38:00Z">
                  <w:r w:rsidR="00D91D1F" w:rsidRPr="00363FD5">
                    <w:rPr>
                      <w:rFonts w:eastAsia="楷体_GB2312"/>
                      <w:bCs/>
                      <w:color w:val="000000"/>
                      <w:sz w:val="21"/>
                      <w:szCs w:val="21"/>
                    </w:rPr>
                    <w:t>Click here to enter text.</w:t>
                  </w:r>
                </w:ins>
                <w:customXmlInsRangeStart w:id="469" w:author="Local Dev" w:date="2017-01-11T20:38:00Z"/>
              </w:sdtContent>
            </w:sdt>
            <w:customXmlInsRangeEnd w:id="469"/>
            <w:del w:id="470" w:author="Local Dev" w:date="2017-01-11T20:38:00Z">
              <w:r w:rsidR="00D91D1F" w:rsidDel="002101EC">
                <w:rPr>
                  <w:rFonts w:ascii="Times New Roman" w:eastAsia="楷体_GB2312" w:hAnsi="Times New Roman" w:hint="eastAsia"/>
                  <w:kern w:val="2"/>
                  <w:sz w:val="18"/>
                  <w:szCs w:val="18"/>
                  <w:lang w:val="en-US" w:eastAsia="zh-CN"/>
                </w:rPr>
                <w:delText>0.00</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471"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72" w:author="Local Dev" w:date="2017-01-11T20:38:00Z"/>
            <w:sdt>
              <w:sdtPr>
                <w:rPr>
                  <w:rFonts w:eastAsia="楷体_GB2312"/>
                  <w:bCs/>
                  <w:color w:val="000000"/>
                  <w:sz w:val="21"/>
                  <w:szCs w:val="21"/>
                </w:rPr>
                <w:alias w:val="4_CouponPaymentPerNote"/>
                <w:tag w:val="4_CouponPaymentPerNote"/>
                <w:id w:val="-896504960"/>
                <w:placeholder>
                  <w:docPart w:val="E84B4778DD5A4B13A5973129D66CFEA6"/>
                </w:placeholder>
                <w:showingPlcHdr/>
              </w:sdtPr>
              <w:sdtEndPr/>
              <w:sdtContent>
                <w:customXmlInsRangeEnd w:id="472"/>
                <w:ins w:id="473" w:author="Local Dev" w:date="2017-01-11T20:38:00Z">
                  <w:r w:rsidR="00D91D1F" w:rsidRPr="00363FD5">
                    <w:rPr>
                      <w:rFonts w:eastAsia="楷体_GB2312"/>
                      <w:bCs/>
                      <w:color w:val="000000"/>
                      <w:sz w:val="21"/>
                      <w:szCs w:val="21"/>
                    </w:rPr>
                    <w:t>Click here to enter text.</w:t>
                  </w:r>
                </w:ins>
                <w:customXmlInsRangeStart w:id="474" w:author="Local Dev" w:date="2017-01-11T20:38:00Z"/>
              </w:sdtContent>
            </w:sdt>
            <w:customXmlInsRangeEnd w:id="474"/>
            <w:del w:id="475" w:author="Local Dev" w:date="2017-01-11T20:38:00Z">
              <w:r w:rsidR="00D91D1F" w:rsidDel="002101EC">
                <w:rPr>
                  <w:rFonts w:ascii="Times New Roman" w:eastAsia="楷体_GB2312" w:hAnsi="Times New Roman" w:hint="eastAsia"/>
                  <w:kern w:val="2"/>
                  <w:sz w:val="18"/>
                  <w:szCs w:val="18"/>
                  <w:lang w:val="en-US" w:eastAsia="zh-CN"/>
                </w:rPr>
                <w:delText>0.00</w:delText>
              </w:r>
            </w:del>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476"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77" w:author="Local Dev" w:date="2017-01-11T20:38:00Z"/>
            <w:sdt>
              <w:sdtPr>
                <w:rPr>
                  <w:rFonts w:eastAsia="楷体_GB2312"/>
                  <w:bCs/>
                  <w:color w:val="000000"/>
                  <w:sz w:val="21"/>
                  <w:szCs w:val="21"/>
                </w:rPr>
                <w:alias w:val="4_Principal_Paid"/>
                <w:tag w:val="4_Principal_Paid"/>
                <w:id w:val="2088268188"/>
                <w:placeholder>
                  <w:docPart w:val="5DE5911F096F429FB469845C9FFAE894"/>
                </w:placeholder>
                <w:showingPlcHdr/>
              </w:sdtPr>
              <w:sdtEndPr/>
              <w:sdtContent>
                <w:customXmlInsRangeEnd w:id="477"/>
                <w:ins w:id="478" w:author="Local Dev" w:date="2017-01-11T20:38:00Z">
                  <w:r w:rsidR="00D91D1F" w:rsidRPr="00363FD5">
                    <w:rPr>
                      <w:rFonts w:eastAsia="楷体_GB2312"/>
                      <w:bCs/>
                      <w:color w:val="000000"/>
                      <w:sz w:val="21"/>
                      <w:szCs w:val="21"/>
                    </w:rPr>
                    <w:t>Click here to enter text.</w:t>
                  </w:r>
                </w:ins>
                <w:customXmlInsRangeStart w:id="479" w:author="Local Dev" w:date="2017-01-11T20:38:00Z"/>
              </w:sdtContent>
            </w:sdt>
            <w:customXmlInsRangeEnd w:id="479"/>
            <w:del w:id="480" w:author="Local Dev" w:date="2017-01-11T20:38:00Z">
              <w:r w:rsidR="00D91D1F" w:rsidDel="002101EC">
                <w:rPr>
                  <w:rFonts w:ascii="Times New Roman" w:eastAsia="楷体_GB2312" w:hAnsi="Times New Roman" w:hint="eastAsia"/>
                  <w:kern w:val="2"/>
                  <w:sz w:val="18"/>
                  <w:szCs w:val="18"/>
                  <w:lang w:val="en-US" w:eastAsia="zh-CN"/>
                </w:rPr>
                <w:delText>0.00</w:delText>
              </w:r>
            </w:del>
          </w:p>
        </w:tc>
        <w:tc>
          <w:tcPr>
            <w:tcW w:w="1701" w:type="dxa"/>
            <w:tcBorders>
              <w:top w:val="single" w:sz="4" w:space="0" w:color="auto"/>
              <w:left w:val="single" w:sz="4" w:space="0" w:color="auto"/>
              <w:bottom w:val="single" w:sz="4" w:space="0" w:color="auto"/>
              <w:right w:val="single" w:sz="4" w:space="0" w:color="auto"/>
            </w:tcBorders>
            <w:vAlign w:val="center"/>
            <w:tcPrChange w:id="481"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82" w:author="Local Dev" w:date="2017-01-11T20:38:00Z"/>
            <w:sdt>
              <w:sdtPr>
                <w:rPr>
                  <w:rFonts w:eastAsia="楷体_GB2312"/>
                  <w:bCs/>
                  <w:color w:val="000000"/>
                  <w:sz w:val="21"/>
                  <w:szCs w:val="21"/>
                </w:rPr>
                <w:alias w:val="4_PrincipalPaymentPerNote"/>
                <w:tag w:val="4_PrincipalPaymentPerNote"/>
                <w:id w:val="-112442371"/>
                <w:placeholder>
                  <w:docPart w:val="FCAAF05E82FA4E918A049169B690EAA8"/>
                </w:placeholder>
                <w:showingPlcHdr/>
              </w:sdtPr>
              <w:sdtEndPr/>
              <w:sdtContent>
                <w:customXmlInsRangeEnd w:id="482"/>
                <w:ins w:id="483" w:author="Local Dev" w:date="2017-01-11T20:38:00Z">
                  <w:r w:rsidR="00D91D1F" w:rsidRPr="00363FD5">
                    <w:rPr>
                      <w:rFonts w:eastAsia="楷体_GB2312"/>
                      <w:bCs/>
                      <w:color w:val="000000"/>
                      <w:sz w:val="21"/>
                      <w:szCs w:val="21"/>
                    </w:rPr>
                    <w:t>Click here to enter text.</w:t>
                  </w:r>
                </w:ins>
                <w:customXmlInsRangeStart w:id="484" w:author="Local Dev" w:date="2017-01-11T20:38:00Z"/>
              </w:sdtContent>
            </w:sdt>
            <w:customXmlInsRangeEnd w:id="484"/>
            <w:del w:id="485" w:author="Local Dev" w:date="2017-01-11T20:38:00Z">
              <w:r w:rsidR="00D91D1F" w:rsidDel="002101EC">
                <w:rPr>
                  <w:rFonts w:ascii="Times New Roman" w:eastAsia="楷体_GB2312" w:hAnsi="Times New Roman" w:hint="eastAsia"/>
                  <w:kern w:val="2"/>
                  <w:sz w:val="18"/>
                  <w:szCs w:val="18"/>
                  <w:lang w:val="en-US" w:eastAsia="zh-CN"/>
                </w:rPr>
                <w:delText>0.00</w:delText>
              </w:r>
            </w:del>
          </w:p>
        </w:tc>
        <w:tc>
          <w:tcPr>
            <w:tcW w:w="2127" w:type="dxa"/>
            <w:tcBorders>
              <w:top w:val="single" w:sz="4" w:space="0" w:color="auto"/>
              <w:left w:val="single" w:sz="4" w:space="0" w:color="auto"/>
              <w:bottom w:val="single" w:sz="4" w:space="0" w:color="auto"/>
            </w:tcBorders>
            <w:shd w:val="clear" w:color="auto" w:fill="auto"/>
            <w:vAlign w:val="center"/>
            <w:tcPrChange w:id="486"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BF5C68" w:rsidDel="00926316"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487" w:author="Local Dev" w:date="2017-01-11T20:38:00Z"/>
            <w:sdt>
              <w:sdtPr>
                <w:rPr>
                  <w:rFonts w:eastAsia="楷体_GB2312"/>
                  <w:bCs/>
                  <w:color w:val="000000"/>
                  <w:sz w:val="21"/>
                  <w:szCs w:val="21"/>
                </w:rPr>
                <w:alias w:val="4_TotalBondPayment"/>
                <w:tag w:val="4_TotalBondPayment"/>
                <w:id w:val="-297768722"/>
                <w:placeholder>
                  <w:docPart w:val="40CF75D501ED4AB58F7751300641716F"/>
                </w:placeholder>
                <w:showingPlcHdr/>
              </w:sdtPr>
              <w:sdtEndPr/>
              <w:sdtContent>
                <w:customXmlInsRangeEnd w:id="487"/>
                <w:ins w:id="488" w:author="Local Dev" w:date="2017-01-11T20:38:00Z">
                  <w:r w:rsidR="00D91D1F" w:rsidRPr="00363FD5">
                    <w:rPr>
                      <w:rFonts w:eastAsia="楷体_GB2312"/>
                      <w:bCs/>
                      <w:color w:val="000000"/>
                      <w:sz w:val="21"/>
                      <w:szCs w:val="21"/>
                    </w:rPr>
                    <w:t>Click here to enter text.</w:t>
                  </w:r>
                </w:ins>
                <w:customXmlInsRangeStart w:id="489" w:author="Local Dev" w:date="2017-01-11T20:38:00Z"/>
              </w:sdtContent>
            </w:sdt>
            <w:customXmlInsRangeEnd w:id="489"/>
            <w:del w:id="490" w:author="Local Dev" w:date="2017-01-11T20:38:00Z">
              <w:r w:rsidR="00D91D1F" w:rsidDel="002101EC">
                <w:rPr>
                  <w:rFonts w:ascii="Times New Roman" w:eastAsia="楷体_GB2312" w:hAnsi="Times New Roman" w:hint="eastAsia"/>
                  <w:kern w:val="2"/>
                  <w:sz w:val="18"/>
                  <w:szCs w:val="18"/>
                  <w:lang w:val="en-US" w:eastAsia="zh-CN"/>
                </w:rPr>
                <w:delText>0.00</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491"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492"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493"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D70BBC" w:rsidRDefault="00D91D1F" w:rsidP="00D91D1F">
            <w:pPr>
              <w:widowControl w:val="0"/>
              <w:spacing w:line="240" w:lineRule="auto"/>
              <w:rPr>
                <w:rFonts w:ascii="Times New Roman" w:eastAsia="楷体_GB2312" w:hAnsi="Times New Roman"/>
                <w:b/>
                <w:kern w:val="2"/>
                <w:sz w:val="18"/>
                <w:lang w:val="en-US" w:eastAsia="zh-CN"/>
              </w:rPr>
            </w:pPr>
            <w:ins w:id="494" w:author="Local Dev" w:date="2017-01-11T20:38:00Z">
              <w:r w:rsidRPr="007A7008">
                <w:rPr>
                  <w:rFonts w:ascii="华文楷体" w:eastAsia="华文楷体" w:hAnsi="华文楷体"/>
                  <w:sz w:val="20"/>
                  <w:szCs w:val="20"/>
                </w:rPr>
                <w:t>合计</w:t>
              </w:r>
            </w:ins>
            <w:del w:id="495" w:author="Local Dev" w:date="2017-01-11T20:38:00Z">
              <w:r w:rsidRPr="00D70BBC" w:rsidDel="002101EC">
                <w:rPr>
                  <w:rFonts w:ascii="Times New Roman" w:eastAsia="楷体_GB2312" w:hAnsi="Times New Roman" w:hint="eastAsia"/>
                  <w:b/>
                  <w:kern w:val="2"/>
                  <w:sz w:val="18"/>
                  <w:lang w:val="en-US" w:eastAsia="zh-CN"/>
                </w:rPr>
                <w:delText>合计</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496"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D70BBC" w:rsidRDefault="00D91D1F" w:rsidP="00D91D1F">
            <w:pPr>
              <w:widowControl w:val="0"/>
              <w:spacing w:line="240" w:lineRule="auto"/>
              <w:jc w:val="center"/>
              <w:rPr>
                <w:rFonts w:ascii="Times New Roman" w:eastAsia="楷体_GB2312" w:hAnsi="Times New Roman"/>
                <w:b/>
                <w:kern w:val="2"/>
                <w:sz w:val="18"/>
                <w:szCs w:val="18"/>
                <w:lang w:val="en-US" w:eastAsia="zh-CN"/>
              </w:rPr>
            </w:pPr>
            <w:ins w:id="497" w:author="Local Dev" w:date="2017-01-11T20:38:00Z">
              <w:r w:rsidRPr="00363FD5">
                <w:rPr>
                  <w:rFonts w:ascii="华文楷体" w:eastAsia="华文楷体" w:hAnsi="华文楷体" w:hint="eastAsia"/>
                  <w:sz w:val="20"/>
                  <w:szCs w:val="20"/>
                </w:rPr>
                <w:t>-</w:t>
              </w:r>
            </w:ins>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498"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D70BBC" w:rsidRDefault="00FB0E29" w:rsidP="00D91D1F">
            <w:pPr>
              <w:widowControl w:val="0"/>
              <w:spacing w:line="240" w:lineRule="auto"/>
              <w:jc w:val="center"/>
              <w:rPr>
                <w:rFonts w:ascii="Times New Roman" w:eastAsia="楷体_GB2312" w:hAnsi="Times New Roman"/>
                <w:b/>
                <w:kern w:val="2"/>
                <w:sz w:val="18"/>
                <w:szCs w:val="18"/>
                <w:lang w:val="en-US" w:eastAsia="zh-CN"/>
              </w:rPr>
            </w:pPr>
            <w:customXmlInsRangeStart w:id="499" w:author="Local Dev" w:date="2017-01-11T20:38:00Z"/>
            <w:sdt>
              <w:sdtPr>
                <w:rPr>
                  <w:rFonts w:eastAsia="楷体_GB2312"/>
                  <w:bCs/>
                  <w:color w:val="000000"/>
                  <w:sz w:val="21"/>
                  <w:szCs w:val="21"/>
                </w:rPr>
                <w:alias w:val="TotalInterest_Paid"/>
                <w:tag w:val="TotalInterest_Paid"/>
                <w:id w:val="-1126930897"/>
                <w:placeholder>
                  <w:docPart w:val="358DBF45768E40D585711433129F601D"/>
                </w:placeholder>
                <w:showingPlcHdr/>
              </w:sdtPr>
              <w:sdtEndPr/>
              <w:sdtContent>
                <w:customXmlInsRangeEnd w:id="499"/>
                <w:ins w:id="500" w:author="Local Dev" w:date="2017-01-11T20:38:00Z">
                  <w:r w:rsidR="00D91D1F" w:rsidRPr="00363FD5">
                    <w:rPr>
                      <w:rFonts w:eastAsia="楷体_GB2312"/>
                      <w:bCs/>
                      <w:color w:val="000000"/>
                      <w:sz w:val="21"/>
                      <w:szCs w:val="21"/>
                    </w:rPr>
                    <w:t>Click here to enter text.</w:t>
                  </w:r>
                </w:ins>
                <w:customXmlInsRangeStart w:id="501" w:author="Local Dev" w:date="2017-01-11T20:38:00Z"/>
              </w:sdtContent>
            </w:sdt>
            <w:customXmlInsRangeEnd w:id="501"/>
            <w:del w:id="502" w:author="Local Dev" w:date="2017-01-11T20:38:00Z">
              <w:r w:rsidR="00D91D1F" w:rsidRPr="00D70BBC" w:rsidDel="002101EC">
                <w:rPr>
                  <w:rFonts w:ascii="Times New Roman" w:eastAsia="楷体_GB2312" w:hAnsi="Times New Roman"/>
                  <w:b/>
                  <w:kern w:val="2"/>
                  <w:sz w:val="18"/>
                  <w:szCs w:val="18"/>
                  <w:lang w:val="en-US" w:eastAsia="zh-CN"/>
                </w:rPr>
                <w:delText>36,465,983.56</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503"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D70BBC" w:rsidRDefault="00D91D1F" w:rsidP="00D91D1F">
            <w:pPr>
              <w:widowControl w:val="0"/>
              <w:spacing w:line="240" w:lineRule="auto"/>
              <w:jc w:val="center"/>
              <w:rPr>
                <w:rFonts w:ascii="Times New Roman" w:eastAsia="楷体_GB2312" w:hAnsi="Times New Roman"/>
                <w:b/>
                <w:kern w:val="2"/>
                <w:sz w:val="18"/>
                <w:szCs w:val="18"/>
                <w:lang w:val="en-US" w:eastAsia="zh-CN"/>
              </w:rPr>
            </w:pPr>
            <w:ins w:id="504" w:author="Local Dev" w:date="2017-01-11T20:38:00Z">
              <w:r w:rsidRPr="00363FD5">
                <w:rPr>
                  <w:rFonts w:eastAsia="楷体_GB2312" w:hint="eastAsia"/>
                  <w:bCs/>
                  <w:color w:val="000000"/>
                  <w:sz w:val="21"/>
                  <w:szCs w:val="21"/>
                </w:rPr>
                <w:t>-</w:t>
              </w:r>
            </w:ins>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505"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D70BBC" w:rsidRDefault="00FB0E29" w:rsidP="00D91D1F">
            <w:pPr>
              <w:widowControl w:val="0"/>
              <w:spacing w:line="240" w:lineRule="auto"/>
              <w:jc w:val="center"/>
              <w:rPr>
                <w:rFonts w:ascii="Times New Roman" w:eastAsia="楷体_GB2312" w:hAnsi="Times New Roman"/>
                <w:b/>
                <w:kern w:val="2"/>
                <w:sz w:val="18"/>
                <w:szCs w:val="18"/>
                <w:lang w:val="en-US" w:eastAsia="zh-CN"/>
              </w:rPr>
            </w:pPr>
            <w:customXmlInsRangeStart w:id="506" w:author="Local Dev" w:date="2017-01-11T20:38:00Z"/>
            <w:sdt>
              <w:sdtPr>
                <w:rPr>
                  <w:rFonts w:eastAsia="楷体_GB2312"/>
                  <w:bCs/>
                  <w:color w:val="000000"/>
                  <w:sz w:val="21"/>
                  <w:szCs w:val="21"/>
                </w:rPr>
                <w:alias w:val="TotalPrincipal_Paid"/>
                <w:tag w:val="TotalPrincipal_Paid"/>
                <w:id w:val="-982461882"/>
                <w:placeholder>
                  <w:docPart w:val="626CB30FD15F472682ECD97317794B08"/>
                </w:placeholder>
                <w:showingPlcHdr/>
              </w:sdtPr>
              <w:sdtEndPr/>
              <w:sdtContent>
                <w:customXmlInsRangeEnd w:id="506"/>
                <w:ins w:id="507" w:author="Local Dev" w:date="2017-01-11T20:38:00Z">
                  <w:r w:rsidR="00D91D1F" w:rsidRPr="00363FD5">
                    <w:rPr>
                      <w:rFonts w:eastAsia="楷体_GB2312"/>
                      <w:bCs/>
                      <w:color w:val="000000"/>
                      <w:sz w:val="21"/>
                      <w:szCs w:val="21"/>
                    </w:rPr>
                    <w:t>Click here to enter text.</w:t>
                  </w:r>
                </w:ins>
                <w:customXmlInsRangeStart w:id="508" w:author="Local Dev" w:date="2017-01-11T20:38:00Z"/>
              </w:sdtContent>
            </w:sdt>
            <w:customXmlInsRangeEnd w:id="508"/>
            <w:del w:id="509" w:author="Local Dev" w:date="2017-01-11T20:38:00Z">
              <w:r w:rsidR="00D91D1F" w:rsidRPr="00D70BBC" w:rsidDel="002101EC">
                <w:rPr>
                  <w:rFonts w:ascii="Times New Roman" w:eastAsia="楷体_GB2312" w:hAnsi="Times New Roman"/>
                  <w:b/>
                  <w:kern w:val="2"/>
                  <w:sz w:val="18"/>
                  <w:szCs w:val="18"/>
                  <w:lang w:val="en-US" w:eastAsia="zh-CN"/>
                </w:rPr>
                <w:delText>2,873,925,000.00</w:delText>
              </w:r>
            </w:del>
          </w:p>
        </w:tc>
        <w:tc>
          <w:tcPr>
            <w:tcW w:w="1701" w:type="dxa"/>
            <w:tcBorders>
              <w:top w:val="single" w:sz="4" w:space="0" w:color="auto"/>
              <w:left w:val="single" w:sz="4" w:space="0" w:color="auto"/>
              <w:bottom w:val="single" w:sz="4" w:space="0" w:color="auto"/>
              <w:right w:val="single" w:sz="4" w:space="0" w:color="auto"/>
            </w:tcBorders>
            <w:vAlign w:val="center"/>
            <w:tcPrChange w:id="510"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D70BBC" w:rsidRDefault="00D91D1F" w:rsidP="00D91D1F">
            <w:pPr>
              <w:widowControl w:val="0"/>
              <w:spacing w:line="240" w:lineRule="auto"/>
              <w:jc w:val="center"/>
              <w:rPr>
                <w:rFonts w:ascii="Times New Roman" w:eastAsia="楷体_GB2312" w:hAnsi="Times New Roman"/>
                <w:b/>
                <w:kern w:val="2"/>
                <w:sz w:val="18"/>
                <w:szCs w:val="18"/>
                <w:lang w:val="en-US" w:eastAsia="zh-CN"/>
              </w:rPr>
            </w:pPr>
            <w:ins w:id="511" w:author="Local Dev" w:date="2017-01-11T20:38:00Z">
              <w:r w:rsidRPr="00363FD5">
                <w:rPr>
                  <w:rFonts w:eastAsia="楷体_GB2312" w:hint="eastAsia"/>
                  <w:bCs/>
                  <w:color w:val="000000"/>
                  <w:sz w:val="21"/>
                  <w:szCs w:val="21"/>
                </w:rPr>
                <w:t>-</w:t>
              </w:r>
            </w:ins>
          </w:p>
        </w:tc>
        <w:tc>
          <w:tcPr>
            <w:tcW w:w="2127" w:type="dxa"/>
            <w:tcBorders>
              <w:top w:val="single" w:sz="4" w:space="0" w:color="auto"/>
              <w:left w:val="single" w:sz="4" w:space="0" w:color="auto"/>
              <w:bottom w:val="single" w:sz="4" w:space="0" w:color="auto"/>
            </w:tcBorders>
            <w:shd w:val="clear" w:color="auto" w:fill="auto"/>
            <w:vAlign w:val="center"/>
            <w:tcPrChange w:id="512"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D70BBC" w:rsidRDefault="00FB0E29" w:rsidP="00D91D1F">
            <w:pPr>
              <w:widowControl w:val="0"/>
              <w:spacing w:line="240" w:lineRule="auto"/>
              <w:jc w:val="center"/>
              <w:rPr>
                <w:rFonts w:ascii="Times New Roman" w:eastAsia="楷体_GB2312" w:hAnsi="Times New Roman"/>
                <w:b/>
                <w:kern w:val="2"/>
                <w:sz w:val="18"/>
                <w:szCs w:val="18"/>
                <w:lang w:val="en-US" w:eastAsia="zh-CN"/>
              </w:rPr>
            </w:pPr>
            <w:customXmlInsRangeStart w:id="513" w:author="Local Dev" w:date="2017-01-11T20:38:00Z"/>
            <w:sdt>
              <w:sdtPr>
                <w:rPr>
                  <w:rFonts w:eastAsia="楷体_GB2312"/>
                  <w:bCs/>
                  <w:color w:val="000000"/>
                  <w:sz w:val="21"/>
                  <w:szCs w:val="21"/>
                </w:rPr>
                <w:alias w:val="TotalTotalBondPayment"/>
                <w:tag w:val="TotalTotalBondPayment"/>
                <w:id w:val="-1821337533"/>
                <w:placeholder>
                  <w:docPart w:val="DA11ED580F5D47BBA228CC57549DB53C"/>
                </w:placeholder>
                <w:showingPlcHdr/>
              </w:sdtPr>
              <w:sdtEndPr/>
              <w:sdtContent>
                <w:customXmlInsRangeEnd w:id="513"/>
                <w:ins w:id="514" w:author="Local Dev" w:date="2017-01-11T20:38:00Z">
                  <w:r w:rsidR="00D91D1F" w:rsidRPr="00363FD5">
                    <w:rPr>
                      <w:rFonts w:eastAsia="楷体_GB2312"/>
                      <w:bCs/>
                      <w:color w:val="000000"/>
                      <w:sz w:val="21"/>
                      <w:szCs w:val="21"/>
                    </w:rPr>
                    <w:t>Click here to enter text.</w:t>
                  </w:r>
                </w:ins>
                <w:customXmlInsRangeStart w:id="515" w:author="Local Dev" w:date="2017-01-11T20:38:00Z"/>
              </w:sdtContent>
            </w:sdt>
            <w:customXmlInsRangeEnd w:id="515"/>
            <w:del w:id="516" w:author="Local Dev" w:date="2017-01-11T20:38:00Z">
              <w:r w:rsidR="00D91D1F" w:rsidRPr="00D70BBC" w:rsidDel="002101EC">
                <w:rPr>
                  <w:rFonts w:ascii="Times New Roman" w:eastAsia="楷体_GB2312" w:hAnsi="Times New Roman"/>
                  <w:b/>
                  <w:kern w:val="2"/>
                  <w:sz w:val="18"/>
                  <w:szCs w:val="18"/>
                  <w:lang w:val="en-US" w:eastAsia="zh-CN"/>
                </w:rPr>
                <w:delText>2,910,390,983.56</w:delText>
              </w:r>
            </w:del>
          </w:p>
        </w:tc>
      </w:tr>
    </w:tbl>
    <w:p w:rsidR="007F5EC5" w:rsidRPr="007F5EC5" w:rsidRDefault="007F5EC5" w:rsidP="007F5EC5">
      <w:pPr>
        <w:widowControl w:val="0"/>
        <w:spacing w:line="240" w:lineRule="auto"/>
        <w:rPr>
          <w:rFonts w:ascii="Times New Roman" w:eastAsia="楷体_GB2312" w:hAnsi="Times New Roman"/>
          <w:kern w:val="2"/>
          <w:sz w:val="21"/>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sectPr w:rsidR="007F5EC5" w:rsidRPr="007F5EC5" w:rsidSect="004C5509">
          <w:pgSz w:w="16838" w:h="11906" w:orient="landscape"/>
          <w:pgMar w:top="1800" w:right="1440" w:bottom="1800" w:left="1440" w:header="851" w:footer="992" w:gutter="0"/>
          <w:cols w:space="425"/>
          <w:docGrid w:type="lines" w:linePitch="312"/>
        </w:sect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35"/>
        <w:gridCol w:w="141"/>
        <w:gridCol w:w="1134"/>
        <w:gridCol w:w="284"/>
        <w:gridCol w:w="1276"/>
        <w:gridCol w:w="283"/>
        <w:gridCol w:w="1418"/>
        <w:gridCol w:w="425"/>
        <w:gridCol w:w="1276"/>
      </w:tblGrid>
      <w:tr w:rsidR="007F5EC5" w:rsidRPr="007F5EC5" w:rsidTr="004C5509">
        <w:tc>
          <w:tcPr>
            <w:tcW w:w="8472" w:type="dxa"/>
            <w:gridSpan w:val="9"/>
            <w:tcBorders>
              <w:top w:val="single" w:sz="4" w:space="0" w:color="auto"/>
              <w:bottom w:val="single" w:sz="4" w:space="0" w:color="auto"/>
            </w:tcBorders>
          </w:tcPr>
          <w:p w:rsidR="007F5EC5" w:rsidRPr="007F5EC5" w:rsidRDefault="00FB0E29" w:rsidP="007F5EC5">
            <w:pPr>
              <w:widowControl w:val="0"/>
              <w:spacing w:line="240" w:lineRule="auto"/>
              <w:jc w:val="center"/>
              <w:rPr>
                <w:rFonts w:ascii="Times New Roman" w:eastAsia="楷体_GB2312" w:hAnsi="Times New Roman"/>
                <w:b/>
                <w:kern w:val="2"/>
                <w:sz w:val="21"/>
                <w:lang w:val="en-US" w:eastAsia="zh-CN"/>
              </w:rPr>
            </w:pPr>
            <w:customXmlInsRangeStart w:id="517" w:author="Local Dev" w:date="2017-01-11T20:55:00Z"/>
            <w:sdt>
              <w:sdtPr>
                <w:rPr>
                  <w:rFonts w:ascii="华文楷体" w:eastAsia="华文楷体" w:hAnsi="华文楷体" w:hint="eastAsia"/>
                  <w:b/>
                  <w:sz w:val="28"/>
                  <w:szCs w:val="28"/>
                </w:rPr>
                <w:alias w:val="TrustName"/>
                <w:tag w:val="TrustName"/>
                <w:id w:val="-217120430"/>
                <w:placeholder>
                  <w:docPart w:val="0909E9AAA9F04D5DA3E011B91EB59B7C"/>
                </w:placeholder>
                <w:showingPlcHdr/>
              </w:sdtPr>
              <w:sdtEndPr/>
              <w:sdtContent>
                <w:customXmlInsRangeEnd w:id="517"/>
                <w:ins w:id="518" w:author="Local Dev" w:date="2017-01-11T20:55:00Z">
                  <w:r w:rsidR="002D2B60" w:rsidRPr="0033610F">
                    <w:rPr>
                      <w:rStyle w:val="af1"/>
                      <w:rFonts w:ascii="华文楷体" w:eastAsia="华文楷体" w:hAnsi="华文楷体"/>
                      <w:b/>
                      <w:sz w:val="28"/>
                    </w:rPr>
                    <w:t>Click here to enter text.</w:t>
                  </w:r>
                </w:ins>
                <w:customXmlInsRangeStart w:id="519" w:author="Local Dev" w:date="2017-01-11T20:55:00Z"/>
              </w:sdtContent>
            </w:sdt>
            <w:customXmlInsRangeEnd w:id="519"/>
            <w:del w:id="520" w:author="Local Dev" w:date="2017-01-11T20:55:00Z">
              <w:r w:rsidR="007F5EC5" w:rsidRPr="007F5EC5" w:rsidDel="002D2B60">
                <w:rPr>
                  <w:rFonts w:ascii="Times New Roman" w:eastAsia="楷体_GB2312" w:hAnsi="Times New Roman" w:hint="eastAsia"/>
                  <w:b/>
                  <w:kern w:val="2"/>
                  <w:sz w:val="28"/>
                  <w:lang w:val="en-US" w:eastAsia="zh-CN"/>
                </w:rPr>
                <w:delText>招元</w:delText>
              </w:r>
              <w:r w:rsidR="007F5EC5" w:rsidRPr="007F5EC5" w:rsidDel="002D2B60">
                <w:rPr>
                  <w:rFonts w:ascii="Times New Roman" w:eastAsia="楷体_GB2312" w:hAnsi="Times New Roman" w:hint="eastAsia"/>
                  <w:b/>
                  <w:kern w:val="2"/>
                  <w:sz w:val="28"/>
                  <w:lang w:val="en-US" w:eastAsia="zh-CN"/>
                </w:rPr>
                <w:delText>2015</w:delText>
              </w:r>
              <w:r w:rsidR="007F5EC5" w:rsidRPr="007F5EC5" w:rsidDel="002D2B60">
                <w:rPr>
                  <w:rFonts w:ascii="Times New Roman" w:eastAsia="楷体_GB2312" w:hAnsi="Times New Roman" w:hint="eastAsia"/>
                  <w:b/>
                  <w:kern w:val="2"/>
                  <w:sz w:val="28"/>
                  <w:lang w:val="en-US" w:eastAsia="zh-CN"/>
                </w:rPr>
                <w:delText>年第二期</w:delText>
              </w:r>
              <w:r w:rsidR="007F5EC5" w:rsidRPr="007F5EC5" w:rsidDel="002D2B60">
                <w:rPr>
                  <w:rFonts w:ascii="Times New Roman" w:eastAsia="楷体_GB2312" w:hAnsi="Times New Roman"/>
                  <w:b/>
                  <w:kern w:val="2"/>
                  <w:sz w:val="28"/>
                  <w:lang w:val="en-US" w:eastAsia="zh-CN"/>
                </w:rPr>
                <w:delText>信贷资产证券化信托</w:delText>
              </w:r>
            </w:del>
            <w:r w:rsidR="007F5EC5" w:rsidRPr="007F5EC5">
              <w:rPr>
                <w:rFonts w:ascii="Times New Roman" w:eastAsia="楷体_GB2312" w:hAnsi="Times New Roman"/>
                <w:b/>
                <w:kern w:val="2"/>
                <w:sz w:val="28"/>
                <w:lang w:val="en-US" w:eastAsia="zh-CN"/>
              </w:rPr>
              <w:t>受托机构月度报告</w:t>
            </w:r>
          </w:p>
        </w:tc>
      </w:tr>
      <w:tr w:rsidR="007F5EC5" w:rsidRPr="007F5EC5" w:rsidTr="004C5509">
        <w:tc>
          <w:tcPr>
            <w:tcW w:w="8472" w:type="dxa"/>
            <w:gridSpan w:val="9"/>
            <w:tcBorders>
              <w:top w:val="single" w:sz="4" w:space="0" w:color="auto"/>
              <w:bottom w:val="nil"/>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三、资产池情况</w:t>
            </w:r>
          </w:p>
        </w:tc>
      </w:tr>
      <w:tr w:rsidR="007F5EC5" w:rsidRPr="007F5EC5" w:rsidTr="004C5509">
        <w:tc>
          <w:tcPr>
            <w:tcW w:w="8472" w:type="dxa"/>
            <w:gridSpan w:val="9"/>
            <w:tcBorders>
              <w:top w:val="nil"/>
              <w:bottom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kern w:val="2"/>
                <w:sz w:val="21"/>
                <w:lang w:val="en-US" w:eastAsia="zh-CN"/>
              </w:rPr>
              <w:t>（一）</w:t>
            </w:r>
            <w:r w:rsidR="00661E99">
              <w:rPr>
                <w:rFonts w:ascii="Times New Roman" w:eastAsia="楷体_GB2312" w:hAnsi="Times New Roman" w:hint="eastAsia"/>
                <w:kern w:val="2"/>
                <w:sz w:val="21"/>
                <w:lang w:val="en-US" w:eastAsia="zh-CN"/>
              </w:rPr>
              <w:t>报告期末</w:t>
            </w:r>
            <w:r w:rsidRPr="007F5EC5">
              <w:rPr>
                <w:rFonts w:ascii="Times New Roman" w:eastAsia="楷体_GB2312" w:hAnsi="Times New Roman"/>
                <w:kern w:val="2"/>
                <w:sz w:val="21"/>
                <w:lang w:val="en-US" w:eastAsia="zh-CN"/>
              </w:rPr>
              <w:t>资产池整体表现情况：</w:t>
            </w:r>
          </w:p>
        </w:tc>
      </w:tr>
      <w:tr w:rsidR="007F5EC5" w:rsidRPr="007F5EC5" w:rsidTr="004C5509">
        <w:tc>
          <w:tcPr>
            <w:tcW w:w="2235"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科目</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jc w:val="center"/>
              <w:rPr>
                <w:rFonts w:ascii="Times New Roman" w:eastAsia="楷体_GB2312" w:hAnsi="Times New Roman"/>
                <w:b/>
                <w:kern w:val="2"/>
                <w:sz w:val="18"/>
                <w:lang w:val="en-US" w:eastAsia="zh-CN"/>
              </w:rPr>
            </w:pPr>
            <w:r w:rsidRPr="007F5EC5">
              <w:rPr>
                <w:rFonts w:ascii="Times New Roman" w:eastAsia="楷体_GB2312" w:hAnsi="Times New Roman"/>
                <w:b/>
                <w:kern w:val="2"/>
                <w:sz w:val="18"/>
                <w:lang w:val="en-US" w:eastAsia="zh-CN"/>
              </w:rPr>
              <w:t>笔数</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jc w:val="center"/>
              <w:rPr>
                <w:rFonts w:ascii="Times New Roman" w:eastAsia="楷体_GB2312" w:hAnsi="Times New Roman"/>
                <w:b/>
                <w:kern w:val="2"/>
                <w:sz w:val="18"/>
                <w:lang w:val="en-US" w:eastAsia="zh-CN"/>
              </w:rPr>
            </w:pPr>
            <w:r w:rsidRPr="007F5EC5">
              <w:rPr>
                <w:rFonts w:ascii="Times New Roman" w:eastAsia="楷体_GB2312" w:hAnsi="Times New Roman"/>
                <w:b/>
                <w:kern w:val="2"/>
                <w:sz w:val="18"/>
                <w:lang w:val="en-US" w:eastAsia="zh-CN"/>
              </w:rPr>
              <w:t>笔数占比</w:t>
            </w:r>
          </w:p>
        </w:tc>
        <w:tc>
          <w:tcPr>
            <w:tcW w:w="2126" w:type="dxa"/>
            <w:gridSpan w:val="3"/>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jc w:val="center"/>
              <w:rPr>
                <w:rFonts w:ascii="Times New Roman" w:eastAsia="楷体_GB2312" w:hAnsi="Times New Roman"/>
                <w:b/>
                <w:kern w:val="2"/>
                <w:sz w:val="18"/>
                <w:lang w:val="en-US" w:eastAsia="zh-CN"/>
              </w:rPr>
            </w:pPr>
            <w:r w:rsidRPr="007F5EC5">
              <w:rPr>
                <w:rFonts w:ascii="Times New Roman" w:eastAsia="楷体_GB2312" w:hAnsi="Times New Roman"/>
                <w:b/>
                <w:kern w:val="2"/>
                <w:sz w:val="18"/>
                <w:lang w:val="en-US" w:eastAsia="zh-CN"/>
              </w:rPr>
              <w:t>金额</w:t>
            </w:r>
          </w:p>
        </w:tc>
        <w:tc>
          <w:tcPr>
            <w:tcW w:w="1276" w:type="dxa"/>
            <w:tcBorders>
              <w:top w:val="single" w:sz="4" w:space="0" w:color="auto"/>
              <w:left w:val="single" w:sz="4" w:space="0" w:color="auto"/>
              <w:bottom w:val="single" w:sz="4" w:space="0" w:color="auto"/>
            </w:tcBorders>
            <w:shd w:val="clear" w:color="auto" w:fill="auto"/>
          </w:tcPr>
          <w:p w:rsidR="007F5EC5" w:rsidRPr="007F5EC5" w:rsidRDefault="007F5EC5" w:rsidP="007F5EC5">
            <w:pPr>
              <w:widowControl w:val="0"/>
              <w:spacing w:line="240" w:lineRule="auto"/>
              <w:jc w:val="center"/>
              <w:rPr>
                <w:rFonts w:ascii="Times New Roman" w:eastAsia="楷体_GB2312" w:hAnsi="Times New Roman"/>
                <w:b/>
                <w:kern w:val="2"/>
                <w:sz w:val="18"/>
                <w:lang w:val="en-US" w:eastAsia="zh-CN"/>
              </w:rPr>
            </w:pPr>
            <w:r w:rsidRPr="007F5EC5">
              <w:rPr>
                <w:rFonts w:ascii="Times New Roman" w:eastAsia="楷体_GB2312" w:hAnsi="Times New Roman"/>
                <w:b/>
                <w:kern w:val="2"/>
                <w:sz w:val="18"/>
                <w:lang w:val="en-US" w:eastAsia="zh-CN"/>
              </w:rPr>
              <w:t>金额占比</w:t>
            </w:r>
          </w:p>
        </w:tc>
      </w:tr>
      <w:tr w:rsidR="00D91D1F" w:rsidRPr="007F5EC5" w:rsidTr="004C5509">
        <w:tc>
          <w:tcPr>
            <w:tcW w:w="2235" w:type="dxa"/>
            <w:tcBorders>
              <w:top w:val="single" w:sz="4" w:space="0" w:color="auto"/>
              <w:bottom w:val="single" w:sz="4" w:space="0" w:color="auto"/>
              <w:right w:val="single" w:sz="4" w:space="0" w:color="auto"/>
            </w:tcBorders>
          </w:tcPr>
          <w:p w:rsidR="00D91D1F" w:rsidRPr="007F5EC5" w:rsidRDefault="00FB0E29" w:rsidP="00D91D1F">
            <w:pPr>
              <w:widowControl w:val="0"/>
              <w:spacing w:line="240" w:lineRule="auto"/>
              <w:rPr>
                <w:rFonts w:ascii="Times New Roman" w:eastAsia="楷体_GB2312" w:hAnsi="Times New Roman"/>
                <w:kern w:val="2"/>
                <w:sz w:val="18"/>
                <w:lang w:val="en-US" w:eastAsia="zh-CN"/>
              </w:rPr>
            </w:pPr>
            <w:customXmlInsRangeStart w:id="521" w:author="Local Dev" w:date="2017-01-11T20:42:00Z"/>
            <w:sdt>
              <w:sdtPr>
                <w:rPr>
                  <w:rFonts w:eastAsia="楷体_GB2312" w:hint="eastAsia"/>
                  <w:bCs/>
                  <w:color w:val="000000"/>
                  <w:sz w:val="21"/>
                  <w:szCs w:val="21"/>
                </w:rPr>
                <w:alias w:val="SubjectName"/>
                <w:tag w:val="SubjectName"/>
                <w:id w:val="-764451969"/>
                <w:placeholder>
                  <w:docPart w:val="AEB0B035EE10450FA5B1C43397B214CD"/>
                </w:placeholder>
                <w:showingPlcHdr/>
                <w:text/>
              </w:sdtPr>
              <w:sdtEndPr/>
              <w:sdtContent>
                <w:customXmlInsRangeEnd w:id="521"/>
                <w:ins w:id="522" w:author="Local Dev" w:date="2017-01-11T20:42:00Z">
                  <w:r w:rsidR="00D91D1F" w:rsidRPr="00761022">
                    <w:rPr>
                      <w:rFonts w:eastAsia="楷体_GB2312"/>
                      <w:bCs/>
                      <w:color w:val="000000"/>
                      <w:sz w:val="21"/>
                      <w:szCs w:val="21"/>
                    </w:rPr>
                    <w:t>Click here to enter text.</w:t>
                  </w:r>
                </w:ins>
                <w:customXmlInsRangeStart w:id="523" w:author="Local Dev" w:date="2017-01-11T20:42:00Z"/>
              </w:sdtContent>
            </w:sdt>
            <w:customXmlInsRangeEnd w:id="523"/>
            <w:del w:id="524" w:author="Local Dev" w:date="2017-01-11T20:42:00Z">
              <w:r w:rsidR="00D91D1F" w:rsidRPr="007F5EC5" w:rsidDel="000812AB">
                <w:rPr>
                  <w:rFonts w:ascii="Times New Roman" w:eastAsia="楷体_GB2312" w:hAnsi="Times New Roman"/>
                  <w:kern w:val="2"/>
                  <w:sz w:val="18"/>
                  <w:lang w:val="en-US" w:eastAsia="zh-CN"/>
                </w:rPr>
                <w:delText>正常贷款</w:delText>
              </w:r>
            </w:del>
          </w:p>
        </w:tc>
        <w:tc>
          <w:tcPr>
            <w:tcW w:w="1559" w:type="dxa"/>
            <w:gridSpan w:val="3"/>
            <w:tcBorders>
              <w:top w:val="single" w:sz="4" w:space="0" w:color="auto"/>
              <w:left w:val="single" w:sz="4" w:space="0" w:color="auto"/>
              <w:bottom w:val="single" w:sz="4" w:space="0" w:color="auto"/>
              <w:right w:val="single" w:sz="4" w:space="0" w:color="auto"/>
            </w:tcBorders>
          </w:tcPr>
          <w:p w:rsidR="00D91D1F" w:rsidRPr="00D70BBC"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525" w:author="Local Dev" w:date="2017-01-11T20:42:00Z"/>
            <w:sdt>
              <w:sdtPr>
                <w:rPr>
                  <w:rFonts w:eastAsia="楷体_GB2312"/>
                  <w:bCs/>
                  <w:color w:val="000000"/>
                  <w:sz w:val="21"/>
                  <w:szCs w:val="21"/>
                </w:rPr>
                <w:alias w:val="LoanCount"/>
                <w:tag w:val="LoanCount"/>
                <w:id w:val="1640068597"/>
                <w:placeholder>
                  <w:docPart w:val="35D58467063B4E37B64DBD891D50BFAC"/>
                </w:placeholder>
                <w:showingPlcHdr/>
                <w:text/>
              </w:sdtPr>
              <w:sdtEndPr/>
              <w:sdtContent>
                <w:customXmlInsRangeEnd w:id="525"/>
                <w:ins w:id="526" w:author="Local Dev" w:date="2017-01-11T20:42:00Z">
                  <w:r w:rsidR="00D91D1F" w:rsidRPr="00761022">
                    <w:rPr>
                      <w:rFonts w:eastAsia="楷体_GB2312"/>
                      <w:bCs/>
                      <w:color w:val="000000"/>
                      <w:sz w:val="21"/>
                      <w:szCs w:val="21"/>
                    </w:rPr>
                    <w:t>Click here to enter text.</w:t>
                  </w:r>
                </w:ins>
                <w:customXmlInsRangeStart w:id="527" w:author="Local Dev" w:date="2017-01-11T20:42:00Z"/>
              </w:sdtContent>
            </w:sdt>
            <w:customXmlInsRangeEnd w:id="527"/>
            <w:del w:id="528" w:author="Local Dev" w:date="2017-01-11T20:42:00Z">
              <w:r w:rsidR="00D91D1F" w:rsidRPr="00D70BBC" w:rsidDel="000812AB">
                <w:rPr>
                  <w:rFonts w:ascii="Times New Roman" w:eastAsia="楷体_GB2312" w:hAnsi="Times New Roman" w:hint="eastAsia"/>
                  <w:kern w:val="2"/>
                  <w:sz w:val="18"/>
                  <w:szCs w:val="18"/>
                  <w:lang w:val="en-US" w:eastAsia="zh-CN"/>
                </w:rPr>
                <w:delText>119,418</w:delText>
              </w:r>
            </w:del>
          </w:p>
        </w:tc>
        <w:tc>
          <w:tcPr>
            <w:tcW w:w="1276" w:type="dxa"/>
            <w:tcBorders>
              <w:top w:val="single" w:sz="4" w:space="0" w:color="auto"/>
              <w:left w:val="single" w:sz="4" w:space="0" w:color="auto"/>
              <w:bottom w:val="single" w:sz="4" w:space="0" w:color="auto"/>
              <w:right w:val="single" w:sz="4" w:space="0" w:color="auto"/>
            </w:tcBorders>
          </w:tcPr>
          <w:p w:rsidR="00D91D1F" w:rsidRPr="00D70BBC"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529" w:author="Local Dev" w:date="2017-01-11T20:42:00Z"/>
            <w:sdt>
              <w:sdtPr>
                <w:rPr>
                  <w:rFonts w:eastAsia="楷体_GB2312" w:hint="eastAsia"/>
                  <w:bCs/>
                  <w:color w:val="000000"/>
                  <w:sz w:val="21"/>
                  <w:szCs w:val="21"/>
                </w:rPr>
                <w:alias w:val="LoanCountPercent"/>
                <w:tag w:val="LoanCountPercent"/>
                <w:id w:val="-1797824076"/>
                <w:placeholder>
                  <w:docPart w:val="44327408BD97430297F3D7EFD79CABD8"/>
                </w:placeholder>
                <w:showingPlcHdr/>
                <w:text/>
              </w:sdtPr>
              <w:sdtEndPr/>
              <w:sdtContent>
                <w:customXmlInsRangeEnd w:id="529"/>
                <w:ins w:id="530" w:author="Local Dev" w:date="2017-01-11T20:42:00Z">
                  <w:r w:rsidR="00D91D1F" w:rsidRPr="00761022">
                    <w:rPr>
                      <w:rFonts w:eastAsia="楷体_GB2312"/>
                      <w:bCs/>
                      <w:color w:val="000000"/>
                      <w:sz w:val="21"/>
                      <w:szCs w:val="21"/>
                    </w:rPr>
                    <w:t>Click here to enter text.</w:t>
                  </w:r>
                </w:ins>
                <w:customXmlInsRangeStart w:id="531" w:author="Local Dev" w:date="2017-01-11T20:42:00Z"/>
              </w:sdtContent>
            </w:sdt>
            <w:customXmlInsRangeEnd w:id="531"/>
            <w:del w:id="532" w:author="Local Dev" w:date="2017-01-11T20:42:00Z">
              <w:r w:rsidR="00D91D1F" w:rsidRPr="00D70BBC" w:rsidDel="000812AB">
                <w:rPr>
                  <w:rFonts w:ascii="Times New Roman" w:eastAsia="楷体_GB2312" w:hAnsi="Times New Roman" w:hint="eastAsia"/>
                  <w:kern w:val="2"/>
                  <w:sz w:val="18"/>
                  <w:szCs w:val="18"/>
                  <w:lang w:val="en-US" w:eastAsia="zh-CN"/>
                </w:rPr>
                <w:delText>99.92%</w:delText>
              </w:r>
            </w:del>
          </w:p>
        </w:tc>
        <w:tc>
          <w:tcPr>
            <w:tcW w:w="2126" w:type="dxa"/>
            <w:gridSpan w:val="3"/>
            <w:tcBorders>
              <w:top w:val="single" w:sz="4" w:space="0" w:color="auto"/>
              <w:left w:val="single" w:sz="4" w:space="0" w:color="auto"/>
              <w:bottom w:val="single" w:sz="4" w:space="0" w:color="auto"/>
              <w:right w:val="single" w:sz="4" w:space="0" w:color="auto"/>
            </w:tcBorders>
          </w:tcPr>
          <w:p w:rsidR="00D91D1F" w:rsidRPr="00D70BBC"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533" w:author="Local Dev" w:date="2017-01-11T20:42:00Z"/>
            <w:sdt>
              <w:sdtPr>
                <w:rPr>
                  <w:rFonts w:eastAsia="楷体_GB2312" w:hint="eastAsia"/>
                  <w:bCs/>
                  <w:color w:val="000000"/>
                  <w:sz w:val="21"/>
                  <w:szCs w:val="21"/>
                </w:rPr>
                <w:alias w:val="PrincipalBalance"/>
                <w:tag w:val="PrincipalBalance"/>
                <w:id w:val="-1915384266"/>
                <w:placeholder>
                  <w:docPart w:val="909FB620C07B42D1B9F59331DD2A60B1"/>
                </w:placeholder>
                <w:showingPlcHdr/>
                <w:text/>
              </w:sdtPr>
              <w:sdtEndPr/>
              <w:sdtContent>
                <w:customXmlInsRangeEnd w:id="533"/>
                <w:ins w:id="534" w:author="Local Dev" w:date="2017-01-11T20:42:00Z">
                  <w:r w:rsidR="00D91D1F" w:rsidRPr="00761022">
                    <w:rPr>
                      <w:rFonts w:eastAsia="楷体_GB2312"/>
                      <w:bCs/>
                      <w:color w:val="000000"/>
                      <w:sz w:val="21"/>
                      <w:szCs w:val="21"/>
                    </w:rPr>
                    <w:t>Click here to enter text.</w:t>
                  </w:r>
                </w:ins>
                <w:customXmlInsRangeStart w:id="535" w:author="Local Dev" w:date="2017-01-11T20:42:00Z"/>
              </w:sdtContent>
            </w:sdt>
            <w:customXmlInsRangeEnd w:id="535"/>
            <w:del w:id="536" w:author="Local Dev" w:date="2017-01-11T20:42:00Z">
              <w:r w:rsidR="00D91D1F" w:rsidRPr="00D70BBC" w:rsidDel="000812AB">
                <w:rPr>
                  <w:rFonts w:ascii="Times New Roman" w:eastAsia="楷体_GB2312" w:hAnsi="Times New Roman" w:hint="eastAsia"/>
                  <w:kern w:val="2"/>
                  <w:sz w:val="18"/>
                  <w:szCs w:val="18"/>
                  <w:lang w:val="en-US" w:eastAsia="zh-CN"/>
                </w:rPr>
                <w:delText>7,082,066,416.58</w:delText>
              </w:r>
            </w:del>
          </w:p>
        </w:tc>
        <w:tc>
          <w:tcPr>
            <w:tcW w:w="1276" w:type="dxa"/>
            <w:tcBorders>
              <w:top w:val="single" w:sz="4" w:space="0" w:color="auto"/>
              <w:left w:val="single" w:sz="4" w:space="0" w:color="auto"/>
              <w:bottom w:val="single" w:sz="4" w:space="0" w:color="auto"/>
            </w:tcBorders>
          </w:tcPr>
          <w:p w:rsidR="00D91D1F" w:rsidRPr="00D70BBC" w:rsidRDefault="00FB0E29" w:rsidP="00D91D1F">
            <w:pPr>
              <w:widowControl w:val="0"/>
              <w:spacing w:line="240" w:lineRule="auto"/>
              <w:jc w:val="center"/>
              <w:rPr>
                <w:rFonts w:ascii="Times New Roman" w:eastAsia="楷体_GB2312" w:hAnsi="Times New Roman"/>
                <w:kern w:val="2"/>
                <w:sz w:val="18"/>
                <w:szCs w:val="18"/>
                <w:lang w:val="en-US" w:eastAsia="zh-CN"/>
              </w:rPr>
            </w:pPr>
            <w:customXmlInsRangeStart w:id="537" w:author="Local Dev" w:date="2017-01-11T20:42:00Z"/>
            <w:sdt>
              <w:sdtPr>
                <w:rPr>
                  <w:rFonts w:eastAsia="楷体_GB2312"/>
                  <w:bCs/>
                  <w:color w:val="000000"/>
                  <w:sz w:val="21"/>
                  <w:szCs w:val="21"/>
                </w:rPr>
                <w:alias w:val="PrincipalBalancePercent"/>
                <w:tag w:val="PrincipalBalancePercent"/>
                <w:id w:val="26450821"/>
                <w:placeholder>
                  <w:docPart w:val="E9538259D45E4F78A6C24730C6F0DD39"/>
                </w:placeholder>
                <w:showingPlcHdr/>
                <w:text/>
              </w:sdtPr>
              <w:sdtEndPr/>
              <w:sdtContent>
                <w:customXmlInsRangeEnd w:id="537"/>
                <w:ins w:id="538" w:author="Local Dev" w:date="2017-01-11T20:42:00Z">
                  <w:r w:rsidR="00D91D1F" w:rsidRPr="00761022">
                    <w:rPr>
                      <w:rFonts w:eastAsia="楷体_GB2312"/>
                      <w:bCs/>
                      <w:color w:val="000000"/>
                      <w:sz w:val="21"/>
                      <w:szCs w:val="21"/>
                    </w:rPr>
                    <w:t>Click here to enter text.</w:t>
                  </w:r>
                </w:ins>
                <w:customXmlInsRangeStart w:id="539" w:author="Local Dev" w:date="2017-01-11T20:42:00Z"/>
              </w:sdtContent>
            </w:sdt>
            <w:customXmlInsRangeEnd w:id="539"/>
            <w:del w:id="540" w:author="Local Dev" w:date="2017-01-11T20:42:00Z">
              <w:r w:rsidR="00D91D1F" w:rsidRPr="00D70BBC" w:rsidDel="000812AB">
                <w:rPr>
                  <w:rFonts w:ascii="Times New Roman" w:eastAsia="楷体_GB2312" w:hAnsi="Times New Roman" w:hint="eastAsia"/>
                  <w:kern w:val="2"/>
                  <w:sz w:val="18"/>
                  <w:szCs w:val="18"/>
                  <w:lang w:val="en-US" w:eastAsia="zh-CN"/>
                </w:rPr>
                <w:delText>99.89%</w:delText>
              </w:r>
            </w:del>
          </w:p>
        </w:tc>
      </w:tr>
      <w:tr w:rsidR="007F5EC5" w:rsidRPr="007F5EC5" w:rsidDel="00AF42DD" w:rsidTr="004C5509">
        <w:trPr>
          <w:del w:id="541" w:author="Local Dev" w:date="2017-01-11T20:42:00Z"/>
        </w:trPr>
        <w:tc>
          <w:tcPr>
            <w:tcW w:w="2235" w:type="dxa"/>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542" w:author="Local Dev" w:date="2017-01-11T20:42:00Z"/>
                <w:rFonts w:ascii="Times New Roman" w:eastAsia="楷体_GB2312" w:hAnsi="Times New Roman"/>
                <w:kern w:val="2"/>
                <w:sz w:val="18"/>
                <w:lang w:val="en-US" w:eastAsia="zh-CN"/>
              </w:rPr>
            </w:pPr>
            <w:del w:id="543" w:author="Local Dev" w:date="2017-01-11T20:42:00Z">
              <w:r w:rsidRPr="007F5EC5" w:rsidDel="00AF42DD">
                <w:rPr>
                  <w:rFonts w:ascii="Times New Roman" w:eastAsia="楷体_GB2312" w:hAnsi="Times New Roman"/>
                  <w:kern w:val="2"/>
                  <w:sz w:val="18"/>
                  <w:lang w:val="en-US" w:eastAsia="zh-CN"/>
                </w:rPr>
                <w:delText>拖欠</w:delText>
              </w:r>
              <w:r w:rsidRPr="007F5EC5" w:rsidDel="00AF42DD">
                <w:rPr>
                  <w:rFonts w:ascii="Times New Roman" w:eastAsia="楷体_GB2312" w:hAnsi="Times New Roman"/>
                  <w:kern w:val="2"/>
                  <w:sz w:val="18"/>
                  <w:lang w:val="en-US" w:eastAsia="zh-CN"/>
                </w:rPr>
                <w:delText>1-30</w:delText>
              </w:r>
              <w:r w:rsidRPr="007F5EC5" w:rsidDel="00AF42DD">
                <w:rPr>
                  <w:rFonts w:ascii="Times New Roman" w:eastAsia="楷体_GB2312" w:hAnsi="Times New Roman"/>
                  <w:kern w:val="2"/>
                  <w:sz w:val="18"/>
                  <w:lang w:val="en-US" w:eastAsia="zh-CN"/>
                </w:rPr>
                <w:delText>天贷款</w:delText>
              </w:r>
            </w:del>
          </w:p>
        </w:tc>
        <w:tc>
          <w:tcPr>
            <w:tcW w:w="1559"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0C666A" w:rsidP="007F5EC5">
            <w:pPr>
              <w:widowControl w:val="0"/>
              <w:spacing w:line="240" w:lineRule="auto"/>
              <w:jc w:val="center"/>
              <w:rPr>
                <w:del w:id="544" w:author="Local Dev" w:date="2017-01-11T20:42:00Z"/>
                <w:rFonts w:ascii="Times New Roman" w:eastAsia="楷体_GB2312" w:hAnsi="Times New Roman"/>
                <w:kern w:val="2"/>
                <w:sz w:val="18"/>
                <w:szCs w:val="18"/>
                <w:lang w:val="en-US" w:eastAsia="zh-CN"/>
              </w:rPr>
            </w:pPr>
            <w:del w:id="545" w:author="Local Dev" w:date="2017-01-11T20:42:00Z">
              <w:r w:rsidRPr="00D70BBC" w:rsidDel="00AF42DD">
                <w:rPr>
                  <w:rFonts w:ascii="Times New Roman" w:eastAsia="楷体_GB2312" w:hAnsi="Times New Roman" w:hint="eastAsia"/>
                  <w:kern w:val="2"/>
                  <w:sz w:val="18"/>
                  <w:szCs w:val="18"/>
                  <w:lang w:val="en-US" w:eastAsia="zh-CN"/>
                </w:rPr>
                <w:delText>95</w:delText>
              </w:r>
            </w:del>
          </w:p>
        </w:tc>
        <w:tc>
          <w:tcPr>
            <w:tcW w:w="1276" w:type="dxa"/>
            <w:tcBorders>
              <w:top w:val="single" w:sz="4" w:space="0" w:color="auto"/>
              <w:left w:val="single" w:sz="4" w:space="0" w:color="auto"/>
              <w:bottom w:val="single" w:sz="4" w:space="0" w:color="auto"/>
              <w:right w:val="single" w:sz="4" w:space="0" w:color="auto"/>
            </w:tcBorders>
          </w:tcPr>
          <w:p w:rsidR="007F5EC5" w:rsidRPr="00D70BBC" w:rsidDel="00AF42DD" w:rsidRDefault="00F40A82" w:rsidP="007F5EC5">
            <w:pPr>
              <w:widowControl w:val="0"/>
              <w:spacing w:line="240" w:lineRule="auto"/>
              <w:jc w:val="center"/>
              <w:rPr>
                <w:del w:id="546" w:author="Local Dev" w:date="2017-01-11T20:42:00Z"/>
                <w:rFonts w:ascii="Times New Roman" w:eastAsia="楷体_GB2312" w:hAnsi="Times New Roman"/>
                <w:kern w:val="2"/>
                <w:sz w:val="18"/>
                <w:szCs w:val="18"/>
                <w:lang w:val="en-US" w:eastAsia="zh-CN"/>
              </w:rPr>
            </w:pPr>
            <w:del w:id="547" w:author="Local Dev" w:date="2017-01-11T20:42:00Z">
              <w:r w:rsidRPr="00D70BBC" w:rsidDel="00AF42DD">
                <w:rPr>
                  <w:rFonts w:ascii="Times New Roman" w:eastAsia="楷体_GB2312" w:hAnsi="Times New Roman" w:hint="eastAsia"/>
                  <w:kern w:val="2"/>
                  <w:sz w:val="18"/>
                  <w:szCs w:val="18"/>
                  <w:lang w:val="en-US" w:eastAsia="zh-CN"/>
                </w:rPr>
                <w:delText>0.08%</w:delText>
              </w:r>
            </w:del>
          </w:p>
        </w:tc>
        <w:tc>
          <w:tcPr>
            <w:tcW w:w="2126"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0C666A" w:rsidP="007F5EC5">
            <w:pPr>
              <w:widowControl w:val="0"/>
              <w:spacing w:line="240" w:lineRule="auto"/>
              <w:jc w:val="center"/>
              <w:rPr>
                <w:del w:id="548" w:author="Local Dev" w:date="2017-01-11T20:42:00Z"/>
                <w:rFonts w:ascii="Times New Roman" w:eastAsia="楷体_GB2312" w:hAnsi="Times New Roman"/>
                <w:kern w:val="2"/>
                <w:sz w:val="18"/>
                <w:szCs w:val="18"/>
                <w:lang w:val="en-US" w:eastAsia="zh-CN"/>
              </w:rPr>
            </w:pPr>
            <w:del w:id="549" w:author="Local Dev" w:date="2017-01-11T20:42:00Z">
              <w:r w:rsidRPr="00D70BBC" w:rsidDel="00AF42DD">
                <w:rPr>
                  <w:rFonts w:ascii="Times New Roman" w:eastAsia="楷体_GB2312" w:hAnsi="Times New Roman" w:hint="eastAsia"/>
                  <w:kern w:val="2"/>
                  <w:sz w:val="18"/>
                  <w:szCs w:val="18"/>
                  <w:lang w:val="en-US" w:eastAsia="zh-CN"/>
                </w:rPr>
                <w:delText>7,617,950.77</w:delText>
              </w:r>
            </w:del>
          </w:p>
        </w:tc>
        <w:tc>
          <w:tcPr>
            <w:tcW w:w="1276" w:type="dxa"/>
            <w:tcBorders>
              <w:top w:val="single" w:sz="4" w:space="0" w:color="auto"/>
              <w:left w:val="single" w:sz="4" w:space="0" w:color="auto"/>
              <w:bottom w:val="single" w:sz="4" w:space="0" w:color="auto"/>
            </w:tcBorders>
          </w:tcPr>
          <w:p w:rsidR="007F5EC5" w:rsidRPr="00D70BBC" w:rsidDel="00AF42DD" w:rsidRDefault="00F40A82" w:rsidP="007F5EC5">
            <w:pPr>
              <w:widowControl w:val="0"/>
              <w:spacing w:line="240" w:lineRule="auto"/>
              <w:jc w:val="center"/>
              <w:rPr>
                <w:del w:id="550" w:author="Local Dev" w:date="2017-01-11T20:42:00Z"/>
                <w:rFonts w:ascii="Times New Roman" w:eastAsia="楷体_GB2312" w:hAnsi="Times New Roman"/>
                <w:kern w:val="2"/>
                <w:sz w:val="18"/>
                <w:szCs w:val="18"/>
                <w:lang w:val="en-US" w:eastAsia="zh-CN"/>
              </w:rPr>
            </w:pPr>
            <w:del w:id="551" w:author="Local Dev" w:date="2017-01-11T20:42:00Z">
              <w:r w:rsidRPr="00D70BBC" w:rsidDel="00AF42DD">
                <w:rPr>
                  <w:rFonts w:ascii="Times New Roman" w:eastAsia="楷体_GB2312" w:hAnsi="Times New Roman" w:hint="eastAsia"/>
                  <w:kern w:val="2"/>
                  <w:sz w:val="18"/>
                  <w:szCs w:val="18"/>
                  <w:lang w:val="en-US" w:eastAsia="zh-CN"/>
                </w:rPr>
                <w:delText>0.11%</w:delText>
              </w:r>
            </w:del>
          </w:p>
        </w:tc>
      </w:tr>
      <w:tr w:rsidR="007F5EC5" w:rsidRPr="007F5EC5" w:rsidDel="00AF42DD" w:rsidTr="004C5509">
        <w:trPr>
          <w:del w:id="552" w:author="Local Dev" w:date="2017-01-11T20:42:00Z"/>
        </w:trPr>
        <w:tc>
          <w:tcPr>
            <w:tcW w:w="2235" w:type="dxa"/>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553" w:author="Local Dev" w:date="2017-01-11T20:42:00Z"/>
                <w:rFonts w:ascii="Times New Roman" w:eastAsia="楷体_GB2312" w:hAnsi="Times New Roman"/>
                <w:kern w:val="2"/>
                <w:sz w:val="18"/>
                <w:lang w:val="en-US" w:eastAsia="zh-CN"/>
              </w:rPr>
            </w:pPr>
            <w:del w:id="554" w:author="Local Dev" w:date="2017-01-11T20:42:00Z">
              <w:r w:rsidRPr="007F5EC5" w:rsidDel="00AF42DD">
                <w:rPr>
                  <w:rFonts w:ascii="Times New Roman" w:eastAsia="楷体_GB2312" w:hAnsi="Times New Roman"/>
                  <w:kern w:val="2"/>
                  <w:sz w:val="18"/>
                  <w:lang w:val="en-US" w:eastAsia="zh-CN"/>
                </w:rPr>
                <w:delText>拖欠</w:delText>
              </w:r>
              <w:r w:rsidRPr="007F5EC5" w:rsidDel="00AF42DD">
                <w:rPr>
                  <w:rFonts w:ascii="Times New Roman" w:eastAsia="楷体_GB2312" w:hAnsi="Times New Roman"/>
                  <w:kern w:val="2"/>
                  <w:sz w:val="18"/>
                  <w:lang w:val="en-US" w:eastAsia="zh-CN"/>
                </w:rPr>
                <w:delText>31-60</w:delText>
              </w:r>
              <w:r w:rsidRPr="007F5EC5" w:rsidDel="00AF42DD">
                <w:rPr>
                  <w:rFonts w:ascii="Times New Roman" w:eastAsia="楷体_GB2312" w:hAnsi="Times New Roman"/>
                  <w:kern w:val="2"/>
                  <w:sz w:val="18"/>
                  <w:lang w:val="en-US" w:eastAsia="zh-CN"/>
                </w:rPr>
                <w:delText>天贷款</w:delText>
              </w:r>
            </w:del>
          </w:p>
        </w:tc>
        <w:tc>
          <w:tcPr>
            <w:tcW w:w="1559"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55" w:author="Local Dev" w:date="2017-01-11T20:42:00Z"/>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56" w:author="Local Dev" w:date="2017-01-11T20:42:00Z"/>
                <w:rFonts w:ascii="Times New Roman" w:eastAsia="楷体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57" w:author="Local Dev" w:date="2017-01-11T20:42:00Z"/>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7F5EC5" w:rsidRPr="00D70BBC" w:rsidDel="00AF42DD" w:rsidRDefault="007F5EC5" w:rsidP="007F5EC5">
            <w:pPr>
              <w:widowControl w:val="0"/>
              <w:spacing w:line="240" w:lineRule="auto"/>
              <w:jc w:val="center"/>
              <w:rPr>
                <w:del w:id="558" w:author="Local Dev" w:date="2017-01-11T20:42:00Z"/>
                <w:rFonts w:ascii="Times New Roman" w:eastAsia="楷体_GB2312" w:hAnsi="Times New Roman"/>
                <w:kern w:val="2"/>
                <w:sz w:val="18"/>
                <w:szCs w:val="18"/>
                <w:lang w:val="en-US" w:eastAsia="zh-CN"/>
              </w:rPr>
            </w:pPr>
          </w:p>
        </w:tc>
      </w:tr>
      <w:tr w:rsidR="007F5EC5" w:rsidRPr="007F5EC5" w:rsidDel="00AF42DD" w:rsidTr="004C5509">
        <w:trPr>
          <w:del w:id="559" w:author="Local Dev" w:date="2017-01-11T20:42:00Z"/>
        </w:trPr>
        <w:tc>
          <w:tcPr>
            <w:tcW w:w="2235" w:type="dxa"/>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560" w:author="Local Dev" w:date="2017-01-11T20:42:00Z"/>
                <w:rFonts w:ascii="Times New Roman" w:eastAsia="楷体_GB2312" w:hAnsi="Times New Roman"/>
                <w:kern w:val="2"/>
                <w:sz w:val="18"/>
                <w:lang w:val="en-US" w:eastAsia="zh-CN"/>
              </w:rPr>
            </w:pPr>
            <w:del w:id="561" w:author="Local Dev" w:date="2017-01-11T20:42:00Z">
              <w:r w:rsidRPr="007F5EC5" w:rsidDel="00AF42DD">
                <w:rPr>
                  <w:rFonts w:ascii="Times New Roman" w:eastAsia="楷体_GB2312" w:hAnsi="Times New Roman"/>
                  <w:kern w:val="2"/>
                  <w:sz w:val="18"/>
                  <w:lang w:val="en-US" w:eastAsia="zh-CN"/>
                </w:rPr>
                <w:delText>拖欠</w:delText>
              </w:r>
              <w:r w:rsidRPr="007F5EC5" w:rsidDel="00AF42DD">
                <w:rPr>
                  <w:rFonts w:ascii="Times New Roman" w:eastAsia="楷体_GB2312" w:hAnsi="Times New Roman"/>
                  <w:kern w:val="2"/>
                  <w:sz w:val="18"/>
                  <w:lang w:val="en-US" w:eastAsia="zh-CN"/>
                </w:rPr>
                <w:delText>61-90</w:delText>
              </w:r>
              <w:r w:rsidRPr="007F5EC5" w:rsidDel="00AF42DD">
                <w:rPr>
                  <w:rFonts w:ascii="Times New Roman" w:eastAsia="楷体_GB2312" w:hAnsi="Times New Roman"/>
                  <w:kern w:val="2"/>
                  <w:sz w:val="18"/>
                  <w:lang w:val="en-US" w:eastAsia="zh-CN"/>
                </w:rPr>
                <w:delText>天贷款</w:delText>
              </w:r>
            </w:del>
          </w:p>
        </w:tc>
        <w:tc>
          <w:tcPr>
            <w:tcW w:w="1559"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62" w:author="Local Dev" w:date="2017-01-11T20:42:00Z"/>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63" w:author="Local Dev" w:date="2017-01-11T20:42:00Z"/>
                <w:rFonts w:ascii="Times New Roman" w:eastAsia="楷体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64" w:author="Local Dev" w:date="2017-01-11T20:42:00Z"/>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7F5EC5" w:rsidRPr="00D70BBC" w:rsidDel="00AF42DD" w:rsidRDefault="007F5EC5" w:rsidP="007F5EC5">
            <w:pPr>
              <w:widowControl w:val="0"/>
              <w:spacing w:line="240" w:lineRule="auto"/>
              <w:jc w:val="center"/>
              <w:rPr>
                <w:del w:id="565" w:author="Local Dev" w:date="2017-01-11T20:42:00Z"/>
                <w:rFonts w:ascii="Times New Roman" w:eastAsia="楷体_GB2312" w:hAnsi="Times New Roman"/>
                <w:kern w:val="2"/>
                <w:sz w:val="18"/>
                <w:szCs w:val="18"/>
                <w:lang w:val="en-US" w:eastAsia="zh-CN"/>
              </w:rPr>
            </w:pPr>
          </w:p>
        </w:tc>
      </w:tr>
      <w:tr w:rsidR="007F5EC5" w:rsidRPr="007F5EC5" w:rsidDel="00AF42DD" w:rsidTr="004C5509">
        <w:trPr>
          <w:del w:id="566" w:author="Local Dev" w:date="2017-01-11T20:42:00Z"/>
        </w:trPr>
        <w:tc>
          <w:tcPr>
            <w:tcW w:w="2235" w:type="dxa"/>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567" w:author="Local Dev" w:date="2017-01-11T20:42:00Z"/>
                <w:rFonts w:ascii="Times New Roman" w:eastAsia="楷体_GB2312" w:hAnsi="Times New Roman"/>
                <w:kern w:val="2"/>
                <w:sz w:val="18"/>
                <w:lang w:val="en-US" w:eastAsia="zh-CN"/>
              </w:rPr>
            </w:pPr>
            <w:del w:id="568" w:author="Local Dev" w:date="2017-01-11T20:42:00Z">
              <w:r w:rsidRPr="007F5EC5" w:rsidDel="00AF42DD">
                <w:rPr>
                  <w:rFonts w:ascii="Times New Roman" w:eastAsia="楷体_GB2312" w:hAnsi="Times New Roman"/>
                  <w:kern w:val="2"/>
                  <w:sz w:val="18"/>
                  <w:lang w:val="en-US" w:eastAsia="zh-CN"/>
                </w:rPr>
                <w:delText>拖欠</w:delText>
              </w:r>
              <w:r w:rsidRPr="007F5EC5" w:rsidDel="00AF42DD">
                <w:rPr>
                  <w:rFonts w:ascii="Times New Roman" w:eastAsia="楷体_GB2312" w:hAnsi="Times New Roman"/>
                  <w:kern w:val="2"/>
                  <w:sz w:val="18"/>
                  <w:lang w:val="en-US" w:eastAsia="zh-CN"/>
                </w:rPr>
                <w:delText>90</w:delText>
              </w:r>
              <w:r w:rsidRPr="007F5EC5" w:rsidDel="00AF42DD">
                <w:rPr>
                  <w:rFonts w:ascii="Times New Roman" w:eastAsia="楷体_GB2312" w:hAnsi="Times New Roman"/>
                  <w:kern w:val="2"/>
                  <w:sz w:val="18"/>
                  <w:lang w:val="en-US" w:eastAsia="zh-CN"/>
                </w:rPr>
                <w:delText>天以上贷款</w:delText>
              </w:r>
            </w:del>
          </w:p>
        </w:tc>
        <w:tc>
          <w:tcPr>
            <w:tcW w:w="1559"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69" w:author="Local Dev" w:date="2017-01-11T20:42:00Z"/>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70" w:author="Local Dev" w:date="2017-01-11T20:42:00Z"/>
                <w:rFonts w:ascii="Times New Roman" w:eastAsia="楷体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71" w:author="Local Dev" w:date="2017-01-11T20:42:00Z"/>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7F5EC5" w:rsidRPr="00D70BBC" w:rsidDel="00AF42DD" w:rsidRDefault="007F5EC5" w:rsidP="007F5EC5">
            <w:pPr>
              <w:widowControl w:val="0"/>
              <w:spacing w:line="240" w:lineRule="auto"/>
              <w:jc w:val="center"/>
              <w:rPr>
                <w:del w:id="572" w:author="Local Dev" w:date="2017-01-11T20:42:00Z"/>
                <w:rFonts w:ascii="Times New Roman" w:eastAsia="楷体_GB2312" w:hAnsi="Times New Roman"/>
                <w:kern w:val="2"/>
                <w:sz w:val="18"/>
                <w:szCs w:val="18"/>
                <w:lang w:val="en-US" w:eastAsia="zh-CN"/>
              </w:rPr>
            </w:pPr>
          </w:p>
        </w:tc>
      </w:tr>
      <w:tr w:rsidR="007F5EC5" w:rsidRPr="007F5EC5" w:rsidTr="004C5509">
        <w:tc>
          <w:tcPr>
            <w:tcW w:w="2235" w:type="dxa"/>
            <w:tcBorders>
              <w:top w:val="single" w:sz="4" w:space="0" w:color="auto"/>
              <w:bottom w:val="single" w:sz="4" w:space="0" w:color="auto"/>
              <w:right w:val="single" w:sz="4" w:space="0" w:color="auto"/>
            </w:tcBorders>
          </w:tcPr>
          <w:p w:rsidR="007F5EC5" w:rsidRPr="007F5EC5" w:rsidRDefault="00E309E7" w:rsidP="007F5EC5">
            <w:pPr>
              <w:widowControl w:val="0"/>
              <w:spacing w:line="240" w:lineRule="auto"/>
              <w:rPr>
                <w:rFonts w:ascii="Times New Roman" w:eastAsia="楷体_GB2312" w:hAnsi="Times New Roman"/>
                <w:kern w:val="2"/>
                <w:sz w:val="18"/>
                <w:lang w:val="en-US" w:eastAsia="zh-CN"/>
              </w:rPr>
            </w:pPr>
            <w:ins w:id="573" w:author="徐琍英" w:date="2015-07-16T11:28:00Z">
              <w:r>
                <w:rPr>
                  <w:rFonts w:ascii="Times New Roman" w:eastAsia="楷体_GB2312" w:hAnsi="Times New Roman" w:hint="eastAsia"/>
                  <w:kern w:val="2"/>
                  <w:sz w:val="18"/>
                  <w:lang w:val="en-US" w:eastAsia="zh-CN"/>
                </w:rPr>
                <w:t>合计</w:t>
              </w:r>
            </w:ins>
            <w:del w:id="574" w:author="徐琍英" w:date="2015-07-16T11:28:00Z">
              <w:r w:rsidR="007F5EC5" w:rsidRPr="007F5EC5" w:rsidDel="00E309E7">
                <w:rPr>
                  <w:rFonts w:ascii="Times New Roman" w:eastAsia="楷体_GB2312" w:hAnsi="Times New Roman"/>
                  <w:kern w:val="2"/>
                  <w:sz w:val="18"/>
                  <w:lang w:val="en-US" w:eastAsia="zh-CN"/>
                </w:rPr>
                <w:delText>回购或替换贷款</w:delText>
              </w:r>
            </w:del>
          </w:p>
        </w:tc>
        <w:tc>
          <w:tcPr>
            <w:tcW w:w="1559" w:type="dxa"/>
            <w:gridSpan w:val="3"/>
            <w:tcBorders>
              <w:top w:val="single" w:sz="4" w:space="0" w:color="auto"/>
              <w:left w:val="single" w:sz="4" w:space="0" w:color="auto"/>
              <w:bottom w:val="single" w:sz="4" w:space="0" w:color="auto"/>
              <w:right w:val="single" w:sz="4" w:space="0" w:color="auto"/>
            </w:tcBorders>
          </w:tcPr>
          <w:p w:rsidR="007F5EC5" w:rsidRPr="00D70BBC" w:rsidRDefault="000C666A" w:rsidP="007F5EC5">
            <w:pPr>
              <w:widowControl w:val="0"/>
              <w:spacing w:line="240" w:lineRule="auto"/>
              <w:jc w:val="center"/>
              <w:rPr>
                <w:rFonts w:ascii="Times New Roman" w:eastAsia="楷体_GB2312" w:hAnsi="Times New Roman"/>
                <w:kern w:val="2"/>
                <w:sz w:val="18"/>
                <w:szCs w:val="18"/>
                <w:lang w:val="en-US" w:eastAsia="zh-CN"/>
              </w:rPr>
            </w:pPr>
            <w:r w:rsidRPr="00D70BBC">
              <w:rPr>
                <w:rFonts w:ascii="Times New Roman" w:eastAsia="楷体_GB2312" w:hAnsi="Times New Roman" w:hint="eastAsia"/>
                <w:kern w:val="2"/>
                <w:sz w:val="18"/>
                <w:szCs w:val="18"/>
                <w:lang w:val="en-US" w:eastAsia="zh-CN"/>
              </w:rPr>
              <w:t>119,513</w:t>
            </w:r>
          </w:p>
        </w:tc>
        <w:tc>
          <w:tcPr>
            <w:tcW w:w="1276" w:type="dxa"/>
            <w:tcBorders>
              <w:top w:val="single" w:sz="4" w:space="0" w:color="auto"/>
              <w:left w:val="single" w:sz="4" w:space="0" w:color="auto"/>
              <w:bottom w:val="single" w:sz="4" w:space="0" w:color="auto"/>
              <w:right w:val="single" w:sz="4" w:space="0" w:color="auto"/>
            </w:tcBorders>
          </w:tcPr>
          <w:p w:rsidR="007F5EC5" w:rsidRPr="00D70BBC" w:rsidRDefault="00F40A82" w:rsidP="007F5EC5">
            <w:pPr>
              <w:widowControl w:val="0"/>
              <w:spacing w:line="240" w:lineRule="auto"/>
              <w:jc w:val="center"/>
              <w:rPr>
                <w:rFonts w:ascii="Times New Roman" w:eastAsia="楷体_GB2312" w:hAnsi="Times New Roman"/>
                <w:kern w:val="2"/>
                <w:sz w:val="18"/>
                <w:szCs w:val="18"/>
                <w:lang w:val="en-US" w:eastAsia="zh-CN"/>
              </w:rPr>
            </w:pPr>
            <w:r w:rsidRPr="00D70BBC">
              <w:rPr>
                <w:rFonts w:ascii="Times New Roman" w:eastAsia="楷体_GB2312" w:hAnsi="Times New Roman" w:hint="eastAsia"/>
                <w:kern w:val="2"/>
                <w:sz w:val="18"/>
                <w:szCs w:val="18"/>
                <w:lang w:val="en-US" w:eastAsia="zh-CN"/>
              </w:rPr>
              <w:t>100.00%</w:t>
            </w:r>
          </w:p>
        </w:tc>
        <w:tc>
          <w:tcPr>
            <w:tcW w:w="2126" w:type="dxa"/>
            <w:gridSpan w:val="3"/>
            <w:tcBorders>
              <w:top w:val="single" w:sz="4" w:space="0" w:color="auto"/>
              <w:left w:val="single" w:sz="4" w:space="0" w:color="auto"/>
              <w:bottom w:val="single" w:sz="4" w:space="0" w:color="auto"/>
              <w:right w:val="single" w:sz="4" w:space="0" w:color="auto"/>
            </w:tcBorders>
          </w:tcPr>
          <w:p w:rsidR="007F5EC5" w:rsidRPr="00D70BBC" w:rsidRDefault="000C666A" w:rsidP="007F5EC5">
            <w:pPr>
              <w:widowControl w:val="0"/>
              <w:spacing w:line="240" w:lineRule="auto"/>
              <w:jc w:val="center"/>
              <w:rPr>
                <w:rFonts w:ascii="Times New Roman" w:eastAsia="楷体_GB2312" w:hAnsi="Times New Roman"/>
                <w:kern w:val="2"/>
                <w:sz w:val="18"/>
                <w:szCs w:val="18"/>
                <w:lang w:val="en-US" w:eastAsia="zh-CN"/>
              </w:rPr>
            </w:pPr>
            <w:r w:rsidRPr="00D70BBC">
              <w:rPr>
                <w:rFonts w:ascii="Times New Roman" w:eastAsia="楷体_GB2312" w:hAnsi="Times New Roman" w:hint="eastAsia"/>
                <w:kern w:val="2"/>
                <w:sz w:val="18"/>
                <w:szCs w:val="18"/>
                <w:lang w:val="en-US" w:eastAsia="zh-CN"/>
              </w:rPr>
              <w:t>7,089,684,367.35</w:t>
            </w:r>
          </w:p>
        </w:tc>
        <w:tc>
          <w:tcPr>
            <w:tcW w:w="1276" w:type="dxa"/>
            <w:tcBorders>
              <w:top w:val="single" w:sz="4" w:space="0" w:color="auto"/>
              <w:left w:val="single" w:sz="4" w:space="0" w:color="auto"/>
              <w:bottom w:val="single" w:sz="4" w:space="0" w:color="auto"/>
            </w:tcBorders>
          </w:tcPr>
          <w:p w:rsidR="007F5EC5" w:rsidRPr="00D70BBC" w:rsidRDefault="00F40A82" w:rsidP="007F5EC5">
            <w:pPr>
              <w:widowControl w:val="0"/>
              <w:spacing w:line="240" w:lineRule="auto"/>
              <w:jc w:val="center"/>
              <w:rPr>
                <w:rFonts w:ascii="Times New Roman" w:eastAsia="楷体_GB2312" w:hAnsi="Times New Roman"/>
                <w:kern w:val="2"/>
                <w:sz w:val="18"/>
                <w:szCs w:val="18"/>
                <w:lang w:val="en-US" w:eastAsia="zh-CN"/>
              </w:rPr>
            </w:pPr>
            <w:r w:rsidRPr="00D70BBC">
              <w:rPr>
                <w:rFonts w:ascii="Times New Roman" w:eastAsia="楷体_GB2312" w:hAnsi="Times New Roman" w:hint="eastAsia"/>
                <w:kern w:val="2"/>
                <w:sz w:val="18"/>
                <w:szCs w:val="18"/>
                <w:lang w:val="en-US" w:eastAsia="zh-CN"/>
              </w:rPr>
              <w:t>100.00%</w:t>
            </w:r>
          </w:p>
        </w:tc>
      </w:tr>
      <w:tr w:rsidR="007F5EC5" w:rsidRPr="007F5EC5" w:rsidTr="004C5509">
        <w:trPr>
          <w:trHeight w:val="555"/>
        </w:trPr>
        <w:tc>
          <w:tcPr>
            <w:tcW w:w="8472" w:type="dxa"/>
            <w:gridSpan w:val="9"/>
            <w:tcBorders>
              <w:top w:val="single" w:sz="4" w:space="0" w:color="auto"/>
              <w:bottom w:val="single" w:sz="4" w:space="0" w:color="auto"/>
            </w:tcBorders>
          </w:tcPr>
          <w:p w:rsidR="007F5EC5" w:rsidRPr="007F5EC5" w:rsidRDefault="007F5EC5" w:rsidP="007F5EC5">
            <w:pPr>
              <w:widowControl w:val="0"/>
              <w:spacing w:line="240" w:lineRule="auto"/>
              <w:jc w:val="left"/>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（二）本期新增违约贷款情况</w:t>
            </w:r>
          </w:p>
        </w:tc>
      </w:tr>
      <w:tr w:rsidR="007F5EC5" w:rsidRPr="007F5EC5" w:rsidTr="008A5315">
        <w:tc>
          <w:tcPr>
            <w:tcW w:w="2376" w:type="dxa"/>
            <w:gridSpan w:val="2"/>
            <w:vMerge w:val="restart"/>
            <w:tcBorders>
              <w:top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p>
        </w:tc>
        <w:tc>
          <w:tcPr>
            <w:tcW w:w="2977" w:type="dxa"/>
            <w:gridSpan w:val="4"/>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jc w:val="center"/>
              <w:rPr>
                <w:rFonts w:ascii="Times New Roman" w:eastAsia="楷体_GB2312" w:hAnsi="Times New Roman"/>
                <w:b/>
                <w:kern w:val="2"/>
                <w:sz w:val="18"/>
                <w:szCs w:val="18"/>
                <w:lang w:val="en-US" w:eastAsia="zh-CN"/>
              </w:rPr>
            </w:pPr>
            <w:r w:rsidRPr="007F5EC5">
              <w:rPr>
                <w:rFonts w:ascii="Times New Roman" w:eastAsia="楷体_GB2312" w:hAnsi="Times New Roman"/>
                <w:b/>
                <w:kern w:val="2"/>
                <w:sz w:val="18"/>
                <w:szCs w:val="18"/>
                <w:lang w:val="en-US" w:eastAsia="zh-CN"/>
              </w:rPr>
              <w:t>本期</w:t>
            </w:r>
          </w:p>
        </w:tc>
        <w:tc>
          <w:tcPr>
            <w:tcW w:w="3119" w:type="dxa"/>
            <w:gridSpan w:val="3"/>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b/>
                <w:kern w:val="2"/>
                <w:sz w:val="18"/>
                <w:szCs w:val="18"/>
                <w:lang w:val="en-US" w:eastAsia="zh-CN"/>
              </w:rPr>
            </w:pPr>
            <w:r w:rsidRPr="007F5EC5">
              <w:rPr>
                <w:rFonts w:ascii="Times New Roman" w:eastAsia="楷体_GB2312" w:hAnsi="Times New Roman"/>
                <w:b/>
                <w:kern w:val="2"/>
                <w:sz w:val="18"/>
                <w:szCs w:val="18"/>
                <w:lang w:val="en-US" w:eastAsia="zh-CN"/>
              </w:rPr>
              <w:t>上一期</w:t>
            </w:r>
          </w:p>
        </w:tc>
      </w:tr>
      <w:tr w:rsidR="007F5EC5" w:rsidRPr="007F5EC5" w:rsidTr="008A5315">
        <w:tc>
          <w:tcPr>
            <w:tcW w:w="2376" w:type="dxa"/>
            <w:gridSpan w:val="2"/>
            <w:vMerge/>
            <w:tcBorders>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jc w:val="center"/>
              <w:rPr>
                <w:rFonts w:ascii="Times New Roman" w:eastAsia="楷体_GB2312" w:hAnsi="Times New Roman"/>
                <w:b/>
                <w:kern w:val="2"/>
                <w:sz w:val="18"/>
                <w:szCs w:val="18"/>
                <w:lang w:val="en-US" w:eastAsia="zh-CN"/>
              </w:rPr>
            </w:pPr>
            <w:r w:rsidRPr="007F5EC5">
              <w:rPr>
                <w:rFonts w:ascii="Times New Roman" w:eastAsia="楷体_GB2312" w:hAnsi="Times New Roman"/>
                <w:b/>
                <w:kern w:val="2"/>
                <w:sz w:val="18"/>
                <w:szCs w:val="18"/>
                <w:lang w:val="en-US" w:eastAsia="zh-CN"/>
              </w:rPr>
              <w:t>笔数</w:t>
            </w:r>
          </w:p>
        </w:tc>
        <w:tc>
          <w:tcPr>
            <w:tcW w:w="1843" w:type="dxa"/>
            <w:gridSpan w:val="3"/>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jc w:val="center"/>
              <w:rPr>
                <w:rFonts w:ascii="Times New Roman" w:eastAsia="楷体_GB2312" w:hAnsi="Times New Roman"/>
                <w:b/>
                <w:kern w:val="2"/>
                <w:sz w:val="18"/>
                <w:szCs w:val="18"/>
                <w:lang w:val="en-US" w:eastAsia="zh-CN"/>
              </w:rPr>
            </w:pPr>
            <w:r w:rsidRPr="007F5EC5">
              <w:rPr>
                <w:rFonts w:ascii="Times New Roman" w:eastAsia="楷体_GB2312" w:hAnsi="Times New Roman"/>
                <w:b/>
                <w:kern w:val="2"/>
                <w:sz w:val="18"/>
                <w:szCs w:val="18"/>
                <w:lang w:val="en-US" w:eastAsia="zh-CN"/>
              </w:rPr>
              <w:t>金额</w:t>
            </w:r>
          </w:p>
        </w:tc>
        <w:tc>
          <w:tcPr>
            <w:tcW w:w="1418"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jc w:val="center"/>
              <w:rPr>
                <w:rFonts w:ascii="Times New Roman" w:eastAsia="楷体_GB2312" w:hAnsi="Times New Roman"/>
                <w:b/>
                <w:kern w:val="2"/>
                <w:sz w:val="18"/>
                <w:szCs w:val="18"/>
                <w:lang w:val="en-US" w:eastAsia="zh-CN"/>
              </w:rPr>
            </w:pPr>
            <w:r w:rsidRPr="007F5EC5">
              <w:rPr>
                <w:rFonts w:ascii="Times New Roman" w:eastAsia="楷体_GB2312" w:hAnsi="Times New Roman"/>
                <w:b/>
                <w:kern w:val="2"/>
                <w:sz w:val="18"/>
                <w:szCs w:val="18"/>
                <w:lang w:val="en-US" w:eastAsia="zh-CN"/>
              </w:rPr>
              <w:t>笔数</w:t>
            </w:r>
          </w:p>
        </w:tc>
        <w:tc>
          <w:tcPr>
            <w:tcW w:w="1701" w:type="dxa"/>
            <w:gridSpan w:val="2"/>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b/>
                <w:kern w:val="2"/>
                <w:sz w:val="18"/>
                <w:szCs w:val="18"/>
                <w:lang w:val="en-US" w:eastAsia="zh-CN"/>
              </w:rPr>
            </w:pPr>
            <w:r w:rsidRPr="007F5EC5">
              <w:rPr>
                <w:rFonts w:ascii="Times New Roman" w:eastAsia="楷体_GB2312" w:hAnsi="Times New Roman"/>
                <w:b/>
                <w:kern w:val="2"/>
                <w:sz w:val="18"/>
                <w:szCs w:val="18"/>
                <w:lang w:val="en-US" w:eastAsia="zh-CN"/>
              </w:rPr>
              <w:t>金额</w:t>
            </w:r>
          </w:p>
        </w:tc>
      </w:tr>
      <w:tr w:rsidR="00AF42DD" w:rsidRPr="007F5EC5" w:rsidTr="008A5315">
        <w:tc>
          <w:tcPr>
            <w:tcW w:w="2376" w:type="dxa"/>
            <w:gridSpan w:val="2"/>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szCs w:val="18"/>
                <w:lang w:val="en-US" w:eastAsia="zh-CN"/>
              </w:rPr>
            </w:pPr>
            <w:r w:rsidRPr="007F5EC5">
              <w:rPr>
                <w:rFonts w:ascii="Times New Roman" w:eastAsia="楷体_GB2312" w:hAnsi="Times New Roman"/>
                <w:kern w:val="2"/>
                <w:sz w:val="18"/>
                <w:szCs w:val="18"/>
                <w:lang w:val="en-US" w:eastAsia="zh-CN"/>
              </w:rPr>
              <w:t>新增拖欠超过</w:t>
            </w:r>
            <w:r w:rsidRPr="007F5EC5">
              <w:rPr>
                <w:rFonts w:ascii="Times New Roman" w:eastAsia="楷体_GB2312" w:hAnsi="Times New Roman"/>
                <w:kern w:val="2"/>
                <w:sz w:val="18"/>
                <w:szCs w:val="18"/>
                <w:lang w:val="en-US" w:eastAsia="zh-CN"/>
              </w:rPr>
              <w:t>90</w:t>
            </w:r>
            <w:r w:rsidRPr="007F5EC5">
              <w:rPr>
                <w:rFonts w:ascii="Times New Roman" w:eastAsia="楷体_GB2312" w:hAnsi="Times New Roman"/>
                <w:kern w:val="2"/>
                <w:sz w:val="18"/>
                <w:szCs w:val="18"/>
                <w:lang w:val="en-US" w:eastAsia="zh-CN"/>
              </w:rPr>
              <w:t>天的贷款</w:t>
            </w:r>
          </w:p>
        </w:tc>
        <w:tc>
          <w:tcPr>
            <w:tcW w:w="1134" w:type="dxa"/>
            <w:tcBorders>
              <w:top w:val="single" w:sz="4" w:space="0" w:color="auto"/>
              <w:left w:val="single" w:sz="4" w:space="0" w:color="auto"/>
              <w:bottom w:val="single" w:sz="4" w:space="0" w:color="auto"/>
              <w:right w:val="single" w:sz="4" w:space="0" w:color="auto"/>
            </w:tcBorders>
          </w:tcPr>
          <w:p w:rsidR="00AF42DD" w:rsidRDefault="00AF42DD" w:rsidP="00AF42DD">
            <w:pPr>
              <w:keepLines/>
              <w:jc w:val="center"/>
              <w:rPr>
                <w:ins w:id="575" w:author="Local Dev" w:date="2017-01-11T20:44:00Z"/>
                <w:rFonts w:ascii="Times New Roman" w:eastAsia="华文楷体" w:hAnsi="Times New Roman"/>
                <w:b/>
                <w:sz w:val="20"/>
                <w:szCs w:val="20"/>
                <w:lang w:eastAsia="zh-CN"/>
              </w:rPr>
            </w:pPr>
          </w:p>
          <w:customXmlInsRangeStart w:id="576" w:author="Local Dev" w:date="2017-01-11T20:44:00Z"/>
          <w:sdt>
            <w:sdtPr>
              <w:rPr>
                <w:rFonts w:ascii="Times New Roman" w:eastAsia="华文楷体" w:hAnsi="Times New Roman"/>
                <w:b/>
                <w:sz w:val="20"/>
                <w:szCs w:val="20"/>
              </w:rPr>
              <w:alias w:val="DefaultLoanCount"/>
              <w:tag w:val="DefaultLoanCount"/>
              <w:id w:val="-1804378116"/>
              <w:placeholder>
                <w:docPart w:val="37AA640EA93249259E43BE97C9307C7D"/>
              </w:placeholder>
              <w:showingPlcHdr/>
            </w:sdtPr>
            <w:sdtEndPr/>
            <w:sdtContent>
              <w:customXmlInsRangeEnd w:id="576"/>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ins w:id="577" w:author="Local Dev" w:date="2017-01-11T20:44:00Z">
                  <w:r w:rsidRPr="005E7D4A">
                    <w:rPr>
                      <w:rStyle w:val="af1"/>
                    </w:rPr>
                    <w:t>Click here to enter text.</w:t>
                  </w:r>
                </w:ins>
              </w:p>
              <w:customXmlInsRangeStart w:id="578" w:author="Local Dev" w:date="2017-01-11T20:44:00Z"/>
            </w:sdtContent>
          </w:sdt>
          <w:customXmlInsRangeEnd w:id="578"/>
        </w:tc>
        <w:tc>
          <w:tcPr>
            <w:tcW w:w="1843" w:type="dxa"/>
            <w:gridSpan w:val="3"/>
            <w:tcBorders>
              <w:top w:val="single" w:sz="4" w:space="0" w:color="auto"/>
              <w:left w:val="single" w:sz="4" w:space="0" w:color="auto"/>
              <w:bottom w:val="single" w:sz="4" w:space="0" w:color="auto"/>
              <w:right w:val="single" w:sz="4" w:space="0" w:color="auto"/>
            </w:tcBorders>
          </w:tcPr>
          <w:p w:rsidR="00AF42DD" w:rsidRDefault="00AF42DD" w:rsidP="00AF42DD">
            <w:pPr>
              <w:keepLines/>
              <w:jc w:val="center"/>
              <w:rPr>
                <w:ins w:id="579" w:author="Local Dev" w:date="2017-01-11T20:44:00Z"/>
                <w:rFonts w:ascii="Times New Roman" w:eastAsia="华文楷体" w:hAnsi="Times New Roman"/>
                <w:b/>
                <w:sz w:val="20"/>
                <w:szCs w:val="20"/>
              </w:rPr>
            </w:pPr>
          </w:p>
          <w:customXmlInsRangeStart w:id="580" w:author="Local Dev" w:date="2017-01-11T20:44:00Z"/>
          <w:sdt>
            <w:sdtPr>
              <w:rPr>
                <w:rFonts w:ascii="Times New Roman" w:eastAsia="华文楷体" w:hAnsi="Times New Roman"/>
                <w:b/>
                <w:sz w:val="20"/>
                <w:szCs w:val="20"/>
              </w:rPr>
              <w:alias w:val="DefaultCPB"/>
              <w:tag w:val="DefaultCPB"/>
              <w:id w:val="940118992"/>
              <w:placeholder>
                <w:docPart w:val="CFFD2FA9EAC444FEBEF2F22425CC0191"/>
              </w:placeholder>
              <w:showingPlcHdr/>
            </w:sdtPr>
            <w:sdtEndPr/>
            <w:sdtContent>
              <w:customXmlInsRangeEnd w:id="580"/>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ins w:id="581" w:author="Local Dev" w:date="2017-01-11T20:44:00Z">
                  <w:r w:rsidRPr="005E7D4A">
                    <w:rPr>
                      <w:rStyle w:val="af1"/>
                    </w:rPr>
                    <w:t>Click here to enter text.</w:t>
                  </w:r>
                </w:ins>
              </w:p>
              <w:customXmlInsRangeStart w:id="582" w:author="Local Dev" w:date="2017-01-11T20:44:00Z"/>
            </w:sdtContent>
          </w:sdt>
          <w:customXmlInsRangeEnd w:id="582"/>
        </w:tc>
        <w:tc>
          <w:tcPr>
            <w:tcW w:w="1418" w:type="dxa"/>
            <w:tcBorders>
              <w:top w:val="single" w:sz="4" w:space="0" w:color="auto"/>
              <w:left w:val="single" w:sz="4" w:space="0" w:color="auto"/>
              <w:bottom w:val="single" w:sz="4" w:space="0" w:color="auto"/>
              <w:right w:val="single" w:sz="4" w:space="0" w:color="auto"/>
            </w:tcBorders>
          </w:tcPr>
          <w:p w:rsidR="00AF42DD" w:rsidRDefault="00AF42DD" w:rsidP="00AF42DD">
            <w:pPr>
              <w:keepLines/>
              <w:jc w:val="center"/>
              <w:rPr>
                <w:ins w:id="583" w:author="Local Dev" w:date="2017-01-11T20:44:00Z"/>
                <w:rFonts w:ascii="Times New Roman" w:eastAsia="华文楷体" w:hAnsi="Times New Roman"/>
                <w:b/>
                <w:sz w:val="20"/>
                <w:szCs w:val="20"/>
              </w:rPr>
            </w:pPr>
          </w:p>
          <w:customXmlInsRangeStart w:id="584" w:author="Local Dev" w:date="2017-01-11T20:44:00Z"/>
          <w:sdt>
            <w:sdtPr>
              <w:rPr>
                <w:rFonts w:ascii="Times New Roman" w:eastAsia="华文楷体" w:hAnsi="Times New Roman"/>
                <w:b/>
                <w:sz w:val="20"/>
                <w:szCs w:val="20"/>
              </w:rPr>
              <w:alias w:val="PreDefaultLoanCount"/>
              <w:tag w:val="PreDefaultLoanCount"/>
              <w:id w:val="-152219006"/>
              <w:placeholder>
                <w:docPart w:val="2343F3130A1247B39C63661B6C6CE848"/>
              </w:placeholder>
              <w:showingPlcHdr/>
            </w:sdtPr>
            <w:sdtEndPr/>
            <w:sdtContent>
              <w:customXmlInsRangeEnd w:id="584"/>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ins w:id="585" w:author="Local Dev" w:date="2017-01-11T20:44:00Z">
                  <w:r w:rsidRPr="005E7D4A">
                    <w:rPr>
                      <w:rStyle w:val="af1"/>
                    </w:rPr>
                    <w:t>Click here to enter text.</w:t>
                  </w:r>
                </w:ins>
              </w:p>
              <w:customXmlInsRangeStart w:id="586" w:author="Local Dev" w:date="2017-01-11T20:44:00Z"/>
            </w:sdtContent>
          </w:sdt>
          <w:customXmlInsRangeEnd w:id="586"/>
        </w:tc>
        <w:tc>
          <w:tcPr>
            <w:tcW w:w="1701" w:type="dxa"/>
            <w:gridSpan w:val="2"/>
            <w:tcBorders>
              <w:top w:val="single" w:sz="4" w:space="0" w:color="auto"/>
              <w:left w:val="single" w:sz="4" w:space="0" w:color="auto"/>
              <w:bottom w:val="single" w:sz="4" w:space="0" w:color="auto"/>
            </w:tcBorders>
          </w:tcPr>
          <w:p w:rsidR="00AF42DD" w:rsidRDefault="00AF42DD" w:rsidP="00AF42DD">
            <w:pPr>
              <w:keepLines/>
              <w:jc w:val="center"/>
              <w:rPr>
                <w:ins w:id="587" w:author="Local Dev" w:date="2017-01-11T20:44:00Z"/>
                <w:rFonts w:ascii="Times New Roman" w:eastAsia="华文楷体" w:hAnsi="Times New Roman"/>
                <w:b/>
                <w:sz w:val="20"/>
                <w:szCs w:val="20"/>
              </w:rPr>
            </w:pPr>
          </w:p>
          <w:customXmlInsRangeStart w:id="588" w:author="Local Dev" w:date="2017-01-11T20:44:00Z"/>
          <w:sdt>
            <w:sdtPr>
              <w:rPr>
                <w:rFonts w:ascii="Times New Roman" w:eastAsia="华文楷体" w:hAnsi="Times New Roman"/>
                <w:b/>
                <w:sz w:val="20"/>
                <w:szCs w:val="20"/>
              </w:rPr>
              <w:alias w:val="PreDefaultCPB"/>
              <w:tag w:val="PreDefaultCPB"/>
              <w:id w:val="-1962488118"/>
              <w:placeholder>
                <w:docPart w:val="4CC78FE88A6946E3B9AAE528D6F886E6"/>
              </w:placeholder>
              <w:showingPlcHdr/>
            </w:sdtPr>
            <w:sdtEndPr/>
            <w:sdtContent>
              <w:customXmlInsRangeEnd w:id="588"/>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ins w:id="589" w:author="Local Dev" w:date="2017-01-11T20:44:00Z">
                  <w:r w:rsidRPr="005E7D4A">
                    <w:rPr>
                      <w:rStyle w:val="af1"/>
                    </w:rPr>
                    <w:t>Click here to enter text.</w:t>
                  </w:r>
                </w:ins>
              </w:p>
              <w:customXmlInsRangeStart w:id="590" w:author="Local Dev" w:date="2017-01-11T20:44:00Z"/>
            </w:sdtContent>
          </w:sdt>
          <w:customXmlInsRangeEnd w:id="590"/>
        </w:tc>
      </w:tr>
      <w:tr w:rsidR="00AF42DD" w:rsidRPr="007F5EC5" w:rsidTr="008A5315">
        <w:tc>
          <w:tcPr>
            <w:tcW w:w="2376" w:type="dxa"/>
            <w:gridSpan w:val="2"/>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szCs w:val="18"/>
                <w:lang w:val="en-US" w:eastAsia="zh-CN"/>
              </w:rPr>
              <w:t>予以重组</w:t>
            </w:r>
            <w:r w:rsidRPr="007F5EC5">
              <w:rPr>
                <w:rFonts w:ascii="Times New Roman" w:eastAsia="楷体_GB2312" w:hAnsi="Times New Roman" w:hint="eastAsia"/>
                <w:kern w:val="2"/>
                <w:sz w:val="18"/>
                <w:szCs w:val="18"/>
                <w:lang w:val="en-US" w:eastAsia="zh-CN"/>
              </w:rPr>
              <w:t>、重新确定还款计划</w:t>
            </w:r>
            <w:r w:rsidRPr="007F5EC5">
              <w:rPr>
                <w:rFonts w:ascii="Times New Roman" w:eastAsia="楷体_GB2312" w:hAnsi="Times New Roman"/>
                <w:kern w:val="2"/>
                <w:sz w:val="18"/>
                <w:szCs w:val="18"/>
                <w:lang w:val="en-US" w:eastAsia="zh-CN"/>
              </w:rPr>
              <w:t>或展期的贷款</w:t>
            </w:r>
          </w:p>
        </w:tc>
        <w:tc>
          <w:tcPr>
            <w:tcW w:w="1134"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843"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418"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701" w:type="dxa"/>
            <w:gridSpan w:val="2"/>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r>
      <w:tr w:rsidR="00AF42DD" w:rsidRPr="007F5EC5" w:rsidTr="008A5315">
        <w:tc>
          <w:tcPr>
            <w:tcW w:w="2376" w:type="dxa"/>
            <w:gridSpan w:val="2"/>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szCs w:val="18"/>
                <w:lang w:val="en-US" w:eastAsia="zh-CN"/>
              </w:rPr>
              <w:t>除以上二项外，</w:t>
            </w:r>
            <w:r w:rsidRPr="007F5EC5">
              <w:rPr>
                <w:rFonts w:ascii="Times New Roman" w:eastAsia="楷体_GB2312" w:hAnsi="Times New Roman"/>
                <w:kern w:val="2"/>
                <w:sz w:val="18"/>
                <w:szCs w:val="18"/>
                <w:lang w:val="en-US" w:eastAsia="zh-CN"/>
              </w:rPr>
              <w:t>“</w:t>
            </w:r>
            <w:r w:rsidRPr="007F5EC5">
              <w:rPr>
                <w:rFonts w:ascii="Times New Roman" w:eastAsia="楷体_GB2312" w:hAnsi="Times New Roman"/>
                <w:kern w:val="2"/>
                <w:sz w:val="18"/>
                <w:szCs w:val="18"/>
                <w:lang w:val="en-US" w:eastAsia="zh-CN"/>
              </w:rPr>
              <w:t>贷款服务机构</w:t>
            </w:r>
            <w:r w:rsidRPr="007F5EC5">
              <w:rPr>
                <w:rFonts w:ascii="Times New Roman" w:eastAsia="楷体_GB2312" w:hAnsi="Times New Roman"/>
                <w:kern w:val="2"/>
                <w:sz w:val="18"/>
                <w:szCs w:val="18"/>
                <w:lang w:val="en-US" w:eastAsia="zh-CN"/>
              </w:rPr>
              <w:t>”</w:t>
            </w:r>
            <w:r w:rsidRPr="007F5EC5">
              <w:rPr>
                <w:rFonts w:ascii="Times New Roman" w:eastAsia="楷体_GB2312" w:hAnsi="Times New Roman"/>
                <w:kern w:val="2"/>
                <w:sz w:val="18"/>
                <w:szCs w:val="18"/>
                <w:lang w:val="en-US" w:eastAsia="zh-CN"/>
              </w:rPr>
              <w:t>根据其</w:t>
            </w:r>
            <w:r w:rsidRPr="007F5EC5">
              <w:rPr>
                <w:rFonts w:ascii="Times New Roman" w:eastAsia="楷体_GB2312" w:hAnsi="Times New Roman"/>
                <w:kern w:val="2"/>
                <w:sz w:val="18"/>
                <w:szCs w:val="18"/>
                <w:lang w:val="en-US" w:eastAsia="zh-CN"/>
              </w:rPr>
              <w:t>“</w:t>
            </w:r>
            <w:r w:rsidRPr="007F5EC5">
              <w:rPr>
                <w:rFonts w:ascii="Times New Roman" w:eastAsia="楷体_GB2312" w:hAnsi="Times New Roman"/>
                <w:kern w:val="2"/>
                <w:sz w:val="18"/>
                <w:szCs w:val="18"/>
                <w:lang w:val="en-US" w:eastAsia="zh-CN"/>
              </w:rPr>
              <w:t>贷款服务手册</w:t>
            </w:r>
            <w:r w:rsidRPr="007F5EC5">
              <w:rPr>
                <w:rFonts w:ascii="Times New Roman" w:eastAsia="楷体_GB2312" w:hAnsi="Times New Roman"/>
                <w:kern w:val="2"/>
                <w:sz w:val="18"/>
                <w:szCs w:val="18"/>
                <w:lang w:val="en-US" w:eastAsia="zh-CN"/>
              </w:rPr>
              <w:t>”</w:t>
            </w:r>
            <w:r w:rsidRPr="007F5EC5">
              <w:rPr>
                <w:rFonts w:ascii="Times New Roman" w:eastAsia="楷体_GB2312" w:hAnsi="Times New Roman"/>
                <w:kern w:val="2"/>
                <w:sz w:val="18"/>
                <w:szCs w:val="18"/>
                <w:lang w:val="en-US" w:eastAsia="zh-CN"/>
              </w:rPr>
              <w:t>规定的标准服务程序认定为损失类（五级分类）的贷款</w:t>
            </w:r>
          </w:p>
        </w:tc>
        <w:tc>
          <w:tcPr>
            <w:tcW w:w="1134" w:type="dxa"/>
            <w:tcBorders>
              <w:top w:val="single" w:sz="4" w:space="0" w:color="auto"/>
              <w:left w:val="single" w:sz="4" w:space="0" w:color="auto"/>
              <w:bottom w:val="single" w:sz="4" w:space="0" w:color="auto"/>
              <w:right w:val="single" w:sz="4" w:space="0" w:color="auto"/>
            </w:tcBorders>
          </w:tcPr>
          <w:p w:rsidR="00AF42DD" w:rsidRDefault="00AF42DD" w:rsidP="00AF42DD">
            <w:pPr>
              <w:keepLines/>
              <w:jc w:val="center"/>
              <w:rPr>
                <w:ins w:id="591" w:author="Local Dev" w:date="2017-01-11T20:44:00Z"/>
                <w:rFonts w:ascii="Times New Roman" w:eastAsia="华文楷体" w:hAnsi="Times New Roman"/>
                <w:b/>
                <w:sz w:val="20"/>
                <w:szCs w:val="20"/>
                <w:lang w:eastAsia="zh-CN"/>
              </w:rPr>
            </w:pPr>
          </w:p>
          <w:p w:rsidR="00AF42DD" w:rsidRDefault="00AF42DD" w:rsidP="00AF42DD">
            <w:pPr>
              <w:keepLines/>
              <w:jc w:val="center"/>
              <w:rPr>
                <w:ins w:id="592" w:author="Local Dev" w:date="2017-01-11T20:44:00Z"/>
                <w:rFonts w:ascii="Times New Roman" w:eastAsia="华文楷体" w:hAnsi="Times New Roman"/>
                <w:b/>
                <w:sz w:val="20"/>
                <w:szCs w:val="20"/>
                <w:lang w:eastAsia="zh-CN"/>
              </w:rPr>
            </w:pPr>
          </w:p>
          <w:p w:rsidR="00AF42DD" w:rsidRDefault="00AF42DD" w:rsidP="00AF42DD">
            <w:pPr>
              <w:keepLines/>
              <w:jc w:val="center"/>
              <w:rPr>
                <w:ins w:id="593" w:author="Local Dev" w:date="2017-01-11T20:44:00Z"/>
                <w:rFonts w:ascii="Times New Roman" w:eastAsia="华文楷体" w:hAnsi="Times New Roman"/>
                <w:b/>
                <w:sz w:val="20"/>
                <w:szCs w:val="20"/>
                <w:lang w:eastAsia="zh-CN"/>
              </w:rPr>
            </w:pPr>
          </w:p>
          <w:customXmlInsRangeStart w:id="594" w:author="Local Dev" w:date="2017-01-11T20:44:00Z"/>
          <w:sdt>
            <w:sdtPr>
              <w:rPr>
                <w:rFonts w:ascii="Times New Roman" w:eastAsia="华文楷体" w:hAnsi="Times New Roman"/>
                <w:b/>
                <w:sz w:val="20"/>
                <w:szCs w:val="20"/>
              </w:rPr>
              <w:alias w:val="LostGradeLevel"/>
              <w:tag w:val="LostGradeLevel"/>
              <w:id w:val="1023292408"/>
              <w:placeholder>
                <w:docPart w:val="CC14CD888C834496B42268305C29D1F4"/>
              </w:placeholder>
              <w:showingPlcHdr/>
            </w:sdtPr>
            <w:sdtEndPr/>
            <w:sdtContent>
              <w:customXmlInsRangeEnd w:id="594"/>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ins w:id="595" w:author="Local Dev" w:date="2017-01-11T20:44:00Z">
                  <w:r w:rsidRPr="005E7D4A">
                    <w:rPr>
                      <w:rStyle w:val="af1"/>
                    </w:rPr>
                    <w:t>Click here to enter text.</w:t>
                  </w:r>
                </w:ins>
              </w:p>
              <w:customXmlInsRangeStart w:id="596" w:author="Local Dev" w:date="2017-01-11T20:44:00Z"/>
            </w:sdtContent>
          </w:sdt>
          <w:customXmlInsRangeEnd w:id="596"/>
        </w:tc>
        <w:tc>
          <w:tcPr>
            <w:tcW w:w="1843" w:type="dxa"/>
            <w:gridSpan w:val="3"/>
            <w:tcBorders>
              <w:top w:val="single" w:sz="4" w:space="0" w:color="auto"/>
              <w:left w:val="single" w:sz="4" w:space="0" w:color="auto"/>
              <w:bottom w:val="single" w:sz="4" w:space="0" w:color="auto"/>
              <w:right w:val="single" w:sz="4" w:space="0" w:color="auto"/>
            </w:tcBorders>
          </w:tcPr>
          <w:p w:rsidR="00AF42DD" w:rsidRDefault="00AF42DD" w:rsidP="00AF42DD">
            <w:pPr>
              <w:keepLines/>
              <w:jc w:val="center"/>
              <w:rPr>
                <w:ins w:id="597" w:author="Local Dev" w:date="2017-01-11T20:44:00Z"/>
                <w:rFonts w:ascii="Times New Roman" w:eastAsia="华文楷体" w:hAnsi="Times New Roman"/>
                <w:b/>
                <w:sz w:val="20"/>
                <w:szCs w:val="20"/>
              </w:rPr>
            </w:pPr>
          </w:p>
          <w:p w:rsidR="00AF42DD" w:rsidRDefault="00AF42DD" w:rsidP="00AF42DD">
            <w:pPr>
              <w:keepLines/>
              <w:jc w:val="center"/>
              <w:rPr>
                <w:ins w:id="598" w:author="Local Dev" w:date="2017-01-11T20:44:00Z"/>
                <w:rFonts w:ascii="Times New Roman" w:eastAsia="华文楷体" w:hAnsi="Times New Roman"/>
                <w:b/>
                <w:sz w:val="20"/>
                <w:szCs w:val="20"/>
              </w:rPr>
            </w:pPr>
          </w:p>
          <w:p w:rsidR="00AF42DD" w:rsidRDefault="00AF42DD" w:rsidP="00AF42DD">
            <w:pPr>
              <w:keepLines/>
              <w:jc w:val="center"/>
              <w:rPr>
                <w:ins w:id="599" w:author="Local Dev" w:date="2017-01-11T20:44:00Z"/>
                <w:rFonts w:ascii="Times New Roman" w:eastAsia="华文楷体" w:hAnsi="Times New Roman"/>
                <w:b/>
                <w:sz w:val="20"/>
                <w:szCs w:val="20"/>
              </w:rPr>
            </w:pPr>
          </w:p>
          <w:customXmlInsRangeStart w:id="600" w:author="Local Dev" w:date="2017-01-11T20:44:00Z"/>
          <w:sdt>
            <w:sdtPr>
              <w:rPr>
                <w:rFonts w:ascii="Times New Roman" w:eastAsia="华文楷体" w:hAnsi="Times New Roman"/>
                <w:b/>
                <w:sz w:val="20"/>
                <w:szCs w:val="20"/>
              </w:rPr>
              <w:alias w:val="LostGradeLevelCPB"/>
              <w:tag w:val="LostGradeLevelCPB"/>
              <w:id w:val="-1867594160"/>
              <w:placeholder>
                <w:docPart w:val="5D4FB5FFCD6347A2855351995A4EFEC8"/>
              </w:placeholder>
              <w:showingPlcHdr/>
            </w:sdtPr>
            <w:sdtEndPr/>
            <w:sdtContent>
              <w:customXmlInsRangeEnd w:id="600"/>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ins w:id="601" w:author="Local Dev" w:date="2017-01-11T20:44:00Z">
                  <w:r w:rsidRPr="005E7D4A">
                    <w:rPr>
                      <w:rStyle w:val="af1"/>
                    </w:rPr>
                    <w:t>Click here to enter text.</w:t>
                  </w:r>
                </w:ins>
              </w:p>
              <w:customXmlInsRangeStart w:id="602" w:author="Local Dev" w:date="2017-01-11T20:44:00Z"/>
            </w:sdtContent>
          </w:sdt>
          <w:customXmlInsRangeEnd w:id="602"/>
        </w:tc>
        <w:tc>
          <w:tcPr>
            <w:tcW w:w="1418" w:type="dxa"/>
            <w:tcBorders>
              <w:top w:val="single" w:sz="4" w:space="0" w:color="auto"/>
              <w:left w:val="single" w:sz="4" w:space="0" w:color="auto"/>
              <w:bottom w:val="single" w:sz="4" w:space="0" w:color="auto"/>
              <w:right w:val="single" w:sz="4" w:space="0" w:color="auto"/>
            </w:tcBorders>
          </w:tcPr>
          <w:p w:rsidR="00AF42DD" w:rsidRDefault="00AF42DD" w:rsidP="00AF42DD">
            <w:pPr>
              <w:keepLines/>
              <w:jc w:val="center"/>
              <w:rPr>
                <w:ins w:id="603" w:author="Local Dev" w:date="2017-01-11T20:44:00Z"/>
                <w:rFonts w:ascii="Times New Roman" w:eastAsia="华文楷体" w:hAnsi="Times New Roman"/>
                <w:b/>
                <w:sz w:val="20"/>
                <w:szCs w:val="20"/>
              </w:rPr>
            </w:pPr>
          </w:p>
          <w:p w:rsidR="00AF42DD" w:rsidRDefault="00AF42DD" w:rsidP="00AF42DD">
            <w:pPr>
              <w:keepLines/>
              <w:jc w:val="center"/>
              <w:rPr>
                <w:ins w:id="604" w:author="Local Dev" w:date="2017-01-11T20:44:00Z"/>
                <w:rFonts w:ascii="Times New Roman" w:eastAsia="华文楷体" w:hAnsi="Times New Roman"/>
                <w:b/>
                <w:sz w:val="20"/>
                <w:szCs w:val="20"/>
              </w:rPr>
            </w:pPr>
          </w:p>
          <w:p w:rsidR="00AF42DD" w:rsidRDefault="00AF42DD" w:rsidP="00AF42DD">
            <w:pPr>
              <w:keepLines/>
              <w:jc w:val="center"/>
              <w:rPr>
                <w:ins w:id="605" w:author="Local Dev" w:date="2017-01-11T20:44:00Z"/>
                <w:rFonts w:ascii="Times New Roman" w:eastAsia="华文楷体" w:hAnsi="Times New Roman"/>
                <w:b/>
                <w:sz w:val="20"/>
                <w:szCs w:val="20"/>
              </w:rPr>
            </w:pPr>
          </w:p>
          <w:customXmlInsRangeStart w:id="606" w:author="Local Dev" w:date="2017-01-11T20:44:00Z"/>
          <w:sdt>
            <w:sdtPr>
              <w:rPr>
                <w:rFonts w:ascii="Times New Roman" w:eastAsia="华文楷体" w:hAnsi="Times New Roman"/>
                <w:b/>
                <w:sz w:val="20"/>
                <w:szCs w:val="20"/>
              </w:rPr>
              <w:alias w:val="PreLostGradeLevel"/>
              <w:tag w:val="PreLostGradeLevel"/>
              <w:id w:val="611633264"/>
              <w:placeholder>
                <w:docPart w:val="BE1D8C3BA19C409BBA2CED9E03900A87"/>
              </w:placeholder>
              <w:showingPlcHdr/>
            </w:sdtPr>
            <w:sdtEndPr/>
            <w:sdtContent>
              <w:customXmlInsRangeEnd w:id="606"/>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ins w:id="607" w:author="Local Dev" w:date="2017-01-11T20:44:00Z">
                  <w:r w:rsidRPr="005E7D4A">
                    <w:rPr>
                      <w:rStyle w:val="af1"/>
                    </w:rPr>
                    <w:t>Click here to enter text.</w:t>
                  </w:r>
                </w:ins>
              </w:p>
              <w:customXmlInsRangeStart w:id="608" w:author="Local Dev" w:date="2017-01-11T20:44:00Z"/>
            </w:sdtContent>
          </w:sdt>
          <w:customXmlInsRangeEnd w:id="608"/>
        </w:tc>
        <w:tc>
          <w:tcPr>
            <w:tcW w:w="1701" w:type="dxa"/>
            <w:gridSpan w:val="2"/>
            <w:tcBorders>
              <w:top w:val="single" w:sz="4" w:space="0" w:color="auto"/>
              <w:left w:val="single" w:sz="4" w:space="0" w:color="auto"/>
              <w:bottom w:val="single" w:sz="4" w:space="0" w:color="auto"/>
            </w:tcBorders>
          </w:tcPr>
          <w:p w:rsidR="00AF42DD" w:rsidRDefault="00AF42DD" w:rsidP="00AF42DD">
            <w:pPr>
              <w:keepLines/>
              <w:jc w:val="center"/>
              <w:rPr>
                <w:ins w:id="609" w:author="Local Dev" w:date="2017-01-11T20:44:00Z"/>
                <w:rFonts w:ascii="Times New Roman" w:eastAsia="华文楷体" w:hAnsi="Times New Roman"/>
                <w:b/>
                <w:sz w:val="20"/>
                <w:szCs w:val="20"/>
              </w:rPr>
            </w:pPr>
          </w:p>
          <w:p w:rsidR="00AF42DD" w:rsidRDefault="00AF42DD" w:rsidP="00AF42DD">
            <w:pPr>
              <w:keepLines/>
              <w:jc w:val="center"/>
              <w:rPr>
                <w:ins w:id="610" w:author="Local Dev" w:date="2017-01-11T20:44:00Z"/>
                <w:rFonts w:ascii="Times New Roman" w:eastAsia="华文楷体" w:hAnsi="Times New Roman"/>
                <w:b/>
                <w:sz w:val="20"/>
                <w:szCs w:val="20"/>
              </w:rPr>
            </w:pPr>
          </w:p>
          <w:p w:rsidR="00AF42DD" w:rsidRDefault="00AF42DD" w:rsidP="00AF42DD">
            <w:pPr>
              <w:keepLines/>
              <w:jc w:val="center"/>
              <w:rPr>
                <w:ins w:id="611" w:author="Local Dev" w:date="2017-01-11T20:44:00Z"/>
                <w:rFonts w:ascii="Times New Roman" w:eastAsia="华文楷体" w:hAnsi="Times New Roman"/>
                <w:b/>
                <w:sz w:val="20"/>
                <w:szCs w:val="20"/>
              </w:rPr>
            </w:pPr>
          </w:p>
          <w:customXmlInsRangeStart w:id="612" w:author="Local Dev" w:date="2017-01-11T20:44:00Z"/>
          <w:sdt>
            <w:sdtPr>
              <w:rPr>
                <w:rFonts w:ascii="Times New Roman" w:eastAsia="华文楷体" w:hAnsi="Times New Roman"/>
                <w:b/>
                <w:sz w:val="20"/>
                <w:szCs w:val="20"/>
              </w:rPr>
              <w:alias w:val="PreLostGradeLevelCPB"/>
              <w:tag w:val="PreLostGradeLevelCPB"/>
              <w:id w:val="1029687954"/>
              <w:placeholder>
                <w:docPart w:val="E6AB3A56C6B647828EDC2EF9ADD452A6"/>
              </w:placeholder>
              <w:showingPlcHdr/>
            </w:sdtPr>
            <w:sdtEndPr/>
            <w:sdtContent>
              <w:customXmlInsRangeEnd w:id="612"/>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ins w:id="613" w:author="Local Dev" w:date="2017-01-11T20:44:00Z">
                  <w:r w:rsidRPr="005E7D4A">
                    <w:rPr>
                      <w:rStyle w:val="af1"/>
                    </w:rPr>
                    <w:t>Click here to enter text.</w:t>
                  </w:r>
                </w:ins>
              </w:p>
              <w:customXmlInsRangeStart w:id="614" w:author="Local Dev" w:date="2017-01-11T20:44:00Z"/>
            </w:sdtContent>
          </w:sdt>
          <w:customXmlInsRangeEnd w:id="614"/>
        </w:tc>
      </w:tr>
      <w:tr w:rsidR="00AF42DD" w:rsidRPr="007F5EC5" w:rsidTr="008A5315">
        <w:tc>
          <w:tcPr>
            <w:tcW w:w="2376" w:type="dxa"/>
            <w:gridSpan w:val="2"/>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lang w:val="en-US" w:eastAsia="zh-CN"/>
              </w:rPr>
            </w:pPr>
          </w:p>
        </w:tc>
        <w:tc>
          <w:tcPr>
            <w:tcW w:w="1134"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843"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418"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701" w:type="dxa"/>
            <w:gridSpan w:val="2"/>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r>
      <w:tr w:rsidR="00AF42DD" w:rsidRPr="007F5EC5" w:rsidTr="004C5509">
        <w:tc>
          <w:tcPr>
            <w:tcW w:w="8472" w:type="dxa"/>
            <w:gridSpan w:val="9"/>
            <w:tcBorders>
              <w:top w:val="single" w:sz="4" w:space="0" w:color="auto"/>
              <w:bottom w:val="nil"/>
            </w:tcBorders>
          </w:tcPr>
          <w:p w:rsidR="00AF42DD" w:rsidRPr="007F5EC5" w:rsidRDefault="00AF42DD" w:rsidP="00AF42DD">
            <w:pPr>
              <w:widowControl w:val="0"/>
              <w:spacing w:line="240" w:lineRule="auto"/>
              <w:rPr>
                <w:rFonts w:ascii="Times New Roman" w:eastAsia="楷体_GB2312" w:hAnsi="Times New Roman"/>
                <w:kern w:val="2"/>
                <w:sz w:val="21"/>
                <w:lang w:val="en-US" w:eastAsia="zh-CN"/>
              </w:rPr>
            </w:pPr>
          </w:p>
        </w:tc>
      </w:tr>
      <w:tr w:rsidR="00AF42DD" w:rsidRPr="007F5EC5" w:rsidTr="004C5509">
        <w:tc>
          <w:tcPr>
            <w:tcW w:w="8472" w:type="dxa"/>
            <w:gridSpan w:val="9"/>
            <w:tcBorders>
              <w:top w:val="nil"/>
              <w:bottom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（三）违约贷款处置情况</w:t>
            </w: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b/>
                <w:kern w:val="2"/>
                <w:sz w:val="18"/>
                <w:lang w:val="en-US" w:eastAsia="zh-CN"/>
              </w:rPr>
            </w:pPr>
            <w:r w:rsidRPr="007F5EC5">
              <w:rPr>
                <w:rFonts w:ascii="Times New Roman" w:eastAsia="楷体_GB2312" w:hAnsi="Times New Roman"/>
                <w:b/>
                <w:kern w:val="2"/>
                <w:sz w:val="18"/>
                <w:lang w:val="en-US" w:eastAsia="zh-CN"/>
              </w:rPr>
              <w:t>处置状态</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jc w:val="center"/>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违约贷款笔数</w:t>
            </w:r>
          </w:p>
        </w:tc>
        <w:tc>
          <w:tcPr>
            <w:tcW w:w="1276" w:type="dxa"/>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jc w:val="center"/>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占初始期算日笔数占比</w:t>
            </w:r>
          </w:p>
        </w:tc>
        <w:tc>
          <w:tcPr>
            <w:tcW w:w="2126" w:type="dxa"/>
            <w:gridSpan w:val="3"/>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jc w:val="center"/>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违约贷款金额</w:t>
            </w:r>
          </w:p>
        </w:tc>
        <w:tc>
          <w:tcPr>
            <w:tcW w:w="1276" w:type="dxa"/>
            <w:tcBorders>
              <w:top w:val="single" w:sz="4" w:space="0" w:color="auto"/>
              <w:left w:val="single" w:sz="4" w:space="0" w:color="auto"/>
              <w:bottom w:val="single" w:sz="4" w:space="0" w:color="auto"/>
            </w:tcBorders>
          </w:tcPr>
          <w:p w:rsidR="00AF42DD" w:rsidRPr="007F5EC5" w:rsidRDefault="00AF42DD" w:rsidP="00AF42DD">
            <w:pPr>
              <w:widowControl w:val="0"/>
              <w:spacing w:line="240" w:lineRule="auto"/>
              <w:jc w:val="center"/>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占初始期算日金额占比</w:t>
            </w: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非诉讼类处置</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诉讼类处置：</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w:t>
            </w:r>
            <w:r w:rsidRPr="007F5EC5">
              <w:rPr>
                <w:rFonts w:ascii="Times New Roman" w:eastAsia="楷体_GB2312" w:hAnsi="Times New Roman"/>
                <w:kern w:val="2"/>
                <w:sz w:val="18"/>
                <w:lang w:val="en-US" w:eastAsia="zh-CN"/>
              </w:rPr>
              <w:t>1</w:t>
            </w:r>
            <w:r w:rsidRPr="007F5EC5">
              <w:rPr>
                <w:rFonts w:ascii="Times New Roman" w:eastAsia="楷体_GB2312" w:hAnsi="Times New Roman"/>
                <w:kern w:val="2"/>
                <w:sz w:val="18"/>
                <w:lang w:val="en-US" w:eastAsia="zh-CN"/>
              </w:rPr>
              <w:t>）进入诉讼准备程序</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w:t>
            </w:r>
            <w:r w:rsidRPr="007F5EC5">
              <w:rPr>
                <w:rFonts w:ascii="Times New Roman" w:eastAsia="楷体_GB2312" w:hAnsi="Times New Roman"/>
                <w:kern w:val="2"/>
                <w:sz w:val="18"/>
                <w:lang w:val="en-US" w:eastAsia="zh-CN"/>
              </w:rPr>
              <w:t>2</w:t>
            </w:r>
            <w:r w:rsidRPr="007F5EC5">
              <w:rPr>
                <w:rFonts w:ascii="Times New Roman" w:eastAsia="楷体_GB2312" w:hAnsi="Times New Roman"/>
                <w:kern w:val="2"/>
                <w:sz w:val="18"/>
                <w:lang w:val="en-US" w:eastAsia="zh-CN"/>
              </w:rPr>
              <w:t>）进入法庭受理程序</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w:t>
            </w:r>
            <w:r w:rsidRPr="007F5EC5">
              <w:rPr>
                <w:rFonts w:ascii="Times New Roman" w:eastAsia="楷体_GB2312" w:hAnsi="Times New Roman"/>
                <w:kern w:val="2"/>
                <w:sz w:val="18"/>
                <w:lang w:val="en-US" w:eastAsia="zh-CN"/>
              </w:rPr>
              <w:t>3</w:t>
            </w:r>
            <w:r w:rsidRPr="007F5EC5">
              <w:rPr>
                <w:rFonts w:ascii="Times New Roman" w:eastAsia="楷体_GB2312" w:hAnsi="Times New Roman"/>
                <w:kern w:val="2"/>
                <w:sz w:val="18"/>
                <w:lang w:val="en-US" w:eastAsia="zh-CN"/>
              </w:rPr>
              <w:t>）进入执行拍卖程序</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经处置无拖欠</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经处置已结清</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经处置已核销</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18"/>
                <w:lang w:val="en-US" w:eastAsia="zh-CN"/>
              </w:rPr>
              <w:t>汇总</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楷体_GB2312" w:hAnsi="Times New Roman"/>
                <w:kern w:val="2"/>
                <w:sz w:val="18"/>
                <w:szCs w:val="18"/>
                <w:lang w:val="en-US" w:eastAsia="zh-CN"/>
              </w:rPr>
            </w:pPr>
          </w:p>
        </w:tc>
      </w:tr>
    </w:tbl>
    <w:p w:rsidR="007F5EC5" w:rsidRPr="007F5EC5" w:rsidRDefault="007F5EC5" w:rsidP="007F5EC5">
      <w:pPr>
        <w:widowControl w:val="0"/>
        <w:spacing w:line="240" w:lineRule="auto"/>
        <w:rPr>
          <w:rFonts w:ascii="Times New Roman" w:eastAsia="楷体_GB2312" w:hAnsi="Times New Roman"/>
          <w:kern w:val="2"/>
          <w:sz w:val="21"/>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lastRenderedPageBreak/>
        <w:br w:type="page"/>
      </w:r>
    </w:p>
    <w:tbl>
      <w:tblPr>
        <w:tblW w:w="875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2552"/>
        <w:gridCol w:w="4252"/>
      </w:tblGrid>
      <w:tr w:rsidR="007F5EC5" w:rsidRPr="007F5EC5" w:rsidTr="004C5509">
        <w:tc>
          <w:tcPr>
            <w:tcW w:w="8755" w:type="dxa"/>
            <w:gridSpan w:val="3"/>
            <w:tcBorders>
              <w:top w:val="single" w:sz="4" w:space="0" w:color="auto"/>
              <w:bottom w:val="single" w:sz="4" w:space="0" w:color="auto"/>
            </w:tcBorders>
          </w:tcPr>
          <w:p w:rsidR="007F5EC5" w:rsidRPr="007F5EC5" w:rsidRDefault="00FB0E29" w:rsidP="007F5EC5">
            <w:pPr>
              <w:widowControl w:val="0"/>
              <w:spacing w:line="240" w:lineRule="auto"/>
              <w:jc w:val="center"/>
              <w:rPr>
                <w:rFonts w:ascii="Times New Roman" w:eastAsia="楷体_GB2312" w:hAnsi="Times New Roman"/>
                <w:b/>
                <w:kern w:val="2"/>
                <w:sz w:val="21"/>
                <w:lang w:val="en-US" w:eastAsia="zh-CN"/>
              </w:rPr>
            </w:pPr>
            <w:customXmlInsRangeStart w:id="615" w:author="Local Dev" w:date="2017-01-11T20:55:00Z"/>
            <w:sdt>
              <w:sdtPr>
                <w:rPr>
                  <w:rFonts w:ascii="华文楷体" w:eastAsia="华文楷体" w:hAnsi="华文楷体" w:hint="eastAsia"/>
                  <w:b/>
                  <w:sz w:val="28"/>
                  <w:szCs w:val="28"/>
                </w:rPr>
                <w:alias w:val="TrustName"/>
                <w:tag w:val="TrustName"/>
                <w:id w:val="-1072032214"/>
                <w:placeholder>
                  <w:docPart w:val="CB95D7F726F64DABB24A5EDAB2AAF5C4"/>
                </w:placeholder>
                <w:showingPlcHdr/>
              </w:sdtPr>
              <w:sdtEndPr/>
              <w:sdtContent>
                <w:customXmlInsRangeEnd w:id="615"/>
                <w:ins w:id="616" w:author="Local Dev" w:date="2017-01-11T20:55:00Z">
                  <w:r w:rsidR="002D2B60" w:rsidRPr="0033610F">
                    <w:rPr>
                      <w:rStyle w:val="af1"/>
                      <w:rFonts w:ascii="华文楷体" w:eastAsia="华文楷体" w:hAnsi="华文楷体"/>
                      <w:b/>
                      <w:sz w:val="28"/>
                    </w:rPr>
                    <w:t>Click here to enter text.</w:t>
                  </w:r>
                </w:ins>
                <w:customXmlInsRangeStart w:id="617" w:author="Local Dev" w:date="2017-01-11T20:55:00Z"/>
              </w:sdtContent>
            </w:sdt>
            <w:customXmlInsRangeEnd w:id="617"/>
            <w:del w:id="618" w:author="Local Dev" w:date="2017-01-11T20:55:00Z">
              <w:r w:rsidR="007F5EC5" w:rsidRPr="007F5EC5" w:rsidDel="002D2B60">
                <w:rPr>
                  <w:rFonts w:ascii="Times New Roman" w:eastAsia="楷体_GB2312" w:hAnsi="Times New Roman" w:hint="eastAsia"/>
                  <w:b/>
                  <w:kern w:val="2"/>
                  <w:sz w:val="28"/>
                  <w:lang w:val="en-US" w:eastAsia="zh-CN"/>
                </w:rPr>
                <w:delText>招元</w:delText>
              </w:r>
              <w:r w:rsidR="007F5EC5" w:rsidRPr="007F5EC5" w:rsidDel="002D2B60">
                <w:rPr>
                  <w:rFonts w:ascii="Times New Roman" w:eastAsia="楷体_GB2312" w:hAnsi="Times New Roman" w:hint="eastAsia"/>
                  <w:b/>
                  <w:kern w:val="2"/>
                  <w:sz w:val="28"/>
                  <w:lang w:val="en-US" w:eastAsia="zh-CN"/>
                </w:rPr>
                <w:delText>2015</w:delText>
              </w:r>
              <w:r w:rsidR="007F5EC5" w:rsidRPr="007F5EC5" w:rsidDel="002D2B60">
                <w:rPr>
                  <w:rFonts w:ascii="Times New Roman" w:eastAsia="楷体_GB2312" w:hAnsi="Times New Roman" w:hint="eastAsia"/>
                  <w:b/>
                  <w:kern w:val="2"/>
                  <w:sz w:val="28"/>
                  <w:lang w:val="en-US" w:eastAsia="zh-CN"/>
                </w:rPr>
                <w:delText>年第二期</w:delText>
              </w:r>
              <w:r w:rsidR="007F5EC5" w:rsidRPr="007F5EC5" w:rsidDel="002D2B60">
                <w:rPr>
                  <w:rFonts w:ascii="Times New Roman" w:eastAsia="楷体_GB2312" w:hAnsi="Times New Roman"/>
                  <w:b/>
                  <w:kern w:val="2"/>
                  <w:sz w:val="28"/>
                  <w:lang w:val="en-US" w:eastAsia="zh-CN"/>
                </w:rPr>
                <w:delText>信贷资产证券化信托</w:delText>
              </w:r>
            </w:del>
            <w:r w:rsidR="007F5EC5" w:rsidRPr="007F5EC5">
              <w:rPr>
                <w:rFonts w:ascii="Times New Roman" w:eastAsia="楷体_GB2312" w:hAnsi="Times New Roman"/>
                <w:b/>
                <w:kern w:val="2"/>
                <w:sz w:val="28"/>
                <w:lang w:val="en-US" w:eastAsia="zh-CN"/>
              </w:rPr>
              <w:t>受托机构月度报告</w:t>
            </w:r>
          </w:p>
        </w:tc>
      </w:tr>
      <w:tr w:rsidR="007F5EC5" w:rsidRPr="007F5EC5" w:rsidTr="004C5509">
        <w:tc>
          <w:tcPr>
            <w:tcW w:w="8755" w:type="dxa"/>
            <w:gridSpan w:val="3"/>
            <w:tcBorders>
              <w:top w:val="single" w:sz="4" w:space="0" w:color="auto"/>
              <w:bottom w:val="nil"/>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三、资产池情况</w:t>
            </w:r>
          </w:p>
        </w:tc>
      </w:tr>
      <w:tr w:rsidR="007F5EC5" w:rsidRPr="007F5EC5" w:rsidTr="004C5509">
        <w:tc>
          <w:tcPr>
            <w:tcW w:w="8755" w:type="dxa"/>
            <w:gridSpan w:val="3"/>
            <w:tcBorders>
              <w:top w:val="nil"/>
              <w:bottom w:val="single" w:sz="4" w:space="0" w:color="auto"/>
            </w:tcBorders>
          </w:tcPr>
          <w:p w:rsid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（四）累计违约率：</w:t>
            </w:r>
          </w:p>
          <w:p w:rsidR="003B3D21" w:rsidRPr="007F5EC5" w:rsidRDefault="003B3D21" w:rsidP="007F5EC5">
            <w:pPr>
              <w:widowControl w:val="0"/>
              <w:spacing w:line="240" w:lineRule="auto"/>
              <w:rPr>
                <w:rFonts w:ascii="Times New Roman" w:eastAsia="楷体_GB2312" w:hAnsi="Times New Roman"/>
                <w:b/>
                <w:kern w:val="2"/>
                <w:sz w:val="21"/>
                <w:lang w:val="en-US" w:eastAsia="zh-CN"/>
              </w:rPr>
            </w:pPr>
          </w:p>
        </w:tc>
      </w:tr>
      <w:tr w:rsidR="007F5EC5" w:rsidRPr="007F5EC5" w:rsidTr="004C5509">
        <w:tc>
          <w:tcPr>
            <w:tcW w:w="1951"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jc w:val="center"/>
              <w:rPr>
                <w:rFonts w:ascii="Times New Roman" w:eastAsia="楷体_GB2312" w:hAnsi="Times New Roman"/>
                <w:b/>
                <w:kern w:val="2"/>
                <w:sz w:val="18"/>
                <w:lang w:val="en-US" w:eastAsia="zh-CN"/>
              </w:rPr>
            </w:pPr>
            <w:r w:rsidRPr="007F5EC5">
              <w:rPr>
                <w:rFonts w:ascii="Times New Roman" w:eastAsia="楷体_GB2312" w:hAnsi="Times New Roman"/>
                <w:b/>
                <w:kern w:val="2"/>
                <w:sz w:val="18"/>
                <w:lang w:val="en-US" w:eastAsia="zh-CN"/>
              </w:rPr>
              <w:t>报告日期</w:t>
            </w:r>
          </w:p>
        </w:tc>
        <w:tc>
          <w:tcPr>
            <w:tcW w:w="4252" w:type="dxa"/>
            <w:tcBorders>
              <w:top w:val="single" w:sz="4" w:space="0" w:color="auto"/>
              <w:left w:val="single" w:sz="4" w:space="0" w:color="auto"/>
              <w:bottom w:val="single" w:sz="4" w:space="0" w:color="auto"/>
            </w:tcBorders>
            <w:shd w:val="clear" w:color="auto" w:fill="auto"/>
          </w:tcPr>
          <w:p w:rsidR="007F5EC5" w:rsidRPr="007F5EC5" w:rsidRDefault="007F5EC5" w:rsidP="007F5EC5">
            <w:pPr>
              <w:widowControl w:val="0"/>
              <w:spacing w:line="240" w:lineRule="auto"/>
              <w:jc w:val="center"/>
              <w:rPr>
                <w:rFonts w:ascii="Times New Roman" w:eastAsia="楷体_GB2312" w:hAnsi="Times New Roman"/>
                <w:b/>
                <w:kern w:val="2"/>
                <w:sz w:val="18"/>
                <w:lang w:val="en-US" w:eastAsia="zh-CN"/>
              </w:rPr>
            </w:pPr>
            <w:r w:rsidRPr="007F5EC5">
              <w:rPr>
                <w:rFonts w:ascii="Times New Roman" w:eastAsia="楷体_GB2312" w:hAnsi="Times New Roman"/>
                <w:b/>
                <w:kern w:val="2"/>
                <w:sz w:val="18"/>
                <w:lang w:val="en-US" w:eastAsia="zh-CN"/>
              </w:rPr>
              <w:t>累计违约率</w:t>
            </w:r>
          </w:p>
        </w:tc>
      </w:tr>
      <w:tr w:rsidR="00AF42DD" w:rsidRPr="007F5EC5" w:rsidTr="004C5509">
        <w:tc>
          <w:tcPr>
            <w:tcW w:w="1951" w:type="dxa"/>
            <w:tcBorders>
              <w:top w:val="single" w:sz="4" w:space="0" w:color="auto"/>
              <w:bottom w:val="single" w:sz="4" w:space="0" w:color="auto"/>
              <w:right w:val="single" w:sz="4" w:space="0" w:color="auto"/>
            </w:tcBorders>
          </w:tcPr>
          <w:p w:rsidR="00AF42DD" w:rsidRPr="00D70BBC" w:rsidRDefault="00FB0E29" w:rsidP="00AF42DD">
            <w:pPr>
              <w:widowControl w:val="0"/>
              <w:spacing w:line="240" w:lineRule="auto"/>
              <w:rPr>
                <w:rFonts w:ascii="Times New Roman" w:eastAsia="楷体_GB2312" w:hAnsi="Times New Roman"/>
                <w:kern w:val="2"/>
                <w:sz w:val="18"/>
                <w:szCs w:val="18"/>
                <w:lang w:val="en-US" w:eastAsia="zh-CN"/>
              </w:rPr>
            </w:pPr>
            <w:customXmlInsRangeStart w:id="619" w:author="Local Dev" w:date="2017-01-11T20:45:00Z"/>
            <w:sdt>
              <w:sdtPr>
                <w:rPr>
                  <w:rFonts w:eastAsia="楷体_GB2312" w:hint="eastAsia"/>
                  <w:bCs/>
                  <w:color w:val="000000"/>
                  <w:sz w:val="21"/>
                  <w:szCs w:val="21"/>
                </w:rPr>
                <w:alias w:val="PeriodsId"/>
                <w:tag w:val="PeriodsId"/>
                <w:id w:val="172307450"/>
                <w:placeholder>
                  <w:docPart w:val="1802689AB78840B2AD879AFBDDCF8A29"/>
                </w:placeholder>
                <w:showingPlcHdr/>
                <w:text/>
              </w:sdtPr>
              <w:sdtEndPr/>
              <w:sdtContent>
                <w:customXmlInsRangeEnd w:id="619"/>
                <w:ins w:id="620" w:author="Local Dev" w:date="2017-01-11T20:45:00Z">
                  <w:r w:rsidR="00AF42DD" w:rsidRPr="00761022">
                    <w:rPr>
                      <w:rFonts w:eastAsia="楷体_GB2312"/>
                      <w:bCs/>
                      <w:color w:val="000000"/>
                      <w:sz w:val="21"/>
                      <w:szCs w:val="21"/>
                    </w:rPr>
                    <w:t>Click here to enter text.</w:t>
                  </w:r>
                </w:ins>
                <w:customXmlInsRangeStart w:id="621" w:author="Local Dev" w:date="2017-01-11T20:45:00Z"/>
              </w:sdtContent>
            </w:sdt>
            <w:customXmlInsRangeEnd w:id="621"/>
            <w:del w:id="622" w:author="Local Dev" w:date="2017-01-11T20:45:00Z">
              <w:r w:rsidR="00AF42DD" w:rsidRPr="00D70BBC" w:rsidDel="00001E0B">
                <w:rPr>
                  <w:rFonts w:ascii="Times New Roman" w:eastAsia="楷体_GB2312" w:hAnsi="Times New Roman"/>
                  <w:kern w:val="2"/>
                  <w:sz w:val="18"/>
                  <w:szCs w:val="18"/>
                  <w:lang w:val="en-US" w:eastAsia="zh-CN"/>
                </w:rPr>
                <w:delText>第</w:delText>
              </w:r>
              <w:r w:rsidR="00AF42DD" w:rsidRPr="00D70BBC" w:rsidDel="00001E0B">
                <w:rPr>
                  <w:rFonts w:ascii="Times New Roman" w:eastAsia="楷体_GB2312" w:hAnsi="Times New Roman"/>
                  <w:kern w:val="2"/>
                  <w:sz w:val="18"/>
                  <w:szCs w:val="18"/>
                  <w:lang w:val="en-US" w:eastAsia="zh-CN"/>
                </w:rPr>
                <w:delText>1</w:delText>
              </w:r>
              <w:r w:rsidR="00AF42DD" w:rsidRPr="00D70BBC" w:rsidDel="00001E0B">
                <w:rPr>
                  <w:rFonts w:ascii="Times New Roman" w:eastAsia="楷体_GB2312" w:hAnsi="Times New Roman"/>
                  <w:kern w:val="2"/>
                  <w:sz w:val="18"/>
                  <w:szCs w:val="18"/>
                  <w:lang w:val="en-US" w:eastAsia="zh-CN"/>
                </w:rPr>
                <w:delText>期</w:delText>
              </w:r>
            </w:del>
          </w:p>
        </w:tc>
        <w:tc>
          <w:tcPr>
            <w:tcW w:w="2552" w:type="dxa"/>
            <w:tcBorders>
              <w:top w:val="single" w:sz="4" w:space="0" w:color="auto"/>
              <w:left w:val="single" w:sz="4" w:space="0" w:color="auto"/>
              <w:bottom w:val="single" w:sz="4" w:space="0" w:color="auto"/>
              <w:right w:val="single" w:sz="4" w:space="0" w:color="auto"/>
            </w:tcBorders>
          </w:tcPr>
          <w:p w:rsidR="00AF42DD" w:rsidRPr="00D70BBC" w:rsidRDefault="00FB0E29" w:rsidP="00AF42DD">
            <w:pPr>
              <w:widowControl w:val="0"/>
              <w:spacing w:line="240" w:lineRule="auto"/>
              <w:jc w:val="center"/>
              <w:rPr>
                <w:rFonts w:ascii="Times New Roman" w:eastAsia="楷体_GB2312" w:hAnsi="Times New Roman"/>
                <w:kern w:val="2"/>
                <w:sz w:val="18"/>
                <w:szCs w:val="18"/>
                <w:lang w:val="en-US" w:eastAsia="zh-CN"/>
              </w:rPr>
            </w:pPr>
            <w:customXmlInsRangeStart w:id="623" w:author="Local Dev" w:date="2017-01-11T20:45:00Z"/>
            <w:sdt>
              <w:sdtPr>
                <w:rPr>
                  <w:rFonts w:eastAsia="楷体_GB2312"/>
                  <w:bCs/>
                  <w:color w:val="000000"/>
                  <w:sz w:val="21"/>
                  <w:szCs w:val="21"/>
                </w:rPr>
                <w:alias w:val="ReportDate"/>
                <w:tag w:val="ReportDate"/>
                <w:id w:val="1573844615"/>
                <w:placeholder>
                  <w:docPart w:val="4EC15323269142BC9541882063886B8D"/>
                </w:placeholder>
                <w:showingPlcHdr/>
                <w:text/>
              </w:sdtPr>
              <w:sdtEndPr/>
              <w:sdtContent>
                <w:customXmlInsRangeEnd w:id="623"/>
                <w:ins w:id="624" w:author="Local Dev" w:date="2017-01-11T20:45:00Z">
                  <w:r w:rsidR="00AF42DD" w:rsidRPr="00761022">
                    <w:rPr>
                      <w:rFonts w:eastAsia="楷体_GB2312"/>
                      <w:bCs/>
                      <w:color w:val="000000"/>
                      <w:sz w:val="21"/>
                      <w:szCs w:val="21"/>
                    </w:rPr>
                    <w:t>Click here to enter text.</w:t>
                  </w:r>
                </w:ins>
                <w:customXmlInsRangeStart w:id="625" w:author="Local Dev" w:date="2017-01-11T20:45:00Z"/>
              </w:sdtContent>
            </w:sdt>
            <w:customXmlInsRangeEnd w:id="625"/>
            <w:del w:id="626" w:author="Local Dev" w:date="2017-01-11T20:45:00Z">
              <w:r w:rsidR="00AF42DD" w:rsidRPr="00D70BBC" w:rsidDel="00001E0B">
                <w:rPr>
                  <w:rFonts w:ascii="Times New Roman" w:eastAsia="楷体_GB2312" w:hAnsi="Times New Roman" w:hint="eastAsia"/>
                  <w:kern w:val="2"/>
                  <w:sz w:val="18"/>
                  <w:szCs w:val="18"/>
                  <w:lang w:val="en-US" w:eastAsia="zh-CN"/>
                </w:rPr>
                <w:delText>2015</w:delText>
              </w:r>
              <w:r w:rsidR="00AF42DD" w:rsidRPr="00D70BBC" w:rsidDel="00001E0B">
                <w:rPr>
                  <w:rFonts w:ascii="Times New Roman" w:eastAsia="楷体_GB2312" w:hAnsi="Times New Roman" w:hint="eastAsia"/>
                  <w:kern w:val="2"/>
                  <w:sz w:val="18"/>
                  <w:szCs w:val="18"/>
                  <w:lang w:val="en-US" w:eastAsia="zh-CN"/>
                </w:rPr>
                <w:delText>年</w:delText>
              </w:r>
              <w:r w:rsidR="00AF42DD" w:rsidRPr="00D70BBC" w:rsidDel="00001E0B">
                <w:rPr>
                  <w:rFonts w:ascii="Times New Roman" w:eastAsia="楷体_GB2312" w:hAnsi="Times New Roman" w:hint="eastAsia"/>
                  <w:kern w:val="2"/>
                  <w:sz w:val="18"/>
                  <w:szCs w:val="18"/>
                  <w:lang w:val="en-US" w:eastAsia="zh-CN"/>
                </w:rPr>
                <w:delText>6</w:delText>
              </w:r>
              <w:r w:rsidR="00AF42DD" w:rsidRPr="00D70BBC" w:rsidDel="00001E0B">
                <w:rPr>
                  <w:rFonts w:ascii="Times New Roman" w:eastAsia="楷体_GB2312" w:hAnsi="Times New Roman" w:hint="eastAsia"/>
                  <w:kern w:val="2"/>
                  <w:sz w:val="18"/>
                  <w:szCs w:val="18"/>
                  <w:lang w:val="en-US" w:eastAsia="zh-CN"/>
                </w:rPr>
                <w:delText>月</w:delText>
              </w:r>
              <w:r w:rsidR="00AF42DD" w:rsidRPr="00D70BBC" w:rsidDel="00001E0B">
                <w:rPr>
                  <w:rFonts w:ascii="Times New Roman" w:eastAsia="楷体_GB2312" w:hAnsi="Times New Roman" w:hint="eastAsia"/>
                  <w:kern w:val="2"/>
                  <w:sz w:val="18"/>
                  <w:szCs w:val="18"/>
                  <w:lang w:val="en-US" w:eastAsia="zh-CN"/>
                </w:rPr>
                <w:delText>30</w:delText>
              </w:r>
              <w:r w:rsidR="00AF42DD" w:rsidRPr="00D70BBC" w:rsidDel="00001E0B">
                <w:rPr>
                  <w:rFonts w:ascii="Times New Roman" w:eastAsia="楷体_GB2312" w:hAnsi="Times New Roman" w:hint="eastAsia"/>
                  <w:kern w:val="2"/>
                  <w:sz w:val="18"/>
                  <w:szCs w:val="18"/>
                  <w:lang w:val="en-US" w:eastAsia="zh-CN"/>
                </w:rPr>
                <w:delText>日</w:delText>
              </w:r>
            </w:del>
          </w:p>
        </w:tc>
        <w:tc>
          <w:tcPr>
            <w:tcW w:w="4252" w:type="dxa"/>
            <w:tcBorders>
              <w:top w:val="single" w:sz="4" w:space="0" w:color="auto"/>
              <w:left w:val="single" w:sz="4" w:space="0" w:color="auto"/>
              <w:bottom w:val="single" w:sz="4" w:space="0" w:color="auto"/>
            </w:tcBorders>
          </w:tcPr>
          <w:p w:rsidR="00AF42DD" w:rsidRPr="00D70BBC" w:rsidRDefault="00FB0E29" w:rsidP="00AF42DD">
            <w:pPr>
              <w:widowControl w:val="0"/>
              <w:spacing w:line="240" w:lineRule="auto"/>
              <w:jc w:val="center"/>
              <w:rPr>
                <w:rFonts w:ascii="Times New Roman" w:eastAsia="楷体_GB2312" w:hAnsi="Times New Roman"/>
                <w:kern w:val="2"/>
                <w:sz w:val="18"/>
                <w:szCs w:val="18"/>
                <w:lang w:val="en-US" w:eastAsia="zh-CN"/>
              </w:rPr>
            </w:pPr>
            <w:customXmlInsRangeStart w:id="627" w:author="Local Dev" w:date="2017-01-11T20:45:00Z"/>
            <w:sdt>
              <w:sdtPr>
                <w:rPr>
                  <w:rFonts w:eastAsia="楷体_GB2312"/>
                  <w:bCs/>
                  <w:color w:val="000000"/>
                  <w:sz w:val="21"/>
                  <w:szCs w:val="21"/>
                </w:rPr>
                <w:alias w:val="CumulativeDefaultRat"/>
                <w:tag w:val="CumulativeDefaultRat"/>
                <w:id w:val="-111755015"/>
                <w:placeholder>
                  <w:docPart w:val="76A04589BD024346BC6999AC5EC68B1B"/>
                </w:placeholder>
                <w:showingPlcHdr/>
                <w:text/>
              </w:sdtPr>
              <w:sdtEndPr/>
              <w:sdtContent>
                <w:customXmlInsRangeEnd w:id="627"/>
                <w:ins w:id="628" w:author="Local Dev" w:date="2017-01-11T20:45:00Z">
                  <w:r w:rsidR="00AF42DD" w:rsidRPr="00761022">
                    <w:rPr>
                      <w:rFonts w:eastAsia="楷体_GB2312"/>
                      <w:bCs/>
                      <w:color w:val="000000"/>
                      <w:sz w:val="21"/>
                      <w:szCs w:val="21"/>
                    </w:rPr>
                    <w:t>Click here to enter text.</w:t>
                  </w:r>
                </w:ins>
                <w:customXmlInsRangeStart w:id="629" w:author="Local Dev" w:date="2017-01-11T20:45:00Z"/>
              </w:sdtContent>
            </w:sdt>
            <w:customXmlInsRangeEnd w:id="629"/>
            <w:del w:id="630" w:author="Local Dev" w:date="2017-01-11T20:45:00Z">
              <w:r w:rsidR="00AF42DD" w:rsidRPr="00D70BBC" w:rsidDel="00001E0B">
                <w:rPr>
                  <w:rFonts w:ascii="Times New Roman" w:eastAsia="楷体_GB2312" w:hAnsi="Times New Roman" w:hint="eastAsia"/>
                  <w:kern w:val="2"/>
                  <w:sz w:val="18"/>
                  <w:szCs w:val="18"/>
                  <w:lang w:val="en-US" w:eastAsia="zh-CN"/>
                </w:rPr>
                <w:delText>0.0000%</w:delText>
              </w:r>
            </w:del>
          </w:p>
        </w:tc>
      </w:tr>
      <w:tr w:rsidR="007F5EC5" w:rsidRPr="007F5EC5" w:rsidTr="004C5509">
        <w:tc>
          <w:tcPr>
            <w:tcW w:w="1951" w:type="dxa"/>
            <w:tcBorders>
              <w:top w:val="single" w:sz="4" w:space="0" w:color="auto"/>
              <w:bottom w:val="single" w:sz="4" w:space="0" w:color="auto"/>
              <w:right w:val="single" w:sz="4" w:space="0" w:color="auto"/>
            </w:tcBorders>
          </w:tcPr>
          <w:p w:rsidR="007F5EC5" w:rsidRPr="00D70BBC" w:rsidRDefault="007F5EC5" w:rsidP="00AF42DD">
            <w:pPr>
              <w:widowControl w:val="0"/>
              <w:spacing w:line="240" w:lineRule="auto"/>
              <w:rPr>
                <w:rFonts w:ascii="Times New Roman" w:eastAsia="楷体_GB2312" w:hAnsi="Times New Roman"/>
                <w:kern w:val="2"/>
                <w:sz w:val="18"/>
                <w:szCs w:val="18"/>
                <w:lang w:val="en-US" w:eastAsia="zh-CN"/>
              </w:rPr>
            </w:pPr>
          </w:p>
        </w:tc>
        <w:tc>
          <w:tcPr>
            <w:tcW w:w="2552" w:type="dxa"/>
            <w:tcBorders>
              <w:top w:val="single" w:sz="4" w:space="0" w:color="auto"/>
              <w:left w:val="single" w:sz="4" w:space="0" w:color="auto"/>
              <w:bottom w:val="single" w:sz="4" w:space="0" w:color="auto"/>
              <w:right w:val="single" w:sz="4" w:space="0" w:color="auto"/>
            </w:tcBorders>
          </w:tcPr>
          <w:p w:rsidR="007F5EC5" w:rsidRPr="00D70BBC" w:rsidRDefault="007F5EC5" w:rsidP="00AF42DD">
            <w:pPr>
              <w:widowControl w:val="0"/>
              <w:spacing w:line="240" w:lineRule="auto"/>
              <w:jc w:val="center"/>
              <w:rPr>
                <w:rFonts w:ascii="Times New Roman" w:eastAsia="楷体_GB2312" w:hAnsi="Times New Roman"/>
                <w:kern w:val="2"/>
                <w:sz w:val="18"/>
                <w:szCs w:val="18"/>
                <w:lang w:val="en-US" w:eastAsia="zh-CN"/>
              </w:rPr>
            </w:pPr>
          </w:p>
        </w:tc>
        <w:tc>
          <w:tcPr>
            <w:tcW w:w="4252" w:type="dxa"/>
            <w:tcBorders>
              <w:top w:val="single" w:sz="4" w:space="0" w:color="auto"/>
              <w:left w:val="single" w:sz="4" w:space="0" w:color="auto"/>
              <w:bottom w:val="single" w:sz="4" w:space="0" w:color="auto"/>
            </w:tcBorders>
          </w:tcPr>
          <w:p w:rsidR="007F5EC5" w:rsidRPr="00D70BBC" w:rsidRDefault="007F5EC5" w:rsidP="00AF42DD">
            <w:pPr>
              <w:widowControl w:val="0"/>
              <w:spacing w:line="240" w:lineRule="auto"/>
              <w:jc w:val="center"/>
              <w:rPr>
                <w:rFonts w:ascii="Times New Roman" w:eastAsia="楷体_GB2312" w:hAnsi="Times New Roman"/>
                <w:kern w:val="2"/>
                <w:sz w:val="18"/>
                <w:szCs w:val="18"/>
                <w:lang w:val="en-US" w:eastAsia="zh-CN"/>
              </w:rPr>
            </w:pPr>
          </w:p>
        </w:tc>
      </w:tr>
      <w:tr w:rsidR="003B3D21" w:rsidRPr="007F5EC5" w:rsidTr="00967615">
        <w:tc>
          <w:tcPr>
            <w:tcW w:w="8755" w:type="dxa"/>
            <w:gridSpan w:val="3"/>
            <w:tcBorders>
              <w:top w:val="single" w:sz="4" w:space="0" w:color="auto"/>
              <w:bottom w:val="single" w:sz="4" w:space="0" w:color="auto"/>
            </w:tcBorders>
          </w:tcPr>
          <w:p w:rsidR="003B3D21" w:rsidRPr="007F5EC5" w:rsidRDefault="003B3D21" w:rsidP="003B3D21">
            <w:pPr>
              <w:widowControl w:val="0"/>
              <w:spacing w:line="240" w:lineRule="auto"/>
              <w:rPr>
                <w:rFonts w:ascii="Times New Roman" w:eastAsia="楷体_GB2312" w:hAnsi="Times New Roman"/>
                <w:kern w:val="2"/>
                <w:sz w:val="21"/>
                <w:lang w:val="en-US" w:eastAsia="zh-CN"/>
              </w:rPr>
            </w:pPr>
          </w:p>
        </w:tc>
      </w:tr>
      <w:tr w:rsidR="003B3D21" w:rsidRPr="007F5EC5" w:rsidTr="00967615">
        <w:tc>
          <w:tcPr>
            <w:tcW w:w="8755" w:type="dxa"/>
            <w:gridSpan w:val="3"/>
            <w:tcBorders>
              <w:top w:val="single" w:sz="4" w:space="0" w:color="auto"/>
              <w:bottom w:val="single" w:sz="4" w:space="0" w:color="auto"/>
            </w:tcBorders>
          </w:tcPr>
          <w:p w:rsidR="003B3D21" w:rsidRDefault="003B3D21" w:rsidP="003B3D21">
            <w:pPr>
              <w:widowControl w:val="0"/>
              <w:spacing w:line="240" w:lineRule="auto"/>
              <w:jc w:val="left"/>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（五）累计早偿率：</w:t>
            </w:r>
          </w:p>
          <w:p w:rsidR="003B3D21" w:rsidRPr="007F5EC5" w:rsidRDefault="003B3D21" w:rsidP="003B3D21">
            <w:pPr>
              <w:widowControl w:val="0"/>
              <w:spacing w:line="240" w:lineRule="auto"/>
              <w:jc w:val="left"/>
              <w:rPr>
                <w:rFonts w:ascii="Times New Roman" w:eastAsia="楷体_GB2312" w:hAnsi="Times New Roman"/>
                <w:kern w:val="2"/>
                <w:sz w:val="21"/>
                <w:lang w:val="en-US" w:eastAsia="zh-CN"/>
              </w:rPr>
            </w:pPr>
          </w:p>
        </w:tc>
      </w:tr>
      <w:tr w:rsidR="003B3D21" w:rsidRPr="007F5EC5" w:rsidTr="004C5509">
        <w:tc>
          <w:tcPr>
            <w:tcW w:w="1951" w:type="dxa"/>
            <w:tcBorders>
              <w:top w:val="single" w:sz="4" w:space="0" w:color="auto"/>
              <w:bottom w:val="single" w:sz="4" w:space="0" w:color="auto"/>
              <w:right w:val="single" w:sz="4" w:space="0" w:color="auto"/>
            </w:tcBorders>
          </w:tcPr>
          <w:p w:rsidR="003B3D21" w:rsidRPr="00D70BBC" w:rsidRDefault="003B3D21" w:rsidP="007F5EC5">
            <w:pPr>
              <w:widowControl w:val="0"/>
              <w:spacing w:line="240" w:lineRule="auto"/>
              <w:rPr>
                <w:rFonts w:ascii="Times New Roman" w:eastAsia="楷体_GB2312" w:hAnsi="Times New Roman"/>
                <w:kern w:val="2"/>
                <w:sz w:val="18"/>
                <w:szCs w:val="18"/>
                <w:lang w:val="en-US" w:eastAsia="zh-CN"/>
              </w:rPr>
            </w:pPr>
            <w:r w:rsidRPr="00D70BBC">
              <w:rPr>
                <w:rFonts w:ascii="Times New Roman" w:eastAsia="楷体_GB2312" w:hAnsi="Times New Roman" w:hint="eastAsia"/>
                <w:kern w:val="2"/>
                <w:sz w:val="18"/>
                <w:szCs w:val="18"/>
                <w:lang w:val="en-US" w:eastAsia="zh-CN"/>
              </w:rPr>
              <w:t>第</w:t>
            </w:r>
            <w:r w:rsidRPr="00D70BBC">
              <w:rPr>
                <w:rFonts w:ascii="Times New Roman" w:eastAsia="楷体_GB2312" w:hAnsi="Times New Roman" w:hint="eastAsia"/>
                <w:kern w:val="2"/>
                <w:sz w:val="18"/>
                <w:szCs w:val="18"/>
                <w:lang w:val="en-US" w:eastAsia="zh-CN"/>
              </w:rPr>
              <w:t>1</w:t>
            </w:r>
            <w:r w:rsidRPr="00D70BBC">
              <w:rPr>
                <w:rFonts w:ascii="Times New Roman" w:eastAsia="楷体_GB2312" w:hAnsi="Times New Roman" w:hint="eastAsia"/>
                <w:kern w:val="2"/>
                <w:sz w:val="18"/>
                <w:szCs w:val="18"/>
                <w:lang w:val="en-US" w:eastAsia="zh-CN"/>
              </w:rPr>
              <w:t>期</w:t>
            </w:r>
          </w:p>
        </w:tc>
        <w:tc>
          <w:tcPr>
            <w:tcW w:w="2552" w:type="dxa"/>
            <w:tcBorders>
              <w:top w:val="single" w:sz="4" w:space="0" w:color="auto"/>
              <w:left w:val="single" w:sz="4" w:space="0" w:color="auto"/>
              <w:bottom w:val="single" w:sz="4" w:space="0" w:color="auto"/>
              <w:right w:val="single" w:sz="4" w:space="0" w:color="auto"/>
            </w:tcBorders>
          </w:tcPr>
          <w:p w:rsidR="003B3D21" w:rsidRPr="00D70BBC" w:rsidRDefault="003B3D21" w:rsidP="007F5EC5">
            <w:pPr>
              <w:widowControl w:val="0"/>
              <w:spacing w:line="240" w:lineRule="auto"/>
              <w:jc w:val="center"/>
              <w:rPr>
                <w:rFonts w:ascii="Times New Roman" w:eastAsia="楷体_GB2312" w:hAnsi="Times New Roman"/>
                <w:kern w:val="2"/>
                <w:sz w:val="18"/>
                <w:szCs w:val="18"/>
                <w:lang w:val="en-US" w:eastAsia="zh-CN"/>
              </w:rPr>
            </w:pPr>
            <w:r w:rsidRPr="00D70BBC">
              <w:rPr>
                <w:rFonts w:ascii="Times New Roman" w:eastAsia="楷体_GB2312" w:hAnsi="Times New Roman" w:hint="eastAsia"/>
                <w:kern w:val="2"/>
                <w:sz w:val="18"/>
                <w:szCs w:val="18"/>
                <w:lang w:val="en-US" w:eastAsia="zh-CN"/>
              </w:rPr>
              <w:t>2015</w:t>
            </w:r>
            <w:r w:rsidRPr="00D70BBC">
              <w:rPr>
                <w:rFonts w:ascii="Times New Roman" w:eastAsia="楷体_GB2312" w:hAnsi="Times New Roman" w:hint="eastAsia"/>
                <w:kern w:val="2"/>
                <w:sz w:val="18"/>
                <w:szCs w:val="18"/>
                <w:lang w:val="en-US" w:eastAsia="zh-CN"/>
              </w:rPr>
              <w:t>年</w:t>
            </w:r>
            <w:r w:rsidRPr="00D70BBC">
              <w:rPr>
                <w:rFonts w:ascii="Times New Roman" w:eastAsia="楷体_GB2312" w:hAnsi="Times New Roman" w:hint="eastAsia"/>
                <w:kern w:val="2"/>
                <w:sz w:val="18"/>
                <w:szCs w:val="18"/>
                <w:lang w:val="en-US" w:eastAsia="zh-CN"/>
              </w:rPr>
              <w:t>6</w:t>
            </w:r>
            <w:r w:rsidRPr="00D70BBC">
              <w:rPr>
                <w:rFonts w:ascii="Times New Roman" w:eastAsia="楷体_GB2312" w:hAnsi="Times New Roman" w:hint="eastAsia"/>
                <w:kern w:val="2"/>
                <w:sz w:val="18"/>
                <w:szCs w:val="18"/>
                <w:lang w:val="en-US" w:eastAsia="zh-CN"/>
              </w:rPr>
              <w:t>月</w:t>
            </w:r>
            <w:r w:rsidRPr="00D70BBC">
              <w:rPr>
                <w:rFonts w:ascii="Times New Roman" w:eastAsia="楷体_GB2312" w:hAnsi="Times New Roman" w:hint="eastAsia"/>
                <w:kern w:val="2"/>
                <w:sz w:val="18"/>
                <w:szCs w:val="18"/>
                <w:lang w:val="en-US" w:eastAsia="zh-CN"/>
              </w:rPr>
              <w:t>30</w:t>
            </w:r>
            <w:r w:rsidRPr="00D70BBC">
              <w:rPr>
                <w:rFonts w:ascii="Times New Roman" w:eastAsia="楷体_GB2312" w:hAnsi="Times New Roman" w:hint="eastAsia"/>
                <w:kern w:val="2"/>
                <w:sz w:val="18"/>
                <w:szCs w:val="18"/>
                <w:lang w:val="en-US" w:eastAsia="zh-CN"/>
              </w:rPr>
              <w:t>日</w:t>
            </w:r>
          </w:p>
        </w:tc>
        <w:tc>
          <w:tcPr>
            <w:tcW w:w="4252" w:type="dxa"/>
            <w:tcBorders>
              <w:top w:val="single" w:sz="4" w:space="0" w:color="auto"/>
              <w:left w:val="single" w:sz="4" w:space="0" w:color="auto"/>
              <w:bottom w:val="single" w:sz="4" w:space="0" w:color="auto"/>
            </w:tcBorders>
          </w:tcPr>
          <w:p w:rsidR="003B3D21" w:rsidRPr="00D70BBC" w:rsidRDefault="00D70BBC" w:rsidP="007F5EC5">
            <w:pPr>
              <w:widowControl w:val="0"/>
              <w:spacing w:line="240" w:lineRule="auto"/>
              <w:jc w:val="center"/>
              <w:rPr>
                <w:rFonts w:ascii="Times New Roman" w:eastAsia="楷体_GB2312" w:hAnsi="Times New Roman"/>
                <w:kern w:val="2"/>
                <w:sz w:val="18"/>
                <w:szCs w:val="18"/>
                <w:lang w:val="en-US" w:eastAsia="zh-CN"/>
              </w:rPr>
            </w:pPr>
            <w:r>
              <w:rPr>
                <w:rFonts w:ascii="Times New Roman" w:eastAsia="楷体_GB2312" w:hAnsi="Times New Roman" w:hint="eastAsia"/>
                <w:kern w:val="2"/>
                <w:sz w:val="18"/>
                <w:szCs w:val="18"/>
                <w:lang w:val="en-US" w:eastAsia="zh-CN"/>
              </w:rPr>
              <w:t>0.</w:t>
            </w:r>
            <w:r w:rsidR="003B3D21" w:rsidRPr="00D70BBC">
              <w:rPr>
                <w:rFonts w:ascii="Times New Roman" w:eastAsia="楷体_GB2312" w:hAnsi="Times New Roman" w:hint="eastAsia"/>
                <w:kern w:val="2"/>
                <w:sz w:val="18"/>
                <w:szCs w:val="18"/>
                <w:lang w:val="en-US" w:eastAsia="zh-CN"/>
              </w:rPr>
              <w:t>51</w:t>
            </w:r>
            <w:r>
              <w:rPr>
                <w:rFonts w:ascii="Times New Roman" w:eastAsia="楷体_GB2312" w:hAnsi="Times New Roman" w:hint="eastAsia"/>
                <w:kern w:val="2"/>
                <w:sz w:val="18"/>
                <w:szCs w:val="18"/>
                <w:lang w:val="en-US" w:eastAsia="zh-CN"/>
              </w:rPr>
              <w:t>27</w:t>
            </w:r>
            <w:r w:rsidR="003B3D21" w:rsidRPr="00D70BBC">
              <w:rPr>
                <w:rFonts w:ascii="Times New Roman" w:eastAsia="楷体_GB2312" w:hAnsi="Times New Roman" w:hint="eastAsia"/>
                <w:kern w:val="2"/>
                <w:sz w:val="18"/>
                <w:szCs w:val="18"/>
                <w:lang w:val="en-US" w:eastAsia="zh-CN"/>
              </w:rPr>
              <w:t>%</w:t>
            </w:r>
          </w:p>
        </w:tc>
      </w:tr>
      <w:tr w:rsidR="003B3D21" w:rsidRPr="007F5EC5" w:rsidTr="004C5509">
        <w:tc>
          <w:tcPr>
            <w:tcW w:w="1951" w:type="dxa"/>
            <w:tcBorders>
              <w:top w:val="single" w:sz="4" w:space="0" w:color="auto"/>
              <w:bottom w:val="single" w:sz="4" w:space="0" w:color="auto"/>
              <w:right w:val="single" w:sz="4" w:space="0" w:color="auto"/>
            </w:tcBorders>
          </w:tcPr>
          <w:p w:rsidR="003B3D21" w:rsidRPr="00D70BBC" w:rsidRDefault="003B3D21" w:rsidP="007F5EC5">
            <w:pPr>
              <w:widowControl w:val="0"/>
              <w:spacing w:line="240" w:lineRule="auto"/>
              <w:rPr>
                <w:rFonts w:ascii="Times New Roman" w:eastAsia="楷体_GB2312" w:hAnsi="Times New Roman"/>
                <w:kern w:val="2"/>
                <w:sz w:val="18"/>
                <w:szCs w:val="18"/>
                <w:lang w:val="en-US" w:eastAsia="zh-CN"/>
              </w:rPr>
            </w:pPr>
          </w:p>
        </w:tc>
        <w:tc>
          <w:tcPr>
            <w:tcW w:w="2552" w:type="dxa"/>
            <w:tcBorders>
              <w:top w:val="single" w:sz="4" w:space="0" w:color="auto"/>
              <w:left w:val="single" w:sz="4" w:space="0" w:color="auto"/>
              <w:bottom w:val="single" w:sz="4" w:space="0" w:color="auto"/>
              <w:right w:val="single" w:sz="4" w:space="0" w:color="auto"/>
            </w:tcBorders>
          </w:tcPr>
          <w:p w:rsidR="003B3D21" w:rsidRPr="00D70BBC" w:rsidRDefault="003B3D21" w:rsidP="007F5EC5">
            <w:pPr>
              <w:widowControl w:val="0"/>
              <w:spacing w:line="240" w:lineRule="auto"/>
              <w:jc w:val="center"/>
              <w:rPr>
                <w:rFonts w:ascii="Times New Roman" w:eastAsia="楷体_GB2312" w:hAnsi="Times New Roman"/>
                <w:kern w:val="2"/>
                <w:sz w:val="18"/>
                <w:szCs w:val="18"/>
                <w:lang w:val="en-US" w:eastAsia="zh-CN"/>
              </w:rPr>
            </w:pPr>
          </w:p>
        </w:tc>
        <w:tc>
          <w:tcPr>
            <w:tcW w:w="4252" w:type="dxa"/>
            <w:tcBorders>
              <w:top w:val="single" w:sz="4" w:space="0" w:color="auto"/>
              <w:left w:val="single" w:sz="4" w:space="0" w:color="auto"/>
              <w:bottom w:val="single" w:sz="4" w:space="0" w:color="auto"/>
            </w:tcBorders>
          </w:tcPr>
          <w:p w:rsidR="003B3D21" w:rsidRPr="00D70BBC" w:rsidRDefault="003B3D21" w:rsidP="007F5EC5">
            <w:pPr>
              <w:widowControl w:val="0"/>
              <w:spacing w:line="240" w:lineRule="auto"/>
              <w:jc w:val="center"/>
              <w:rPr>
                <w:rFonts w:ascii="Times New Roman" w:eastAsia="楷体_GB2312" w:hAnsi="Times New Roman"/>
                <w:kern w:val="2"/>
                <w:sz w:val="18"/>
                <w:szCs w:val="18"/>
                <w:lang w:val="en-US" w:eastAsia="zh-CN"/>
              </w:rPr>
            </w:pPr>
          </w:p>
        </w:tc>
      </w:tr>
    </w:tbl>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1559"/>
        <w:gridCol w:w="1701"/>
        <w:gridCol w:w="1418"/>
        <w:gridCol w:w="1843"/>
      </w:tblGrid>
      <w:tr w:rsidR="007F5EC5" w:rsidRPr="007F5EC5" w:rsidTr="004C5509">
        <w:tc>
          <w:tcPr>
            <w:tcW w:w="8472" w:type="dxa"/>
            <w:gridSpan w:val="5"/>
            <w:tcBorders>
              <w:bottom w:val="single" w:sz="4" w:space="0" w:color="auto"/>
            </w:tcBorders>
          </w:tcPr>
          <w:p w:rsidR="007F5EC5" w:rsidRPr="007F5EC5" w:rsidRDefault="00FB0E29" w:rsidP="007F5EC5">
            <w:pPr>
              <w:widowControl w:val="0"/>
              <w:spacing w:line="240" w:lineRule="auto"/>
              <w:jc w:val="center"/>
              <w:rPr>
                <w:rFonts w:ascii="Times New Roman" w:eastAsia="楷体_GB2312" w:hAnsi="Times New Roman"/>
                <w:b/>
                <w:kern w:val="2"/>
                <w:sz w:val="21"/>
                <w:lang w:val="en-US" w:eastAsia="zh-CN"/>
              </w:rPr>
            </w:pPr>
            <w:customXmlInsRangeStart w:id="631" w:author="Local Dev" w:date="2017-01-11T20:55:00Z"/>
            <w:sdt>
              <w:sdtPr>
                <w:rPr>
                  <w:rFonts w:ascii="华文楷体" w:eastAsia="华文楷体" w:hAnsi="华文楷体" w:hint="eastAsia"/>
                  <w:b/>
                  <w:sz w:val="28"/>
                  <w:szCs w:val="28"/>
                </w:rPr>
                <w:alias w:val="TrustName"/>
                <w:tag w:val="TrustName"/>
                <w:id w:val="1710767967"/>
                <w:placeholder>
                  <w:docPart w:val="CFA1C91495724AF784F06C0FA62D13AB"/>
                </w:placeholder>
                <w:showingPlcHdr/>
              </w:sdtPr>
              <w:sdtEndPr/>
              <w:sdtContent>
                <w:customXmlInsRangeEnd w:id="631"/>
                <w:ins w:id="632" w:author="Local Dev" w:date="2017-01-11T20:55:00Z">
                  <w:r w:rsidR="002D2B60" w:rsidRPr="0033610F">
                    <w:rPr>
                      <w:rStyle w:val="af1"/>
                      <w:rFonts w:ascii="华文楷体" w:eastAsia="华文楷体" w:hAnsi="华文楷体"/>
                      <w:b/>
                      <w:sz w:val="28"/>
                    </w:rPr>
                    <w:t>Click here to enter text.</w:t>
                  </w:r>
                </w:ins>
                <w:customXmlInsRangeStart w:id="633" w:author="Local Dev" w:date="2017-01-11T20:55:00Z"/>
              </w:sdtContent>
            </w:sdt>
            <w:customXmlInsRangeEnd w:id="633"/>
            <w:del w:id="634" w:author="Local Dev" w:date="2017-01-11T20:55:00Z">
              <w:r w:rsidR="007F5EC5" w:rsidRPr="007F5EC5" w:rsidDel="002D2B60">
                <w:rPr>
                  <w:rFonts w:ascii="Times New Roman" w:eastAsia="楷体_GB2312" w:hAnsi="Times New Roman" w:hint="eastAsia"/>
                  <w:b/>
                  <w:kern w:val="2"/>
                  <w:sz w:val="28"/>
                  <w:lang w:val="en-US" w:eastAsia="zh-CN"/>
                </w:rPr>
                <w:delText>招元</w:delText>
              </w:r>
              <w:r w:rsidR="007F5EC5" w:rsidRPr="007F5EC5" w:rsidDel="002D2B60">
                <w:rPr>
                  <w:rFonts w:ascii="Times New Roman" w:eastAsia="楷体_GB2312" w:hAnsi="Times New Roman" w:hint="eastAsia"/>
                  <w:b/>
                  <w:kern w:val="2"/>
                  <w:sz w:val="28"/>
                  <w:lang w:val="en-US" w:eastAsia="zh-CN"/>
                </w:rPr>
                <w:delText>2015</w:delText>
              </w:r>
              <w:r w:rsidR="007F5EC5" w:rsidRPr="007F5EC5" w:rsidDel="002D2B60">
                <w:rPr>
                  <w:rFonts w:ascii="Times New Roman" w:eastAsia="楷体_GB2312" w:hAnsi="Times New Roman" w:hint="eastAsia"/>
                  <w:b/>
                  <w:kern w:val="2"/>
                  <w:sz w:val="28"/>
                  <w:lang w:val="en-US" w:eastAsia="zh-CN"/>
                </w:rPr>
                <w:delText>年第二期</w:delText>
              </w:r>
              <w:r w:rsidR="007F5EC5" w:rsidRPr="007F5EC5" w:rsidDel="002D2B60">
                <w:rPr>
                  <w:rFonts w:ascii="Times New Roman" w:eastAsia="楷体_GB2312" w:hAnsi="Times New Roman"/>
                  <w:b/>
                  <w:kern w:val="2"/>
                  <w:sz w:val="28"/>
                  <w:lang w:val="en-US" w:eastAsia="zh-CN"/>
                </w:rPr>
                <w:delText>信贷资产证券化信托</w:delText>
              </w:r>
            </w:del>
            <w:r w:rsidR="007F5EC5" w:rsidRPr="007F5EC5">
              <w:rPr>
                <w:rFonts w:ascii="Times New Roman" w:eastAsia="楷体_GB2312" w:hAnsi="Times New Roman"/>
                <w:b/>
                <w:kern w:val="2"/>
                <w:sz w:val="28"/>
                <w:lang w:val="en-US" w:eastAsia="zh-CN"/>
              </w:rPr>
              <w:t>受托机构月度报告</w:t>
            </w:r>
          </w:p>
        </w:tc>
      </w:tr>
      <w:tr w:rsidR="007F5EC5" w:rsidRPr="007F5EC5" w:rsidTr="004C5509">
        <w:tc>
          <w:tcPr>
            <w:tcW w:w="8472" w:type="dxa"/>
            <w:gridSpan w:val="5"/>
            <w:tcBorders>
              <w:top w:val="single" w:sz="4" w:space="0" w:color="auto"/>
              <w:bottom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三、资产池情况</w:t>
            </w:r>
          </w:p>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（五）资产池现金流归集表</w:t>
            </w:r>
          </w:p>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（正常情景下，指按摊还计划对每个收款期间现金流进行归集，不考虑早偿、拖欠、违约、回收等情况。若在此报告时点已经发生的早偿贷款则应该从现金流摊还计划表中剔除）</w:t>
            </w:r>
          </w:p>
        </w:tc>
      </w:tr>
      <w:tr w:rsidR="007F5EC5" w:rsidRPr="007F5EC5" w:rsidTr="004C5509">
        <w:tc>
          <w:tcPr>
            <w:tcW w:w="1951"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18"/>
                <w:szCs w:val="18"/>
                <w:lang w:val="en-US" w:eastAsia="zh-CN"/>
              </w:rPr>
            </w:pPr>
            <w:r w:rsidRPr="007F5EC5">
              <w:rPr>
                <w:rFonts w:ascii="Times New Roman" w:eastAsia="楷体_GB2312" w:hAnsi="Times New Roman"/>
                <w:b/>
                <w:kern w:val="2"/>
                <w:sz w:val="18"/>
                <w:szCs w:val="18"/>
                <w:lang w:val="en-US" w:eastAsia="zh-CN"/>
              </w:rPr>
              <w:t>计算日（收款期间期末日期）</w:t>
            </w:r>
          </w:p>
        </w:tc>
        <w:tc>
          <w:tcPr>
            <w:tcW w:w="1559"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18"/>
                <w:lang w:val="en-US" w:eastAsia="zh-CN"/>
              </w:rPr>
            </w:pPr>
            <w:r w:rsidRPr="007F5EC5">
              <w:rPr>
                <w:rFonts w:ascii="Times New Roman" w:eastAsia="楷体_GB2312" w:hAnsi="Times New Roman"/>
                <w:b/>
                <w:kern w:val="2"/>
                <w:sz w:val="18"/>
                <w:lang w:val="en-US" w:eastAsia="zh-CN"/>
              </w:rPr>
              <w:t>期初本金总余额</w:t>
            </w:r>
          </w:p>
        </w:tc>
        <w:tc>
          <w:tcPr>
            <w:tcW w:w="170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18"/>
                <w:lang w:val="en-US" w:eastAsia="zh-CN"/>
              </w:rPr>
            </w:pPr>
            <w:r w:rsidRPr="007F5EC5">
              <w:rPr>
                <w:rFonts w:ascii="Times New Roman" w:eastAsia="楷体_GB2312" w:hAnsi="Times New Roman"/>
                <w:b/>
                <w:kern w:val="2"/>
                <w:sz w:val="18"/>
                <w:lang w:val="en-US" w:eastAsia="zh-CN"/>
              </w:rPr>
              <w:t>本期应收本金</w:t>
            </w:r>
          </w:p>
        </w:tc>
        <w:tc>
          <w:tcPr>
            <w:tcW w:w="1418"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18"/>
                <w:lang w:val="en-US" w:eastAsia="zh-CN"/>
              </w:rPr>
              <w:t>本期应收利息</w:t>
            </w:r>
          </w:p>
        </w:tc>
        <w:tc>
          <w:tcPr>
            <w:tcW w:w="1843" w:type="dxa"/>
            <w:tcBorders>
              <w:top w:val="single" w:sz="4" w:space="0" w:color="auto"/>
              <w:left w:val="single" w:sz="4" w:space="0" w:color="auto"/>
              <w:bottom w:val="single" w:sz="4" w:space="0" w:color="auto"/>
            </w:tcBorders>
          </w:tcPr>
          <w:p w:rsidR="007F5EC5" w:rsidRPr="007F5EC5" w:rsidRDefault="009B41C1" w:rsidP="007F5EC5">
            <w:pPr>
              <w:widowControl w:val="0"/>
              <w:spacing w:line="240" w:lineRule="auto"/>
              <w:rPr>
                <w:rFonts w:ascii="Times New Roman" w:eastAsia="楷体_GB2312" w:hAnsi="Times New Roman"/>
                <w:b/>
                <w:kern w:val="2"/>
                <w:sz w:val="21"/>
                <w:lang w:val="en-US" w:eastAsia="zh-CN"/>
              </w:rPr>
            </w:pPr>
            <w:r>
              <w:rPr>
                <w:rFonts w:ascii="Times New Roman" w:eastAsia="楷体_GB2312" w:hAnsi="Times New Roman" w:hint="eastAsia"/>
                <w:b/>
                <w:kern w:val="2"/>
                <w:sz w:val="18"/>
                <w:lang w:val="en-US" w:eastAsia="zh-CN"/>
              </w:rPr>
              <w:t>期末本金总余额</w:t>
            </w:r>
          </w:p>
        </w:tc>
      </w:tr>
      <w:tr w:rsidR="00AF42DD" w:rsidRPr="007F5EC5" w:rsidTr="004C5509">
        <w:tc>
          <w:tcPr>
            <w:tcW w:w="1951" w:type="dxa"/>
            <w:tcBorders>
              <w:top w:val="single" w:sz="4" w:space="0" w:color="auto"/>
              <w:bottom w:val="single" w:sz="4" w:space="0" w:color="auto"/>
              <w:right w:val="single" w:sz="4" w:space="0" w:color="auto"/>
            </w:tcBorders>
          </w:tcPr>
          <w:p w:rsidR="00AF42DD" w:rsidRPr="007F5EC5" w:rsidRDefault="00FB0E29" w:rsidP="00AF42DD">
            <w:pPr>
              <w:widowControl w:val="0"/>
              <w:spacing w:line="240" w:lineRule="auto"/>
              <w:rPr>
                <w:rFonts w:ascii="Times New Roman" w:eastAsia="楷体_GB2312" w:hAnsi="Times New Roman"/>
                <w:kern w:val="2"/>
                <w:sz w:val="18"/>
                <w:szCs w:val="18"/>
                <w:lang w:val="en-US" w:eastAsia="zh-CN"/>
              </w:rPr>
            </w:pPr>
            <w:customXmlInsRangeStart w:id="635" w:author="Local Dev" w:date="2017-01-11T20:45:00Z"/>
            <w:sdt>
              <w:sdtPr>
                <w:rPr>
                  <w:rFonts w:eastAsia="楷体_GB2312" w:hint="eastAsia"/>
                  <w:bCs/>
                  <w:color w:val="000000"/>
                  <w:sz w:val="21"/>
                  <w:szCs w:val="21"/>
                </w:rPr>
                <w:alias w:val="CaculateEndDate"/>
                <w:tag w:val="CaculateEndDate"/>
                <w:id w:val="915674154"/>
                <w:placeholder>
                  <w:docPart w:val="3C8B1DDF5D184E3595BFC96707286F92"/>
                </w:placeholder>
                <w:showingPlcHdr/>
                <w:text/>
              </w:sdtPr>
              <w:sdtEndPr/>
              <w:sdtContent>
                <w:customXmlInsRangeEnd w:id="635"/>
                <w:ins w:id="636" w:author="Local Dev" w:date="2017-01-11T20:45:00Z">
                  <w:r w:rsidR="00AF42DD" w:rsidRPr="00761022">
                    <w:rPr>
                      <w:rFonts w:eastAsia="楷体_GB2312"/>
                      <w:bCs/>
                      <w:color w:val="000000"/>
                      <w:sz w:val="21"/>
                      <w:szCs w:val="21"/>
                    </w:rPr>
                    <w:t>Click here to enter text.</w:t>
                  </w:r>
                </w:ins>
                <w:customXmlInsRangeStart w:id="637" w:author="Local Dev" w:date="2017-01-11T20:45:00Z"/>
              </w:sdtContent>
            </w:sdt>
            <w:customXmlInsRangeEnd w:id="637"/>
            <w:del w:id="638" w:author="Local Dev" w:date="2017-01-11T20:45:00Z">
              <w:r w:rsidR="00AF42DD" w:rsidDel="001611FF">
                <w:rPr>
                  <w:rFonts w:ascii="Times New Roman" w:eastAsia="楷体_GB2312" w:hAnsi="Times New Roman" w:hint="eastAsia"/>
                  <w:kern w:val="2"/>
                  <w:sz w:val="18"/>
                  <w:szCs w:val="18"/>
                  <w:lang w:val="en-US" w:eastAsia="zh-CN"/>
                </w:rPr>
                <w:delText>2015</w:delText>
              </w:r>
              <w:r w:rsidR="00AF42DD" w:rsidDel="001611FF">
                <w:rPr>
                  <w:rFonts w:ascii="Times New Roman" w:eastAsia="楷体_GB2312" w:hAnsi="Times New Roman" w:hint="eastAsia"/>
                  <w:kern w:val="2"/>
                  <w:sz w:val="18"/>
                  <w:szCs w:val="18"/>
                  <w:lang w:val="en-US" w:eastAsia="zh-CN"/>
                </w:rPr>
                <w:delText>年</w:delText>
              </w:r>
              <w:r w:rsidR="00AF42DD" w:rsidDel="001611FF">
                <w:rPr>
                  <w:rFonts w:ascii="Times New Roman" w:eastAsia="楷体_GB2312" w:hAnsi="Times New Roman" w:hint="eastAsia"/>
                  <w:kern w:val="2"/>
                  <w:sz w:val="18"/>
                  <w:szCs w:val="18"/>
                  <w:lang w:val="en-US" w:eastAsia="zh-CN"/>
                </w:rPr>
                <w:delText>7</w:delText>
              </w:r>
              <w:r w:rsidR="00AF42DD" w:rsidDel="001611FF">
                <w:rPr>
                  <w:rFonts w:ascii="Times New Roman" w:eastAsia="楷体_GB2312" w:hAnsi="Times New Roman" w:hint="eastAsia"/>
                  <w:kern w:val="2"/>
                  <w:sz w:val="18"/>
                  <w:szCs w:val="18"/>
                  <w:lang w:val="en-US" w:eastAsia="zh-CN"/>
                </w:rPr>
                <w:delText>月</w:delText>
              </w:r>
              <w:r w:rsidR="00AF42DD" w:rsidDel="001611FF">
                <w:rPr>
                  <w:rFonts w:ascii="Times New Roman" w:eastAsia="楷体_GB2312" w:hAnsi="Times New Roman" w:hint="eastAsia"/>
                  <w:kern w:val="2"/>
                  <w:sz w:val="18"/>
                  <w:szCs w:val="18"/>
                  <w:lang w:val="en-US" w:eastAsia="zh-CN"/>
                </w:rPr>
                <w:delText>31</w:delText>
              </w:r>
              <w:r w:rsidR="00AF42DD" w:rsidDel="001611FF">
                <w:rPr>
                  <w:rFonts w:ascii="Times New Roman" w:eastAsia="楷体_GB2312" w:hAnsi="Times New Roman" w:hint="eastAsia"/>
                  <w:kern w:val="2"/>
                  <w:sz w:val="18"/>
                  <w:szCs w:val="18"/>
                  <w:lang w:val="en-US" w:eastAsia="zh-CN"/>
                </w:rPr>
                <w:delText>日</w:delText>
              </w:r>
            </w:del>
          </w:p>
        </w:tc>
        <w:tc>
          <w:tcPr>
            <w:tcW w:w="1559" w:type="dxa"/>
            <w:tcBorders>
              <w:top w:val="single" w:sz="4" w:space="0" w:color="auto"/>
              <w:left w:val="single" w:sz="4" w:space="0" w:color="auto"/>
              <w:bottom w:val="single" w:sz="4" w:space="0" w:color="auto"/>
              <w:right w:val="single" w:sz="4" w:space="0" w:color="auto"/>
            </w:tcBorders>
          </w:tcPr>
          <w:p w:rsidR="00AF42DD" w:rsidRPr="007F5EC5" w:rsidRDefault="00FB0E29" w:rsidP="00AF42DD">
            <w:pPr>
              <w:widowControl w:val="0"/>
              <w:spacing w:line="240" w:lineRule="auto"/>
              <w:rPr>
                <w:rFonts w:ascii="Times New Roman" w:eastAsia="楷体_GB2312" w:hAnsi="Times New Roman"/>
                <w:kern w:val="2"/>
                <w:sz w:val="18"/>
                <w:szCs w:val="18"/>
                <w:lang w:val="en-US" w:eastAsia="zh-CN"/>
              </w:rPr>
            </w:pPr>
            <w:customXmlInsRangeStart w:id="639" w:author="Local Dev" w:date="2017-01-11T20:45:00Z"/>
            <w:sdt>
              <w:sdtPr>
                <w:rPr>
                  <w:rFonts w:eastAsia="楷体_GB2312"/>
                  <w:bCs/>
                  <w:color w:val="000000"/>
                  <w:sz w:val="21"/>
                  <w:szCs w:val="21"/>
                </w:rPr>
                <w:alias w:val="StartPrincipalBalance"/>
                <w:tag w:val="StartPrincipalBalance"/>
                <w:id w:val="-704871551"/>
                <w:placeholder>
                  <w:docPart w:val="123B5D0C7A254F07948ADC138A1E8E75"/>
                </w:placeholder>
                <w:showingPlcHdr/>
                <w:text/>
              </w:sdtPr>
              <w:sdtEndPr/>
              <w:sdtContent>
                <w:customXmlInsRangeEnd w:id="639"/>
                <w:ins w:id="640" w:author="Local Dev" w:date="2017-01-11T20:45:00Z">
                  <w:r w:rsidR="00AF42DD" w:rsidRPr="00761022">
                    <w:rPr>
                      <w:rFonts w:eastAsia="楷体_GB2312"/>
                      <w:bCs/>
                      <w:color w:val="000000"/>
                      <w:sz w:val="21"/>
                      <w:szCs w:val="21"/>
                    </w:rPr>
                    <w:t>Click here to enter text.</w:t>
                  </w:r>
                </w:ins>
                <w:customXmlInsRangeStart w:id="641" w:author="Local Dev" w:date="2017-01-11T20:45:00Z"/>
              </w:sdtContent>
            </w:sdt>
            <w:customXmlInsRangeEnd w:id="641"/>
            <w:del w:id="642" w:author="Local Dev" w:date="2017-01-11T20:45:00Z">
              <w:r w:rsidR="00AF42DD" w:rsidRPr="000C666A" w:rsidDel="001611FF">
                <w:rPr>
                  <w:rFonts w:ascii="Times New Roman" w:eastAsia="楷体_GB2312" w:hAnsi="Times New Roman"/>
                  <w:kern w:val="2"/>
                  <w:sz w:val="18"/>
                  <w:szCs w:val="18"/>
                  <w:lang w:val="en-US" w:eastAsia="zh-CN"/>
                </w:rPr>
                <w:delText>7,089,684,367.35</w:delText>
              </w:r>
            </w:del>
          </w:p>
        </w:tc>
        <w:customXmlInsRangeStart w:id="643" w:author="Local Dev" w:date="2017-01-11T20:45:00Z"/>
        <w:sdt>
          <w:sdtPr>
            <w:rPr>
              <w:rFonts w:eastAsia="楷体_GB2312" w:hint="eastAsia"/>
              <w:bCs/>
              <w:color w:val="000000"/>
              <w:sz w:val="21"/>
              <w:szCs w:val="21"/>
            </w:rPr>
            <w:alias w:val="PrincipalAmount"/>
            <w:tag w:val="PrincipalAmount"/>
            <w:id w:val="1863089573"/>
            <w:placeholder>
              <w:docPart w:val="BACF80B0945242949366A1240E46D9D8"/>
            </w:placeholder>
            <w:showingPlcHdr/>
            <w:text/>
          </w:sdtPr>
          <w:sdtEndPr/>
          <w:sdtContent>
            <w:customXmlInsRangeEnd w:id="643"/>
            <w:tc>
              <w:tcPr>
                <w:tcW w:w="1701" w:type="dxa"/>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szCs w:val="18"/>
                    <w:lang w:val="en-US" w:eastAsia="zh-CN"/>
                  </w:rPr>
                </w:pPr>
                <w:ins w:id="644" w:author="Local Dev" w:date="2017-01-11T20:45:00Z">
                  <w:r w:rsidRPr="00761022">
                    <w:rPr>
                      <w:rFonts w:eastAsia="楷体_GB2312"/>
                      <w:bCs/>
                      <w:color w:val="000000"/>
                      <w:sz w:val="21"/>
                      <w:szCs w:val="21"/>
                    </w:rPr>
                    <w:t>Click here to enter text.</w:t>
                  </w:r>
                </w:ins>
              </w:p>
            </w:tc>
            <w:customXmlInsRangeStart w:id="645" w:author="Local Dev" w:date="2017-01-11T20:45:00Z"/>
          </w:sdtContent>
        </w:sdt>
        <w:customXmlInsRangeEnd w:id="645"/>
        <w:customXmlInsRangeStart w:id="646" w:author="Local Dev" w:date="2017-01-11T20:45:00Z"/>
        <w:sdt>
          <w:sdtPr>
            <w:rPr>
              <w:rFonts w:eastAsia="楷体_GB2312" w:hint="eastAsia"/>
              <w:bCs/>
              <w:color w:val="000000"/>
              <w:sz w:val="21"/>
              <w:szCs w:val="21"/>
            </w:rPr>
            <w:alias w:val="InterestAmount"/>
            <w:tag w:val="InterestAmount"/>
            <w:id w:val="-164251676"/>
            <w:placeholder>
              <w:docPart w:val="86128F25B9374511AADF1AA577D5D9C2"/>
            </w:placeholder>
            <w:showingPlcHdr/>
            <w:text/>
          </w:sdtPr>
          <w:sdtEndPr/>
          <w:sdtContent>
            <w:customXmlInsRangeEnd w:id="646"/>
            <w:tc>
              <w:tcPr>
                <w:tcW w:w="1418" w:type="dxa"/>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楷体_GB2312" w:hAnsi="Times New Roman"/>
                    <w:kern w:val="2"/>
                    <w:sz w:val="18"/>
                    <w:szCs w:val="18"/>
                    <w:lang w:val="en-US" w:eastAsia="zh-CN"/>
                  </w:rPr>
                </w:pPr>
                <w:ins w:id="647" w:author="Local Dev" w:date="2017-01-11T20:45:00Z">
                  <w:r w:rsidRPr="00761022">
                    <w:rPr>
                      <w:rFonts w:eastAsia="楷体_GB2312"/>
                      <w:bCs/>
                      <w:color w:val="000000"/>
                      <w:sz w:val="21"/>
                      <w:szCs w:val="21"/>
                    </w:rPr>
                    <w:t>Click here to enter text.</w:t>
                  </w:r>
                </w:ins>
              </w:p>
            </w:tc>
            <w:customXmlInsRangeStart w:id="648" w:author="Local Dev" w:date="2017-01-11T20:45:00Z"/>
          </w:sdtContent>
        </w:sdt>
        <w:customXmlInsRangeEnd w:id="648"/>
        <w:tc>
          <w:tcPr>
            <w:tcW w:w="1843" w:type="dxa"/>
            <w:tcBorders>
              <w:top w:val="single" w:sz="4" w:space="0" w:color="auto"/>
              <w:left w:val="single" w:sz="4" w:space="0" w:color="auto"/>
              <w:bottom w:val="single" w:sz="4" w:space="0" w:color="auto"/>
            </w:tcBorders>
          </w:tcPr>
          <w:p w:rsidR="00AF42DD" w:rsidRPr="007F5EC5" w:rsidRDefault="00FB0E29" w:rsidP="00AF42DD">
            <w:pPr>
              <w:widowControl w:val="0"/>
              <w:spacing w:line="240" w:lineRule="auto"/>
              <w:rPr>
                <w:rFonts w:ascii="Times New Roman" w:eastAsia="楷体_GB2312" w:hAnsi="Times New Roman"/>
                <w:kern w:val="2"/>
                <w:sz w:val="18"/>
                <w:szCs w:val="18"/>
                <w:lang w:val="en-US" w:eastAsia="zh-CN"/>
              </w:rPr>
            </w:pPr>
            <w:customXmlInsRangeStart w:id="649" w:author="Local Dev" w:date="2017-01-11T20:45:00Z"/>
            <w:sdt>
              <w:sdtPr>
                <w:rPr>
                  <w:rFonts w:eastAsia="楷体_GB2312"/>
                  <w:bCs/>
                  <w:color w:val="000000"/>
                  <w:sz w:val="21"/>
                  <w:szCs w:val="21"/>
                </w:rPr>
                <w:alias w:val="EndPrincipalBalance"/>
                <w:tag w:val="EndPrincipalBalance"/>
                <w:id w:val="743607399"/>
                <w:placeholder>
                  <w:docPart w:val="075D3D344BF045DF897347E5C6EC86F9"/>
                </w:placeholder>
                <w:showingPlcHdr/>
                <w:text/>
              </w:sdtPr>
              <w:sdtEndPr/>
              <w:sdtContent>
                <w:customXmlInsRangeEnd w:id="649"/>
                <w:ins w:id="650" w:author="Local Dev" w:date="2017-01-11T20:45:00Z">
                  <w:r w:rsidR="00AF42DD" w:rsidRPr="00761022">
                    <w:rPr>
                      <w:rFonts w:eastAsia="楷体_GB2312"/>
                      <w:bCs/>
                      <w:color w:val="000000"/>
                      <w:sz w:val="21"/>
                      <w:szCs w:val="21"/>
                    </w:rPr>
                    <w:t>Click here to enter text.</w:t>
                  </w:r>
                </w:ins>
                <w:customXmlInsRangeStart w:id="651" w:author="Local Dev" w:date="2017-01-11T20:45:00Z"/>
              </w:sdtContent>
            </w:sdt>
            <w:customXmlInsRangeEnd w:id="651"/>
          </w:p>
        </w:tc>
      </w:tr>
      <w:tr w:rsidR="007F5EC5" w:rsidRPr="007F5EC5" w:rsidTr="004C5509">
        <w:tc>
          <w:tcPr>
            <w:tcW w:w="1951" w:type="dxa"/>
            <w:tcBorders>
              <w:top w:val="single" w:sz="4" w:space="0" w:color="auto"/>
              <w:bottom w:val="single" w:sz="4" w:space="0" w:color="auto"/>
              <w:right w:val="single" w:sz="4" w:space="0" w:color="auto"/>
            </w:tcBorders>
          </w:tcPr>
          <w:p w:rsidR="007F5EC5" w:rsidRPr="007F5EC5" w:rsidRDefault="007F5EC5" w:rsidP="00AF42DD">
            <w:pPr>
              <w:widowControl w:val="0"/>
              <w:spacing w:line="240" w:lineRule="auto"/>
              <w:rPr>
                <w:rFonts w:ascii="Times New Roman" w:eastAsia="楷体_GB2312" w:hAnsi="Times New Roman"/>
                <w:kern w:val="2"/>
                <w:sz w:val="18"/>
                <w:szCs w:val="18"/>
                <w:lang w:val="en-US" w:eastAsia="zh-CN"/>
              </w:rPr>
            </w:pPr>
          </w:p>
        </w:tc>
        <w:tc>
          <w:tcPr>
            <w:tcW w:w="1559" w:type="dxa"/>
            <w:tcBorders>
              <w:top w:val="single" w:sz="4" w:space="0" w:color="auto"/>
              <w:left w:val="single" w:sz="4" w:space="0" w:color="auto"/>
              <w:bottom w:val="single" w:sz="4" w:space="0" w:color="auto"/>
              <w:right w:val="single" w:sz="4" w:space="0" w:color="auto"/>
            </w:tcBorders>
          </w:tcPr>
          <w:p w:rsidR="007F5EC5" w:rsidRPr="007F5EC5" w:rsidRDefault="007F5EC5" w:rsidP="00AF42DD">
            <w:pPr>
              <w:widowControl w:val="0"/>
              <w:spacing w:line="240" w:lineRule="auto"/>
              <w:rPr>
                <w:rFonts w:ascii="Times New Roman" w:eastAsia="楷体_GB2312" w:hAnsi="Times New Roman"/>
                <w:kern w:val="2"/>
                <w:sz w:val="18"/>
                <w:szCs w:val="18"/>
                <w:lang w:val="en-US" w:eastAsia="zh-CN"/>
              </w:rPr>
            </w:pPr>
          </w:p>
        </w:tc>
        <w:tc>
          <w:tcPr>
            <w:tcW w:w="1701" w:type="dxa"/>
            <w:tcBorders>
              <w:top w:val="single" w:sz="4" w:space="0" w:color="auto"/>
              <w:left w:val="single" w:sz="4" w:space="0" w:color="auto"/>
              <w:bottom w:val="single" w:sz="4" w:space="0" w:color="auto"/>
              <w:right w:val="single" w:sz="4" w:space="0" w:color="auto"/>
            </w:tcBorders>
          </w:tcPr>
          <w:p w:rsidR="007F5EC5" w:rsidRPr="007F5EC5" w:rsidRDefault="007F5EC5" w:rsidP="00AF42DD">
            <w:pPr>
              <w:widowControl w:val="0"/>
              <w:spacing w:line="240" w:lineRule="auto"/>
              <w:rPr>
                <w:rFonts w:ascii="Times New Roman" w:eastAsia="楷体_GB2312" w:hAnsi="Times New Roman"/>
                <w:kern w:val="2"/>
                <w:sz w:val="18"/>
                <w:szCs w:val="18"/>
                <w:lang w:val="en-US" w:eastAsia="zh-CN"/>
              </w:rPr>
            </w:pPr>
          </w:p>
        </w:tc>
        <w:tc>
          <w:tcPr>
            <w:tcW w:w="1418" w:type="dxa"/>
            <w:tcBorders>
              <w:top w:val="single" w:sz="4" w:space="0" w:color="auto"/>
              <w:left w:val="single" w:sz="4" w:space="0" w:color="auto"/>
              <w:bottom w:val="single" w:sz="4" w:space="0" w:color="auto"/>
              <w:right w:val="single" w:sz="4" w:space="0" w:color="auto"/>
            </w:tcBorders>
          </w:tcPr>
          <w:p w:rsidR="007F5EC5" w:rsidRPr="007F5EC5" w:rsidRDefault="007F5EC5" w:rsidP="00AF42DD">
            <w:pPr>
              <w:widowControl w:val="0"/>
              <w:spacing w:line="240" w:lineRule="auto"/>
              <w:rPr>
                <w:rFonts w:ascii="Times New Roman" w:eastAsia="楷体_GB2312" w:hAnsi="Times New Roman"/>
                <w:kern w:val="2"/>
                <w:sz w:val="18"/>
                <w:szCs w:val="18"/>
                <w:lang w:val="en-US" w:eastAsia="zh-CN"/>
              </w:rPr>
            </w:pPr>
          </w:p>
        </w:tc>
        <w:tc>
          <w:tcPr>
            <w:tcW w:w="1843"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r>
      <w:tr w:rsidR="007F5EC5" w:rsidRPr="007F5EC5" w:rsidTr="004C5509">
        <w:tc>
          <w:tcPr>
            <w:tcW w:w="1951"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559"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70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418"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843"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r>
      <w:tr w:rsidR="007F5EC5" w:rsidRPr="007F5EC5" w:rsidTr="004C5509">
        <w:tc>
          <w:tcPr>
            <w:tcW w:w="1951"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559"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70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418"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843"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r>
      <w:tr w:rsidR="007F5EC5" w:rsidRPr="007F5EC5" w:rsidTr="004C5509">
        <w:tc>
          <w:tcPr>
            <w:tcW w:w="1951"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559"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70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418"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843"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r>
    </w:tbl>
    <w:p w:rsidR="007F5EC5" w:rsidRPr="007F5EC5" w:rsidRDefault="007F5EC5" w:rsidP="007F5EC5">
      <w:pPr>
        <w:widowControl w:val="0"/>
        <w:spacing w:line="240" w:lineRule="auto"/>
        <w:rPr>
          <w:rFonts w:ascii="Times New Roman" w:eastAsia="楷体_GB2312" w:hAnsi="Times New Roman"/>
          <w:kern w:val="2"/>
          <w:sz w:val="21"/>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br w:type="page"/>
      </w:r>
    </w:p>
    <w:tbl>
      <w:tblPr>
        <w:tblW w:w="8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1014"/>
        <w:gridCol w:w="1738"/>
        <w:gridCol w:w="2463"/>
        <w:gridCol w:w="2608"/>
      </w:tblGrid>
      <w:tr w:rsidR="007F5EC5" w:rsidRPr="007F5EC5" w:rsidTr="004C5509">
        <w:trPr>
          <w:trHeight w:val="606"/>
        </w:trPr>
        <w:tc>
          <w:tcPr>
            <w:tcW w:w="8692" w:type="dxa"/>
            <w:gridSpan w:val="5"/>
            <w:tcBorders>
              <w:bottom w:val="single" w:sz="4" w:space="0" w:color="auto"/>
            </w:tcBorders>
          </w:tcPr>
          <w:p w:rsidR="007F5EC5" w:rsidRPr="007F5EC5" w:rsidRDefault="00FB0E29" w:rsidP="00E309E7">
            <w:pPr>
              <w:spacing w:line="240" w:lineRule="auto"/>
              <w:ind w:leftChars="-389" w:left="-934" w:firstLineChars="340" w:firstLine="953"/>
              <w:jc w:val="center"/>
              <w:rPr>
                <w:rFonts w:ascii="Times New Roman" w:eastAsia="楷体_GB2312" w:hAnsi="Times New Roman"/>
                <w:b/>
                <w:lang w:val="en-US" w:eastAsia="zh-CN"/>
              </w:rPr>
            </w:pPr>
            <w:customXmlInsRangeStart w:id="652" w:author="Local Dev" w:date="2017-01-11T20:55:00Z"/>
            <w:sdt>
              <w:sdtPr>
                <w:rPr>
                  <w:rFonts w:ascii="华文楷体" w:eastAsia="华文楷体" w:hAnsi="华文楷体" w:hint="eastAsia"/>
                  <w:b/>
                  <w:sz w:val="28"/>
                  <w:szCs w:val="28"/>
                </w:rPr>
                <w:alias w:val="TrustName"/>
                <w:tag w:val="TrustName"/>
                <w:id w:val="-138193002"/>
                <w:placeholder>
                  <w:docPart w:val="A253E6891D29455B9CAF9D8A4D51FB11"/>
                </w:placeholder>
                <w:showingPlcHdr/>
              </w:sdtPr>
              <w:sdtEndPr/>
              <w:sdtContent>
                <w:customXmlInsRangeEnd w:id="652"/>
                <w:ins w:id="653" w:author="Local Dev" w:date="2017-01-11T20:55:00Z">
                  <w:r w:rsidR="002D2B60" w:rsidRPr="0033610F">
                    <w:rPr>
                      <w:rStyle w:val="af1"/>
                      <w:rFonts w:ascii="华文楷体" w:eastAsia="华文楷体" w:hAnsi="华文楷体"/>
                      <w:b/>
                      <w:sz w:val="28"/>
                    </w:rPr>
                    <w:t>Click here to enter text.</w:t>
                  </w:r>
                </w:ins>
                <w:customXmlInsRangeStart w:id="654" w:author="Local Dev" w:date="2017-01-11T20:55:00Z"/>
              </w:sdtContent>
            </w:sdt>
            <w:customXmlInsRangeEnd w:id="654"/>
            <w:del w:id="655" w:author="Local Dev" w:date="2017-01-11T20:55:00Z">
              <w:r w:rsidR="007F5EC5" w:rsidRPr="007F5EC5" w:rsidDel="002D2B60">
                <w:rPr>
                  <w:rFonts w:ascii="Times New Roman" w:eastAsia="楷体_GB2312" w:hAnsi="Times New Roman" w:hint="eastAsia"/>
                  <w:b/>
                  <w:kern w:val="2"/>
                  <w:sz w:val="28"/>
                  <w:lang w:val="en-US" w:eastAsia="zh-CN"/>
                </w:rPr>
                <w:delText>招元</w:delText>
              </w:r>
              <w:r w:rsidR="007F5EC5" w:rsidRPr="007F5EC5" w:rsidDel="002D2B60">
                <w:rPr>
                  <w:rFonts w:ascii="Times New Roman" w:eastAsia="楷体_GB2312" w:hAnsi="Times New Roman" w:hint="eastAsia"/>
                  <w:b/>
                  <w:kern w:val="2"/>
                  <w:sz w:val="28"/>
                  <w:lang w:val="en-US" w:eastAsia="zh-CN"/>
                </w:rPr>
                <w:delText>2015</w:delText>
              </w:r>
              <w:r w:rsidR="007F5EC5" w:rsidRPr="007F5EC5" w:rsidDel="002D2B60">
                <w:rPr>
                  <w:rFonts w:ascii="Times New Roman" w:eastAsia="楷体_GB2312" w:hAnsi="Times New Roman" w:hint="eastAsia"/>
                  <w:b/>
                  <w:kern w:val="2"/>
                  <w:sz w:val="28"/>
                  <w:lang w:val="en-US" w:eastAsia="zh-CN"/>
                </w:rPr>
                <w:delText>年第二期</w:delText>
              </w:r>
              <w:r w:rsidR="007F5EC5" w:rsidRPr="007F5EC5" w:rsidDel="002D2B60">
                <w:rPr>
                  <w:rFonts w:ascii="Times New Roman" w:eastAsia="楷体_GB2312" w:hAnsi="Times New Roman"/>
                  <w:b/>
                  <w:kern w:val="2"/>
                  <w:sz w:val="28"/>
                  <w:lang w:val="en-US" w:eastAsia="zh-CN"/>
                </w:rPr>
                <w:delText>信贷资产证券化信托</w:delText>
              </w:r>
            </w:del>
            <w:r w:rsidR="007F5EC5" w:rsidRPr="007F5EC5">
              <w:rPr>
                <w:rFonts w:ascii="Times New Roman" w:eastAsia="楷体_GB2312" w:hAnsi="Times New Roman"/>
                <w:b/>
                <w:kern w:val="2"/>
                <w:sz w:val="28"/>
                <w:lang w:val="en-US" w:eastAsia="zh-CN"/>
              </w:rPr>
              <w:t>受托机构月度报告</w:t>
            </w:r>
          </w:p>
        </w:tc>
      </w:tr>
      <w:tr w:rsidR="007F5EC5" w:rsidRPr="007F5EC5" w:rsidTr="004C5509">
        <w:trPr>
          <w:trHeight w:val="390"/>
        </w:trPr>
        <w:tc>
          <w:tcPr>
            <w:tcW w:w="8692" w:type="dxa"/>
            <w:gridSpan w:val="5"/>
            <w:shd w:val="clear" w:color="auto" w:fill="FFFFFF"/>
          </w:tcPr>
          <w:p w:rsidR="007F5EC5" w:rsidRPr="00D70BBC" w:rsidRDefault="007F5EC5" w:rsidP="007F5EC5">
            <w:pPr>
              <w:spacing w:line="240" w:lineRule="auto"/>
              <w:rPr>
                <w:rFonts w:ascii="Times New Roman" w:eastAsia="楷体_GB2312" w:hAnsi="Times New Roman"/>
                <w:b/>
                <w:kern w:val="2"/>
                <w:sz w:val="18"/>
                <w:szCs w:val="18"/>
                <w:lang w:val="en-US" w:eastAsia="zh-CN"/>
              </w:rPr>
            </w:pPr>
            <w:r w:rsidRPr="00D70BBC">
              <w:rPr>
                <w:rFonts w:ascii="Times New Roman" w:eastAsia="楷体_GB2312" w:hAnsi="Times New Roman"/>
                <w:b/>
                <w:kern w:val="2"/>
                <w:sz w:val="18"/>
                <w:szCs w:val="18"/>
                <w:lang w:val="en-US" w:eastAsia="zh-CN"/>
              </w:rPr>
              <w:t>三、资产池情况</w:t>
            </w:r>
          </w:p>
          <w:p w:rsidR="007F5EC5" w:rsidRPr="00D70BBC" w:rsidRDefault="007F5EC5" w:rsidP="007F5EC5">
            <w:pPr>
              <w:spacing w:line="240" w:lineRule="auto"/>
              <w:rPr>
                <w:rFonts w:ascii="Times New Roman" w:eastAsia="楷体_GB2312" w:hAnsi="Times New Roman"/>
                <w:b/>
                <w:bCs/>
                <w:sz w:val="18"/>
                <w:szCs w:val="18"/>
                <w:lang w:val="en-US" w:eastAsia="zh-CN"/>
              </w:rPr>
            </w:pPr>
            <w:r w:rsidRPr="00D70BBC">
              <w:rPr>
                <w:rFonts w:ascii="Times New Roman" w:eastAsia="楷体_GB2312" w:hAnsi="Times New Roman"/>
                <w:b/>
                <w:kern w:val="2"/>
                <w:sz w:val="18"/>
                <w:szCs w:val="18"/>
                <w:lang w:val="en-US" w:eastAsia="zh-CN"/>
              </w:rPr>
              <w:t>（六）资产池现金流入情况</w:t>
            </w:r>
          </w:p>
        </w:tc>
      </w:tr>
      <w:tr w:rsidR="007F5EC5" w:rsidRPr="007F5EC5" w:rsidTr="004C5509">
        <w:trPr>
          <w:trHeight w:val="285"/>
        </w:trPr>
        <w:tc>
          <w:tcPr>
            <w:tcW w:w="869" w:type="dxa"/>
            <w:shd w:val="clear" w:color="auto" w:fill="auto"/>
          </w:tcPr>
          <w:p w:rsidR="007F5EC5" w:rsidRPr="00D70BBC" w:rsidRDefault="007F5EC5" w:rsidP="007F5EC5">
            <w:pPr>
              <w:spacing w:line="240" w:lineRule="auto"/>
              <w:rPr>
                <w:rFonts w:ascii="Times New Roman" w:eastAsia="楷体_GB2312" w:hAnsi="Times New Roman"/>
                <w:sz w:val="18"/>
                <w:szCs w:val="18"/>
                <w:lang w:val="en-US" w:eastAsia="zh-CN"/>
              </w:rPr>
            </w:pPr>
          </w:p>
        </w:tc>
        <w:tc>
          <w:tcPr>
            <w:tcW w:w="2752" w:type="dxa"/>
            <w:gridSpan w:val="2"/>
            <w:shd w:val="clear" w:color="auto" w:fill="auto"/>
          </w:tcPr>
          <w:p w:rsidR="007F5EC5" w:rsidRPr="00D70BBC" w:rsidRDefault="007F5EC5" w:rsidP="007F5EC5">
            <w:pPr>
              <w:spacing w:line="240" w:lineRule="auto"/>
              <w:jc w:val="center"/>
              <w:rPr>
                <w:rFonts w:ascii="Times New Roman" w:eastAsia="楷体_GB2312" w:hAnsi="Times New Roman"/>
                <w:b/>
                <w:bCs/>
                <w:sz w:val="18"/>
                <w:szCs w:val="18"/>
                <w:lang w:val="en-US" w:eastAsia="zh-CN"/>
              </w:rPr>
            </w:pPr>
            <w:r w:rsidRPr="00D70BBC">
              <w:rPr>
                <w:rFonts w:ascii="Times New Roman" w:eastAsia="楷体_GB2312" w:hAnsi="Times New Roman"/>
                <w:b/>
                <w:bCs/>
                <w:sz w:val="18"/>
                <w:szCs w:val="18"/>
                <w:lang w:val="en-US" w:eastAsia="zh-CN"/>
              </w:rPr>
              <w:t>科目</w:t>
            </w:r>
          </w:p>
        </w:tc>
        <w:tc>
          <w:tcPr>
            <w:tcW w:w="2463" w:type="dxa"/>
            <w:shd w:val="clear" w:color="auto" w:fill="FFFFFF"/>
          </w:tcPr>
          <w:p w:rsidR="007F5EC5" w:rsidRPr="00D70BBC" w:rsidRDefault="007F5EC5" w:rsidP="007F5EC5">
            <w:pPr>
              <w:spacing w:line="240" w:lineRule="auto"/>
              <w:jc w:val="center"/>
              <w:rPr>
                <w:rFonts w:ascii="Times New Roman" w:eastAsia="楷体_GB2312" w:hAnsi="Times New Roman"/>
                <w:b/>
                <w:bCs/>
                <w:sz w:val="18"/>
                <w:szCs w:val="18"/>
                <w:lang w:val="en-US" w:eastAsia="zh-CN"/>
              </w:rPr>
            </w:pPr>
            <w:r w:rsidRPr="00D70BBC">
              <w:rPr>
                <w:rFonts w:ascii="Times New Roman" w:eastAsia="楷体_GB2312" w:hAnsi="Times New Roman"/>
                <w:b/>
                <w:bCs/>
                <w:sz w:val="18"/>
                <w:szCs w:val="18"/>
                <w:lang w:val="en-US" w:eastAsia="zh-CN"/>
              </w:rPr>
              <w:t>上一报告期</w:t>
            </w:r>
          </w:p>
        </w:tc>
        <w:tc>
          <w:tcPr>
            <w:tcW w:w="2608" w:type="dxa"/>
            <w:shd w:val="clear" w:color="auto" w:fill="FFFFFF"/>
          </w:tcPr>
          <w:p w:rsidR="007F5EC5" w:rsidRPr="00D70BBC" w:rsidRDefault="007F5EC5" w:rsidP="007F5EC5">
            <w:pPr>
              <w:spacing w:line="240" w:lineRule="auto"/>
              <w:jc w:val="center"/>
              <w:rPr>
                <w:rFonts w:ascii="Times New Roman" w:eastAsia="楷体_GB2312" w:hAnsi="Times New Roman"/>
                <w:b/>
                <w:bCs/>
                <w:sz w:val="18"/>
                <w:szCs w:val="18"/>
                <w:lang w:val="en-US" w:eastAsia="zh-CN"/>
              </w:rPr>
            </w:pPr>
            <w:r w:rsidRPr="00D70BBC">
              <w:rPr>
                <w:rFonts w:ascii="Times New Roman" w:eastAsia="楷体_GB2312" w:hAnsi="Times New Roman"/>
                <w:b/>
                <w:bCs/>
                <w:sz w:val="18"/>
                <w:szCs w:val="18"/>
                <w:lang w:val="en-US" w:eastAsia="zh-CN"/>
              </w:rPr>
              <w:t>本报告期</w:t>
            </w:r>
          </w:p>
        </w:tc>
      </w:tr>
      <w:tr w:rsidR="00AF42DD" w:rsidRPr="007F5EC5" w:rsidTr="004C5509">
        <w:trPr>
          <w:trHeight w:val="285"/>
        </w:trPr>
        <w:tc>
          <w:tcPr>
            <w:tcW w:w="869" w:type="dxa"/>
            <w:vMerge w:val="restart"/>
            <w:shd w:val="clear" w:color="auto" w:fill="auto"/>
            <w:textDirection w:val="tbRlV"/>
            <w:vAlign w:val="center"/>
          </w:tcPr>
          <w:p w:rsidR="00AF42DD" w:rsidRPr="00D70BBC" w:rsidRDefault="00AF42DD" w:rsidP="00AF42DD">
            <w:pPr>
              <w:spacing w:line="240" w:lineRule="auto"/>
              <w:ind w:left="113" w:right="113"/>
              <w:jc w:val="center"/>
              <w:rPr>
                <w:rFonts w:ascii="Times New Roman" w:eastAsia="楷体_GB2312" w:hAnsi="Times New Roman"/>
                <w:b/>
                <w:bCs/>
                <w:sz w:val="18"/>
                <w:szCs w:val="18"/>
                <w:lang w:val="en-US" w:eastAsia="zh-CN"/>
              </w:rPr>
            </w:pPr>
            <w:r w:rsidRPr="00D70BBC">
              <w:rPr>
                <w:rFonts w:ascii="Times New Roman" w:eastAsia="楷体_GB2312" w:hAnsi="Times New Roman"/>
                <w:b/>
                <w:bCs/>
                <w:sz w:val="18"/>
                <w:szCs w:val="18"/>
                <w:lang w:val="en-US" w:eastAsia="zh-CN"/>
              </w:rPr>
              <w:t>收入账</w:t>
            </w:r>
          </w:p>
        </w:tc>
        <w:tc>
          <w:tcPr>
            <w:tcW w:w="1014" w:type="dxa"/>
            <w:vMerge w:val="restart"/>
            <w:shd w:val="clear" w:color="auto" w:fill="auto"/>
            <w:vAlign w:val="center"/>
          </w:tcPr>
          <w:p w:rsidR="00AF42DD" w:rsidRPr="00D70BBC" w:rsidRDefault="00AF42DD" w:rsidP="00AF42DD">
            <w:pPr>
              <w:spacing w:line="240" w:lineRule="auto"/>
              <w:jc w:val="center"/>
              <w:rPr>
                <w:rFonts w:ascii="Times New Roman" w:eastAsia="楷体_GB2312" w:hAnsi="Times New Roman"/>
                <w:sz w:val="18"/>
                <w:szCs w:val="18"/>
                <w:lang w:val="en-US" w:eastAsia="zh-CN"/>
              </w:rPr>
            </w:pPr>
            <w:r w:rsidRPr="00D70BBC">
              <w:rPr>
                <w:rFonts w:ascii="Times New Roman" w:eastAsia="楷体_GB2312" w:hAnsi="Times New Roman" w:hint="eastAsia"/>
                <w:sz w:val="18"/>
                <w:szCs w:val="18"/>
                <w:lang w:val="en-US" w:eastAsia="zh-CN"/>
              </w:rPr>
              <w:t>手续费</w:t>
            </w:r>
          </w:p>
        </w:tc>
        <w:tc>
          <w:tcPr>
            <w:tcW w:w="1738" w:type="dxa"/>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正常回收</w:t>
            </w:r>
          </w:p>
        </w:tc>
        <w:customXmlInsRangeStart w:id="656" w:author="Local Dev" w:date="2017-01-11T20:46:00Z"/>
        <w:sdt>
          <w:sdtPr>
            <w:rPr>
              <w:rFonts w:ascii="Times New Roman" w:eastAsia="华文楷体" w:hAnsi="Times New Roman"/>
            </w:rPr>
            <w:alias w:val="PreNormalPrincipal"/>
            <w:tag w:val="PreNormalPrincipal"/>
            <w:id w:val="1165445318"/>
            <w:placeholder>
              <w:docPart w:val="FBDBE8AB6B474D83A9A556FCB7D952E9"/>
            </w:placeholder>
            <w:showingPlcHdr/>
          </w:sdtPr>
          <w:sdtEndPr/>
          <w:sdtContent>
            <w:customXmlInsRangeEnd w:id="656"/>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ins w:id="657" w:author="Local Dev" w:date="2017-01-11T20:46:00Z">
                  <w:r w:rsidRPr="005E7D4A">
                    <w:rPr>
                      <w:rStyle w:val="af1"/>
                    </w:rPr>
                    <w:t>Click here to enter text.</w:t>
                  </w:r>
                </w:ins>
              </w:p>
            </w:tc>
            <w:customXmlInsRangeStart w:id="658" w:author="Local Dev" w:date="2017-01-11T20:46:00Z"/>
          </w:sdtContent>
        </w:sdt>
        <w:customXmlInsRangeEnd w:id="658"/>
        <w:tc>
          <w:tcPr>
            <w:tcW w:w="2608" w:type="dxa"/>
            <w:shd w:val="clear" w:color="auto" w:fill="auto"/>
          </w:tcPr>
          <w:p w:rsidR="00AF42DD" w:rsidRPr="00D70BBC" w:rsidRDefault="00FB0E29" w:rsidP="00AF42DD">
            <w:pPr>
              <w:spacing w:line="240" w:lineRule="auto"/>
              <w:jc w:val="center"/>
              <w:rPr>
                <w:rFonts w:ascii="Times New Roman" w:eastAsia="楷体_GB2312" w:hAnsi="Times New Roman"/>
                <w:sz w:val="18"/>
                <w:szCs w:val="18"/>
                <w:lang w:val="en-US" w:eastAsia="zh-CN"/>
              </w:rPr>
            </w:pPr>
            <w:customXmlInsRangeStart w:id="659" w:author="Local Dev" w:date="2017-01-11T20:46:00Z"/>
            <w:sdt>
              <w:sdtPr>
                <w:rPr>
                  <w:rFonts w:ascii="Times New Roman" w:eastAsia="华文楷体" w:hAnsi="Times New Roman"/>
                </w:rPr>
                <w:alias w:val="NormalPrincipal"/>
                <w:tag w:val="NormalPrincipal"/>
                <w:id w:val="490611958"/>
                <w:placeholder>
                  <w:docPart w:val="E44F40E61E444882ACC620F7A2D12154"/>
                </w:placeholder>
                <w:showingPlcHdr/>
              </w:sdtPr>
              <w:sdtEndPr/>
              <w:sdtContent>
                <w:customXmlInsRangeEnd w:id="659"/>
                <w:ins w:id="660" w:author="Local Dev" w:date="2017-01-11T20:46:00Z">
                  <w:r w:rsidR="00AF42DD" w:rsidRPr="005E7D4A">
                    <w:rPr>
                      <w:rStyle w:val="af1"/>
                    </w:rPr>
                    <w:t>Click here to enter text.</w:t>
                  </w:r>
                </w:ins>
                <w:customXmlInsRangeStart w:id="661" w:author="Local Dev" w:date="2017-01-11T20:46:00Z"/>
              </w:sdtContent>
            </w:sdt>
            <w:customXmlInsRangeEnd w:id="661"/>
            <w:del w:id="662" w:author="Local Dev" w:date="2017-01-11T20:46:00Z">
              <w:r w:rsidR="00AF42DD" w:rsidRPr="00D70BBC" w:rsidDel="00976C45">
                <w:rPr>
                  <w:rFonts w:ascii="Times New Roman" w:eastAsia="楷体_GB2312" w:hAnsi="Times New Roman"/>
                  <w:sz w:val="18"/>
                  <w:szCs w:val="18"/>
                  <w:lang w:val="en-US" w:eastAsia="zh-CN"/>
                </w:rPr>
                <w:delText>12,973,344.57</w:delText>
              </w:r>
            </w:del>
          </w:p>
        </w:tc>
      </w:tr>
      <w:tr w:rsidR="00AF42DD" w:rsidRPr="007F5EC5" w:rsidTr="004C5509">
        <w:trPr>
          <w:trHeight w:val="300"/>
        </w:trPr>
        <w:tc>
          <w:tcPr>
            <w:tcW w:w="869" w:type="dxa"/>
            <w:vMerge/>
            <w:vAlign w:val="center"/>
          </w:tcPr>
          <w:p w:rsidR="00AF42DD" w:rsidRPr="00D70BBC" w:rsidRDefault="00AF42DD" w:rsidP="00AF42DD">
            <w:pPr>
              <w:spacing w:line="240" w:lineRule="auto"/>
              <w:jc w:val="left"/>
              <w:rPr>
                <w:rFonts w:ascii="Times New Roman" w:eastAsia="楷体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提前偿还</w:t>
            </w:r>
          </w:p>
        </w:tc>
        <w:customXmlInsRangeStart w:id="663" w:author="Local Dev" w:date="2017-01-11T20:46:00Z"/>
        <w:sdt>
          <w:sdtPr>
            <w:rPr>
              <w:rFonts w:ascii="Times New Roman" w:eastAsia="华文楷体" w:hAnsi="Times New Roman"/>
            </w:rPr>
            <w:alias w:val="PrePrePaidPrincipal"/>
            <w:tag w:val="PrePrePaidPrincipal"/>
            <w:id w:val="1377814059"/>
            <w:placeholder>
              <w:docPart w:val="6E56DE440B494EB2B7D6597121B9CB22"/>
            </w:placeholder>
            <w:showingPlcHdr/>
          </w:sdtPr>
          <w:sdtEndPr/>
          <w:sdtContent>
            <w:customXmlInsRangeEnd w:id="663"/>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ins w:id="664" w:author="Local Dev" w:date="2017-01-11T20:46:00Z">
                  <w:r w:rsidRPr="005E7D4A">
                    <w:rPr>
                      <w:rStyle w:val="af1"/>
                    </w:rPr>
                    <w:t>Click here to enter text.</w:t>
                  </w:r>
                </w:ins>
              </w:p>
            </w:tc>
            <w:customXmlInsRangeStart w:id="665" w:author="Local Dev" w:date="2017-01-11T20:46:00Z"/>
          </w:sdtContent>
        </w:sdt>
        <w:customXmlInsRangeEnd w:id="665"/>
        <w:tc>
          <w:tcPr>
            <w:tcW w:w="2608" w:type="dxa"/>
            <w:shd w:val="clear" w:color="auto" w:fill="auto"/>
          </w:tcPr>
          <w:p w:rsidR="00AF42DD" w:rsidRPr="00D70BBC" w:rsidRDefault="00FB0E29" w:rsidP="00AF42DD">
            <w:pPr>
              <w:spacing w:line="240" w:lineRule="auto"/>
              <w:jc w:val="center"/>
              <w:rPr>
                <w:rFonts w:ascii="Times New Roman" w:eastAsia="楷体_GB2312" w:hAnsi="Times New Roman"/>
                <w:sz w:val="18"/>
                <w:szCs w:val="18"/>
                <w:lang w:val="en-US" w:eastAsia="zh-CN"/>
              </w:rPr>
            </w:pPr>
            <w:customXmlInsRangeStart w:id="666" w:author="Local Dev" w:date="2017-01-11T20:46:00Z"/>
            <w:sdt>
              <w:sdtPr>
                <w:rPr>
                  <w:rFonts w:ascii="Times New Roman" w:eastAsia="华文楷体" w:hAnsi="Times New Roman"/>
                </w:rPr>
                <w:alias w:val="PrePaidPrincipal"/>
                <w:tag w:val="PrePaidPrincipal"/>
                <w:id w:val="1177613648"/>
                <w:placeholder>
                  <w:docPart w:val="68336119051E4D20B9EAC99F92743470"/>
                </w:placeholder>
                <w:showingPlcHdr/>
              </w:sdtPr>
              <w:sdtEndPr/>
              <w:sdtContent>
                <w:customXmlInsRangeEnd w:id="666"/>
                <w:ins w:id="667" w:author="Local Dev" w:date="2017-01-11T20:46:00Z">
                  <w:r w:rsidR="00AF42DD" w:rsidRPr="005E7D4A">
                    <w:rPr>
                      <w:rStyle w:val="af1"/>
                    </w:rPr>
                    <w:t>Click here to enter text.</w:t>
                  </w:r>
                </w:ins>
                <w:customXmlInsRangeStart w:id="668" w:author="Local Dev" w:date="2017-01-11T20:46:00Z"/>
              </w:sdtContent>
            </w:sdt>
            <w:customXmlInsRangeEnd w:id="668"/>
            <w:del w:id="669" w:author="Local Dev" w:date="2017-01-11T20:46:00Z">
              <w:r w:rsidR="00AF42DD" w:rsidRPr="00D70BBC" w:rsidDel="00976C45">
                <w:rPr>
                  <w:rFonts w:ascii="Times New Roman" w:eastAsia="楷体_GB2312" w:hAnsi="Times New Roman"/>
                  <w:sz w:val="18"/>
                  <w:szCs w:val="18"/>
                  <w:lang w:val="en-US" w:eastAsia="zh-CN"/>
                </w:rPr>
                <w:delText>436,151.82</w:delText>
              </w:r>
            </w:del>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楷体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拖欠回收</w:t>
            </w:r>
          </w:p>
        </w:tc>
        <w:customXmlInsRangeStart w:id="670" w:author="Local Dev" w:date="2017-01-11T20:46:00Z"/>
        <w:sdt>
          <w:sdtPr>
            <w:rPr>
              <w:rFonts w:ascii="Times New Roman" w:eastAsia="华文楷体" w:hAnsi="Times New Roman"/>
            </w:rPr>
            <w:alias w:val="PreInArrearsPrincipal"/>
            <w:tag w:val="PreInArrearsPrincipal"/>
            <w:id w:val="-761375021"/>
            <w:placeholder>
              <w:docPart w:val="F3D96C8423334FE1B7DC71483C7E105F"/>
            </w:placeholder>
            <w:showingPlcHdr/>
          </w:sdtPr>
          <w:sdtEndPr/>
          <w:sdtContent>
            <w:customXmlInsRangeEnd w:id="670"/>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ins w:id="671" w:author="Local Dev" w:date="2017-01-11T20:46:00Z">
                  <w:r w:rsidRPr="005E7D4A">
                    <w:rPr>
                      <w:rStyle w:val="af1"/>
                    </w:rPr>
                    <w:t>Click here to enter text.</w:t>
                  </w:r>
                </w:ins>
              </w:p>
            </w:tc>
            <w:customXmlInsRangeStart w:id="672" w:author="Local Dev" w:date="2017-01-11T20:46:00Z"/>
          </w:sdtContent>
        </w:sdt>
        <w:customXmlInsRangeEnd w:id="672"/>
        <w:tc>
          <w:tcPr>
            <w:tcW w:w="2608" w:type="dxa"/>
            <w:shd w:val="clear" w:color="auto" w:fill="auto"/>
          </w:tcPr>
          <w:p w:rsidR="00AF42DD" w:rsidRPr="00D70BBC" w:rsidRDefault="00FB0E29" w:rsidP="00AF42DD">
            <w:pPr>
              <w:spacing w:line="240" w:lineRule="auto"/>
              <w:jc w:val="center"/>
              <w:rPr>
                <w:rFonts w:ascii="Times New Roman" w:eastAsia="楷体_GB2312" w:hAnsi="Times New Roman"/>
                <w:sz w:val="18"/>
                <w:szCs w:val="18"/>
                <w:lang w:val="en-US" w:eastAsia="zh-CN"/>
              </w:rPr>
            </w:pPr>
            <w:customXmlInsRangeStart w:id="673" w:author="Local Dev" w:date="2017-01-11T20:46:00Z"/>
            <w:sdt>
              <w:sdtPr>
                <w:rPr>
                  <w:rFonts w:ascii="Times New Roman" w:eastAsia="华文楷体" w:hAnsi="Times New Roman"/>
                </w:rPr>
                <w:alias w:val="InArrearsPrincipal"/>
                <w:tag w:val="InArrearsPrincipal"/>
                <w:id w:val="1724019088"/>
                <w:placeholder>
                  <w:docPart w:val="BE0B4BA39163447D9281ADE916623EDB"/>
                </w:placeholder>
                <w:showingPlcHdr/>
              </w:sdtPr>
              <w:sdtEndPr/>
              <w:sdtContent>
                <w:customXmlInsRangeEnd w:id="673"/>
                <w:ins w:id="674" w:author="Local Dev" w:date="2017-01-11T20:46:00Z">
                  <w:r w:rsidR="00AF42DD" w:rsidRPr="005E7D4A">
                    <w:rPr>
                      <w:rStyle w:val="af1"/>
                    </w:rPr>
                    <w:t>Click here to enter text.</w:t>
                  </w:r>
                </w:ins>
                <w:customXmlInsRangeStart w:id="675" w:author="Local Dev" w:date="2017-01-11T20:46:00Z"/>
              </w:sdtContent>
            </w:sdt>
            <w:customXmlInsRangeEnd w:id="675"/>
            <w:del w:id="676" w:author="Local Dev" w:date="2017-01-11T20:46:00Z">
              <w:r w:rsidR="00AF42DD" w:rsidRPr="00D70BBC" w:rsidDel="00976C45">
                <w:rPr>
                  <w:rFonts w:ascii="Times New Roman" w:eastAsia="楷体_GB2312" w:hAnsi="Times New Roman"/>
                  <w:sz w:val="18"/>
                  <w:szCs w:val="18"/>
                  <w:lang w:val="en-US" w:eastAsia="zh-CN"/>
                </w:rPr>
                <w:delText>8,535.74</w:delText>
              </w:r>
            </w:del>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楷体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违约回收</w:t>
            </w:r>
          </w:p>
        </w:tc>
        <w:customXmlInsRangeStart w:id="677" w:author="Local Dev" w:date="2017-01-11T20:46:00Z"/>
        <w:sdt>
          <w:sdtPr>
            <w:rPr>
              <w:rFonts w:ascii="Times New Roman" w:eastAsia="华文楷体" w:hAnsi="Times New Roman"/>
            </w:rPr>
            <w:alias w:val="PreDefaultPrincipal"/>
            <w:tag w:val="PreDefaultPrincipal"/>
            <w:id w:val="685024951"/>
            <w:placeholder>
              <w:docPart w:val="EDEE19AA4A6F4386AE855A348BD57BA0"/>
            </w:placeholder>
            <w:showingPlcHdr/>
          </w:sdtPr>
          <w:sdtEndPr/>
          <w:sdtContent>
            <w:customXmlInsRangeEnd w:id="677"/>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ins w:id="678" w:author="Local Dev" w:date="2017-01-11T20:46:00Z">
                  <w:r w:rsidRPr="005E7D4A">
                    <w:rPr>
                      <w:rStyle w:val="af1"/>
                    </w:rPr>
                    <w:t>Click here to enter text.</w:t>
                  </w:r>
                </w:ins>
              </w:p>
            </w:tc>
            <w:customXmlInsRangeStart w:id="679" w:author="Local Dev" w:date="2017-01-11T20:46:00Z"/>
          </w:sdtContent>
        </w:sdt>
        <w:customXmlInsRangeEnd w:id="679"/>
        <w:tc>
          <w:tcPr>
            <w:tcW w:w="2608" w:type="dxa"/>
            <w:shd w:val="clear" w:color="auto" w:fill="auto"/>
          </w:tcPr>
          <w:p w:rsidR="00AF42DD" w:rsidRPr="00D70BBC" w:rsidRDefault="00FB0E29" w:rsidP="00AF42DD">
            <w:pPr>
              <w:spacing w:line="240" w:lineRule="auto"/>
              <w:jc w:val="center"/>
              <w:rPr>
                <w:rFonts w:ascii="Times New Roman" w:eastAsia="楷体_GB2312" w:hAnsi="Times New Roman"/>
                <w:sz w:val="18"/>
                <w:szCs w:val="18"/>
                <w:lang w:val="en-US" w:eastAsia="zh-CN"/>
              </w:rPr>
            </w:pPr>
            <w:customXmlInsRangeStart w:id="680" w:author="Local Dev" w:date="2017-01-11T20:46:00Z"/>
            <w:sdt>
              <w:sdtPr>
                <w:rPr>
                  <w:rFonts w:ascii="Times New Roman" w:eastAsia="华文楷体" w:hAnsi="Times New Roman"/>
                </w:rPr>
                <w:alias w:val="DefaultPrincipal"/>
                <w:tag w:val="DefaultPrincipal"/>
                <w:id w:val="1431546347"/>
                <w:placeholder>
                  <w:docPart w:val="24F48BF9388B40FFB8A18CAE4848B567"/>
                </w:placeholder>
                <w:showingPlcHdr/>
              </w:sdtPr>
              <w:sdtEndPr/>
              <w:sdtContent>
                <w:customXmlInsRangeEnd w:id="680"/>
                <w:ins w:id="681" w:author="Local Dev" w:date="2017-01-11T20:46:00Z">
                  <w:r w:rsidR="00AF42DD" w:rsidRPr="005E7D4A">
                    <w:rPr>
                      <w:rStyle w:val="af1"/>
                    </w:rPr>
                    <w:t>Click here to enter text.</w:t>
                  </w:r>
                </w:ins>
                <w:customXmlInsRangeStart w:id="682" w:author="Local Dev" w:date="2017-01-11T20:46:00Z"/>
              </w:sdtContent>
            </w:sdt>
            <w:customXmlInsRangeEnd w:id="682"/>
            <w:del w:id="683" w:author="Local Dev" w:date="2017-01-11T20:46:00Z">
              <w:r w:rsidR="00AF42DD" w:rsidRPr="00D70BBC" w:rsidDel="00976C45">
                <w:rPr>
                  <w:rFonts w:ascii="Times New Roman" w:eastAsia="楷体_GB2312" w:hAnsi="Times New Roman" w:hint="eastAsia"/>
                  <w:sz w:val="18"/>
                  <w:szCs w:val="18"/>
                  <w:lang w:val="en-US" w:eastAsia="zh-CN"/>
                </w:rPr>
                <w:delText>0.00</w:delText>
              </w:r>
            </w:del>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楷体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资产</w:t>
            </w:r>
            <w:r w:rsidRPr="00D70BBC">
              <w:rPr>
                <w:rFonts w:ascii="Times New Roman" w:eastAsia="楷体_GB2312" w:hAnsi="Times New Roman" w:hint="eastAsia"/>
                <w:sz w:val="18"/>
                <w:szCs w:val="18"/>
                <w:lang w:val="en-US" w:eastAsia="zh-CN"/>
              </w:rPr>
              <w:t>出售</w:t>
            </w:r>
          </w:p>
        </w:tc>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r w:rsidRPr="00D70BBC">
              <w:rPr>
                <w:rFonts w:ascii="Times New Roman" w:eastAsia="楷体_GB2312" w:hAnsi="Times New Roman" w:hint="eastAsia"/>
                <w:sz w:val="18"/>
                <w:szCs w:val="18"/>
                <w:lang w:val="en-US" w:eastAsia="zh-CN"/>
              </w:rPr>
              <w:t>0.00</w:t>
            </w:r>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楷体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楷体_GB2312" w:hAnsi="Times New Roman"/>
                <w:b/>
                <w:sz w:val="18"/>
                <w:szCs w:val="18"/>
                <w:lang w:val="en-US" w:eastAsia="zh-CN"/>
              </w:rPr>
            </w:pPr>
            <w:r w:rsidRPr="00D70BBC">
              <w:rPr>
                <w:rFonts w:ascii="Times New Roman" w:eastAsia="楷体_GB2312" w:hAnsi="Times New Roman"/>
                <w:b/>
                <w:sz w:val="18"/>
                <w:szCs w:val="18"/>
                <w:lang w:val="en-US" w:eastAsia="zh-CN"/>
              </w:rPr>
              <w:t>合计</w:t>
            </w:r>
          </w:p>
        </w:tc>
        <w:tc>
          <w:tcPr>
            <w:tcW w:w="2463" w:type="dxa"/>
            <w:shd w:val="clear" w:color="auto" w:fill="auto"/>
          </w:tcPr>
          <w:p w:rsidR="00AF42DD" w:rsidRPr="00D70BBC" w:rsidRDefault="00AF42DD" w:rsidP="00AF42DD">
            <w:pPr>
              <w:spacing w:line="240" w:lineRule="auto"/>
              <w:jc w:val="center"/>
              <w:rPr>
                <w:rFonts w:ascii="Times New Roman" w:eastAsia="楷体_GB2312" w:hAnsi="Times New Roman"/>
                <w:b/>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楷体_GB2312" w:hAnsi="Times New Roman"/>
                <w:b/>
                <w:sz w:val="18"/>
                <w:szCs w:val="18"/>
                <w:lang w:val="en-US" w:eastAsia="zh-CN"/>
              </w:rPr>
            </w:pPr>
            <w:r w:rsidRPr="00D70BBC">
              <w:rPr>
                <w:rFonts w:ascii="Times New Roman" w:eastAsia="楷体_GB2312" w:hAnsi="Times New Roman"/>
                <w:b/>
                <w:sz w:val="18"/>
                <w:szCs w:val="18"/>
                <w:lang w:val="en-US" w:eastAsia="zh-CN"/>
              </w:rPr>
              <w:t>13,418,032.13</w:t>
            </w:r>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楷体_GB2312" w:hAnsi="Times New Roman"/>
                <w:b/>
                <w:bCs/>
                <w:sz w:val="18"/>
                <w:szCs w:val="18"/>
                <w:lang w:val="en-US" w:eastAsia="zh-CN"/>
              </w:rPr>
            </w:pPr>
          </w:p>
        </w:tc>
        <w:tc>
          <w:tcPr>
            <w:tcW w:w="2752" w:type="dxa"/>
            <w:gridSpan w:val="2"/>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其他收入</w:t>
            </w:r>
          </w:p>
        </w:tc>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r w:rsidRPr="00D70BBC">
              <w:rPr>
                <w:rFonts w:ascii="Times New Roman" w:eastAsia="楷体_GB2312" w:hAnsi="Times New Roman" w:hint="eastAsia"/>
                <w:sz w:val="18"/>
                <w:szCs w:val="18"/>
                <w:lang w:val="en-US" w:eastAsia="zh-CN"/>
              </w:rPr>
              <w:t>0.00</w:t>
            </w:r>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楷体_GB2312" w:hAnsi="Times New Roman"/>
                <w:b/>
                <w:bCs/>
                <w:sz w:val="18"/>
                <w:szCs w:val="18"/>
                <w:lang w:val="en-US" w:eastAsia="zh-CN"/>
              </w:rPr>
            </w:pPr>
          </w:p>
        </w:tc>
        <w:tc>
          <w:tcPr>
            <w:tcW w:w="2752" w:type="dxa"/>
            <w:gridSpan w:val="2"/>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合格投资</w:t>
            </w:r>
          </w:p>
        </w:tc>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r w:rsidRPr="00D70BBC">
              <w:rPr>
                <w:rFonts w:ascii="Times New Roman" w:eastAsia="楷体_GB2312" w:hAnsi="Times New Roman" w:hint="eastAsia"/>
                <w:sz w:val="18"/>
                <w:szCs w:val="18"/>
                <w:lang w:val="en-US" w:eastAsia="zh-CN"/>
              </w:rPr>
              <w:t>0.00</w:t>
            </w:r>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楷体_GB2312" w:hAnsi="Times New Roman"/>
                <w:b/>
                <w:bCs/>
                <w:sz w:val="18"/>
                <w:szCs w:val="18"/>
                <w:lang w:val="en-US" w:eastAsia="zh-CN"/>
              </w:rPr>
            </w:pPr>
          </w:p>
        </w:tc>
        <w:tc>
          <w:tcPr>
            <w:tcW w:w="2752" w:type="dxa"/>
            <w:gridSpan w:val="2"/>
            <w:shd w:val="clear" w:color="auto" w:fill="auto"/>
          </w:tcPr>
          <w:p w:rsidR="00AF42DD" w:rsidRPr="00D70BBC" w:rsidRDefault="00AF42DD" w:rsidP="00AF42DD">
            <w:pPr>
              <w:spacing w:line="240" w:lineRule="auto"/>
              <w:rPr>
                <w:rFonts w:ascii="Times New Roman" w:eastAsia="楷体_GB2312" w:hAnsi="Times New Roman"/>
                <w:b/>
                <w:sz w:val="18"/>
                <w:szCs w:val="18"/>
                <w:lang w:val="en-US" w:eastAsia="zh-CN"/>
              </w:rPr>
            </w:pPr>
            <w:r w:rsidRPr="00D70BBC">
              <w:rPr>
                <w:rFonts w:ascii="Times New Roman" w:eastAsia="楷体_GB2312" w:hAnsi="Times New Roman"/>
                <w:b/>
                <w:sz w:val="18"/>
                <w:szCs w:val="18"/>
                <w:lang w:val="en-US" w:eastAsia="zh-CN"/>
              </w:rPr>
              <w:t>合计</w:t>
            </w:r>
          </w:p>
        </w:tc>
        <w:tc>
          <w:tcPr>
            <w:tcW w:w="2463" w:type="dxa"/>
            <w:shd w:val="clear" w:color="auto" w:fill="auto"/>
          </w:tcPr>
          <w:p w:rsidR="00AF42DD" w:rsidRPr="00D70BBC" w:rsidRDefault="00AF42DD" w:rsidP="00AF42DD">
            <w:pPr>
              <w:spacing w:line="240" w:lineRule="auto"/>
              <w:jc w:val="center"/>
              <w:rPr>
                <w:rFonts w:ascii="Times New Roman" w:eastAsia="楷体_GB2312" w:hAnsi="Times New Roman"/>
                <w:b/>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楷体_GB2312" w:hAnsi="Times New Roman"/>
                <w:b/>
                <w:sz w:val="18"/>
                <w:szCs w:val="18"/>
                <w:lang w:val="en-US" w:eastAsia="zh-CN"/>
              </w:rPr>
            </w:pPr>
            <w:r w:rsidRPr="00D70BBC">
              <w:rPr>
                <w:rFonts w:ascii="Times New Roman" w:eastAsia="楷体_GB2312" w:hAnsi="Times New Roman"/>
                <w:b/>
                <w:sz w:val="18"/>
                <w:szCs w:val="18"/>
                <w:lang w:val="en-US" w:eastAsia="zh-CN"/>
              </w:rPr>
              <w:t>13,418,032.13</w:t>
            </w:r>
          </w:p>
        </w:tc>
      </w:tr>
      <w:tr w:rsidR="00AF42DD" w:rsidRPr="007F5EC5" w:rsidTr="004C5509">
        <w:trPr>
          <w:trHeight w:val="285"/>
        </w:trPr>
        <w:tc>
          <w:tcPr>
            <w:tcW w:w="869" w:type="dxa"/>
            <w:vMerge w:val="restart"/>
            <w:shd w:val="clear" w:color="auto" w:fill="auto"/>
            <w:textDirection w:val="tbRlV"/>
            <w:vAlign w:val="center"/>
          </w:tcPr>
          <w:p w:rsidR="00AF42DD" w:rsidRPr="00D70BBC" w:rsidRDefault="00AF42DD" w:rsidP="00AF42DD">
            <w:pPr>
              <w:spacing w:line="240" w:lineRule="auto"/>
              <w:ind w:left="113" w:right="113"/>
              <w:jc w:val="center"/>
              <w:rPr>
                <w:rFonts w:ascii="Times New Roman" w:eastAsia="楷体_GB2312" w:hAnsi="Times New Roman"/>
                <w:b/>
                <w:bCs/>
                <w:sz w:val="18"/>
                <w:szCs w:val="18"/>
                <w:lang w:val="en-US" w:eastAsia="zh-CN"/>
              </w:rPr>
            </w:pPr>
            <w:r w:rsidRPr="00D70BBC">
              <w:rPr>
                <w:rFonts w:ascii="Times New Roman" w:eastAsia="楷体_GB2312" w:hAnsi="Times New Roman"/>
                <w:b/>
                <w:bCs/>
                <w:sz w:val="18"/>
                <w:szCs w:val="18"/>
                <w:lang w:val="en-US" w:eastAsia="zh-CN"/>
              </w:rPr>
              <w:t>本金账</w:t>
            </w:r>
          </w:p>
        </w:tc>
        <w:tc>
          <w:tcPr>
            <w:tcW w:w="1014" w:type="dxa"/>
            <w:vMerge w:val="restart"/>
            <w:shd w:val="clear" w:color="auto" w:fill="auto"/>
            <w:vAlign w:val="center"/>
          </w:tcPr>
          <w:p w:rsidR="00AF42DD" w:rsidRPr="00D70BBC" w:rsidRDefault="00AF42DD" w:rsidP="00AF42DD">
            <w:pPr>
              <w:spacing w:line="240" w:lineRule="auto"/>
              <w:jc w:val="center"/>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本金</w:t>
            </w:r>
          </w:p>
        </w:tc>
        <w:tc>
          <w:tcPr>
            <w:tcW w:w="1738" w:type="dxa"/>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正常回收</w:t>
            </w:r>
          </w:p>
        </w:tc>
        <w:customXmlInsRangeStart w:id="684" w:author="Local Dev" w:date="2017-01-11T20:46:00Z"/>
        <w:sdt>
          <w:sdtPr>
            <w:rPr>
              <w:rFonts w:ascii="Times New Roman" w:eastAsia="华文楷体" w:hAnsi="Times New Roman"/>
            </w:rPr>
            <w:alias w:val="PreNormalInterest"/>
            <w:tag w:val="PreNormalInterest"/>
            <w:id w:val="-1139808735"/>
            <w:placeholder>
              <w:docPart w:val="E3E00A85C2C14F0AACF84ED66FFFDB02"/>
            </w:placeholder>
            <w:showingPlcHdr/>
          </w:sdtPr>
          <w:sdtEndPr/>
          <w:sdtContent>
            <w:customXmlInsRangeEnd w:id="684"/>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ins w:id="685" w:author="Local Dev" w:date="2017-01-11T20:46:00Z">
                  <w:r w:rsidRPr="005E7D4A">
                    <w:rPr>
                      <w:rStyle w:val="af1"/>
                    </w:rPr>
                    <w:t>Click here to enter text.</w:t>
                  </w:r>
                </w:ins>
              </w:p>
            </w:tc>
            <w:customXmlInsRangeStart w:id="686" w:author="Local Dev" w:date="2017-01-11T20:46:00Z"/>
          </w:sdtContent>
        </w:sdt>
        <w:customXmlInsRangeEnd w:id="686"/>
        <w:tc>
          <w:tcPr>
            <w:tcW w:w="2608" w:type="dxa"/>
            <w:shd w:val="clear" w:color="auto" w:fill="auto"/>
          </w:tcPr>
          <w:p w:rsidR="00AF42DD" w:rsidRPr="00D70BBC" w:rsidRDefault="00FB0E29" w:rsidP="00AF42DD">
            <w:pPr>
              <w:spacing w:line="240" w:lineRule="auto"/>
              <w:jc w:val="center"/>
              <w:rPr>
                <w:rFonts w:ascii="Times New Roman" w:eastAsia="楷体_GB2312" w:hAnsi="Times New Roman"/>
                <w:sz w:val="18"/>
                <w:szCs w:val="18"/>
                <w:lang w:val="en-US" w:eastAsia="zh-CN"/>
              </w:rPr>
            </w:pPr>
            <w:customXmlInsRangeStart w:id="687" w:author="Local Dev" w:date="2017-01-11T20:46:00Z"/>
            <w:sdt>
              <w:sdtPr>
                <w:rPr>
                  <w:rFonts w:ascii="Times New Roman" w:eastAsia="华文楷体" w:hAnsi="Times New Roman"/>
                  <w:b/>
                </w:rPr>
                <w:alias w:val="NormalInterest"/>
                <w:tag w:val="NormalInterest"/>
                <w:id w:val="561604971"/>
                <w:placeholder>
                  <w:docPart w:val="8CB88A78D2DB482F8CD4925DBB3C0F89"/>
                </w:placeholder>
                <w:showingPlcHdr/>
              </w:sdtPr>
              <w:sdtEndPr/>
              <w:sdtContent>
                <w:customXmlInsRangeEnd w:id="687"/>
                <w:ins w:id="688" w:author="Local Dev" w:date="2017-01-11T20:46:00Z">
                  <w:r w:rsidR="00AF42DD" w:rsidRPr="005E7D4A">
                    <w:rPr>
                      <w:rStyle w:val="af1"/>
                    </w:rPr>
                    <w:t>Click here to enter text.</w:t>
                  </w:r>
                </w:ins>
                <w:customXmlInsRangeStart w:id="689" w:author="Local Dev" w:date="2017-01-11T20:46:00Z"/>
              </w:sdtContent>
            </w:sdt>
            <w:customXmlInsRangeEnd w:id="689"/>
            <w:del w:id="690" w:author="Local Dev" w:date="2017-01-11T20:46:00Z">
              <w:r w:rsidR="00AF42DD" w:rsidRPr="00D70BBC" w:rsidDel="00EF56AE">
                <w:rPr>
                  <w:rFonts w:ascii="Times New Roman" w:eastAsia="楷体_GB2312" w:hAnsi="Times New Roman"/>
                  <w:sz w:val="18"/>
                  <w:szCs w:val="18"/>
                  <w:lang w:val="en-US" w:eastAsia="zh-CN"/>
                </w:rPr>
                <w:delText>3,316,179,199.78</w:delText>
              </w:r>
            </w:del>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楷体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提前偿还</w:t>
            </w:r>
          </w:p>
        </w:tc>
        <w:customXmlInsRangeStart w:id="691" w:author="Local Dev" w:date="2017-01-11T20:46:00Z"/>
        <w:sdt>
          <w:sdtPr>
            <w:rPr>
              <w:rFonts w:ascii="Times New Roman" w:eastAsia="华文楷体" w:hAnsi="Times New Roman"/>
            </w:rPr>
            <w:alias w:val="PrePrePaidInterest"/>
            <w:tag w:val="PrePrePaidInterest"/>
            <w:id w:val="-358508656"/>
            <w:placeholder>
              <w:docPart w:val="E300873B3EE74DA9888ED3E9310204D2"/>
            </w:placeholder>
            <w:showingPlcHdr/>
          </w:sdtPr>
          <w:sdtEndPr/>
          <w:sdtContent>
            <w:customXmlInsRangeEnd w:id="691"/>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ins w:id="692" w:author="Local Dev" w:date="2017-01-11T20:46:00Z">
                  <w:r w:rsidRPr="005E7D4A">
                    <w:rPr>
                      <w:rStyle w:val="af1"/>
                    </w:rPr>
                    <w:t>Click here to enter text.</w:t>
                  </w:r>
                </w:ins>
              </w:p>
            </w:tc>
            <w:customXmlInsRangeStart w:id="693" w:author="Local Dev" w:date="2017-01-11T20:46:00Z"/>
          </w:sdtContent>
        </w:sdt>
        <w:customXmlInsRangeEnd w:id="693"/>
        <w:tc>
          <w:tcPr>
            <w:tcW w:w="2608" w:type="dxa"/>
            <w:shd w:val="clear" w:color="auto" w:fill="auto"/>
          </w:tcPr>
          <w:p w:rsidR="00AF42DD" w:rsidRPr="00D70BBC" w:rsidRDefault="00FB0E29" w:rsidP="00AF42DD">
            <w:pPr>
              <w:spacing w:line="240" w:lineRule="auto"/>
              <w:jc w:val="center"/>
              <w:rPr>
                <w:rFonts w:ascii="Times New Roman" w:eastAsia="楷体_GB2312" w:hAnsi="Times New Roman"/>
                <w:sz w:val="18"/>
                <w:szCs w:val="18"/>
                <w:lang w:val="en-US" w:eastAsia="zh-CN"/>
              </w:rPr>
            </w:pPr>
            <w:customXmlInsRangeStart w:id="694" w:author="Local Dev" w:date="2017-01-11T20:46:00Z"/>
            <w:sdt>
              <w:sdtPr>
                <w:rPr>
                  <w:rFonts w:ascii="Times New Roman" w:eastAsia="华文楷体" w:hAnsi="Times New Roman"/>
                  <w:b/>
                </w:rPr>
                <w:alias w:val="PrePaidInterest"/>
                <w:tag w:val="PrePaidInterest"/>
                <w:id w:val="2000604594"/>
                <w:placeholder>
                  <w:docPart w:val="5846C709A9394A2A8C9A4D6E3E942DA8"/>
                </w:placeholder>
                <w:showingPlcHdr/>
              </w:sdtPr>
              <w:sdtEndPr/>
              <w:sdtContent>
                <w:customXmlInsRangeEnd w:id="694"/>
                <w:ins w:id="695" w:author="Local Dev" w:date="2017-01-11T20:46:00Z">
                  <w:r w:rsidR="00AF42DD" w:rsidRPr="005E7D4A">
                    <w:rPr>
                      <w:rStyle w:val="af1"/>
                    </w:rPr>
                    <w:t>Click here to enter text.</w:t>
                  </w:r>
                </w:ins>
                <w:customXmlInsRangeStart w:id="696" w:author="Local Dev" w:date="2017-01-11T20:46:00Z"/>
              </w:sdtContent>
            </w:sdt>
            <w:customXmlInsRangeEnd w:id="696"/>
            <w:del w:id="697" w:author="Local Dev" w:date="2017-01-11T20:46:00Z">
              <w:r w:rsidR="00AF42DD" w:rsidRPr="00D70BBC" w:rsidDel="00EF56AE">
                <w:rPr>
                  <w:rFonts w:ascii="Times New Roman" w:eastAsia="楷体_GB2312" w:hAnsi="Times New Roman"/>
                  <w:sz w:val="18"/>
                  <w:szCs w:val="18"/>
                  <w:lang w:val="en-US" w:eastAsia="zh-CN"/>
                </w:rPr>
                <w:delText>54,076,405.74</w:delText>
              </w:r>
            </w:del>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楷体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拖欠回收</w:t>
            </w:r>
          </w:p>
        </w:tc>
        <w:customXmlInsRangeStart w:id="698" w:author="Local Dev" w:date="2017-01-11T20:46:00Z"/>
        <w:sdt>
          <w:sdtPr>
            <w:rPr>
              <w:rFonts w:ascii="Times New Roman" w:eastAsia="华文楷体" w:hAnsi="Times New Roman"/>
            </w:rPr>
            <w:alias w:val="PreInArrearsInterest"/>
            <w:tag w:val="PreInArrearsInterest"/>
            <w:id w:val="-871990731"/>
            <w:placeholder>
              <w:docPart w:val="17C996A3186D4FC9885179DC7C1A4968"/>
            </w:placeholder>
            <w:showingPlcHdr/>
          </w:sdtPr>
          <w:sdtEndPr/>
          <w:sdtContent>
            <w:customXmlInsRangeEnd w:id="698"/>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ins w:id="699" w:author="Local Dev" w:date="2017-01-11T20:46:00Z">
                  <w:r w:rsidRPr="005E7D4A">
                    <w:rPr>
                      <w:rStyle w:val="af1"/>
                    </w:rPr>
                    <w:t>Click here to enter text.</w:t>
                  </w:r>
                </w:ins>
              </w:p>
            </w:tc>
            <w:customXmlInsRangeStart w:id="700" w:author="Local Dev" w:date="2017-01-11T20:46:00Z"/>
          </w:sdtContent>
        </w:sdt>
        <w:customXmlInsRangeEnd w:id="700"/>
        <w:tc>
          <w:tcPr>
            <w:tcW w:w="2608" w:type="dxa"/>
            <w:shd w:val="clear" w:color="auto" w:fill="auto"/>
          </w:tcPr>
          <w:p w:rsidR="00AF42DD" w:rsidRPr="00D70BBC" w:rsidRDefault="00FB0E29" w:rsidP="00AF42DD">
            <w:pPr>
              <w:spacing w:line="240" w:lineRule="auto"/>
              <w:jc w:val="center"/>
              <w:rPr>
                <w:rFonts w:ascii="Times New Roman" w:eastAsia="楷体_GB2312" w:hAnsi="Times New Roman"/>
                <w:sz w:val="18"/>
                <w:szCs w:val="18"/>
                <w:lang w:val="en-US" w:eastAsia="zh-CN"/>
              </w:rPr>
            </w:pPr>
            <w:customXmlInsRangeStart w:id="701" w:author="Local Dev" w:date="2017-01-11T20:46:00Z"/>
            <w:sdt>
              <w:sdtPr>
                <w:rPr>
                  <w:rFonts w:ascii="Times New Roman" w:eastAsia="华文楷体" w:hAnsi="Times New Roman"/>
                  <w:b/>
                </w:rPr>
                <w:alias w:val="InArrearsInterest"/>
                <w:tag w:val="InArrearsInterest"/>
                <w:id w:val="-1900896677"/>
                <w:placeholder>
                  <w:docPart w:val="A1EDCAD7B14543818A9C617407933952"/>
                </w:placeholder>
                <w:showingPlcHdr/>
              </w:sdtPr>
              <w:sdtEndPr/>
              <w:sdtContent>
                <w:customXmlInsRangeEnd w:id="701"/>
                <w:ins w:id="702" w:author="Local Dev" w:date="2017-01-11T20:46:00Z">
                  <w:r w:rsidR="00AF42DD" w:rsidRPr="005E7D4A">
                    <w:rPr>
                      <w:rStyle w:val="af1"/>
                    </w:rPr>
                    <w:t>Click here to enter text.</w:t>
                  </w:r>
                </w:ins>
                <w:customXmlInsRangeStart w:id="703" w:author="Local Dev" w:date="2017-01-11T20:46:00Z"/>
              </w:sdtContent>
            </w:sdt>
            <w:customXmlInsRangeEnd w:id="703"/>
            <w:del w:id="704" w:author="Local Dev" w:date="2017-01-11T20:46:00Z">
              <w:r w:rsidR="00AF42DD" w:rsidRPr="00D70BBC" w:rsidDel="00EF56AE">
                <w:rPr>
                  <w:rFonts w:ascii="Times New Roman" w:eastAsia="楷体_GB2312" w:hAnsi="Times New Roman"/>
                  <w:sz w:val="18"/>
                  <w:szCs w:val="18"/>
                  <w:lang w:val="en-US" w:eastAsia="zh-CN"/>
                </w:rPr>
                <w:delText>17,668.84</w:delText>
              </w:r>
            </w:del>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楷体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违约回收</w:t>
            </w:r>
          </w:p>
        </w:tc>
        <w:customXmlInsRangeStart w:id="705" w:author="Local Dev" w:date="2017-01-11T20:46:00Z"/>
        <w:sdt>
          <w:sdtPr>
            <w:rPr>
              <w:rFonts w:ascii="Times New Roman" w:eastAsia="华文楷体" w:hAnsi="Times New Roman"/>
            </w:rPr>
            <w:alias w:val="PreDefaultInterest"/>
            <w:tag w:val="PreDefaultInterest"/>
            <w:id w:val="-1923025282"/>
            <w:placeholder>
              <w:docPart w:val="6C78FDD8D6CD45E682B8533465569FD1"/>
            </w:placeholder>
            <w:showingPlcHdr/>
          </w:sdtPr>
          <w:sdtEndPr/>
          <w:sdtContent>
            <w:customXmlInsRangeEnd w:id="705"/>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ins w:id="706" w:author="Local Dev" w:date="2017-01-11T20:46:00Z">
                  <w:r w:rsidRPr="005E7D4A">
                    <w:rPr>
                      <w:rStyle w:val="af1"/>
                    </w:rPr>
                    <w:t>Click here to enter text.</w:t>
                  </w:r>
                </w:ins>
              </w:p>
            </w:tc>
            <w:customXmlInsRangeStart w:id="707" w:author="Local Dev" w:date="2017-01-11T20:46:00Z"/>
          </w:sdtContent>
        </w:sdt>
        <w:customXmlInsRangeEnd w:id="707"/>
        <w:tc>
          <w:tcPr>
            <w:tcW w:w="2608" w:type="dxa"/>
            <w:shd w:val="clear" w:color="auto" w:fill="auto"/>
          </w:tcPr>
          <w:p w:rsidR="00AF42DD" w:rsidRPr="00D70BBC" w:rsidRDefault="00FB0E29" w:rsidP="00AF42DD">
            <w:pPr>
              <w:spacing w:line="240" w:lineRule="auto"/>
              <w:jc w:val="center"/>
              <w:rPr>
                <w:rFonts w:ascii="Times New Roman" w:eastAsia="楷体_GB2312" w:hAnsi="Times New Roman"/>
                <w:sz w:val="18"/>
                <w:szCs w:val="18"/>
                <w:lang w:val="en-US" w:eastAsia="zh-CN"/>
              </w:rPr>
            </w:pPr>
            <w:customXmlInsRangeStart w:id="708" w:author="Local Dev" w:date="2017-01-11T20:46:00Z"/>
            <w:sdt>
              <w:sdtPr>
                <w:rPr>
                  <w:rFonts w:ascii="Times New Roman" w:eastAsia="华文楷体" w:hAnsi="Times New Roman"/>
                  <w:b/>
                </w:rPr>
                <w:alias w:val="DefaultInterest"/>
                <w:tag w:val="DefaultInterest"/>
                <w:id w:val="1547182072"/>
                <w:placeholder>
                  <w:docPart w:val="2B4C510B9031417AB3925D7299A23D89"/>
                </w:placeholder>
                <w:showingPlcHdr/>
              </w:sdtPr>
              <w:sdtEndPr/>
              <w:sdtContent>
                <w:customXmlInsRangeEnd w:id="708"/>
                <w:ins w:id="709" w:author="Local Dev" w:date="2017-01-11T20:46:00Z">
                  <w:r w:rsidR="00AF42DD" w:rsidRPr="005E7D4A">
                    <w:rPr>
                      <w:rStyle w:val="af1"/>
                    </w:rPr>
                    <w:t>Click here to enter text.</w:t>
                  </w:r>
                </w:ins>
                <w:customXmlInsRangeStart w:id="710" w:author="Local Dev" w:date="2017-01-11T20:46:00Z"/>
              </w:sdtContent>
            </w:sdt>
            <w:customXmlInsRangeEnd w:id="710"/>
            <w:del w:id="711" w:author="Local Dev" w:date="2017-01-11T20:46:00Z">
              <w:r w:rsidR="00AF42DD" w:rsidRPr="00D70BBC" w:rsidDel="00EF56AE">
                <w:rPr>
                  <w:rFonts w:ascii="Times New Roman" w:eastAsia="楷体_GB2312" w:hAnsi="Times New Roman" w:hint="eastAsia"/>
                  <w:sz w:val="18"/>
                  <w:szCs w:val="18"/>
                  <w:lang w:val="en-US" w:eastAsia="zh-CN"/>
                </w:rPr>
                <w:delText>0.00</w:delText>
              </w:r>
            </w:del>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楷体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hint="eastAsia"/>
                <w:sz w:val="18"/>
                <w:szCs w:val="18"/>
                <w:lang w:val="en-US" w:eastAsia="zh-CN"/>
              </w:rPr>
              <w:t>资产赎回</w:t>
            </w:r>
          </w:p>
        </w:tc>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86,997,508.97</w:t>
            </w:r>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楷体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资产</w:t>
            </w:r>
            <w:r w:rsidRPr="00D70BBC">
              <w:rPr>
                <w:rFonts w:ascii="Times New Roman" w:eastAsia="楷体_GB2312" w:hAnsi="Times New Roman" w:hint="eastAsia"/>
                <w:sz w:val="18"/>
                <w:szCs w:val="18"/>
                <w:lang w:val="en-US" w:eastAsia="zh-CN"/>
              </w:rPr>
              <w:t>出售</w:t>
            </w:r>
          </w:p>
        </w:tc>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r w:rsidRPr="00D70BBC">
              <w:rPr>
                <w:rFonts w:ascii="Times New Roman" w:eastAsia="楷体_GB2312" w:hAnsi="Times New Roman" w:hint="eastAsia"/>
                <w:sz w:val="18"/>
                <w:szCs w:val="18"/>
                <w:lang w:val="en-US" w:eastAsia="zh-CN"/>
              </w:rPr>
              <w:t>0.00</w:t>
            </w:r>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楷体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楷体_GB2312" w:hAnsi="Times New Roman"/>
                <w:b/>
                <w:sz w:val="18"/>
                <w:szCs w:val="18"/>
                <w:lang w:val="en-US" w:eastAsia="zh-CN"/>
              </w:rPr>
            </w:pPr>
            <w:r w:rsidRPr="00D70BBC">
              <w:rPr>
                <w:rFonts w:ascii="Times New Roman" w:eastAsia="楷体_GB2312" w:hAnsi="Times New Roman"/>
                <w:b/>
                <w:sz w:val="18"/>
                <w:szCs w:val="18"/>
                <w:lang w:val="en-US" w:eastAsia="zh-CN"/>
              </w:rPr>
              <w:t>合计</w:t>
            </w:r>
          </w:p>
        </w:tc>
        <w:tc>
          <w:tcPr>
            <w:tcW w:w="2463" w:type="dxa"/>
            <w:shd w:val="clear" w:color="auto" w:fill="auto"/>
          </w:tcPr>
          <w:p w:rsidR="00AF42DD" w:rsidRPr="00D70BBC" w:rsidRDefault="00AF42DD" w:rsidP="00AF42DD">
            <w:pPr>
              <w:spacing w:line="240" w:lineRule="auto"/>
              <w:jc w:val="center"/>
              <w:rPr>
                <w:rFonts w:ascii="Times New Roman" w:eastAsia="楷体_GB2312" w:hAnsi="Times New Roman"/>
                <w:b/>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楷体_GB2312" w:hAnsi="Times New Roman"/>
                <w:b/>
                <w:sz w:val="18"/>
                <w:szCs w:val="18"/>
                <w:lang w:val="en-US" w:eastAsia="zh-CN"/>
              </w:rPr>
            </w:pPr>
            <w:r w:rsidRPr="00D70BBC">
              <w:rPr>
                <w:rFonts w:ascii="Times New Roman" w:eastAsia="楷体_GB2312" w:hAnsi="Times New Roman"/>
                <w:b/>
                <w:sz w:val="18"/>
                <w:szCs w:val="18"/>
                <w:lang w:val="en-US" w:eastAsia="zh-CN"/>
              </w:rPr>
              <w:t>3,457,270,783.33</w:t>
            </w:r>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楷体_GB2312" w:hAnsi="Times New Roman"/>
                <w:b/>
                <w:bCs/>
                <w:sz w:val="18"/>
                <w:szCs w:val="18"/>
                <w:lang w:val="en-US" w:eastAsia="zh-CN"/>
              </w:rPr>
            </w:pPr>
          </w:p>
        </w:tc>
        <w:tc>
          <w:tcPr>
            <w:tcW w:w="2752" w:type="dxa"/>
            <w:gridSpan w:val="2"/>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其他收入</w:t>
            </w:r>
          </w:p>
        </w:tc>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r w:rsidRPr="00D70BBC">
              <w:rPr>
                <w:rFonts w:ascii="Times New Roman" w:eastAsia="楷体_GB2312" w:hAnsi="Times New Roman" w:hint="eastAsia"/>
                <w:sz w:val="18"/>
                <w:szCs w:val="18"/>
                <w:lang w:val="en-US" w:eastAsia="zh-CN"/>
              </w:rPr>
              <w:t>0.00</w:t>
            </w:r>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楷体_GB2312" w:hAnsi="Times New Roman"/>
                <w:b/>
                <w:bCs/>
                <w:sz w:val="18"/>
                <w:szCs w:val="18"/>
                <w:lang w:val="en-US" w:eastAsia="zh-CN"/>
              </w:rPr>
            </w:pPr>
          </w:p>
        </w:tc>
        <w:tc>
          <w:tcPr>
            <w:tcW w:w="2752" w:type="dxa"/>
            <w:gridSpan w:val="2"/>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上期转存</w:t>
            </w:r>
          </w:p>
        </w:tc>
        <w:tc>
          <w:tcPr>
            <w:tcW w:w="2463"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r w:rsidRPr="00D70BBC">
              <w:rPr>
                <w:rFonts w:ascii="Times New Roman" w:eastAsia="楷体_GB2312" w:hAnsi="Times New Roman" w:hint="eastAsia"/>
                <w:sz w:val="18"/>
                <w:szCs w:val="18"/>
                <w:lang w:val="en-US" w:eastAsia="zh-CN"/>
              </w:rPr>
              <w:t>0.00</w:t>
            </w:r>
          </w:p>
        </w:tc>
      </w:tr>
      <w:tr w:rsidR="00AF42DD" w:rsidRPr="007F5EC5" w:rsidTr="004C5509">
        <w:trPr>
          <w:trHeight w:val="285"/>
        </w:trPr>
        <w:tc>
          <w:tcPr>
            <w:tcW w:w="869" w:type="dxa"/>
            <w:vMerge/>
            <w:tcBorders>
              <w:bottom w:val="single" w:sz="4" w:space="0" w:color="auto"/>
            </w:tcBorders>
            <w:shd w:val="clear" w:color="auto" w:fill="auto"/>
            <w:textDirection w:val="tbRlV"/>
          </w:tcPr>
          <w:p w:rsidR="00AF42DD" w:rsidRPr="00D70BBC" w:rsidRDefault="00AF42DD" w:rsidP="00AF42DD">
            <w:pPr>
              <w:spacing w:line="240" w:lineRule="auto"/>
              <w:ind w:left="113" w:right="113"/>
              <w:jc w:val="center"/>
              <w:rPr>
                <w:rFonts w:ascii="Times New Roman" w:eastAsia="楷体_GB2312" w:hAnsi="Times New Roman"/>
                <w:b/>
                <w:bCs/>
                <w:sz w:val="18"/>
                <w:szCs w:val="18"/>
                <w:lang w:val="en-US" w:eastAsia="zh-CN"/>
              </w:rPr>
            </w:pP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楷体_GB2312" w:hAnsi="Times New Roman"/>
                <w:b/>
                <w:sz w:val="18"/>
                <w:szCs w:val="18"/>
                <w:lang w:val="en-US" w:eastAsia="zh-CN"/>
              </w:rPr>
            </w:pPr>
            <w:r w:rsidRPr="00D70BBC">
              <w:rPr>
                <w:rFonts w:ascii="Times New Roman" w:eastAsia="楷体_GB2312" w:hAnsi="Times New Roman"/>
                <w:b/>
                <w:sz w:val="18"/>
                <w:szCs w:val="18"/>
                <w:lang w:val="en-US" w:eastAsia="zh-CN"/>
              </w:rPr>
              <w:t>合计</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b/>
                <w:sz w:val="18"/>
                <w:szCs w:val="18"/>
                <w:lang w:val="en-US" w:eastAsia="zh-CN"/>
              </w:rPr>
            </w:pP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b/>
                <w:sz w:val="18"/>
                <w:szCs w:val="18"/>
                <w:lang w:val="en-US" w:eastAsia="zh-CN"/>
              </w:rPr>
            </w:pPr>
            <w:r w:rsidRPr="00D70BBC">
              <w:rPr>
                <w:rFonts w:ascii="Times New Roman" w:eastAsia="楷体_GB2312" w:hAnsi="Times New Roman"/>
                <w:b/>
                <w:sz w:val="18"/>
                <w:szCs w:val="18"/>
                <w:lang w:val="en-US" w:eastAsia="zh-CN"/>
              </w:rPr>
              <w:t>3,457,270,783.33</w:t>
            </w:r>
          </w:p>
        </w:tc>
      </w:tr>
      <w:tr w:rsidR="00AF42DD" w:rsidRPr="007F5EC5" w:rsidTr="004C5509">
        <w:trPr>
          <w:trHeight w:val="285"/>
        </w:trPr>
        <w:tc>
          <w:tcPr>
            <w:tcW w:w="869" w:type="dxa"/>
            <w:tcBorders>
              <w:bottom w:val="single" w:sz="4" w:space="0" w:color="auto"/>
            </w:tcBorders>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科目</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r w:rsidRPr="00D70BBC">
              <w:rPr>
                <w:rFonts w:ascii="Times New Roman" w:eastAsia="楷体_GB2312" w:hAnsi="Times New Roman"/>
                <w:b/>
                <w:bCs/>
                <w:sz w:val="18"/>
                <w:szCs w:val="18"/>
                <w:lang w:val="en-US" w:eastAsia="zh-CN"/>
              </w:rPr>
              <w:t>上一报告期</w:t>
            </w: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sz w:val="18"/>
                <w:szCs w:val="18"/>
                <w:lang w:val="en-US" w:eastAsia="zh-CN"/>
              </w:rPr>
            </w:pPr>
            <w:r w:rsidRPr="00D70BBC">
              <w:rPr>
                <w:rFonts w:ascii="Times New Roman" w:eastAsia="楷体_GB2312" w:hAnsi="Times New Roman"/>
                <w:b/>
                <w:bCs/>
                <w:sz w:val="18"/>
                <w:szCs w:val="18"/>
                <w:lang w:val="en-US" w:eastAsia="zh-CN"/>
              </w:rPr>
              <w:t>本报告期</w:t>
            </w:r>
          </w:p>
        </w:tc>
      </w:tr>
      <w:tr w:rsidR="00AF42DD" w:rsidRPr="007F5EC5" w:rsidTr="004C5509">
        <w:trPr>
          <w:trHeight w:val="285"/>
        </w:trPr>
        <w:tc>
          <w:tcPr>
            <w:tcW w:w="869" w:type="dxa"/>
            <w:vMerge w:val="restart"/>
            <w:shd w:val="clear" w:color="auto" w:fill="auto"/>
          </w:tcPr>
          <w:p w:rsidR="00AF42DD" w:rsidRPr="00D70BBC" w:rsidRDefault="00AF42DD" w:rsidP="00AF42DD">
            <w:pPr>
              <w:widowControl w:val="0"/>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税费支出</w:t>
            </w: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税收</w:t>
            </w:r>
          </w:p>
        </w:tc>
        <w:tc>
          <w:tcPr>
            <w:tcW w:w="2463" w:type="dxa"/>
            <w:tcBorders>
              <w:bottom w:val="single" w:sz="4" w:space="0" w:color="auto"/>
            </w:tcBorders>
            <w:shd w:val="clear" w:color="auto" w:fill="auto"/>
          </w:tcPr>
          <w:p w:rsidR="00AF42DD" w:rsidRPr="00D70BBC" w:rsidDel="00864504" w:rsidRDefault="00AF42DD" w:rsidP="00AF42DD">
            <w:pPr>
              <w:spacing w:line="240" w:lineRule="auto"/>
              <w:jc w:val="center"/>
              <w:rPr>
                <w:rFonts w:ascii="Times New Roman" w:eastAsia="楷体_GB2312" w:hAnsi="Times New Roman"/>
                <w:bCs/>
                <w:sz w:val="18"/>
                <w:szCs w:val="18"/>
                <w:lang w:val="en-US" w:eastAsia="zh-CN"/>
              </w:rPr>
            </w:pPr>
          </w:p>
        </w:tc>
        <w:tc>
          <w:tcPr>
            <w:tcW w:w="2608" w:type="dxa"/>
            <w:tcBorders>
              <w:bottom w:val="single" w:sz="4" w:space="0" w:color="auto"/>
            </w:tcBorders>
            <w:shd w:val="clear" w:color="auto" w:fill="auto"/>
          </w:tcPr>
          <w:p w:rsidR="00AF42DD" w:rsidRPr="00D70BBC" w:rsidDel="00864504" w:rsidRDefault="00AF42DD" w:rsidP="00AF42DD">
            <w:pPr>
              <w:spacing w:line="240" w:lineRule="auto"/>
              <w:jc w:val="center"/>
              <w:rPr>
                <w:rFonts w:ascii="Times New Roman" w:eastAsia="楷体_GB2312" w:hAnsi="Times New Roman"/>
                <w:bCs/>
                <w:sz w:val="18"/>
                <w:szCs w:val="18"/>
                <w:lang w:val="en-US" w:eastAsia="zh-CN"/>
              </w:rPr>
            </w:pPr>
            <w:r w:rsidRPr="00D70BBC">
              <w:rPr>
                <w:rFonts w:ascii="Times New Roman" w:eastAsia="楷体_GB2312" w:hAnsi="Times New Roman"/>
                <w:bCs/>
                <w:sz w:val="18"/>
                <w:szCs w:val="18"/>
                <w:lang w:val="en-US" w:eastAsia="zh-CN"/>
              </w:rPr>
              <w:t>751,409.80</w:t>
            </w:r>
          </w:p>
        </w:tc>
      </w:tr>
      <w:tr w:rsidR="00AF42DD" w:rsidRPr="007F5EC5" w:rsidTr="004C5509">
        <w:trPr>
          <w:trHeight w:val="285"/>
        </w:trPr>
        <w:tc>
          <w:tcPr>
            <w:tcW w:w="869"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服务总费用</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bCs/>
                <w:sz w:val="18"/>
                <w:szCs w:val="18"/>
                <w:lang w:val="en-US" w:eastAsia="zh-CN"/>
              </w:rPr>
            </w:pP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bCs/>
                <w:sz w:val="18"/>
                <w:szCs w:val="18"/>
                <w:lang w:val="en-US" w:eastAsia="zh-CN"/>
              </w:rPr>
            </w:pPr>
            <w:r w:rsidRPr="00CB451D">
              <w:rPr>
                <w:rFonts w:ascii="Times New Roman" w:eastAsia="楷体_GB2312" w:hAnsi="Times New Roman"/>
                <w:bCs/>
                <w:sz w:val="18"/>
                <w:szCs w:val="18"/>
                <w:highlight w:val="yellow"/>
                <w:lang w:val="en-US" w:eastAsia="zh-CN"/>
              </w:rPr>
              <w:t>59,217,968.57</w:t>
            </w:r>
          </w:p>
        </w:tc>
      </w:tr>
      <w:tr w:rsidR="00AF42DD" w:rsidRPr="007F5EC5" w:rsidTr="004C5509">
        <w:trPr>
          <w:trHeight w:val="285"/>
        </w:trPr>
        <w:tc>
          <w:tcPr>
            <w:tcW w:w="869" w:type="dxa"/>
            <w:vMerge/>
            <w:tcBorders>
              <w:bottom w:val="single" w:sz="4" w:space="0" w:color="auto"/>
            </w:tcBorders>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hint="eastAsia"/>
                <w:sz w:val="18"/>
                <w:szCs w:val="18"/>
                <w:lang w:val="en-US" w:eastAsia="zh-CN"/>
              </w:rPr>
              <w:t>其他</w:t>
            </w:r>
            <w:r w:rsidRPr="00D70BBC">
              <w:rPr>
                <w:rFonts w:ascii="Times New Roman" w:eastAsia="楷体_GB2312" w:hAnsi="Times New Roman"/>
                <w:sz w:val="18"/>
                <w:szCs w:val="18"/>
                <w:lang w:val="en-US" w:eastAsia="zh-CN"/>
              </w:rPr>
              <w:t>费用支出</w:t>
            </w:r>
            <w:r w:rsidRPr="00D70BBC">
              <w:rPr>
                <w:rFonts w:ascii="Times New Roman" w:eastAsia="楷体_GB2312" w:hAnsi="Times New Roman" w:hint="eastAsia"/>
                <w:sz w:val="18"/>
                <w:szCs w:val="18"/>
                <w:lang w:val="en-US" w:eastAsia="zh-CN"/>
              </w:rPr>
              <w:t>（注</w:t>
            </w:r>
            <w:r w:rsidRPr="00D70BBC">
              <w:rPr>
                <w:rFonts w:ascii="Times New Roman" w:eastAsia="楷体_GB2312" w:hAnsi="Times New Roman" w:hint="eastAsia"/>
                <w:sz w:val="18"/>
                <w:szCs w:val="18"/>
                <w:lang w:val="en-US" w:eastAsia="zh-CN"/>
              </w:rPr>
              <w:t>1</w:t>
            </w:r>
            <w:r w:rsidRPr="00D70BBC">
              <w:rPr>
                <w:rFonts w:ascii="Times New Roman" w:eastAsia="楷体_GB2312" w:hAnsi="Times New Roman" w:hint="eastAsia"/>
                <w:sz w:val="18"/>
                <w:szCs w:val="18"/>
                <w:lang w:val="en-US" w:eastAsia="zh-CN"/>
              </w:rPr>
              <w:t>）</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bCs/>
                <w:sz w:val="18"/>
                <w:szCs w:val="18"/>
                <w:lang w:val="en-US" w:eastAsia="zh-CN"/>
              </w:rPr>
            </w:pP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bCs/>
                <w:sz w:val="18"/>
                <w:szCs w:val="18"/>
                <w:lang w:val="en-US" w:eastAsia="zh-CN"/>
              </w:rPr>
            </w:pPr>
            <w:r w:rsidRPr="00D70BBC">
              <w:rPr>
                <w:rFonts w:ascii="Times New Roman" w:eastAsia="楷体_GB2312" w:hAnsi="Times New Roman" w:hint="eastAsia"/>
                <w:bCs/>
                <w:sz w:val="18"/>
                <w:szCs w:val="18"/>
                <w:lang w:val="en-US" w:eastAsia="zh-CN"/>
              </w:rPr>
              <w:t>0.00</w:t>
            </w:r>
          </w:p>
        </w:tc>
      </w:tr>
      <w:tr w:rsidR="00AF42DD" w:rsidRPr="007F5EC5" w:rsidTr="004C5509">
        <w:trPr>
          <w:trHeight w:val="285"/>
        </w:trPr>
        <w:tc>
          <w:tcPr>
            <w:tcW w:w="869" w:type="dxa"/>
            <w:vMerge w:val="restart"/>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证券兑付</w:t>
            </w: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证券利息总支出</w:t>
            </w:r>
            <w:r w:rsidRPr="00D70BBC">
              <w:rPr>
                <w:rFonts w:ascii="Times New Roman" w:eastAsia="楷体_GB2312" w:hAnsi="Times New Roman" w:hint="eastAsia"/>
                <w:sz w:val="18"/>
                <w:szCs w:val="18"/>
                <w:lang w:val="en-US" w:eastAsia="zh-CN"/>
              </w:rPr>
              <w:t>（注</w:t>
            </w:r>
            <w:r w:rsidRPr="00D70BBC">
              <w:rPr>
                <w:rFonts w:ascii="Times New Roman" w:eastAsia="楷体_GB2312" w:hAnsi="Times New Roman" w:hint="eastAsia"/>
                <w:sz w:val="18"/>
                <w:szCs w:val="18"/>
                <w:lang w:val="en-US" w:eastAsia="zh-CN"/>
              </w:rPr>
              <w:t>2</w:t>
            </w:r>
            <w:r w:rsidRPr="00D70BBC">
              <w:rPr>
                <w:rFonts w:ascii="Times New Roman" w:eastAsia="楷体_GB2312" w:hAnsi="Times New Roman" w:hint="eastAsia"/>
                <w:sz w:val="18"/>
                <w:szCs w:val="18"/>
                <w:lang w:val="en-US" w:eastAsia="zh-CN"/>
              </w:rPr>
              <w:t>）</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bCs/>
                <w:sz w:val="18"/>
                <w:szCs w:val="18"/>
                <w:lang w:val="en-US" w:eastAsia="zh-CN"/>
              </w:rPr>
            </w:pP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bCs/>
                <w:sz w:val="18"/>
                <w:szCs w:val="18"/>
                <w:lang w:val="en-US" w:eastAsia="zh-CN"/>
              </w:rPr>
            </w:pPr>
            <w:r w:rsidRPr="00D70BBC">
              <w:rPr>
                <w:rFonts w:ascii="Times New Roman" w:eastAsia="楷体_GB2312" w:hAnsi="Times New Roman" w:hint="eastAsia"/>
                <w:bCs/>
                <w:sz w:val="18"/>
                <w:szCs w:val="18"/>
                <w:lang w:val="en-US" w:eastAsia="zh-CN"/>
              </w:rPr>
              <w:t>36,465,983.56</w:t>
            </w:r>
          </w:p>
        </w:tc>
      </w:tr>
      <w:tr w:rsidR="00AF42DD" w:rsidRPr="007F5EC5" w:rsidTr="004C5509">
        <w:trPr>
          <w:trHeight w:val="285"/>
        </w:trPr>
        <w:tc>
          <w:tcPr>
            <w:tcW w:w="869" w:type="dxa"/>
            <w:vMerge/>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证券本金总支出</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bCs/>
                <w:sz w:val="18"/>
                <w:szCs w:val="18"/>
                <w:lang w:val="en-US" w:eastAsia="zh-CN"/>
              </w:rPr>
            </w:pP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bCs/>
                <w:sz w:val="18"/>
                <w:szCs w:val="18"/>
                <w:lang w:val="en-US" w:eastAsia="zh-CN"/>
              </w:rPr>
            </w:pPr>
            <w:r w:rsidRPr="00D70BBC">
              <w:rPr>
                <w:rFonts w:ascii="Times New Roman" w:eastAsia="楷体_GB2312" w:hAnsi="Times New Roman" w:hint="eastAsia"/>
                <w:bCs/>
                <w:sz w:val="18"/>
                <w:szCs w:val="18"/>
                <w:lang w:val="en-US" w:eastAsia="zh-CN"/>
              </w:rPr>
              <w:t>2,873,925,000.00</w:t>
            </w:r>
          </w:p>
        </w:tc>
      </w:tr>
      <w:tr w:rsidR="00AF42DD" w:rsidRPr="007F5EC5" w:rsidTr="004C5509">
        <w:trPr>
          <w:trHeight w:val="285"/>
        </w:trPr>
        <w:tc>
          <w:tcPr>
            <w:tcW w:w="869" w:type="dxa"/>
            <w:vMerge/>
            <w:tcBorders>
              <w:bottom w:val="single" w:sz="4" w:space="0" w:color="auto"/>
            </w:tcBorders>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楷体_GB2312" w:hAnsi="Times New Roman"/>
                <w:sz w:val="18"/>
                <w:szCs w:val="18"/>
                <w:lang w:val="en-US" w:eastAsia="zh-CN"/>
              </w:rPr>
            </w:pPr>
            <w:r w:rsidRPr="00D70BBC">
              <w:rPr>
                <w:rFonts w:ascii="Times New Roman" w:eastAsia="楷体_GB2312" w:hAnsi="Times New Roman"/>
                <w:sz w:val="18"/>
                <w:szCs w:val="18"/>
                <w:lang w:val="en-US" w:eastAsia="zh-CN"/>
              </w:rPr>
              <w:t>高收益档超额收益</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bCs/>
                <w:sz w:val="18"/>
                <w:szCs w:val="18"/>
                <w:lang w:val="en-US" w:eastAsia="zh-CN"/>
              </w:rPr>
            </w:pP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楷体_GB2312" w:hAnsi="Times New Roman"/>
                <w:bCs/>
                <w:sz w:val="18"/>
                <w:szCs w:val="18"/>
                <w:lang w:val="en-US" w:eastAsia="zh-CN"/>
              </w:rPr>
            </w:pPr>
            <w:r w:rsidRPr="00D70BBC">
              <w:rPr>
                <w:rFonts w:ascii="Times New Roman" w:eastAsia="楷体_GB2312" w:hAnsi="Times New Roman" w:hint="eastAsia"/>
                <w:bCs/>
                <w:sz w:val="18"/>
                <w:szCs w:val="18"/>
                <w:lang w:val="en-US" w:eastAsia="zh-CN"/>
              </w:rPr>
              <w:t>0.00</w:t>
            </w:r>
          </w:p>
        </w:tc>
      </w:tr>
    </w:tbl>
    <w:p w:rsidR="007F5EC5" w:rsidRPr="009B41C1" w:rsidRDefault="007F5EC5" w:rsidP="007F5EC5">
      <w:pPr>
        <w:widowControl w:val="0"/>
        <w:spacing w:line="240" w:lineRule="auto"/>
        <w:rPr>
          <w:rFonts w:ascii="楷体_GB2312" w:eastAsia="楷体_GB2312" w:hAnsi="Times New Roman"/>
          <w:kern w:val="2"/>
          <w:sz w:val="21"/>
          <w:lang w:val="en-US" w:eastAsia="zh-CN"/>
        </w:rPr>
      </w:pPr>
    </w:p>
    <w:p w:rsidR="007F5EC5" w:rsidRPr="00D70BBC" w:rsidRDefault="007F5EC5" w:rsidP="007F5EC5">
      <w:pPr>
        <w:widowControl w:val="0"/>
        <w:spacing w:line="240" w:lineRule="auto"/>
        <w:rPr>
          <w:rFonts w:ascii="楷体_GB2312" w:eastAsia="楷体_GB2312" w:hAnsi="Times New Roman"/>
          <w:kern w:val="2"/>
          <w:sz w:val="18"/>
          <w:szCs w:val="18"/>
          <w:lang w:val="en-US" w:eastAsia="zh-CN"/>
        </w:rPr>
      </w:pPr>
      <w:r w:rsidRPr="00D70BBC">
        <w:rPr>
          <w:rFonts w:ascii="楷体_GB2312" w:eastAsia="楷体_GB2312" w:hAnsi="Times New Roman" w:hint="eastAsia"/>
          <w:kern w:val="2"/>
          <w:sz w:val="18"/>
          <w:szCs w:val="18"/>
          <w:lang w:val="en-US" w:eastAsia="zh-CN"/>
        </w:rPr>
        <w:t>注1：</w:t>
      </w:r>
      <w:r w:rsidR="009B41C1" w:rsidRPr="00D70BBC">
        <w:rPr>
          <w:rFonts w:ascii="楷体_GB2312" w:eastAsia="楷体_GB2312" w:hAnsi="Times New Roman" w:hint="eastAsia"/>
          <w:kern w:val="2"/>
          <w:sz w:val="18"/>
          <w:szCs w:val="18"/>
          <w:lang w:val="en-US" w:eastAsia="zh-CN"/>
        </w:rPr>
        <w:t>其他</w:t>
      </w:r>
      <w:r w:rsidRPr="00D70BBC">
        <w:rPr>
          <w:rFonts w:ascii="楷体_GB2312" w:eastAsia="楷体_GB2312" w:hAnsi="Times New Roman" w:hint="eastAsia"/>
          <w:kern w:val="2"/>
          <w:sz w:val="18"/>
          <w:szCs w:val="18"/>
          <w:lang w:val="en-US" w:eastAsia="zh-CN"/>
        </w:rPr>
        <w:t>费用支出发生的原因是【】</w:t>
      </w:r>
    </w:p>
    <w:p w:rsidR="007F5EC5" w:rsidRPr="00D70BBC" w:rsidRDefault="007F5EC5" w:rsidP="007F5EC5">
      <w:pPr>
        <w:widowControl w:val="0"/>
        <w:spacing w:line="240" w:lineRule="auto"/>
        <w:rPr>
          <w:rFonts w:ascii="楷体_GB2312" w:eastAsia="楷体_GB2312" w:hAnsi="Times New Roman"/>
          <w:kern w:val="2"/>
          <w:sz w:val="18"/>
          <w:szCs w:val="18"/>
          <w:lang w:val="en-US" w:eastAsia="zh-CN"/>
        </w:rPr>
      </w:pPr>
      <w:r w:rsidRPr="00D70BBC">
        <w:rPr>
          <w:rFonts w:ascii="楷体_GB2312" w:eastAsia="楷体_GB2312" w:hAnsi="Times New Roman" w:hint="eastAsia"/>
          <w:kern w:val="2"/>
          <w:sz w:val="18"/>
          <w:szCs w:val="18"/>
          <w:lang w:val="en-US" w:eastAsia="zh-CN"/>
        </w:rPr>
        <w:t>注2：证券利息包括高收益档资产支持证券期间收益（如有）。</w:t>
      </w:r>
    </w:p>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02"/>
        <w:gridCol w:w="283"/>
        <w:gridCol w:w="1559"/>
        <w:gridCol w:w="284"/>
        <w:gridCol w:w="1417"/>
        <w:gridCol w:w="284"/>
        <w:gridCol w:w="1984"/>
      </w:tblGrid>
      <w:tr w:rsidR="007F5EC5" w:rsidRPr="007F5EC5" w:rsidTr="004C5509">
        <w:tc>
          <w:tcPr>
            <w:tcW w:w="8613" w:type="dxa"/>
            <w:gridSpan w:val="7"/>
            <w:tcBorders>
              <w:bottom w:val="single" w:sz="4" w:space="0" w:color="auto"/>
            </w:tcBorders>
          </w:tcPr>
          <w:p w:rsidR="007F5EC5" w:rsidRPr="007F5EC5" w:rsidRDefault="00FB0E29" w:rsidP="007F5EC5">
            <w:pPr>
              <w:widowControl w:val="0"/>
              <w:spacing w:line="240" w:lineRule="auto"/>
              <w:jc w:val="center"/>
              <w:rPr>
                <w:rFonts w:ascii="Times New Roman" w:eastAsia="楷体_GB2312" w:hAnsi="Times New Roman"/>
                <w:b/>
                <w:kern w:val="2"/>
                <w:sz w:val="21"/>
                <w:lang w:val="en-US" w:eastAsia="zh-CN"/>
              </w:rPr>
            </w:pPr>
            <w:customXmlInsRangeStart w:id="712" w:author="Local Dev" w:date="2017-01-11T20:55:00Z"/>
            <w:sdt>
              <w:sdtPr>
                <w:rPr>
                  <w:rFonts w:ascii="华文楷体" w:eastAsia="华文楷体" w:hAnsi="华文楷体" w:hint="eastAsia"/>
                  <w:b/>
                  <w:sz w:val="28"/>
                  <w:szCs w:val="28"/>
                </w:rPr>
                <w:alias w:val="TrustName"/>
                <w:tag w:val="TrustName"/>
                <w:id w:val="1129817525"/>
                <w:placeholder>
                  <w:docPart w:val="9DD2A2884A834F26812F9B960A35C08E"/>
                </w:placeholder>
                <w:showingPlcHdr/>
              </w:sdtPr>
              <w:sdtEndPr/>
              <w:sdtContent>
                <w:customXmlInsRangeEnd w:id="712"/>
                <w:ins w:id="713" w:author="Local Dev" w:date="2017-01-11T20:55:00Z">
                  <w:r w:rsidR="002D2B60" w:rsidRPr="0033610F">
                    <w:rPr>
                      <w:rStyle w:val="af1"/>
                      <w:rFonts w:ascii="华文楷体" w:eastAsia="华文楷体" w:hAnsi="华文楷体"/>
                      <w:b/>
                      <w:sz w:val="28"/>
                    </w:rPr>
                    <w:t>Click here to enter text.</w:t>
                  </w:r>
                </w:ins>
                <w:customXmlInsRangeStart w:id="714" w:author="Local Dev" w:date="2017-01-11T20:55:00Z"/>
              </w:sdtContent>
            </w:sdt>
            <w:customXmlInsRangeEnd w:id="714"/>
            <w:del w:id="715" w:author="Local Dev" w:date="2017-01-11T20:54:00Z">
              <w:r w:rsidR="007F5EC5" w:rsidRPr="007F5EC5" w:rsidDel="002D2B60">
                <w:rPr>
                  <w:rFonts w:ascii="Times New Roman" w:eastAsia="楷体_GB2312" w:hAnsi="Times New Roman" w:hint="eastAsia"/>
                  <w:b/>
                  <w:kern w:val="2"/>
                  <w:sz w:val="28"/>
                  <w:lang w:val="en-US" w:eastAsia="zh-CN"/>
                </w:rPr>
                <w:delText>招元</w:delText>
              </w:r>
              <w:r w:rsidR="007F5EC5" w:rsidRPr="007F5EC5" w:rsidDel="002D2B60">
                <w:rPr>
                  <w:rFonts w:ascii="Times New Roman" w:eastAsia="楷体_GB2312" w:hAnsi="Times New Roman" w:hint="eastAsia"/>
                  <w:b/>
                  <w:kern w:val="2"/>
                  <w:sz w:val="28"/>
                  <w:lang w:val="en-US" w:eastAsia="zh-CN"/>
                </w:rPr>
                <w:delText>2015</w:delText>
              </w:r>
              <w:r w:rsidR="007F5EC5" w:rsidRPr="007F5EC5" w:rsidDel="002D2B60">
                <w:rPr>
                  <w:rFonts w:ascii="Times New Roman" w:eastAsia="楷体_GB2312" w:hAnsi="Times New Roman" w:hint="eastAsia"/>
                  <w:b/>
                  <w:kern w:val="2"/>
                  <w:sz w:val="28"/>
                  <w:lang w:val="en-US" w:eastAsia="zh-CN"/>
                </w:rPr>
                <w:delText>年第二期</w:delText>
              </w:r>
              <w:r w:rsidR="007F5EC5" w:rsidRPr="007F5EC5" w:rsidDel="002D2B60">
                <w:rPr>
                  <w:rFonts w:ascii="Times New Roman" w:eastAsia="楷体_GB2312" w:hAnsi="Times New Roman"/>
                  <w:b/>
                  <w:kern w:val="2"/>
                  <w:sz w:val="28"/>
                  <w:lang w:val="en-US" w:eastAsia="zh-CN"/>
                </w:rPr>
                <w:delText>信贷资产证券化信托</w:delText>
              </w:r>
            </w:del>
            <w:r w:rsidR="007F5EC5" w:rsidRPr="007F5EC5">
              <w:rPr>
                <w:rFonts w:ascii="Times New Roman" w:eastAsia="楷体_GB2312" w:hAnsi="Times New Roman"/>
                <w:b/>
                <w:kern w:val="2"/>
                <w:sz w:val="28"/>
                <w:lang w:val="en-US" w:eastAsia="zh-CN"/>
              </w:rPr>
              <w:t>受托机构月度报告</w:t>
            </w:r>
          </w:p>
        </w:tc>
      </w:tr>
      <w:tr w:rsidR="007F5EC5" w:rsidRPr="007F5EC5" w:rsidTr="004C5509">
        <w:tc>
          <w:tcPr>
            <w:tcW w:w="8613" w:type="dxa"/>
            <w:gridSpan w:val="7"/>
            <w:tcBorders>
              <w:top w:val="single" w:sz="4" w:space="0" w:color="auto"/>
              <w:bottom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四、基础资产存续期总体信息</w:t>
            </w:r>
          </w:p>
          <w:p w:rsidR="007F5EC5" w:rsidRPr="007F5EC5" w:rsidRDefault="007F5EC5" w:rsidP="007F5EC5">
            <w:pPr>
              <w:widowControl w:val="0"/>
              <w:spacing w:line="240" w:lineRule="auto"/>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（一）入池资产笔数与金额特征</w:t>
            </w:r>
          </w:p>
        </w:tc>
      </w:tr>
      <w:tr w:rsidR="00D96B93" w:rsidRPr="007F5EC5" w:rsidTr="003E5D7F">
        <w:tc>
          <w:tcPr>
            <w:tcW w:w="3085" w:type="dxa"/>
            <w:gridSpan w:val="2"/>
            <w:tcBorders>
              <w:top w:val="single" w:sz="4" w:space="0" w:color="auto"/>
              <w:bottom w:val="single" w:sz="4" w:space="0" w:color="auto"/>
              <w:right w:val="single" w:sz="4" w:space="0" w:color="auto"/>
            </w:tcBorders>
          </w:tcPr>
          <w:p w:rsidR="00D96B93" w:rsidRPr="007F5EC5" w:rsidRDefault="00D96B93" w:rsidP="007F5EC5">
            <w:pPr>
              <w:widowControl w:val="0"/>
              <w:spacing w:line="240" w:lineRule="auto"/>
              <w:rPr>
                <w:rFonts w:ascii="Times New Roman" w:eastAsia="楷体_GB2312" w:hAnsi="Times New Roman"/>
                <w:kern w:val="2"/>
                <w:sz w:val="21"/>
                <w:lang w:val="en-US" w:eastAsia="zh-CN"/>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tcPr>
          <w:p w:rsidR="00D96B93" w:rsidRPr="007F5EC5" w:rsidRDefault="00D96B93" w:rsidP="007F5EC5">
            <w:pPr>
              <w:widowControl w:val="0"/>
              <w:spacing w:line="240" w:lineRule="auto"/>
              <w:jc w:val="center"/>
              <w:rPr>
                <w:rFonts w:ascii="Times New Roman" w:eastAsia="楷体_GB2312" w:hAnsi="Times New Roman"/>
                <w:b/>
                <w:kern w:val="2"/>
                <w:sz w:val="18"/>
                <w:szCs w:val="18"/>
                <w:lang w:val="en-US" w:eastAsia="zh-CN"/>
              </w:rPr>
            </w:pPr>
            <w:r w:rsidRPr="007F5EC5">
              <w:rPr>
                <w:rFonts w:ascii="Times New Roman" w:eastAsia="楷体_GB2312" w:hAnsi="Times New Roman"/>
                <w:b/>
                <w:kern w:val="2"/>
                <w:sz w:val="18"/>
                <w:szCs w:val="18"/>
                <w:lang w:val="en-US" w:eastAsia="zh-CN"/>
              </w:rPr>
              <w:t>初始起算日</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rsidR="00D96B93" w:rsidRPr="007F5EC5" w:rsidRDefault="00D96B93" w:rsidP="007F5EC5">
            <w:pPr>
              <w:widowControl w:val="0"/>
              <w:spacing w:line="240" w:lineRule="auto"/>
              <w:rPr>
                <w:rFonts w:ascii="Times New Roman" w:eastAsia="楷体_GB2312" w:hAnsi="Times New Roman"/>
                <w:b/>
                <w:kern w:val="2"/>
                <w:sz w:val="18"/>
                <w:szCs w:val="18"/>
                <w:lang w:val="en-US" w:eastAsia="zh-CN"/>
              </w:rPr>
            </w:pPr>
            <w:r>
              <w:rPr>
                <w:rFonts w:ascii="Times New Roman" w:eastAsia="楷体_GB2312" w:hAnsi="Times New Roman" w:hint="eastAsia"/>
                <w:b/>
                <w:kern w:val="2"/>
                <w:sz w:val="18"/>
                <w:szCs w:val="18"/>
                <w:lang w:val="en-US" w:eastAsia="zh-CN"/>
              </w:rPr>
              <w:t>上次报告期</w:t>
            </w:r>
          </w:p>
        </w:tc>
        <w:tc>
          <w:tcPr>
            <w:tcW w:w="1984" w:type="dxa"/>
            <w:tcBorders>
              <w:top w:val="single" w:sz="4" w:space="0" w:color="auto"/>
              <w:left w:val="single" w:sz="4" w:space="0" w:color="auto"/>
              <w:bottom w:val="single" w:sz="4" w:space="0" w:color="auto"/>
            </w:tcBorders>
            <w:shd w:val="clear" w:color="auto" w:fill="auto"/>
          </w:tcPr>
          <w:p w:rsidR="00D96B93" w:rsidRPr="007F5EC5" w:rsidRDefault="00D96B93" w:rsidP="00776B54">
            <w:pPr>
              <w:widowControl w:val="0"/>
              <w:spacing w:line="240" w:lineRule="auto"/>
              <w:rPr>
                <w:rFonts w:ascii="Times New Roman" w:eastAsia="楷体_GB2312" w:hAnsi="Times New Roman"/>
                <w:b/>
                <w:kern w:val="2"/>
                <w:sz w:val="18"/>
                <w:szCs w:val="18"/>
                <w:lang w:val="en-US" w:eastAsia="zh-CN"/>
              </w:rPr>
            </w:pPr>
            <w:r>
              <w:rPr>
                <w:rFonts w:ascii="Times New Roman" w:eastAsia="楷体_GB2312" w:hAnsi="Times New Roman" w:hint="eastAsia"/>
                <w:b/>
                <w:kern w:val="2"/>
                <w:sz w:val="18"/>
                <w:szCs w:val="18"/>
                <w:lang w:val="en-US" w:eastAsia="zh-CN"/>
              </w:rPr>
              <w:t>本次报告期</w:t>
            </w:r>
          </w:p>
        </w:tc>
      </w:tr>
      <w:tr w:rsidR="00AF42DD" w:rsidRPr="007F5EC5" w:rsidTr="003E5D7F">
        <w:tc>
          <w:tcPr>
            <w:tcW w:w="3085" w:type="dxa"/>
            <w:gridSpan w:val="2"/>
            <w:tcBorders>
              <w:top w:val="single" w:sz="4" w:space="0" w:color="auto"/>
              <w:bottom w:val="single" w:sz="4" w:space="0" w:color="auto"/>
              <w:right w:val="single" w:sz="4" w:space="0" w:color="auto"/>
            </w:tcBorders>
          </w:tcPr>
          <w:p w:rsidR="00AF42DD" w:rsidRPr="007F5EC5" w:rsidRDefault="00FB0E29" w:rsidP="00AF42DD">
            <w:pPr>
              <w:widowControl w:val="0"/>
              <w:spacing w:line="240" w:lineRule="auto"/>
              <w:rPr>
                <w:rFonts w:ascii="Times New Roman" w:eastAsia="楷体_GB2312" w:hAnsi="Times New Roman"/>
                <w:kern w:val="2"/>
                <w:sz w:val="18"/>
                <w:lang w:val="en-US" w:eastAsia="zh-CN"/>
              </w:rPr>
            </w:pPr>
            <w:customXmlInsRangeStart w:id="716" w:author="Local Dev" w:date="2017-01-11T20:47:00Z"/>
            <w:sdt>
              <w:sdtPr>
                <w:rPr>
                  <w:rFonts w:eastAsia="楷体_GB2312"/>
                  <w:bCs/>
                  <w:color w:val="000000"/>
                  <w:sz w:val="21"/>
                  <w:szCs w:val="21"/>
                </w:rPr>
                <w:alias w:val="Name"/>
                <w:tag w:val="Name"/>
                <w:id w:val="-621607384"/>
                <w:placeholder>
                  <w:docPart w:val="357141879AF346BD83BCAB5DD2B4C383"/>
                </w:placeholder>
                <w:showingPlcHdr/>
                <w:text/>
              </w:sdtPr>
              <w:sdtEndPr/>
              <w:sdtContent>
                <w:customXmlInsRangeEnd w:id="716"/>
                <w:ins w:id="717" w:author="Local Dev" w:date="2017-01-11T20:47:00Z">
                  <w:r w:rsidR="00AF42DD" w:rsidRPr="00F40E8D">
                    <w:rPr>
                      <w:rStyle w:val="af1"/>
                    </w:rPr>
                    <w:t>Click here to enter text.</w:t>
                  </w:r>
                </w:ins>
                <w:customXmlInsRangeStart w:id="718" w:author="Local Dev" w:date="2017-01-11T20:47:00Z"/>
              </w:sdtContent>
            </w:sdt>
            <w:customXmlInsRangeEnd w:id="718"/>
            <w:del w:id="719" w:author="Local Dev" w:date="2017-01-11T20:47:00Z">
              <w:r w:rsidR="00AF42DD" w:rsidRPr="007F5EC5" w:rsidDel="00FF4A85">
                <w:rPr>
                  <w:rFonts w:ascii="Times New Roman" w:eastAsia="楷体_GB2312" w:hAnsi="Times New Roman"/>
                  <w:kern w:val="2"/>
                  <w:sz w:val="18"/>
                  <w:lang w:val="en-US" w:eastAsia="zh-CN"/>
                </w:rPr>
                <w:delText>总笔数</w:delText>
              </w:r>
            </w:del>
          </w:p>
        </w:tc>
        <w:tc>
          <w:tcPr>
            <w:tcW w:w="1843" w:type="dxa"/>
            <w:gridSpan w:val="2"/>
            <w:tcBorders>
              <w:top w:val="single" w:sz="4" w:space="0" w:color="auto"/>
              <w:left w:val="single" w:sz="4" w:space="0" w:color="auto"/>
              <w:bottom w:val="single" w:sz="4" w:space="0" w:color="auto"/>
              <w:right w:val="single" w:sz="4" w:space="0" w:color="auto"/>
            </w:tcBorders>
          </w:tcPr>
          <w:p w:rsidR="00AF42DD" w:rsidRPr="007F5EC5" w:rsidRDefault="00FB0E29" w:rsidP="00AF42DD">
            <w:pPr>
              <w:widowControl w:val="0"/>
              <w:spacing w:line="240" w:lineRule="auto"/>
              <w:jc w:val="center"/>
              <w:rPr>
                <w:rFonts w:ascii="Times New Roman" w:eastAsia="楷体_GB2312" w:hAnsi="Times New Roman"/>
                <w:kern w:val="2"/>
                <w:sz w:val="18"/>
                <w:szCs w:val="18"/>
                <w:lang w:val="en-US" w:eastAsia="zh-CN"/>
              </w:rPr>
            </w:pPr>
            <w:customXmlInsRangeStart w:id="720" w:author="Local Dev" w:date="2017-01-11T20:47:00Z"/>
            <w:sdt>
              <w:sdtPr>
                <w:rPr>
                  <w:rFonts w:eastAsia="楷体_GB2312"/>
                  <w:bCs/>
                  <w:color w:val="000000"/>
                  <w:sz w:val="21"/>
                  <w:szCs w:val="21"/>
                </w:rPr>
                <w:alias w:val="Amount1"/>
                <w:tag w:val="Amount1"/>
                <w:id w:val="-541513169"/>
                <w:placeholder>
                  <w:docPart w:val="94DF3F22579B48D48941F6C6CE874525"/>
                </w:placeholder>
                <w:showingPlcHdr/>
                <w:text/>
              </w:sdtPr>
              <w:sdtEndPr/>
              <w:sdtContent>
                <w:customXmlInsRangeEnd w:id="720"/>
                <w:ins w:id="721" w:author="Local Dev" w:date="2017-01-11T20:47:00Z">
                  <w:r w:rsidR="00AF42DD" w:rsidRPr="00F40E8D">
                    <w:rPr>
                      <w:rStyle w:val="af1"/>
                    </w:rPr>
                    <w:t>Click here to enter text.</w:t>
                  </w:r>
                </w:ins>
                <w:customXmlInsRangeStart w:id="722" w:author="Local Dev" w:date="2017-01-11T20:47:00Z"/>
              </w:sdtContent>
            </w:sdt>
            <w:customXmlInsRangeEnd w:id="722"/>
            <w:del w:id="723" w:author="Local Dev" w:date="2017-01-11T20:47:00Z">
              <w:r w:rsidR="00AF42DD" w:rsidRPr="003E5D7F" w:rsidDel="00FF4A85">
                <w:rPr>
                  <w:rFonts w:ascii="Times New Roman" w:eastAsia="楷体_GB2312" w:hAnsi="Times New Roman"/>
                  <w:kern w:val="2"/>
                  <w:sz w:val="18"/>
                  <w:szCs w:val="18"/>
                  <w:lang w:val="en-US" w:eastAsia="zh-CN"/>
                </w:rPr>
                <w:delText>131,603</w:delText>
              </w:r>
            </w:del>
          </w:p>
        </w:tc>
        <w:tc>
          <w:tcPr>
            <w:tcW w:w="1701" w:type="dxa"/>
            <w:gridSpan w:val="2"/>
            <w:tcBorders>
              <w:top w:val="single" w:sz="4" w:space="0" w:color="auto"/>
              <w:left w:val="single" w:sz="4" w:space="0" w:color="auto"/>
              <w:bottom w:val="single" w:sz="4" w:space="0" w:color="auto"/>
              <w:right w:val="single" w:sz="4" w:space="0" w:color="auto"/>
            </w:tcBorders>
          </w:tcPr>
          <w:customXmlInsRangeStart w:id="724" w:author="Local Dev" w:date="2017-01-11T20:47:00Z"/>
          <w:sdt>
            <w:sdtPr>
              <w:rPr>
                <w:rFonts w:eastAsia="楷体_GB2312"/>
                <w:bCs/>
                <w:color w:val="000000"/>
                <w:sz w:val="21"/>
                <w:szCs w:val="21"/>
              </w:rPr>
              <w:alias w:val="Amount2"/>
              <w:tag w:val="Amount2"/>
              <w:id w:val="1573855132"/>
              <w:placeholder>
                <w:docPart w:val="F1E4C28311084908A8C5F06176F0CBF5"/>
              </w:placeholder>
              <w:showingPlcHdr/>
              <w:text/>
            </w:sdtPr>
            <w:sdtEndPr/>
            <w:sdtContent>
              <w:customXmlInsRangeEnd w:id="724"/>
              <w:p w:rsidR="00AF42DD" w:rsidRPr="007F5EC5" w:rsidRDefault="00AF42DD" w:rsidP="00AF42DD">
                <w:pPr>
                  <w:widowControl w:val="0"/>
                  <w:spacing w:line="240" w:lineRule="auto"/>
                  <w:jc w:val="center"/>
                  <w:rPr>
                    <w:rFonts w:ascii="Times New Roman" w:eastAsia="楷体_GB2312" w:hAnsi="Times New Roman"/>
                    <w:kern w:val="2"/>
                    <w:sz w:val="18"/>
                    <w:szCs w:val="18"/>
                    <w:lang w:val="en-US" w:eastAsia="zh-CN"/>
                  </w:rPr>
                </w:pPr>
                <w:ins w:id="725" w:author="Local Dev" w:date="2017-01-11T20:47:00Z">
                  <w:r w:rsidRPr="00F40E8D">
                    <w:rPr>
                      <w:rStyle w:val="af1"/>
                    </w:rPr>
                    <w:t>Click here to enter text.</w:t>
                  </w:r>
                </w:ins>
              </w:p>
              <w:customXmlInsRangeStart w:id="726" w:author="Local Dev" w:date="2017-01-11T20:47:00Z"/>
            </w:sdtContent>
          </w:sdt>
          <w:customXmlInsRangeEnd w:id="726"/>
        </w:tc>
        <w:tc>
          <w:tcPr>
            <w:tcW w:w="1984" w:type="dxa"/>
            <w:tcBorders>
              <w:top w:val="single" w:sz="4" w:space="0" w:color="auto"/>
              <w:left w:val="single" w:sz="4" w:space="0" w:color="auto"/>
              <w:bottom w:val="single" w:sz="4" w:space="0" w:color="auto"/>
            </w:tcBorders>
          </w:tcPr>
          <w:p w:rsidR="00AF42DD" w:rsidRPr="007F5EC5" w:rsidRDefault="00FB0E29" w:rsidP="00AF42DD">
            <w:pPr>
              <w:widowControl w:val="0"/>
              <w:spacing w:line="240" w:lineRule="auto"/>
              <w:jc w:val="center"/>
              <w:rPr>
                <w:rFonts w:ascii="Times New Roman" w:eastAsia="楷体_GB2312" w:hAnsi="Times New Roman"/>
                <w:kern w:val="2"/>
                <w:sz w:val="18"/>
                <w:szCs w:val="18"/>
                <w:lang w:val="en-US" w:eastAsia="zh-CN"/>
              </w:rPr>
            </w:pPr>
            <w:customXmlInsRangeStart w:id="727" w:author="Local Dev" w:date="2017-01-11T20:47:00Z"/>
            <w:sdt>
              <w:sdtPr>
                <w:rPr>
                  <w:rFonts w:eastAsia="楷体_GB2312"/>
                  <w:bCs/>
                  <w:color w:val="000000"/>
                  <w:sz w:val="21"/>
                  <w:szCs w:val="21"/>
                </w:rPr>
                <w:alias w:val="Amount3"/>
                <w:tag w:val="Amount3"/>
                <w:id w:val="-1753121218"/>
                <w:placeholder>
                  <w:docPart w:val="C429DA5C61574069A2C49E0667C69FDB"/>
                </w:placeholder>
                <w:showingPlcHdr/>
                <w:text/>
              </w:sdtPr>
              <w:sdtEndPr/>
              <w:sdtContent>
                <w:customXmlInsRangeEnd w:id="727"/>
                <w:ins w:id="728" w:author="Local Dev" w:date="2017-01-11T20:47:00Z">
                  <w:r w:rsidR="00AF42DD" w:rsidRPr="00F40E8D">
                    <w:rPr>
                      <w:rStyle w:val="af1"/>
                    </w:rPr>
                    <w:t>Click here to enter text.</w:t>
                  </w:r>
                </w:ins>
                <w:customXmlInsRangeStart w:id="729" w:author="Local Dev" w:date="2017-01-11T20:47:00Z"/>
              </w:sdtContent>
            </w:sdt>
            <w:customXmlInsRangeEnd w:id="729"/>
            <w:del w:id="730" w:author="Local Dev" w:date="2017-01-11T20:47:00Z">
              <w:r w:rsidR="00AF42DD" w:rsidDel="00FF4A85">
                <w:rPr>
                  <w:rFonts w:ascii="Times New Roman" w:eastAsia="楷体_GB2312" w:hAnsi="Times New Roman" w:hint="eastAsia"/>
                  <w:kern w:val="2"/>
                  <w:sz w:val="18"/>
                  <w:szCs w:val="18"/>
                  <w:lang w:val="en-US" w:eastAsia="zh-CN"/>
                </w:rPr>
                <w:delText>119,513</w:delText>
              </w:r>
            </w:del>
          </w:p>
        </w:tc>
      </w:tr>
      <w:tr w:rsidR="00D96B93" w:rsidRPr="007F5EC5" w:rsidDel="00AF42DD" w:rsidTr="003E5D7F">
        <w:trPr>
          <w:del w:id="731" w:author="Local Dev" w:date="2017-01-11T20:47:00Z"/>
        </w:trPr>
        <w:tc>
          <w:tcPr>
            <w:tcW w:w="3085" w:type="dxa"/>
            <w:gridSpan w:val="2"/>
            <w:tcBorders>
              <w:top w:val="single" w:sz="4" w:space="0" w:color="auto"/>
              <w:bottom w:val="single" w:sz="4" w:space="0" w:color="auto"/>
              <w:right w:val="single" w:sz="4" w:space="0" w:color="auto"/>
            </w:tcBorders>
          </w:tcPr>
          <w:p w:rsidR="00D96B93" w:rsidRPr="007F5EC5" w:rsidDel="00AF42DD" w:rsidRDefault="00D96B93" w:rsidP="00AF42DD">
            <w:pPr>
              <w:widowControl w:val="0"/>
              <w:spacing w:line="240" w:lineRule="auto"/>
              <w:rPr>
                <w:del w:id="732" w:author="Local Dev" w:date="2017-01-11T20:47:00Z"/>
                <w:rFonts w:ascii="Times New Roman" w:eastAsia="楷体_GB2312" w:hAnsi="Times New Roman"/>
                <w:kern w:val="2"/>
                <w:sz w:val="18"/>
                <w:lang w:val="en-US" w:eastAsia="zh-CN"/>
              </w:rPr>
            </w:pPr>
            <w:del w:id="733" w:author="Local Dev" w:date="2017-01-11T20:47:00Z">
              <w:r w:rsidRPr="007F5EC5" w:rsidDel="00AF42DD">
                <w:rPr>
                  <w:rFonts w:ascii="Times New Roman" w:eastAsia="楷体_GB2312" w:hAnsi="Times New Roman"/>
                  <w:kern w:val="2"/>
                  <w:sz w:val="18"/>
                  <w:lang w:val="en-US" w:eastAsia="zh-CN"/>
                </w:rPr>
                <w:delText>总户数</w:delText>
              </w:r>
            </w:del>
          </w:p>
        </w:tc>
        <w:tc>
          <w:tcPr>
            <w:tcW w:w="1843"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34" w:author="Local Dev" w:date="2017-01-11T20:47:00Z"/>
                <w:rFonts w:ascii="Times New Roman" w:eastAsia="楷体_GB2312" w:hAnsi="Times New Roman"/>
                <w:kern w:val="2"/>
                <w:sz w:val="18"/>
                <w:szCs w:val="18"/>
                <w:lang w:val="en-US" w:eastAsia="zh-CN"/>
              </w:rPr>
            </w:pPr>
            <w:del w:id="735" w:author="Local Dev" w:date="2017-01-11T20:47:00Z">
              <w:r w:rsidRPr="003E5D7F" w:rsidDel="00AF42DD">
                <w:rPr>
                  <w:rFonts w:ascii="Times New Roman" w:eastAsia="楷体_GB2312" w:hAnsi="Times New Roman"/>
                  <w:kern w:val="2"/>
                  <w:sz w:val="18"/>
                  <w:szCs w:val="18"/>
                  <w:lang w:val="en-US" w:eastAsia="zh-CN"/>
                </w:rPr>
                <w:delText>131,603</w:delText>
              </w:r>
            </w:del>
          </w:p>
        </w:tc>
        <w:tc>
          <w:tcPr>
            <w:tcW w:w="1701"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36" w:author="Local Dev" w:date="2017-01-11T20:47:00Z"/>
                <w:rFonts w:ascii="Times New Roman" w:eastAsia="楷体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D96B93" w:rsidRPr="007F5EC5" w:rsidDel="00AF42DD" w:rsidRDefault="00D96B93" w:rsidP="008A5315">
            <w:pPr>
              <w:widowControl w:val="0"/>
              <w:spacing w:line="240" w:lineRule="auto"/>
              <w:jc w:val="center"/>
              <w:rPr>
                <w:del w:id="737" w:author="Local Dev" w:date="2017-01-11T20:47:00Z"/>
                <w:rFonts w:ascii="Times New Roman" w:eastAsia="楷体_GB2312" w:hAnsi="Times New Roman"/>
                <w:kern w:val="2"/>
                <w:sz w:val="18"/>
                <w:szCs w:val="18"/>
                <w:lang w:val="en-US" w:eastAsia="zh-CN"/>
              </w:rPr>
            </w:pPr>
            <w:del w:id="738" w:author="Local Dev" w:date="2017-01-11T20:47:00Z">
              <w:r w:rsidDel="00AF42DD">
                <w:rPr>
                  <w:rFonts w:ascii="Times New Roman" w:eastAsia="楷体_GB2312" w:hAnsi="Times New Roman" w:hint="eastAsia"/>
                  <w:kern w:val="2"/>
                  <w:sz w:val="18"/>
                  <w:szCs w:val="18"/>
                  <w:lang w:val="en-US" w:eastAsia="zh-CN"/>
                </w:rPr>
                <w:delText>119,513</w:delText>
              </w:r>
            </w:del>
          </w:p>
        </w:tc>
      </w:tr>
      <w:tr w:rsidR="00D96B93" w:rsidRPr="007F5EC5" w:rsidDel="00AF42DD" w:rsidTr="003E5D7F">
        <w:trPr>
          <w:del w:id="739" w:author="Local Dev" w:date="2017-01-11T20:47:00Z"/>
        </w:trPr>
        <w:tc>
          <w:tcPr>
            <w:tcW w:w="3085" w:type="dxa"/>
            <w:gridSpan w:val="2"/>
            <w:tcBorders>
              <w:top w:val="single" w:sz="4" w:space="0" w:color="auto"/>
              <w:bottom w:val="single" w:sz="4" w:space="0" w:color="auto"/>
              <w:right w:val="single" w:sz="4" w:space="0" w:color="auto"/>
            </w:tcBorders>
          </w:tcPr>
          <w:p w:rsidR="00D96B93" w:rsidRPr="007F5EC5" w:rsidDel="00AF42DD" w:rsidRDefault="00D96B93" w:rsidP="007F5EC5">
            <w:pPr>
              <w:widowControl w:val="0"/>
              <w:spacing w:line="240" w:lineRule="auto"/>
              <w:rPr>
                <w:del w:id="740" w:author="Local Dev" w:date="2017-01-11T20:47:00Z"/>
                <w:rFonts w:ascii="Times New Roman" w:eastAsia="楷体_GB2312" w:hAnsi="Times New Roman"/>
                <w:kern w:val="2"/>
                <w:sz w:val="18"/>
                <w:lang w:val="en-US" w:eastAsia="zh-CN"/>
              </w:rPr>
            </w:pPr>
            <w:del w:id="741" w:author="Local Dev" w:date="2017-01-11T20:47:00Z">
              <w:r w:rsidRPr="007F5EC5" w:rsidDel="00AF42DD">
                <w:rPr>
                  <w:rFonts w:ascii="Times New Roman" w:eastAsia="楷体_GB2312" w:hAnsi="Times New Roman"/>
                  <w:kern w:val="2"/>
                  <w:sz w:val="18"/>
                  <w:lang w:val="en-US" w:eastAsia="zh-CN"/>
                </w:rPr>
                <w:delText>未偿本金余额</w:delText>
              </w:r>
              <w:r w:rsidDel="00AF42DD">
                <w:rPr>
                  <w:rFonts w:ascii="Times New Roman" w:eastAsia="楷体_GB2312" w:hAnsi="Times New Roman" w:hint="eastAsia"/>
                  <w:kern w:val="2"/>
                  <w:sz w:val="18"/>
                  <w:lang w:val="en-US" w:eastAsia="zh-CN"/>
                </w:rPr>
                <w:delText>（元）</w:delText>
              </w:r>
            </w:del>
          </w:p>
        </w:tc>
        <w:tc>
          <w:tcPr>
            <w:tcW w:w="1843"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42" w:author="Local Dev" w:date="2017-01-11T20:47:00Z"/>
                <w:rFonts w:ascii="Times New Roman" w:eastAsia="楷体_GB2312" w:hAnsi="Times New Roman"/>
                <w:kern w:val="2"/>
                <w:sz w:val="18"/>
                <w:szCs w:val="18"/>
                <w:lang w:val="en-US" w:eastAsia="zh-CN"/>
              </w:rPr>
            </w:pPr>
            <w:del w:id="743" w:author="Local Dev" w:date="2017-01-11T20:47:00Z">
              <w:r w:rsidRPr="00D96B93" w:rsidDel="00AF42DD">
                <w:rPr>
                  <w:rFonts w:ascii="Times New Roman" w:eastAsia="楷体_GB2312" w:hAnsi="Times New Roman"/>
                  <w:kern w:val="2"/>
                  <w:sz w:val="18"/>
                  <w:szCs w:val="18"/>
                  <w:lang w:val="en-US" w:eastAsia="zh-CN"/>
                </w:rPr>
                <w:delText>10,546,955,150.68</w:delText>
              </w:r>
            </w:del>
          </w:p>
        </w:tc>
        <w:tc>
          <w:tcPr>
            <w:tcW w:w="1701"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44" w:author="Local Dev" w:date="2017-01-11T20:47:00Z"/>
                <w:rFonts w:ascii="Times New Roman" w:eastAsia="楷体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D96B93" w:rsidRPr="007F5EC5" w:rsidDel="00AF42DD" w:rsidRDefault="00D96B93" w:rsidP="008A5315">
            <w:pPr>
              <w:widowControl w:val="0"/>
              <w:spacing w:line="240" w:lineRule="auto"/>
              <w:jc w:val="center"/>
              <w:rPr>
                <w:del w:id="745" w:author="Local Dev" w:date="2017-01-11T20:47:00Z"/>
                <w:rFonts w:ascii="Times New Roman" w:eastAsia="楷体_GB2312" w:hAnsi="Times New Roman"/>
                <w:kern w:val="2"/>
                <w:sz w:val="18"/>
                <w:szCs w:val="18"/>
                <w:lang w:val="en-US" w:eastAsia="zh-CN"/>
              </w:rPr>
            </w:pPr>
            <w:del w:id="746" w:author="Local Dev" w:date="2017-01-11T20:47:00Z">
              <w:r w:rsidRPr="00D96B93" w:rsidDel="00AF42DD">
                <w:rPr>
                  <w:rFonts w:ascii="Times New Roman" w:eastAsia="楷体_GB2312" w:hAnsi="Times New Roman"/>
                  <w:kern w:val="2"/>
                  <w:sz w:val="18"/>
                  <w:szCs w:val="18"/>
                  <w:lang w:val="en-US" w:eastAsia="zh-CN"/>
                </w:rPr>
                <w:delText>7,089,684,367.35</w:delText>
              </w:r>
            </w:del>
          </w:p>
        </w:tc>
      </w:tr>
      <w:tr w:rsidR="00D96B93" w:rsidRPr="007F5EC5" w:rsidDel="00AF42DD" w:rsidTr="003E5D7F">
        <w:trPr>
          <w:del w:id="747" w:author="Local Dev" w:date="2017-01-11T20:47:00Z"/>
        </w:trPr>
        <w:tc>
          <w:tcPr>
            <w:tcW w:w="3085" w:type="dxa"/>
            <w:gridSpan w:val="2"/>
            <w:tcBorders>
              <w:top w:val="single" w:sz="4" w:space="0" w:color="auto"/>
              <w:bottom w:val="single" w:sz="4" w:space="0" w:color="auto"/>
              <w:right w:val="single" w:sz="4" w:space="0" w:color="auto"/>
            </w:tcBorders>
          </w:tcPr>
          <w:p w:rsidR="00D96B93" w:rsidRPr="007F5EC5" w:rsidDel="00AF42DD" w:rsidRDefault="00D96B93" w:rsidP="007F5EC5">
            <w:pPr>
              <w:widowControl w:val="0"/>
              <w:spacing w:line="240" w:lineRule="auto"/>
              <w:rPr>
                <w:del w:id="748" w:author="Local Dev" w:date="2017-01-11T20:47:00Z"/>
                <w:rFonts w:ascii="Times New Roman" w:eastAsia="楷体_GB2312" w:hAnsi="Times New Roman"/>
                <w:kern w:val="2"/>
                <w:sz w:val="18"/>
                <w:lang w:val="en-US" w:eastAsia="zh-CN"/>
              </w:rPr>
            </w:pPr>
            <w:del w:id="749" w:author="Local Dev" w:date="2017-01-11T20:47:00Z">
              <w:r w:rsidRPr="007F5EC5" w:rsidDel="00AF42DD">
                <w:rPr>
                  <w:rFonts w:ascii="Times New Roman" w:eastAsia="楷体_GB2312" w:hAnsi="Times New Roman"/>
                  <w:kern w:val="2"/>
                  <w:sz w:val="18"/>
                  <w:lang w:val="en-US" w:eastAsia="zh-CN"/>
                </w:rPr>
                <w:delText>单笔汽车分期最高本金余额</w:delText>
              </w:r>
              <w:r w:rsidDel="00AF42DD">
                <w:rPr>
                  <w:rFonts w:ascii="Times New Roman" w:eastAsia="楷体_GB2312" w:hAnsi="Times New Roman" w:hint="eastAsia"/>
                  <w:kern w:val="2"/>
                  <w:sz w:val="18"/>
                  <w:lang w:val="en-US" w:eastAsia="zh-CN"/>
                </w:rPr>
                <w:delText>（元）</w:delText>
              </w:r>
            </w:del>
          </w:p>
        </w:tc>
        <w:tc>
          <w:tcPr>
            <w:tcW w:w="1843"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50" w:author="Local Dev" w:date="2017-01-11T20:47:00Z"/>
                <w:rFonts w:ascii="Times New Roman" w:eastAsia="楷体_GB2312" w:hAnsi="Times New Roman"/>
                <w:kern w:val="2"/>
                <w:sz w:val="18"/>
                <w:szCs w:val="18"/>
                <w:lang w:val="en-US" w:eastAsia="zh-CN"/>
              </w:rPr>
            </w:pPr>
            <w:del w:id="751" w:author="Local Dev" w:date="2017-01-11T20:47:00Z">
              <w:r w:rsidRPr="00D96B93" w:rsidDel="00AF42DD">
                <w:rPr>
                  <w:rFonts w:ascii="Times New Roman" w:eastAsia="楷体_GB2312" w:hAnsi="Times New Roman"/>
                  <w:kern w:val="2"/>
                  <w:sz w:val="18"/>
                  <w:szCs w:val="18"/>
                  <w:lang w:val="en-US" w:eastAsia="zh-CN"/>
                </w:rPr>
                <w:delText>956,666.67</w:delText>
              </w:r>
            </w:del>
          </w:p>
        </w:tc>
        <w:tc>
          <w:tcPr>
            <w:tcW w:w="1701"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52" w:author="Local Dev" w:date="2017-01-11T20:47:00Z"/>
                <w:rFonts w:ascii="Times New Roman" w:eastAsia="楷体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D96B93" w:rsidRPr="007F5EC5" w:rsidDel="00AF42DD" w:rsidRDefault="00D96B93" w:rsidP="008A5315">
            <w:pPr>
              <w:widowControl w:val="0"/>
              <w:spacing w:line="240" w:lineRule="auto"/>
              <w:jc w:val="center"/>
              <w:rPr>
                <w:del w:id="753" w:author="Local Dev" w:date="2017-01-11T20:47:00Z"/>
                <w:rFonts w:ascii="Times New Roman" w:eastAsia="楷体_GB2312" w:hAnsi="Times New Roman"/>
                <w:kern w:val="2"/>
                <w:sz w:val="18"/>
                <w:szCs w:val="18"/>
                <w:lang w:val="en-US" w:eastAsia="zh-CN"/>
              </w:rPr>
            </w:pPr>
            <w:del w:id="754" w:author="Local Dev" w:date="2017-01-11T20:47:00Z">
              <w:r w:rsidRPr="00D96B93" w:rsidDel="00AF42DD">
                <w:rPr>
                  <w:rFonts w:ascii="Times New Roman" w:eastAsia="楷体_GB2312" w:hAnsi="Times New Roman"/>
                  <w:kern w:val="2"/>
                  <w:sz w:val="18"/>
                  <w:szCs w:val="18"/>
                  <w:lang w:val="en-US" w:eastAsia="zh-CN"/>
                </w:rPr>
                <w:delText>751,666.62</w:delText>
              </w:r>
            </w:del>
          </w:p>
        </w:tc>
      </w:tr>
      <w:tr w:rsidR="00D96B93" w:rsidRPr="007F5EC5" w:rsidDel="00AF42DD" w:rsidTr="003E5D7F">
        <w:trPr>
          <w:del w:id="755" w:author="Local Dev" w:date="2017-01-11T20:47:00Z"/>
        </w:trPr>
        <w:tc>
          <w:tcPr>
            <w:tcW w:w="3085" w:type="dxa"/>
            <w:gridSpan w:val="2"/>
            <w:tcBorders>
              <w:top w:val="single" w:sz="4" w:space="0" w:color="auto"/>
              <w:bottom w:val="single" w:sz="4" w:space="0" w:color="auto"/>
              <w:right w:val="single" w:sz="4" w:space="0" w:color="auto"/>
            </w:tcBorders>
          </w:tcPr>
          <w:p w:rsidR="00D96B93" w:rsidRPr="007F5EC5" w:rsidDel="00AF42DD" w:rsidRDefault="00D96B93" w:rsidP="007F5EC5">
            <w:pPr>
              <w:widowControl w:val="0"/>
              <w:spacing w:line="240" w:lineRule="auto"/>
              <w:rPr>
                <w:del w:id="756" w:author="Local Dev" w:date="2017-01-11T20:47:00Z"/>
                <w:rFonts w:ascii="Times New Roman" w:eastAsia="楷体_GB2312" w:hAnsi="Times New Roman"/>
                <w:kern w:val="2"/>
                <w:sz w:val="18"/>
                <w:lang w:val="en-US" w:eastAsia="zh-CN"/>
              </w:rPr>
            </w:pPr>
            <w:del w:id="757" w:author="Local Dev" w:date="2017-01-11T20:47:00Z">
              <w:r w:rsidRPr="007F5EC5" w:rsidDel="00AF42DD">
                <w:rPr>
                  <w:rFonts w:ascii="Times New Roman" w:eastAsia="楷体_GB2312" w:hAnsi="Times New Roman"/>
                  <w:kern w:val="2"/>
                  <w:sz w:val="18"/>
                  <w:lang w:val="en-US" w:eastAsia="zh-CN"/>
                </w:rPr>
                <w:delText>单笔汽车分期平均本金余额</w:delText>
              </w:r>
              <w:r w:rsidDel="00AF42DD">
                <w:rPr>
                  <w:rFonts w:ascii="Times New Roman" w:eastAsia="楷体_GB2312" w:hAnsi="Times New Roman" w:hint="eastAsia"/>
                  <w:kern w:val="2"/>
                  <w:sz w:val="18"/>
                  <w:lang w:val="en-US" w:eastAsia="zh-CN"/>
                </w:rPr>
                <w:delText>（元）</w:delText>
              </w:r>
            </w:del>
          </w:p>
        </w:tc>
        <w:tc>
          <w:tcPr>
            <w:tcW w:w="1843"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58" w:author="Local Dev" w:date="2017-01-11T20:47:00Z"/>
                <w:rFonts w:ascii="Times New Roman" w:eastAsia="楷体_GB2312" w:hAnsi="Times New Roman"/>
                <w:kern w:val="2"/>
                <w:sz w:val="18"/>
                <w:szCs w:val="18"/>
                <w:lang w:val="en-US" w:eastAsia="zh-CN"/>
              </w:rPr>
            </w:pPr>
            <w:del w:id="759" w:author="Local Dev" w:date="2017-01-11T20:47:00Z">
              <w:r w:rsidRPr="00D96B93" w:rsidDel="00AF42DD">
                <w:rPr>
                  <w:rFonts w:ascii="Times New Roman" w:eastAsia="楷体_GB2312" w:hAnsi="Times New Roman"/>
                  <w:kern w:val="2"/>
                  <w:sz w:val="18"/>
                  <w:szCs w:val="18"/>
                  <w:lang w:val="en-US" w:eastAsia="zh-CN"/>
                </w:rPr>
                <w:delText>80,142.21</w:delText>
              </w:r>
            </w:del>
          </w:p>
        </w:tc>
        <w:tc>
          <w:tcPr>
            <w:tcW w:w="1701"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60" w:author="Local Dev" w:date="2017-01-11T20:47:00Z"/>
                <w:rFonts w:ascii="Times New Roman" w:eastAsia="楷体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D96B93" w:rsidRPr="007F5EC5" w:rsidDel="00AF42DD" w:rsidRDefault="00D96B93" w:rsidP="008A5315">
            <w:pPr>
              <w:widowControl w:val="0"/>
              <w:spacing w:line="240" w:lineRule="auto"/>
              <w:jc w:val="center"/>
              <w:rPr>
                <w:del w:id="761" w:author="Local Dev" w:date="2017-01-11T20:47:00Z"/>
                <w:rFonts w:ascii="Times New Roman" w:eastAsia="楷体_GB2312" w:hAnsi="Times New Roman"/>
                <w:kern w:val="2"/>
                <w:sz w:val="18"/>
                <w:szCs w:val="18"/>
                <w:lang w:val="en-US" w:eastAsia="zh-CN"/>
              </w:rPr>
            </w:pPr>
            <w:del w:id="762" w:author="Local Dev" w:date="2017-01-11T20:47:00Z">
              <w:r w:rsidRPr="00D96B93" w:rsidDel="00AF42DD">
                <w:rPr>
                  <w:rFonts w:ascii="Times New Roman" w:eastAsia="楷体_GB2312" w:hAnsi="Times New Roman"/>
                  <w:kern w:val="2"/>
                  <w:sz w:val="18"/>
                  <w:szCs w:val="18"/>
                  <w:lang w:val="en-US" w:eastAsia="zh-CN"/>
                </w:rPr>
                <w:delText>59,321.45</w:delText>
              </w:r>
            </w:del>
          </w:p>
        </w:tc>
      </w:tr>
      <w:tr w:rsidR="00D96B93" w:rsidRPr="007F5EC5" w:rsidDel="00AF42DD" w:rsidTr="003E5D7F">
        <w:trPr>
          <w:del w:id="763" w:author="Local Dev" w:date="2017-01-11T20:47:00Z"/>
        </w:trPr>
        <w:tc>
          <w:tcPr>
            <w:tcW w:w="3085" w:type="dxa"/>
            <w:gridSpan w:val="2"/>
            <w:tcBorders>
              <w:top w:val="single" w:sz="4" w:space="0" w:color="auto"/>
              <w:bottom w:val="single" w:sz="4" w:space="0" w:color="auto"/>
              <w:right w:val="single" w:sz="4" w:space="0" w:color="auto"/>
            </w:tcBorders>
          </w:tcPr>
          <w:p w:rsidR="00D96B93" w:rsidRPr="007F5EC5" w:rsidDel="00AF42DD" w:rsidRDefault="00D96B93" w:rsidP="007F5EC5">
            <w:pPr>
              <w:widowControl w:val="0"/>
              <w:spacing w:line="240" w:lineRule="auto"/>
              <w:rPr>
                <w:del w:id="764" w:author="Local Dev" w:date="2017-01-11T20:47:00Z"/>
                <w:rFonts w:ascii="Times New Roman" w:eastAsia="楷体_GB2312" w:hAnsi="Times New Roman"/>
                <w:kern w:val="2"/>
                <w:sz w:val="18"/>
                <w:lang w:val="en-US" w:eastAsia="zh-CN"/>
              </w:rPr>
            </w:pPr>
            <w:del w:id="765" w:author="Local Dev" w:date="2017-01-11T20:47:00Z">
              <w:r w:rsidDel="00AF42DD">
                <w:rPr>
                  <w:rFonts w:ascii="Times New Roman" w:eastAsia="楷体_GB2312" w:hAnsi="Times New Roman" w:hint="eastAsia"/>
                  <w:kern w:val="2"/>
                  <w:sz w:val="18"/>
                  <w:lang w:val="en-US" w:eastAsia="zh-CN"/>
                </w:rPr>
                <w:delText>抵押</w:delText>
              </w:r>
              <w:r w:rsidRPr="007F5EC5" w:rsidDel="00AF42DD">
                <w:rPr>
                  <w:rFonts w:ascii="Times New Roman" w:eastAsia="楷体_GB2312" w:hAnsi="Times New Roman"/>
                  <w:kern w:val="2"/>
                  <w:sz w:val="18"/>
                  <w:lang w:val="en-US" w:eastAsia="zh-CN"/>
                </w:rPr>
                <w:delText>汽车分期本金余额</w:delText>
              </w:r>
              <w:r w:rsidDel="00AF42DD">
                <w:rPr>
                  <w:rFonts w:ascii="Times New Roman" w:eastAsia="楷体_GB2312" w:hAnsi="Times New Roman" w:hint="eastAsia"/>
                  <w:kern w:val="2"/>
                  <w:sz w:val="18"/>
                  <w:lang w:val="en-US" w:eastAsia="zh-CN"/>
                </w:rPr>
                <w:delText>（元）</w:delText>
              </w:r>
            </w:del>
          </w:p>
        </w:tc>
        <w:tc>
          <w:tcPr>
            <w:tcW w:w="1843"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C62460" w:rsidP="008A5315">
            <w:pPr>
              <w:widowControl w:val="0"/>
              <w:spacing w:line="240" w:lineRule="auto"/>
              <w:jc w:val="center"/>
              <w:rPr>
                <w:del w:id="766" w:author="Local Dev" w:date="2017-01-11T20:47:00Z"/>
                <w:rFonts w:ascii="Times New Roman" w:eastAsia="楷体_GB2312" w:hAnsi="Times New Roman"/>
                <w:kern w:val="2"/>
                <w:sz w:val="18"/>
                <w:szCs w:val="18"/>
                <w:lang w:val="en-US" w:eastAsia="zh-CN"/>
              </w:rPr>
            </w:pPr>
            <w:del w:id="767" w:author="Local Dev" w:date="2017-01-11T20:47:00Z">
              <w:r w:rsidDel="00AF42DD">
                <w:rPr>
                  <w:rFonts w:ascii="Times New Roman" w:eastAsia="楷体_GB2312" w:hAnsi="Times New Roman" w:hint="eastAsia"/>
                  <w:kern w:val="2"/>
                  <w:sz w:val="18"/>
                  <w:szCs w:val="18"/>
                  <w:lang w:val="en-US" w:eastAsia="zh-CN"/>
                </w:rPr>
                <w:delText>2,222,424,857.42</w:delText>
              </w:r>
            </w:del>
          </w:p>
        </w:tc>
        <w:tc>
          <w:tcPr>
            <w:tcW w:w="1701"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68" w:author="Local Dev" w:date="2017-01-11T20:47:00Z"/>
                <w:rFonts w:ascii="Times New Roman" w:eastAsia="楷体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D96B93" w:rsidRPr="007F5EC5" w:rsidDel="00AF42DD" w:rsidRDefault="00D96B93" w:rsidP="008A5315">
            <w:pPr>
              <w:widowControl w:val="0"/>
              <w:spacing w:line="240" w:lineRule="auto"/>
              <w:jc w:val="center"/>
              <w:rPr>
                <w:del w:id="769" w:author="Local Dev" w:date="2017-01-11T20:47:00Z"/>
                <w:rFonts w:ascii="Times New Roman" w:eastAsia="楷体_GB2312" w:hAnsi="Times New Roman"/>
                <w:kern w:val="2"/>
                <w:sz w:val="18"/>
                <w:szCs w:val="18"/>
                <w:lang w:val="en-US" w:eastAsia="zh-CN"/>
              </w:rPr>
            </w:pPr>
            <w:del w:id="770" w:author="Local Dev" w:date="2017-01-11T20:47:00Z">
              <w:r w:rsidDel="00AF42DD">
                <w:rPr>
                  <w:rFonts w:ascii="Times New Roman" w:eastAsia="楷体_GB2312" w:hAnsi="Times New Roman"/>
                  <w:kern w:val="2"/>
                  <w:sz w:val="18"/>
                  <w:szCs w:val="18"/>
                  <w:lang w:val="en-US" w:eastAsia="zh-CN"/>
                </w:rPr>
                <w:delText>1</w:delText>
              </w:r>
              <w:r w:rsidDel="00AF42DD">
                <w:rPr>
                  <w:rFonts w:ascii="Times New Roman" w:eastAsia="楷体_GB2312" w:hAnsi="Times New Roman" w:hint="eastAsia"/>
                  <w:kern w:val="2"/>
                  <w:sz w:val="18"/>
                  <w:szCs w:val="18"/>
                  <w:lang w:val="en-US" w:eastAsia="zh-CN"/>
                </w:rPr>
                <w:delText>,</w:delText>
              </w:r>
              <w:r w:rsidDel="00AF42DD">
                <w:rPr>
                  <w:rFonts w:ascii="Times New Roman" w:eastAsia="楷体_GB2312" w:hAnsi="Times New Roman"/>
                  <w:kern w:val="2"/>
                  <w:sz w:val="18"/>
                  <w:szCs w:val="18"/>
                  <w:lang w:val="en-US" w:eastAsia="zh-CN"/>
                </w:rPr>
                <w:delText>60</w:delText>
              </w:r>
              <w:r w:rsidRPr="003E5D7F" w:rsidDel="00AF42DD">
                <w:rPr>
                  <w:rFonts w:ascii="Times New Roman" w:eastAsia="楷体_GB2312" w:hAnsi="Times New Roman"/>
                  <w:kern w:val="2"/>
                  <w:sz w:val="18"/>
                  <w:szCs w:val="18"/>
                  <w:lang w:val="en-US" w:eastAsia="zh-CN"/>
                </w:rPr>
                <w:delText>3</w:delText>
              </w:r>
              <w:r w:rsidDel="00AF42DD">
                <w:rPr>
                  <w:rFonts w:ascii="Times New Roman" w:eastAsia="楷体_GB2312" w:hAnsi="Times New Roman" w:hint="eastAsia"/>
                  <w:kern w:val="2"/>
                  <w:sz w:val="18"/>
                  <w:szCs w:val="18"/>
                  <w:lang w:val="en-US" w:eastAsia="zh-CN"/>
                </w:rPr>
                <w:delText>,</w:delText>
              </w:r>
              <w:r w:rsidRPr="003E5D7F" w:rsidDel="00AF42DD">
                <w:rPr>
                  <w:rFonts w:ascii="Times New Roman" w:eastAsia="楷体_GB2312" w:hAnsi="Times New Roman"/>
                  <w:kern w:val="2"/>
                  <w:sz w:val="18"/>
                  <w:szCs w:val="18"/>
                  <w:lang w:val="en-US" w:eastAsia="zh-CN"/>
                </w:rPr>
                <w:delText>40</w:delText>
              </w:r>
              <w:r w:rsidDel="00AF42DD">
                <w:rPr>
                  <w:rFonts w:ascii="Times New Roman" w:eastAsia="楷体_GB2312" w:hAnsi="Times New Roman" w:hint="eastAsia"/>
                  <w:kern w:val="2"/>
                  <w:sz w:val="18"/>
                  <w:szCs w:val="18"/>
                  <w:lang w:val="en-US" w:eastAsia="zh-CN"/>
                </w:rPr>
                <w:delText>3,773.19</w:delText>
              </w:r>
            </w:del>
          </w:p>
        </w:tc>
      </w:tr>
      <w:tr w:rsidR="007F5EC5" w:rsidRPr="007F5EC5" w:rsidTr="003E5D7F">
        <w:tc>
          <w:tcPr>
            <w:tcW w:w="3085" w:type="dxa"/>
            <w:gridSpan w:val="2"/>
            <w:tcBorders>
              <w:top w:val="single" w:sz="4" w:space="0" w:color="auto"/>
              <w:bottom w:val="nil"/>
              <w:right w:val="nil"/>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p>
        </w:tc>
        <w:tc>
          <w:tcPr>
            <w:tcW w:w="1843" w:type="dxa"/>
            <w:gridSpan w:val="2"/>
            <w:tcBorders>
              <w:top w:val="single" w:sz="4" w:space="0" w:color="auto"/>
              <w:left w:val="nil"/>
              <w:bottom w:val="nil"/>
              <w:right w:val="nil"/>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701" w:type="dxa"/>
            <w:gridSpan w:val="2"/>
            <w:tcBorders>
              <w:top w:val="single" w:sz="4" w:space="0" w:color="auto"/>
              <w:left w:val="nil"/>
              <w:bottom w:val="nil"/>
              <w:right w:val="nil"/>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984" w:type="dxa"/>
            <w:tcBorders>
              <w:top w:val="single" w:sz="4" w:space="0" w:color="auto"/>
              <w:left w:val="nil"/>
              <w:bottom w:val="nil"/>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r>
      <w:tr w:rsidR="007F5EC5" w:rsidRPr="007F5EC5" w:rsidTr="003E5D7F">
        <w:tc>
          <w:tcPr>
            <w:tcW w:w="3085" w:type="dxa"/>
            <w:gridSpan w:val="2"/>
            <w:tcBorders>
              <w:top w:val="nil"/>
              <w:bottom w:val="single" w:sz="4" w:space="0" w:color="auto"/>
              <w:right w:val="nil"/>
            </w:tcBorders>
          </w:tcPr>
          <w:p w:rsidR="007F5EC5" w:rsidRPr="007F5EC5" w:rsidRDefault="007F5EC5" w:rsidP="007F5EC5">
            <w:pPr>
              <w:widowControl w:val="0"/>
              <w:spacing w:line="240" w:lineRule="auto"/>
              <w:rPr>
                <w:rFonts w:ascii="Times New Roman" w:eastAsia="楷体_GB2312" w:hAnsi="Times New Roman"/>
                <w:b/>
                <w:kern w:val="2"/>
                <w:sz w:val="18"/>
                <w:lang w:val="en-US" w:eastAsia="zh-CN"/>
              </w:rPr>
            </w:pPr>
            <w:r w:rsidRPr="007F5EC5">
              <w:rPr>
                <w:rFonts w:ascii="Times New Roman" w:eastAsia="楷体_GB2312" w:hAnsi="Times New Roman"/>
                <w:b/>
                <w:kern w:val="2"/>
                <w:sz w:val="18"/>
                <w:lang w:val="en-US" w:eastAsia="zh-CN"/>
              </w:rPr>
              <w:t>（二）入池资产期限特征</w:t>
            </w:r>
          </w:p>
        </w:tc>
        <w:tc>
          <w:tcPr>
            <w:tcW w:w="1843" w:type="dxa"/>
            <w:gridSpan w:val="2"/>
            <w:tcBorders>
              <w:top w:val="nil"/>
              <w:left w:val="nil"/>
              <w:bottom w:val="single" w:sz="4" w:space="0" w:color="auto"/>
              <w:right w:val="nil"/>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701" w:type="dxa"/>
            <w:gridSpan w:val="2"/>
            <w:tcBorders>
              <w:top w:val="nil"/>
              <w:left w:val="nil"/>
              <w:bottom w:val="single" w:sz="4" w:space="0" w:color="auto"/>
              <w:right w:val="nil"/>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c>
          <w:tcPr>
            <w:tcW w:w="1984" w:type="dxa"/>
            <w:tcBorders>
              <w:top w:val="nil"/>
              <w:left w:val="nil"/>
              <w:bottom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p>
        </w:tc>
      </w:tr>
      <w:tr w:rsidR="00D96B93" w:rsidRPr="007F5EC5" w:rsidTr="003E5D7F">
        <w:tc>
          <w:tcPr>
            <w:tcW w:w="3085" w:type="dxa"/>
            <w:gridSpan w:val="2"/>
            <w:tcBorders>
              <w:top w:val="single" w:sz="4" w:space="0" w:color="auto"/>
              <w:bottom w:val="single" w:sz="4" w:space="0" w:color="auto"/>
              <w:right w:val="single" w:sz="4" w:space="0" w:color="auto"/>
            </w:tcBorders>
          </w:tcPr>
          <w:p w:rsidR="00D96B93" w:rsidRPr="007F5EC5" w:rsidRDefault="00D96B93" w:rsidP="007F5EC5">
            <w:pPr>
              <w:widowControl w:val="0"/>
              <w:spacing w:line="240" w:lineRule="auto"/>
              <w:rPr>
                <w:rFonts w:ascii="Times New Roman" w:eastAsia="楷体_GB2312" w:hAnsi="Times New Roman"/>
                <w:kern w:val="2"/>
                <w:sz w:val="18"/>
                <w:lang w:val="en-US" w:eastAsia="zh-CN"/>
              </w:rPr>
            </w:pPr>
          </w:p>
        </w:tc>
        <w:tc>
          <w:tcPr>
            <w:tcW w:w="1843" w:type="dxa"/>
            <w:gridSpan w:val="2"/>
            <w:tcBorders>
              <w:top w:val="single" w:sz="4" w:space="0" w:color="auto"/>
              <w:left w:val="single" w:sz="4" w:space="0" w:color="auto"/>
              <w:bottom w:val="single" w:sz="4" w:space="0" w:color="auto"/>
              <w:right w:val="single" w:sz="4" w:space="0" w:color="auto"/>
            </w:tcBorders>
          </w:tcPr>
          <w:p w:rsidR="00D96B93" w:rsidRPr="007F5EC5" w:rsidRDefault="00D96B93" w:rsidP="007F5EC5">
            <w:pPr>
              <w:widowControl w:val="0"/>
              <w:spacing w:line="240" w:lineRule="auto"/>
              <w:jc w:val="center"/>
              <w:rPr>
                <w:rFonts w:ascii="Times New Roman" w:eastAsia="楷体_GB2312" w:hAnsi="Times New Roman"/>
                <w:b/>
                <w:kern w:val="2"/>
                <w:sz w:val="18"/>
                <w:szCs w:val="18"/>
                <w:lang w:val="en-US" w:eastAsia="zh-CN"/>
              </w:rPr>
            </w:pPr>
            <w:r w:rsidRPr="007F5EC5">
              <w:rPr>
                <w:rFonts w:ascii="Times New Roman" w:eastAsia="楷体_GB2312" w:hAnsi="Times New Roman"/>
                <w:b/>
                <w:kern w:val="2"/>
                <w:sz w:val="18"/>
                <w:szCs w:val="18"/>
                <w:lang w:val="en-US" w:eastAsia="zh-CN"/>
              </w:rPr>
              <w:t>初始起算日</w:t>
            </w:r>
          </w:p>
        </w:tc>
        <w:tc>
          <w:tcPr>
            <w:tcW w:w="1701" w:type="dxa"/>
            <w:gridSpan w:val="2"/>
            <w:tcBorders>
              <w:top w:val="single" w:sz="4" w:space="0" w:color="auto"/>
              <w:left w:val="single" w:sz="4" w:space="0" w:color="auto"/>
              <w:bottom w:val="single" w:sz="4" w:space="0" w:color="auto"/>
              <w:right w:val="single" w:sz="4" w:space="0" w:color="auto"/>
            </w:tcBorders>
          </w:tcPr>
          <w:p w:rsidR="00D96B93" w:rsidRPr="007F5EC5" w:rsidRDefault="00D96B93" w:rsidP="00776B54">
            <w:pPr>
              <w:widowControl w:val="0"/>
              <w:spacing w:line="240" w:lineRule="auto"/>
              <w:rPr>
                <w:rFonts w:ascii="Times New Roman" w:eastAsia="楷体_GB2312" w:hAnsi="Times New Roman"/>
                <w:b/>
                <w:kern w:val="2"/>
                <w:sz w:val="18"/>
                <w:szCs w:val="18"/>
                <w:lang w:val="en-US" w:eastAsia="zh-CN"/>
              </w:rPr>
            </w:pPr>
            <w:r>
              <w:rPr>
                <w:rFonts w:ascii="Times New Roman" w:eastAsia="楷体_GB2312" w:hAnsi="Times New Roman" w:hint="eastAsia"/>
                <w:b/>
                <w:kern w:val="2"/>
                <w:sz w:val="18"/>
                <w:szCs w:val="18"/>
                <w:lang w:val="en-US" w:eastAsia="zh-CN"/>
              </w:rPr>
              <w:t>上次报告期</w:t>
            </w:r>
          </w:p>
        </w:tc>
        <w:tc>
          <w:tcPr>
            <w:tcW w:w="1984" w:type="dxa"/>
            <w:tcBorders>
              <w:top w:val="single" w:sz="4" w:space="0" w:color="auto"/>
              <w:left w:val="single" w:sz="4" w:space="0" w:color="auto"/>
              <w:bottom w:val="single" w:sz="4" w:space="0" w:color="auto"/>
            </w:tcBorders>
          </w:tcPr>
          <w:p w:rsidR="00D96B93" w:rsidRPr="007F5EC5" w:rsidRDefault="00D96B93" w:rsidP="00776B54">
            <w:pPr>
              <w:widowControl w:val="0"/>
              <w:spacing w:line="240" w:lineRule="auto"/>
              <w:rPr>
                <w:rFonts w:ascii="Times New Roman" w:eastAsia="楷体_GB2312" w:hAnsi="Times New Roman"/>
                <w:b/>
                <w:kern w:val="2"/>
                <w:sz w:val="18"/>
                <w:szCs w:val="18"/>
                <w:lang w:val="en-US" w:eastAsia="zh-CN"/>
              </w:rPr>
            </w:pPr>
            <w:r>
              <w:rPr>
                <w:rFonts w:ascii="Times New Roman" w:eastAsia="楷体_GB2312" w:hAnsi="Times New Roman" w:hint="eastAsia"/>
                <w:b/>
                <w:kern w:val="2"/>
                <w:sz w:val="18"/>
                <w:szCs w:val="18"/>
                <w:lang w:val="en-US" w:eastAsia="zh-CN"/>
              </w:rPr>
              <w:t>本次报告期</w:t>
            </w:r>
          </w:p>
        </w:tc>
      </w:tr>
      <w:tr w:rsidR="00AF42DD" w:rsidRPr="007F5EC5" w:rsidTr="003E5D7F">
        <w:tc>
          <w:tcPr>
            <w:tcW w:w="3085" w:type="dxa"/>
            <w:gridSpan w:val="2"/>
            <w:tcBorders>
              <w:top w:val="single" w:sz="4" w:space="0" w:color="auto"/>
              <w:bottom w:val="single" w:sz="4" w:space="0" w:color="auto"/>
              <w:right w:val="single" w:sz="4" w:space="0" w:color="auto"/>
            </w:tcBorders>
          </w:tcPr>
          <w:p w:rsidR="00AF42DD" w:rsidRPr="007F5EC5" w:rsidRDefault="00FB0E29" w:rsidP="00AF42DD">
            <w:pPr>
              <w:widowControl w:val="0"/>
              <w:spacing w:line="240" w:lineRule="auto"/>
              <w:rPr>
                <w:rFonts w:ascii="Times New Roman" w:eastAsia="楷体_GB2312" w:hAnsi="Times New Roman"/>
                <w:kern w:val="2"/>
                <w:sz w:val="18"/>
                <w:lang w:val="en-US" w:eastAsia="zh-CN"/>
              </w:rPr>
            </w:pPr>
            <w:customXmlInsRangeStart w:id="771" w:author="Local Dev" w:date="2017-01-11T20:48:00Z"/>
            <w:sdt>
              <w:sdtPr>
                <w:rPr>
                  <w:rFonts w:eastAsia="楷体_GB2312"/>
                  <w:bCs/>
                  <w:color w:val="000000"/>
                  <w:sz w:val="21"/>
                  <w:szCs w:val="21"/>
                </w:rPr>
                <w:alias w:val="Name"/>
                <w:tag w:val="Name"/>
                <w:id w:val="1240827544"/>
                <w:placeholder>
                  <w:docPart w:val="4E30BB18B9774F0A8D914B02917C63C6"/>
                </w:placeholder>
                <w:showingPlcHdr/>
                <w:text/>
              </w:sdtPr>
              <w:sdtEndPr/>
              <w:sdtContent>
                <w:customXmlInsRangeEnd w:id="771"/>
                <w:ins w:id="772" w:author="Local Dev" w:date="2017-01-11T20:48:00Z">
                  <w:r w:rsidR="00AF42DD" w:rsidRPr="00F40E8D">
                    <w:rPr>
                      <w:rStyle w:val="af1"/>
                    </w:rPr>
                    <w:t>Click here to enter text.</w:t>
                  </w:r>
                </w:ins>
                <w:customXmlInsRangeStart w:id="773" w:author="Local Dev" w:date="2017-01-11T20:48:00Z"/>
              </w:sdtContent>
            </w:sdt>
            <w:customXmlInsRangeEnd w:id="773"/>
            <w:del w:id="774" w:author="Local Dev" w:date="2017-01-11T20:48:00Z">
              <w:r w:rsidR="00AF42DD" w:rsidRPr="007F5EC5" w:rsidDel="00B20B4F">
                <w:rPr>
                  <w:rFonts w:ascii="Times New Roman" w:eastAsia="楷体_GB2312" w:hAnsi="Times New Roman"/>
                  <w:kern w:val="2"/>
                  <w:sz w:val="18"/>
                  <w:lang w:val="en-US" w:eastAsia="zh-CN"/>
                </w:rPr>
                <w:delText>加权平均合同期限</w:delText>
              </w:r>
              <w:r w:rsidR="00AF42DD" w:rsidDel="00B20B4F">
                <w:rPr>
                  <w:rFonts w:ascii="Times New Roman" w:eastAsia="楷体_GB2312" w:hAnsi="Times New Roman" w:hint="eastAsia"/>
                  <w:kern w:val="2"/>
                  <w:sz w:val="18"/>
                  <w:lang w:val="en-US" w:eastAsia="zh-CN"/>
                </w:rPr>
                <w:delText>（月）</w:delText>
              </w:r>
            </w:del>
          </w:p>
        </w:tc>
        <w:tc>
          <w:tcPr>
            <w:tcW w:w="1843" w:type="dxa"/>
            <w:gridSpan w:val="2"/>
            <w:tcBorders>
              <w:top w:val="single" w:sz="4" w:space="0" w:color="auto"/>
              <w:left w:val="single" w:sz="4" w:space="0" w:color="auto"/>
              <w:bottom w:val="single" w:sz="4" w:space="0" w:color="auto"/>
              <w:right w:val="single" w:sz="4" w:space="0" w:color="auto"/>
            </w:tcBorders>
          </w:tcPr>
          <w:p w:rsidR="00AF42DD" w:rsidRPr="007F5EC5" w:rsidRDefault="00FB0E29" w:rsidP="00AF42DD">
            <w:pPr>
              <w:widowControl w:val="0"/>
              <w:spacing w:line="240" w:lineRule="auto"/>
              <w:jc w:val="center"/>
              <w:rPr>
                <w:rFonts w:ascii="Times New Roman" w:eastAsia="楷体_GB2312" w:hAnsi="Times New Roman"/>
                <w:kern w:val="2"/>
                <w:sz w:val="18"/>
                <w:szCs w:val="18"/>
                <w:lang w:val="en-US" w:eastAsia="zh-CN"/>
              </w:rPr>
            </w:pPr>
            <w:customXmlInsRangeStart w:id="775" w:author="Local Dev" w:date="2017-01-11T20:48:00Z"/>
            <w:sdt>
              <w:sdtPr>
                <w:rPr>
                  <w:rFonts w:eastAsia="楷体_GB2312"/>
                  <w:bCs/>
                  <w:color w:val="000000"/>
                  <w:sz w:val="21"/>
                  <w:szCs w:val="21"/>
                </w:rPr>
                <w:alias w:val="Amount1"/>
                <w:tag w:val="Amount1"/>
                <w:id w:val="-853962959"/>
                <w:placeholder>
                  <w:docPart w:val="748B3DFE50764EAA90C6833F472F8143"/>
                </w:placeholder>
                <w:showingPlcHdr/>
                <w:text/>
              </w:sdtPr>
              <w:sdtEndPr/>
              <w:sdtContent>
                <w:customXmlInsRangeEnd w:id="775"/>
                <w:ins w:id="776" w:author="Local Dev" w:date="2017-01-11T20:48:00Z">
                  <w:r w:rsidR="00AF42DD" w:rsidRPr="00F40E8D">
                    <w:rPr>
                      <w:rStyle w:val="af1"/>
                    </w:rPr>
                    <w:t>Click here to enter text.</w:t>
                  </w:r>
                </w:ins>
                <w:customXmlInsRangeStart w:id="777" w:author="Local Dev" w:date="2017-01-11T20:48:00Z"/>
              </w:sdtContent>
            </w:sdt>
            <w:customXmlInsRangeEnd w:id="777"/>
            <w:del w:id="778" w:author="Local Dev" w:date="2017-01-11T20:48:00Z">
              <w:r w:rsidR="00AF42DD" w:rsidDel="00B20B4F">
                <w:rPr>
                  <w:rFonts w:ascii="Times New Roman" w:eastAsia="楷体_GB2312" w:hAnsi="Times New Roman" w:hint="eastAsia"/>
                  <w:kern w:val="2"/>
                  <w:sz w:val="18"/>
                  <w:szCs w:val="18"/>
                  <w:lang w:val="en-US" w:eastAsia="zh-CN"/>
                </w:rPr>
                <w:delText>29.55</w:delText>
              </w:r>
            </w:del>
          </w:p>
        </w:tc>
        <w:tc>
          <w:tcPr>
            <w:tcW w:w="1701" w:type="dxa"/>
            <w:gridSpan w:val="2"/>
            <w:tcBorders>
              <w:top w:val="single" w:sz="4" w:space="0" w:color="auto"/>
              <w:left w:val="single" w:sz="4" w:space="0" w:color="auto"/>
              <w:bottom w:val="single" w:sz="4" w:space="0" w:color="auto"/>
              <w:right w:val="single" w:sz="4" w:space="0" w:color="auto"/>
            </w:tcBorders>
          </w:tcPr>
          <w:customXmlInsRangeStart w:id="779" w:author="Local Dev" w:date="2017-01-11T20:48:00Z"/>
          <w:sdt>
            <w:sdtPr>
              <w:rPr>
                <w:rFonts w:eastAsia="楷体_GB2312"/>
                <w:bCs/>
                <w:color w:val="000000"/>
                <w:sz w:val="21"/>
                <w:szCs w:val="21"/>
              </w:rPr>
              <w:alias w:val="Amount2"/>
              <w:tag w:val="Amount2"/>
              <w:id w:val="-1289823509"/>
              <w:placeholder>
                <w:docPart w:val="BFEDC01A1A6A4C82BA99912AAF8C8929"/>
              </w:placeholder>
              <w:showingPlcHdr/>
              <w:text/>
            </w:sdtPr>
            <w:sdtEndPr/>
            <w:sdtContent>
              <w:customXmlInsRangeEnd w:id="779"/>
              <w:p w:rsidR="00AF42DD" w:rsidRPr="007F5EC5" w:rsidRDefault="00AF42DD" w:rsidP="00AF42DD">
                <w:pPr>
                  <w:widowControl w:val="0"/>
                  <w:spacing w:line="240" w:lineRule="auto"/>
                  <w:jc w:val="center"/>
                  <w:rPr>
                    <w:rFonts w:ascii="Times New Roman" w:eastAsia="楷体_GB2312" w:hAnsi="Times New Roman"/>
                    <w:kern w:val="2"/>
                    <w:sz w:val="18"/>
                    <w:szCs w:val="18"/>
                    <w:lang w:val="en-US" w:eastAsia="zh-CN"/>
                  </w:rPr>
                </w:pPr>
                <w:ins w:id="780" w:author="Local Dev" w:date="2017-01-11T20:48:00Z">
                  <w:r w:rsidRPr="00F40E8D">
                    <w:rPr>
                      <w:rStyle w:val="af1"/>
                    </w:rPr>
                    <w:t>Click here to enter text.</w:t>
                  </w:r>
                </w:ins>
              </w:p>
              <w:customXmlInsRangeStart w:id="781" w:author="Local Dev" w:date="2017-01-11T20:48:00Z"/>
            </w:sdtContent>
          </w:sdt>
          <w:customXmlInsRangeEnd w:id="781"/>
        </w:tc>
        <w:tc>
          <w:tcPr>
            <w:tcW w:w="1984" w:type="dxa"/>
            <w:tcBorders>
              <w:top w:val="single" w:sz="4" w:space="0" w:color="auto"/>
              <w:left w:val="single" w:sz="4" w:space="0" w:color="auto"/>
              <w:bottom w:val="single" w:sz="4" w:space="0" w:color="auto"/>
            </w:tcBorders>
          </w:tcPr>
          <w:p w:rsidR="00AF42DD" w:rsidRPr="007F5EC5" w:rsidRDefault="00FB0E29" w:rsidP="00AF42DD">
            <w:pPr>
              <w:widowControl w:val="0"/>
              <w:spacing w:line="240" w:lineRule="auto"/>
              <w:jc w:val="center"/>
              <w:rPr>
                <w:rFonts w:ascii="Times New Roman" w:eastAsia="楷体_GB2312" w:hAnsi="Times New Roman"/>
                <w:kern w:val="2"/>
                <w:sz w:val="18"/>
                <w:szCs w:val="18"/>
                <w:lang w:val="en-US" w:eastAsia="zh-CN"/>
              </w:rPr>
            </w:pPr>
            <w:customXmlInsRangeStart w:id="782" w:author="Local Dev" w:date="2017-01-11T20:48:00Z"/>
            <w:sdt>
              <w:sdtPr>
                <w:rPr>
                  <w:rFonts w:eastAsia="楷体_GB2312"/>
                  <w:bCs/>
                  <w:color w:val="000000"/>
                  <w:sz w:val="21"/>
                  <w:szCs w:val="21"/>
                </w:rPr>
                <w:alias w:val="Amount3"/>
                <w:tag w:val="Amount3"/>
                <w:id w:val="-1030719006"/>
                <w:placeholder>
                  <w:docPart w:val="37EF7CD6B80F40FF8958A8E504F96F2C"/>
                </w:placeholder>
                <w:showingPlcHdr/>
                <w:text/>
              </w:sdtPr>
              <w:sdtEndPr/>
              <w:sdtContent>
                <w:customXmlInsRangeEnd w:id="782"/>
                <w:ins w:id="783" w:author="Local Dev" w:date="2017-01-11T20:48:00Z">
                  <w:r w:rsidR="00AF42DD" w:rsidRPr="00F40E8D">
                    <w:rPr>
                      <w:rStyle w:val="af1"/>
                    </w:rPr>
                    <w:t>Click here to enter text.</w:t>
                  </w:r>
                </w:ins>
                <w:customXmlInsRangeStart w:id="784" w:author="Local Dev" w:date="2017-01-11T20:48:00Z"/>
              </w:sdtContent>
            </w:sdt>
            <w:customXmlInsRangeEnd w:id="784"/>
            <w:del w:id="785" w:author="Local Dev" w:date="2017-01-11T20:48:00Z">
              <w:r w:rsidR="00AF42DD" w:rsidRPr="00CB451D" w:rsidDel="00B20B4F">
                <w:rPr>
                  <w:rFonts w:ascii="Times New Roman" w:eastAsia="楷体_GB2312" w:hAnsi="Times New Roman" w:hint="eastAsia"/>
                  <w:kern w:val="2"/>
                  <w:sz w:val="18"/>
                  <w:szCs w:val="18"/>
                  <w:highlight w:val="yellow"/>
                  <w:lang w:val="en-US" w:eastAsia="zh-CN"/>
                </w:rPr>
                <w:delText>32.32</w:delText>
              </w:r>
            </w:del>
          </w:p>
        </w:tc>
      </w:tr>
      <w:tr w:rsidR="007F5EC5" w:rsidRPr="007F5EC5" w:rsidDel="00AF42DD" w:rsidTr="003E5D7F">
        <w:trPr>
          <w:del w:id="786" w:author="Local Dev" w:date="2017-01-11T20:48:00Z"/>
        </w:trPr>
        <w:tc>
          <w:tcPr>
            <w:tcW w:w="3085" w:type="dxa"/>
            <w:gridSpan w:val="2"/>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787" w:author="Local Dev" w:date="2017-01-11T20:48:00Z"/>
                <w:rFonts w:ascii="Times New Roman" w:eastAsia="楷体_GB2312" w:hAnsi="Times New Roman"/>
                <w:kern w:val="2"/>
                <w:sz w:val="18"/>
                <w:lang w:val="en-US" w:eastAsia="zh-CN"/>
              </w:rPr>
            </w:pPr>
            <w:del w:id="788" w:author="Local Dev" w:date="2017-01-11T20:48:00Z">
              <w:r w:rsidRPr="007F5EC5" w:rsidDel="00AF42DD">
                <w:rPr>
                  <w:rFonts w:ascii="Times New Roman" w:eastAsia="楷体_GB2312" w:hAnsi="Times New Roman"/>
                  <w:kern w:val="2"/>
                  <w:sz w:val="18"/>
                  <w:lang w:val="en-US" w:eastAsia="zh-CN"/>
                </w:rPr>
                <w:delText>加权平均剩余期限</w:delText>
              </w:r>
              <w:r w:rsidR="00D96B93" w:rsidDel="00AF42DD">
                <w:rPr>
                  <w:rFonts w:ascii="Times New Roman" w:eastAsia="楷体_GB2312" w:hAnsi="Times New Roman" w:hint="eastAsia"/>
                  <w:kern w:val="2"/>
                  <w:sz w:val="18"/>
                  <w:lang w:val="en-US" w:eastAsia="zh-CN"/>
                </w:rPr>
                <w:delText>（月）</w:delText>
              </w:r>
            </w:del>
          </w:p>
        </w:tc>
        <w:tc>
          <w:tcPr>
            <w:tcW w:w="1843"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3E5D7F" w:rsidP="008A5315">
            <w:pPr>
              <w:widowControl w:val="0"/>
              <w:spacing w:line="240" w:lineRule="auto"/>
              <w:jc w:val="center"/>
              <w:rPr>
                <w:del w:id="789" w:author="Local Dev" w:date="2017-01-11T20:48:00Z"/>
                <w:rFonts w:ascii="Times New Roman" w:eastAsia="楷体_GB2312" w:hAnsi="Times New Roman"/>
                <w:kern w:val="2"/>
                <w:sz w:val="18"/>
                <w:szCs w:val="18"/>
                <w:lang w:val="en-US" w:eastAsia="zh-CN"/>
              </w:rPr>
            </w:pPr>
            <w:del w:id="790" w:author="Local Dev" w:date="2017-01-11T20:48:00Z">
              <w:r w:rsidDel="00AF42DD">
                <w:rPr>
                  <w:rFonts w:ascii="Times New Roman" w:eastAsia="楷体_GB2312" w:hAnsi="Times New Roman" w:hint="eastAsia"/>
                  <w:kern w:val="2"/>
                  <w:sz w:val="18"/>
                  <w:szCs w:val="18"/>
                  <w:lang w:val="en-US" w:eastAsia="zh-CN"/>
                </w:rPr>
                <w:delText>24.31</w:delText>
              </w:r>
            </w:del>
          </w:p>
        </w:tc>
        <w:tc>
          <w:tcPr>
            <w:tcW w:w="1701"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7F5EC5" w:rsidP="008A5315">
            <w:pPr>
              <w:widowControl w:val="0"/>
              <w:spacing w:line="240" w:lineRule="auto"/>
              <w:jc w:val="center"/>
              <w:rPr>
                <w:del w:id="791" w:author="Local Dev" w:date="2017-01-11T20:48:00Z"/>
                <w:rFonts w:ascii="Times New Roman" w:eastAsia="楷体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7F5EC5" w:rsidRPr="007F5EC5" w:rsidDel="00AF42DD" w:rsidRDefault="00661E99" w:rsidP="008A5315">
            <w:pPr>
              <w:widowControl w:val="0"/>
              <w:spacing w:line="240" w:lineRule="auto"/>
              <w:jc w:val="center"/>
              <w:rPr>
                <w:del w:id="792" w:author="Local Dev" w:date="2017-01-11T20:48:00Z"/>
                <w:rFonts w:ascii="Times New Roman" w:eastAsia="楷体_GB2312" w:hAnsi="Times New Roman"/>
                <w:kern w:val="2"/>
                <w:sz w:val="18"/>
                <w:szCs w:val="18"/>
                <w:lang w:val="en-US" w:eastAsia="zh-CN"/>
              </w:rPr>
            </w:pPr>
            <w:del w:id="793" w:author="Local Dev" w:date="2017-01-11T20:48:00Z">
              <w:r w:rsidDel="00AF42DD">
                <w:rPr>
                  <w:rFonts w:ascii="Times New Roman" w:eastAsia="楷体_GB2312" w:hAnsi="Times New Roman" w:hint="eastAsia"/>
                  <w:kern w:val="2"/>
                  <w:sz w:val="18"/>
                  <w:szCs w:val="18"/>
                  <w:lang w:val="en-US" w:eastAsia="zh-CN"/>
                </w:rPr>
                <w:delText>20.95</w:delText>
              </w:r>
            </w:del>
          </w:p>
        </w:tc>
      </w:tr>
      <w:tr w:rsidR="007F5EC5" w:rsidRPr="007F5EC5" w:rsidDel="00AF42DD" w:rsidTr="003E5D7F">
        <w:trPr>
          <w:del w:id="794" w:author="Local Dev" w:date="2017-01-11T20:48:00Z"/>
        </w:trPr>
        <w:tc>
          <w:tcPr>
            <w:tcW w:w="3085" w:type="dxa"/>
            <w:gridSpan w:val="2"/>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795" w:author="Local Dev" w:date="2017-01-11T20:48:00Z"/>
                <w:rFonts w:ascii="Times New Roman" w:eastAsia="楷体_GB2312" w:hAnsi="Times New Roman"/>
                <w:kern w:val="2"/>
                <w:sz w:val="18"/>
                <w:lang w:val="en-US" w:eastAsia="zh-CN"/>
              </w:rPr>
            </w:pPr>
            <w:del w:id="796" w:author="Local Dev" w:date="2017-01-11T20:48:00Z">
              <w:r w:rsidRPr="007F5EC5" w:rsidDel="00AF42DD">
                <w:rPr>
                  <w:rFonts w:ascii="Times New Roman" w:eastAsia="楷体_GB2312" w:hAnsi="Times New Roman"/>
                  <w:kern w:val="2"/>
                  <w:sz w:val="18"/>
                  <w:lang w:val="en-US" w:eastAsia="zh-CN"/>
                </w:rPr>
                <w:delText>加权平均账龄</w:delText>
              </w:r>
              <w:r w:rsidR="00D96B93" w:rsidDel="00AF42DD">
                <w:rPr>
                  <w:rFonts w:ascii="Times New Roman" w:eastAsia="楷体_GB2312" w:hAnsi="Times New Roman" w:hint="eastAsia"/>
                  <w:kern w:val="2"/>
                  <w:sz w:val="18"/>
                  <w:lang w:val="en-US" w:eastAsia="zh-CN"/>
                </w:rPr>
                <w:delText>（月）</w:delText>
              </w:r>
            </w:del>
          </w:p>
        </w:tc>
        <w:tc>
          <w:tcPr>
            <w:tcW w:w="1843"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3E5D7F" w:rsidP="008A5315">
            <w:pPr>
              <w:widowControl w:val="0"/>
              <w:spacing w:line="240" w:lineRule="auto"/>
              <w:jc w:val="center"/>
              <w:rPr>
                <w:del w:id="797" w:author="Local Dev" w:date="2017-01-11T20:48:00Z"/>
                <w:rFonts w:ascii="Times New Roman" w:eastAsia="楷体_GB2312" w:hAnsi="Times New Roman"/>
                <w:kern w:val="2"/>
                <w:sz w:val="18"/>
                <w:szCs w:val="18"/>
                <w:lang w:val="en-US" w:eastAsia="zh-CN"/>
              </w:rPr>
            </w:pPr>
            <w:del w:id="798" w:author="Local Dev" w:date="2017-01-11T20:48:00Z">
              <w:r w:rsidDel="00AF42DD">
                <w:rPr>
                  <w:rFonts w:ascii="Times New Roman" w:eastAsia="楷体_GB2312" w:hAnsi="Times New Roman" w:hint="eastAsia"/>
                  <w:kern w:val="2"/>
                  <w:sz w:val="18"/>
                  <w:szCs w:val="18"/>
                  <w:lang w:val="en-US" w:eastAsia="zh-CN"/>
                </w:rPr>
                <w:delText>5.61</w:delText>
              </w:r>
            </w:del>
          </w:p>
        </w:tc>
        <w:tc>
          <w:tcPr>
            <w:tcW w:w="1701"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7F5EC5" w:rsidP="008A5315">
            <w:pPr>
              <w:widowControl w:val="0"/>
              <w:spacing w:line="240" w:lineRule="auto"/>
              <w:jc w:val="center"/>
              <w:rPr>
                <w:del w:id="799" w:author="Local Dev" w:date="2017-01-11T20:48:00Z"/>
                <w:rFonts w:ascii="Times New Roman" w:eastAsia="楷体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7F5EC5" w:rsidRPr="007F5EC5" w:rsidDel="00AF42DD" w:rsidRDefault="00CB451D" w:rsidP="008A5315">
            <w:pPr>
              <w:widowControl w:val="0"/>
              <w:spacing w:line="240" w:lineRule="auto"/>
              <w:jc w:val="center"/>
              <w:rPr>
                <w:del w:id="800" w:author="Local Dev" w:date="2017-01-11T20:48:00Z"/>
                <w:rFonts w:ascii="Times New Roman" w:eastAsia="楷体_GB2312" w:hAnsi="Times New Roman"/>
                <w:kern w:val="2"/>
                <w:sz w:val="18"/>
                <w:szCs w:val="18"/>
                <w:lang w:val="en-US" w:eastAsia="zh-CN"/>
              </w:rPr>
            </w:pPr>
            <w:del w:id="801" w:author="Local Dev" w:date="2017-01-11T20:48:00Z">
              <w:r w:rsidRPr="00CB451D" w:rsidDel="00AF42DD">
                <w:rPr>
                  <w:rFonts w:ascii="Times New Roman" w:eastAsia="楷体_GB2312" w:hAnsi="Times New Roman" w:hint="eastAsia"/>
                  <w:kern w:val="2"/>
                  <w:sz w:val="18"/>
                  <w:szCs w:val="18"/>
                  <w:highlight w:val="yellow"/>
                  <w:lang w:val="en-US" w:eastAsia="zh-CN"/>
                </w:rPr>
                <w:delText>11</w:delText>
              </w:r>
              <w:r w:rsidR="00661E99" w:rsidRPr="00CB451D" w:rsidDel="00AF42DD">
                <w:rPr>
                  <w:rFonts w:ascii="Times New Roman" w:eastAsia="楷体_GB2312" w:hAnsi="Times New Roman" w:hint="eastAsia"/>
                  <w:kern w:val="2"/>
                  <w:sz w:val="18"/>
                  <w:szCs w:val="18"/>
                  <w:highlight w:val="yellow"/>
                  <w:lang w:val="en-US" w:eastAsia="zh-CN"/>
                </w:rPr>
                <w:delText>.</w:delText>
              </w:r>
              <w:r w:rsidRPr="00CB451D" w:rsidDel="00AF42DD">
                <w:rPr>
                  <w:rFonts w:ascii="Times New Roman" w:eastAsia="楷体_GB2312" w:hAnsi="Times New Roman" w:hint="eastAsia"/>
                  <w:kern w:val="2"/>
                  <w:sz w:val="18"/>
                  <w:szCs w:val="18"/>
                  <w:highlight w:val="yellow"/>
                  <w:lang w:val="en-US" w:eastAsia="zh-CN"/>
                </w:rPr>
                <w:delText>37</w:delText>
              </w:r>
            </w:del>
          </w:p>
        </w:tc>
      </w:tr>
      <w:tr w:rsidR="007F5EC5" w:rsidRPr="007F5EC5" w:rsidDel="00AF42DD" w:rsidTr="003E5D7F">
        <w:trPr>
          <w:del w:id="802" w:author="Local Dev" w:date="2017-01-11T20:48:00Z"/>
        </w:trPr>
        <w:tc>
          <w:tcPr>
            <w:tcW w:w="3085" w:type="dxa"/>
            <w:gridSpan w:val="2"/>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803" w:author="Local Dev" w:date="2017-01-11T20:48:00Z"/>
                <w:rFonts w:ascii="Times New Roman" w:eastAsia="楷体_GB2312" w:hAnsi="Times New Roman"/>
                <w:kern w:val="2"/>
                <w:sz w:val="18"/>
                <w:lang w:val="en-US" w:eastAsia="zh-CN"/>
              </w:rPr>
            </w:pPr>
            <w:del w:id="804" w:author="Local Dev" w:date="2017-01-11T20:48:00Z">
              <w:r w:rsidRPr="007F5EC5" w:rsidDel="00AF42DD">
                <w:rPr>
                  <w:rFonts w:ascii="Times New Roman" w:eastAsia="楷体_GB2312" w:hAnsi="Times New Roman"/>
                  <w:kern w:val="2"/>
                  <w:sz w:val="18"/>
                  <w:lang w:val="en-US" w:eastAsia="zh-CN"/>
                </w:rPr>
                <w:delText>汽车分期最长到期期限</w:delText>
              </w:r>
              <w:r w:rsidR="00D96B93" w:rsidDel="00AF42DD">
                <w:rPr>
                  <w:rFonts w:ascii="Times New Roman" w:eastAsia="楷体_GB2312" w:hAnsi="Times New Roman" w:hint="eastAsia"/>
                  <w:kern w:val="2"/>
                  <w:sz w:val="18"/>
                  <w:lang w:val="en-US" w:eastAsia="zh-CN"/>
                </w:rPr>
                <w:delText>（月）</w:delText>
              </w:r>
            </w:del>
          </w:p>
        </w:tc>
        <w:tc>
          <w:tcPr>
            <w:tcW w:w="1843"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3E5D7F" w:rsidP="008A5315">
            <w:pPr>
              <w:widowControl w:val="0"/>
              <w:spacing w:line="240" w:lineRule="auto"/>
              <w:jc w:val="center"/>
              <w:rPr>
                <w:del w:id="805" w:author="Local Dev" w:date="2017-01-11T20:48:00Z"/>
                <w:rFonts w:ascii="Times New Roman" w:eastAsia="楷体_GB2312" w:hAnsi="Times New Roman"/>
                <w:kern w:val="2"/>
                <w:sz w:val="18"/>
                <w:szCs w:val="18"/>
                <w:lang w:val="en-US" w:eastAsia="zh-CN"/>
              </w:rPr>
            </w:pPr>
            <w:del w:id="806" w:author="Local Dev" w:date="2017-01-11T20:48:00Z">
              <w:r w:rsidDel="00AF42DD">
                <w:rPr>
                  <w:rFonts w:ascii="Times New Roman" w:eastAsia="楷体_GB2312" w:hAnsi="Times New Roman" w:hint="eastAsia"/>
                  <w:kern w:val="2"/>
                  <w:sz w:val="18"/>
                  <w:szCs w:val="18"/>
                  <w:lang w:val="en-US" w:eastAsia="zh-CN"/>
                </w:rPr>
                <w:delText>48.07</w:delText>
              </w:r>
            </w:del>
          </w:p>
        </w:tc>
        <w:tc>
          <w:tcPr>
            <w:tcW w:w="1701"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7F5EC5" w:rsidP="008A5315">
            <w:pPr>
              <w:widowControl w:val="0"/>
              <w:spacing w:line="240" w:lineRule="auto"/>
              <w:jc w:val="center"/>
              <w:rPr>
                <w:del w:id="807" w:author="Local Dev" w:date="2017-01-11T20:48:00Z"/>
                <w:rFonts w:ascii="Times New Roman" w:eastAsia="楷体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7F5EC5" w:rsidRPr="007F5EC5" w:rsidDel="00AF42DD" w:rsidRDefault="00661E99" w:rsidP="008A5315">
            <w:pPr>
              <w:widowControl w:val="0"/>
              <w:spacing w:line="240" w:lineRule="auto"/>
              <w:jc w:val="center"/>
              <w:rPr>
                <w:del w:id="808" w:author="Local Dev" w:date="2017-01-11T20:48:00Z"/>
                <w:rFonts w:ascii="Times New Roman" w:eastAsia="楷体_GB2312" w:hAnsi="Times New Roman"/>
                <w:kern w:val="2"/>
                <w:sz w:val="18"/>
                <w:szCs w:val="18"/>
                <w:lang w:val="en-US" w:eastAsia="zh-CN"/>
              </w:rPr>
            </w:pPr>
            <w:del w:id="809" w:author="Local Dev" w:date="2017-01-11T20:48:00Z">
              <w:r w:rsidDel="00AF42DD">
                <w:rPr>
                  <w:rFonts w:ascii="Times New Roman" w:eastAsia="楷体_GB2312" w:hAnsi="Times New Roman" w:hint="eastAsia"/>
                  <w:kern w:val="2"/>
                  <w:sz w:val="18"/>
                  <w:szCs w:val="18"/>
                  <w:lang w:val="en-US" w:eastAsia="zh-CN"/>
                </w:rPr>
                <w:delText>42.70</w:delText>
              </w:r>
            </w:del>
          </w:p>
        </w:tc>
      </w:tr>
      <w:tr w:rsidR="007F5EC5" w:rsidRPr="007F5EC5" w:rsidDel="00AF42DD" w:rsidTr="003E5D7F">
        <w:trPr>
          <w:del w:id="810" w:author="Local Dev" w:date="2017-01-11T20:48:00Z"/>
        </w:trPr>
        <w:tc>
          <w:tcPr>
            <w:tcW w:w="3085" w:type="dxa"/>
            <w:gridSpan w:val="2"/>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811" w:author="Local Dev" w:date="2017-01-11T20:48:00Z"/>
                <w:rFonts w:ascii="Times New Roman" w:eastAsia="楷体_GB2312" w:hAnsi="Times New Roman"/>
                <w:kern w:val="2"/>
                <w:sz w:val="18"/>
                <w:lang w:val="en-US" w:eastAsia="zh-CN"/>
              </w:rPr>
            </w:pPr>
            <w:del w:id="812" w:author="Local Dev" w:date="2017-01-11T20:48:00Z">
              <w:r w:rsidRPr="007F5EC5" w:rsidDel="00AF42DD">
                <w:rPr>
                  <w:rFonts w:ascii="Times New Roman" w:eastAsia="楷体_GB2312" w:hAnsi="Times New Roman"/>
                  <w:kern w:val="2"/>
                  <w:sz w:val="18"/>
                  <w:lang w:val="en-US" w:eastAsia="zh-CN"/>
                </w:rPr>
                <w:delText>汽车分期最短到期期限</w:delText>
              </w:r>
              <w:r w:rsidR="00D96B93" w:rsidDel="00AF42DD">
                <w:rPr>
                  <w:rFonts w:ascii="Times New Roman" w:eastAsia="楷体_GB2312" w:hAnsi="Times New Roman" w:hint="eastAsia"/>
                  <w:kern w:val="2"/>
                  <w:sz w:val="18"/>
                  <w:lang w:val="en-US" w:eastAsia="zh-CN"/>
                </w:rPr>
                <w:delText>（月）</w:delText>
              </w:r>
              <w:r w:rsidR="003E5D7F" w:rsidDel="00AF42DD">
                <w:rPr>
                  <w:rFonts w:ascii="Times New Roman" w:eastAsia="楷体_GB2312" w:hAnsi="Times New Roman" w:hint="eastAsia"/>
                  <w:kern w:val="2"/>
                  <w:sz w:val="18"/>
                  <w:lang w:val="en-US" w:eastAsia="zh-CN"/>
                </w:rPr>
                <w:delText>（注</w:delText>
              </w:r>
              <w:r w:rsidR="003E5D7F" w:rsidDel="00AF42DD">
                <w:rPr>
                  <w:rFonts w:ascii="Times New Roman" w:eastAsia="楷体_GB2312" w:hAnsi="Times New Roman" w:hint="eastAsia"/>
                  <w:kern w:val="2"/>
                  <w:sz w:val="18"/>
                  <w:lang w:val="en-US" w:eastAsia="zh-CN"/>
                </w:rPr>
                <w:delText>1</w:delText>
              </w:r>
              <w:r w:rsidR="003E5D7F" w:rsidDel="00AF42DD">
                <w:rPr>
                  <w:rFonts w:ascii="Times New Roman" w:eastAsia="楷体_GB2312" w:hAnsi="Times New Roman" w:hint="eastAsia"/>
                  <w:kern w:val="2"/>
                  <w:sz w:val="18"/>
                  <w:lang w:val="en-US" w:eastAsia="zh-CN"/>
                </w:rPr>
                <w:delText>）</w:delText>
              </w:r>
            </w:del>
          </w:p>
        </w:tc>
        <w:tc>
          <w:tcPr>
            <w:tcW w:w="1843"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3E5D7F" w:rsidP="008A5315">
            <w:pPr>
              <w:widowControl w:val="0"/>
              <w:spacing w:line="240" w:lineRule="auto"/>
              <w:jc w:val="center"/>
              <w:rPr>
                <w:del w:id="813" w:author="Local Dev" w:date="2017-01-11T20:48:00Z"/>
                <w:rFonts w:ascii="Times New Roman" w:eastAsia="楷体_GB2312" w:hAnsi="Times New Roman"/>
                <w:kern w:val="2"/>
                <w:sz w:val="18"/>
                <w:szCs w:val="18"/>
                <w:lang w:val="en-US" w:eastAsia="zh-CN"/>
              </w:rPr>
            </w:pPr>
            <w:del w:id="814" w:author="Local Dev" w:date="2017-01-11T20:48:00Z">
              <w:r w:rsidDel="00AF42DD">
                <w:rPr>
                  <w:rFonts w:ascii="Times New Roman" w:eastAsia="楷体_GB2312" w:hAnsi="Times New Roman" w:hint="eastAsia"/>
                  <w:kern w:val="2"/>
                  <w:sz w:val="18"/>
                  <w:szCs w:val="18"/>
                  <w:lang w:val="en-US" w:eastAsia="zh-CN"/>
                </w:rPr>
                <w:delText>3.00</w:delText>
              </w:r>
            </w:del>
          </w:p>
        </w:tc>
        <w:tc>
          <w:tcPr>
            <w:tcW w:w="1701"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7F5EC5" w:rsidP="008A5315">
            <w:pPr>
              <w:widowControl w:val="0"/>
              <w:spacing w:line="240" w:lineRule="auto"/>
              <w:jc w:val="center"/>
              <w:rPr>
                <w:del w:id="815" w:author="Local Dev" w:date="2017-01-11T20:48:00Z"/>
                <w:rFonts w:ascii="Times New Roman" w:eastAsia="楷体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7F5EC5" w:rsidRPr="007F5EC5" w:rsidDel="00AF42DD" w:rsidRDefault="00D96B93" w:rsidP="008A5315">
            <w:pPr>
              <w:widowControl w:val="0"/>
              <w:spacing w:line="240" w:lineRule="auto"/>
              <w:jc w:val="center"/>
              <w:rPr>
                <w:del w:id="816" w:author="Local Dev" w:date="2017-01-11T20:48:00Z"/>
                <w:rFonts w:ascii="Times New Roman" w:eastAsia="楷体_GB2312" w:hAnsi="Times New Roman"/>
                <w:kern w:val="2"/>
                <w:sz w:val="18"/>
                <w:szCs w:val="18"/>
                <w:lang w:val="en-US" w:eastAsia="zh-CN"/>
              </w:rPr>
            </w:pPr>
            <w:del w:id="817" w:author="Local Dev" w:date="2017-01-11T20:48:00Z">
              <w:r w:rsidDel="00AF42DD">
                <w:rPr>
                  <w:rFonts w:ascii="Times New Roman" w:eastAsia="楷体_GB2312" w:hAnsi="Times New Roman" w:hint="eastAsia"/>
                  <w:kern w:val="2"/>
                  <w:sz w:val="18"/>
                  <w:szCs w:val="18"/>
                  <w:lang w:val="en-US" w:eastAsia="zh-CN"/>
                </w:rPr>
                <w:delText>0.00</w:delText>
              </w:r>
            </w:del>
          </w:p>
        </w:tc>
      </w:tr>
      <w:tr w:rsidR="007F5EC5" w:rsidRPr="007F5EC5" w:rsidTr="004C5509">
        <w:tc>
          <w:tcPr>
            <w:tcW w:w="8613" w:type="dxa"/>
            <w:gridSpan w:val="7"/>
            <w:tcBorders>
              <w:top w:val="single" w:sz="4" w:space="0" w:color="auto"/>
              <w:bottom w:val="single" w:sz="4" w:space="0" w:color="auto"/>
            </w:tcBorders>
          </w:tcPr>
          <w:p w:rsidR="007F5EC5" w:rsidRDefault="003E5D7F" w:rsidP="007F5EC5">
            <w:pPr>
              <w:widowControl w:val="0"/>
              <w:spacing w:line="240" w:lineRule="auto"/>
              <w:rPr>
                <w:rFonts w:ascii="Times New Roman" w:eastAsia="楷体_GB2312" w:hAnsi="Times New Roman"/>
                <w:kern w:val="2"/>
                <w:sz w:val="18"/>
                <w:szCs w:val="18"/>
                <w:lang w:val="en-US" w:eastAsia="zh-CN"/>
              </w:rPr>
            </w:pPr>
            <w:r>
              <w:rPr>
                <w:rFonts w:ascii="Times New Roman" w:eastAsia="楷体_GB2312" w:hAnsi="Times New Roman" w:hint="eastAsia"/>
                <w:kern w:val="2"/>
                <w:sz w:val="18"/>
                <w:szCs w:val="18"/>
                <w:lang w:val="en-US" w:eastAsia="zh-CN"/>
              </w:rPr>
              <w:t>注</w:t>
            </w:r>
            <w:r>
              <w:rPr>
                <w:rFonts w:ascii="Times New Roman" w:eastAsia="楷体_GB2312" w:hAnsi="Times New Roman" w:hint="eastAsia"/>
                <w:kern w:val="2"/>
                <w:sz w:val="18"/>
                <w:szCs w:val="18"/>
                <w:lang w:val="en-US" w:eastAsia="zh-CN"/>
              </w:rPr>
              <w:t>1</w:t>
            </w:r>
            <w:r>
              <w:rPr>
                <w:rFonts w:ascii="Times New Roman" w:eastAsia="楷体_GB2312" w:hAnsi="Times New Roman" w:hint="eastAsia"/>
                <w:kern w:val="2"/>
                <w:sz w:val="18"/>
                <w:szCs w:val="18"/>
                <w:lang w:val="en-US" w:eastAsia="zh-CN"/>
              </w:rPr>
              <w:t>：某笔资产最短到期期限为零系指该资产已经逾期。</w:t>
            </w:r>
          </w:p>
          <w:p w:rsidR="003E5D7F" w:rsidRPr="007F5EC5" w:rsidRDefault="003E5D7F" w:rsidP="007F5EC5">
            <w:pPr>
              <w:widowControl w:val="0"/>
              <w:spacing w:line="240" w:lineRule="auto"/>
              <w:rPr>
                <w:rFonts w:ascii="Times New Roman" w:eastAsia="楷体_GB2312" w:hAnsi="Times New Roman"/>
                <w:kern w:val="2"/>
                <w:sz w:val="18"/>
                <w:szCs w:val="18"/>
                <w:lang w:val="en-US" w:eastAsia="zh-CN"/>
              </w:rPr>
            </w:pPr>
          </w:p>
          <w:p w:rsidR="007F5EC5" w:rsidRPr="007F5EC5" w:rsidRDefault="007F5EC5" w:rsidP="007F5EC5">
            <w:pPr>
              <w:widowControl w:val="0"/>
              <w:spacing w:line="240" w:lineRule="auto"/>
              <w:rPr>
                <w:rFonts w:ascii="Times New Roman" w:eastAsia="楷体_GB2312" w:hAnsi="Times New Roman"/>
                <w:kern w:val="2"/>
                <w:sz w:val="18"/>
                <w:szCs w:val="18"/>
                <w:lang w:val="en-US" w:eastAsia="zh-CN"/>
              </w:rPr>
            </w:pPr>
            <w:r w:rsidRPr="007F5EC5">
              <w:rPr>
                <w:rFonts w:ascii="Times New Roman" w:eastAsia="楷体_GB2312" w:hAnsi="Times New Roman"/>
                <w:b/>
                <w:kern w:val="2"/>
                <w:sz w:val="18"/>
                <w:szCs w:val="18"/>
                <w:lang w:val="en-US" w:eastAsia="zh-CN"/>
              </w:rPr>
              <w:t>（三）入池资产利率特征</w:t>
            </w:r>
          </w:p>
        </w:tc>
      </w:tr>
      <w:tr w:rsidR="00D96B93" w:rsidRPr="007F5EC5" w:rsidTr="004C5509">
        <w:tc>
          <w:tcPr>
            <w:tcW w:w="2802" w:type="dxa"/>
            <w:tcBorders>
              <w:top w:val="single" w:sz="4" w:space="0" w:color="auto"/>
              <w:bottom w:val="single" w:sz="4" w:space="0" w:color="auto"/>
              <w:right w:val="single" w:sz="4" w:space="0" w:color="auto"/>
            </w:tcBorders>
          </w:tcPr>
          <w:p w:rsidR="00D96B93" w:rsidRPr="007F5EC5" w:rsidRDefault="00D96B93" w:rsidP="007F5EC5">
            <w:pPr>
              <w:widowControl w:val="0"/>
              <w:spacing w:line="240" w:lineRule="auto"/>
              <w:rPr>
                <w:rFonts w:ascii="Times New Roman" w:eastAsia="楷体_GB2312" w:hAnsi="Times New Roman"/>
                <w:kern w:val="2"/>
                <w:sz w:val="21"/>
                <w:lang w:val="en-US" w:eastAsia="zh-CN"/>
              </w:rPr>
            </w:pPr>
          </w:p>
        </w:tc>
        <w:tc>
          <w:tcPr>
            <w:tcW w:w="1842" w:type="dxa"/>
            <w:gridSpan w:val="2"/>
            <w:tcBorders>
              <w:top w:val="single" w:sz="4" w:space="0" w:color="auto"/>
              <w:left w:val="single" w:sz="4" w:space="0" w:color="auto"/>
              <w:bottom w:val="single" w:sz="4" w:space="0" w:color="auto"/>
              <w:right w:val="single" w:sz="4" w:space="0" w:color="auto"/>
            </w:tcBorders>
            <w:shd w:val="clear" w:color="auto" w:fill="auto"/>
          </w:tcPr>
          <w:p w:rsidR="00D96B93" w:rsidRPr="007F5EC5" w:rsidRDefault="00D96B93" w:rsidP="007F5EC5">
            <w:pPr>
              <w:widowControl w:val="0"/>
              <w:spacing w:line="240" w:lineRule="auto"/>
              <w:jc w:val="center"/>
              <w:rPr>
                <w:rFonts w:ascii="Times New Roman" w:eastAsia="楷体_GB2312" w:hAnsi="Times New Roman"/>
                <w:b/>
                <w:kern w:val="2"/>
                <w:sz w:val="18"/>
                <w:szCs w:val="18"/>
                <w:lang w:val="en-US" w:eastAsia="zh-CN"/>
              </w:rPr>
            </w:pPr>
            <w:r w:rsidRPr="007F5EC5">
              <w:rPr>
                <w:rFonts w:ascii="Times New Roman" w:eastAsia="楷体_GB2312" w:hAnsi="Times New Roman"/>
                <w:b/>
                <w:kern w:val="2"/>
                <w:sz w:val="18"/>
                <w:szCs w:val="18"/>
                <w:lang w:val="en-US" w:eastAsia="zh-CN"/>
              </w:rPr>
              <w:t>初始起算日</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rsidR="00D96B93" w:rsidRPr="007F5EC5" w:rsidRDefault="00D96B93" w:rsidP="00776B54">
            <w:pPr>
              <w:widowControl w:val="0"/>
              <w:spacing w:line="240" w:lineRule="auto"/>
              <w:rPr>
                <w:rFonts w:ascii="Times New Roman" w:eastAsia="楷体_GB2312" w:hAnsi="Times New Roman"/>
                <w:b/>
                <w:kern w:val="2"/>
                <w:sz w:val="18"/>
                <w:szCs w:val="18"/>
                <w:lang w:val="en-US" w:eastAsia="zh-CN"/>
              </w:rPr>
            </w:pPr>
            <w:r>
              <w:rPr>
                <w:rFonts w:ascii="Times New Roman" w:eastAsia="楷体_GB2312" w:hAnsi="Times New Roman" w:hint="eastAsia"/>
                <w:b/>
                <w:kern w:val="2"/>
                <w:sz w:val="18"/>
                <w:szCs w:val="18"/>
                <w:lang w:val="en-US" w:eastAsia="zh-CN"/>
              </w:rPr>
              <w:t>上次报告期</w:t>
            </w:r>
          </w:p>
        </w:tc>
        <w:tc>
          <w:tcPr>
            <w:tcW w:w="2268" w:type="dxa"/>
            <w:gridSpan w:val="2"/>
            <w:tcBorders>
              <w:top w:val="single" w:sz="4" w:space="0" w:color="auto"/>
              <w:left w:val="single" w:sz="4" w:space="0" w:color="auto"/>
              <w:bottom w:val="single" w:sz="4" w:space="0" w:color="auto"/>
            </w:tcBorders>
            <w:shd w:val="clear" w:color="auto" w:fill="auto"/>
          </w:tcPr>
          <w:p w:rsidR="00D96B93" w:rsidRPr="007F5EC5" w:rsidRDefault="00D96B93" w:rsidP="00776B54">
            <w:pPr>
              <w:widowControl w:val="0"/>
              <w:spacing w:line="240" w:lineRule="auto"/>
              <w:rPr>
                <w:rFonts w:ascii="Times New Roman" w:eastAsia="楷体_GB2312" w:hAnsi="Times New Roman"/>
                <w:b/>
                <w:kern w:val="2"/>
                <w:sz w:val="18"/>
                <w:szCs w:val="18"/>
                <w:lang w:val="en-US" w:eastAsia="zh-CN"/>
              </w:rPr>
            </w:pPr>
            <w:r>
              <w:rPr>
                <w:rFonts w:ascii="Times New Roman" w:eastAsia="楷体_GB2312" w:hAnsi="Times New Roman" w:hint="eastAsia"/>
                <w:b/>
                <w:kern w:val="2"/>
                <w:sz w:val="18"/>
                <w:szCs w:val="18"/>
                <w:lang w:val="en-US" w:eastAsia="zh-CN"/>
              </w:rPr>
              <w:t>本次报告期</w:t>
            </w:r>
          </w:p>
        </w:tc>
      </w:tr>
      <w:tr w:rsidR="00AF42DD" w:rsidRPr="007F5EC5" w:rsidTr="004C5509">
        <w:tc>
          <w:tcPr>
            <w:tcW w:w="2802" w:type="dxa"/>
            <w:tcBorders>
              <w:top w:val="single" w:sz="4" w:space="0" w:color="auto"/>
              <w:bottom w:val="single" w:sz="4" w:space="0" w:color="auto"/>
              <w:right w:val="single" w:sz="4" w:space="0" w:color="auto"/>
            </w:tcBorders>
          </w:tcPr>
          <w:p w:rsidR="00AF42DD" w:rsidRPr="007F5EC5" w:rsidRDefault="00FB0E29" w:rsidP="00AF42DD">
            <w:pPr>
              <w:widowControl w:val="0"/>
              <w:spacing w:line="240" w:lineRule="auto"/>
              <w:rPr>
                <w:rFonts w:ascii="Times New Roman" w:eastAsia="楷体_GB2312" w:hAnsi="Times New Roman"/>
                <w:kern w:val="2"/>
                <w:sz w:val="18"/>
                <w:lang w:val="en-US" w:eastAsia="zh-CN"/>
              </w:rPr>
            </w:pPr>
            <w:customXmlInsRangeStart w:id="818" w:author="Local Dev" w:date="2017-01-11T20:49:00Z"/>
            <w:sdt>
              <w:sdtPr>
                <w:rPr>
                  <w:rFonts w:eastAsia="楷体_GB2312"/>
                  <w:bCs/>
                  <w:color w:val="000000"/>
                  <w:sz w:val="21"/>
                  <w:szCs w:val="21"/>
                </w:rPr>
                <w:alias w:val="Name"/>
                <w:tag w:val="Name"/>
                <w:id w:val="1801804415"/>
                <w:placeholder>
                  <w:docPart w:val="452D6FCD3503457DAFEEC495A4BCE6D5"/>
                </w:placeholder>
                <w:showingPlcHdr/>
                <w:text/>
              </w:sdtPr>
              <w:sdtEndPr/>
              <w:sdtContent>
                <w:customXmlInsRangeEnd w:id="818"/>
                <w:ins w:id="819" w:author="Local Dev" w:date="2017-01-11T20:49:00Z">
                  <w:r w:rsidR="00AF42DD" w:rsidRPr="00F40E8D">
                    <w:rPr>
                      <w:rStyle w:val="af1"/>
                    </w:rPr>
                    <w:t>Click here to enter text.</w:t>
                  </w:r>
                </w:ins>
                <w:customXmlInsRangeStart w:id="820" w:author="Local Dev" w:date="2017-01-11T20:49:00Z"/>
              </w:sdtContent>
            </w:sdt>
            <w:customXmlInsRangeEnd w:id="820"/>
            <w:del w:id="821" w:author="Local Dev" w:date="2017-01-11T20:49:00Z">
              <w:r w:rsidR="00AF42DD" w:rsidRPr="007F5EC5" w:rsidDel="00F5030C">
                <w:rPr>
                  <w:rFonts w:ascii="Times New Roman" w:eastAsia="楷体_GB2312" w:hAnsi="Times New Roman"/>
                  <w:kern w:val="2"/>
                  <w:sz w:val="18"/>
                  <w:lang w:val="en-US" w:eastAsia="zh-CN"/>
                </w:rPr>
                <w:delText>加权平均汽车分期</w:delText>
              </w:r>
              <w:r w:rsidR="00AF42DD" w:rsidDel="00F5030C">
                <w:rPr>
                  <w:rFonts w:ascii="Times New Roman" w:eastAsia="楷体_GB2312" w:hAnsi="Times New Roman" w:hint="eastAsia"/>
                  <w:kern w:val="2"/>
                  <w:sz w:val="18"/>
                  <w:lang w:val="en-US" w:eastAsia="zh-CN"/>
                </w:rPr>
                <w:delText>手续费率</w:delText>
              </w:r>
            </w:del>
          </w:p>
        </w:tc>
        <w:tc>
          <w:tcPr>
            <w:tcW w:w="1842" w:type="dxa"/>
            <w:gridSpan w:val="2"/>
            <w:tcBorders>
              <w:top w:val="single" w:sz="4" w:space="0" w:color="auto"/>
              <w:left w:val="single" w:sz="4" w:space="0" w:color="auto"/>
              <w:bottom w:val="single" w:sz="4" w:space="0" w:color="auto"/>
              <w:right w:val="single" w:sz="4" w:space="0" w:color="auto"/>
            </w:tcBorders>
          </w:tcPr>
          <w:p w:rsidR="00AF42DD" w:rsidRPr="007F5EC5" w:rsidRDefault="00FB0E29" w:rsidP="00AF42DD">
            <w:pPr>
              <w:widowControl w:val="0"/>
              <w:spacing w:line="240" w:lineRule="auto"/>
              <w:jc w:val="center"/>
              <w:rPr>
                <w:rFonts w:ascii="Times New Roman" w:eastAsia="楷体_GB2312" w:hAnsi="Times New Roman"/>
                <w:kern w:val="2"/>
                <w:sz w:val="18"/>
                <w:szCs w:val="18"/>
                <w:lang w:val="en-US" w:eastAsia="zh-CN"/>
              </w:rPr>
            </w:pPr>
            <w:customXmlInsRangeStart w:id="822" w:author="Local Dev" w:date="2017-01-11T20:49:00Z"/>
            <w:sdt>
              <w:sdtPr>
                <w:rPr>
                  <w:rFonts w:eastAsia="楷体_GB2312"/>
                  <w:bCs/>
                  <w:color w:val="000000"/>
                  <w:sz w:val="21"/>
                  <w:szCs w:val="21"/>
                </w:rPr>
                <w:alias w:val="Amount1"/>
                <w:tag w:val="Amount1"/>
                <w:id w:val="47884923"/>
                <w:placeholder>
                  <w:docPart w:val="DE766895676E4DB2944E7536D22791B7"/>
                </w:placeholder>
                <w:showingPlcHdr/>
                <w:text/>
              </w:sdtPr>
              <w:sdtEndPr/>
              <w:sdtContent>
                <w:customXmlInsRangeEnd w:id="822"/>
                <w:ins w:id="823" w:author="Local Dev" w:date="2017-01-11T20:49:00Z">
                  <w:r w:rsidR="00AF42DD" w:rsidRPr="00F40E8D">
                    <w:rPr>
                      <w:rStyle w:val="af1"/>
                    </w:rPr>
                    <w:t>Click here to enter text.</w:t>
                  </w:r>
                </w:ins>
                <w:customXmlInsRangeStart w:id="824" w:author="Local Dev" w:date="2017-01-11T20:49:00Z"/>
              </w:sdtContent>
            </w:sdt>
            <w:customXmlInsRangeEnd w:id="824"/>
            <w:del w:id="825" w:author="Local Dev" w:date="2017-01-11T20:49:00Z">
              <w:r w:rsidR="00AF42DD" w:rsidDel="00F5030C">
                <w:rPr>
                  <w:rFonts w:ascii="Times New Roman" w:eastAsia="楷体_GB2312" w:hAnsi="Times New Roman" w:hint="eastAsia"/>
                  <w:kern w:val="2"/>
                  <w:sz w:val="18"/>
                  <w:szCs w:val="18"/>
                  <w:lang w:val="en-US" w:eastAsia="zh-CN"/>
                </w:rPr>
                <w:delText>8.13%</w:delText>
              </w:r>
            </w:del>
          </w:p>
        </w:tc>
        <w:tc>
          <w:tcPr>
            <w:tcW w:w="1701" w:type="dxa"/>
            <w:gridSpan w:val="2"/>
            <w:tcBorders>
              <w:top w:val="single" w:sz="4" w:space="0" w:color="auto"/>
              <w:left w:val="single" w:sz="4" w:space="0" w:color="auto"/>
              <w:bottom w:val="single" w:sz="4" w:space="0" w:color="auto"/>
              <w:right w:val="single" w:sz="4" w:space="0" w:color="auto"/>
            </w:tcBorders>
          </w:tcPr>
          <w:customXmlInsRangeStart w:id="826" w:author="Local Dev" w:date="2017-01-11T20:49:00Z"/>
          <w:sdt>
            <w:sdtPr>
              <w:rPr>
                <w:rFonts w:eastAsia="楷体_GB2312"/>
                <w:bCs/>
                <w:color w:val="000000"/>
                <w:sz w:val="21"/>
                <w:szCs w:val="21"/>
              </w:rPr>
              <w:alias w:val="Amount2"/>
              <w:tag w:val="Amount2"/>
              <w:id w:val="321773347"/>
              <w:placeholder>
                <w:docPart w:val="95627EF69C544E939F7174CEECAC1DC7"/>
              </w:placeholder>
              <w:showingPlcHdr/>
              <w:text/>
            </w:sdtPr>
            <w:sdtEndPr/>
            <w:sdtContent>
              <w:customXmlInsRangeEnd w:id="826"/>
              <w:p w:rsidR="00AF42DD" w:rsidRDefault="00AF42DD" w:rsidP="00AF42DD">
                <w:pPr>
                  <w:jc w:val="center"/>
                  <w:rPr>
                    <w:ins w:id="827" w:author="Local Dev" w:date="2017-01-11T20:49:00Z"/>
                    <w:rFonts w:eastAsia="楷体_GB2312"/>
                    <w:bCs/>
                    <w:color w:val="000000"/>
                    <w:sz w:val="21"/>
                    <w:szCs w:val="21"/>
                  </w:rPr>
                </w:pPr>
                <w:ins w:id="828" w:author="Local Dev" w:date="2017-01-11T20:49:00Z">
                  <w:r w:rsidRPr="00F40E8D">
                    <w:rPr>
                      <w:rStyle w:val="af1"/>
                    </w:rPr>
                    <w:t>Click here to enter text.</w:t>
                  </w:r>
                </w:ins>
              </w:p>
              <w:customXmlInsRangeStart w:id="829" w:author="Local Dev" w:date="2017-01-11T20:49:00Z"/>
            </w:sdtContent>
          </w:sdt>
          <w:customXmlInsRangeEnd w:id="829"/>
          <w:p w:rsidR="00AF42DD" w:rsidRPr="007F5EC5" w:rsidRDefault="00AF42DD" w:rsidP="00AF42DD">
            <w:pPr>
              <w:widowControl w:val="0"/>
              <w:spacing w:line="240" w:lineRule="auto"/>
              <w:jc w:val="center"/>
              <w:rPr>
                <w:rFonts w:ascii="Times New Roman" w:eastAsia="楷体_GB2312" w:hAnsi="Times New Roman"/>
                <w:kern w:val="2"/>
                <w:sz w:val="18"/>
                <w:szCs w:val="18"/>
                <w:lang w:val="en-US" w:eastAsia="zh-CN"/>
              </w:rPr>
            </w:pPr>
          </w:p>
        </w:tc>
        <w:tc>
          <w:tcPr>
            <w:tcW w:w="2268" w:type="dxa"/>
            <w:gridSpan w:val="2"/>
            <w:tcBorders>
              <w:top w:val="single" w:sz="4" w:space="0" w:color="auto"/>
              <w:left w:val="single" w:sz="4" w:space="0" w:color="auto"/>
              <w:bottom w:val="single" w:sz="4" w:space="0" w:color="auto"/>
            </w:tcBorders>
          </w:tcPr>
          <w:customXmlInsRangeStart w:id="830" w:author="Local Dev" w:date="2017-01-11T20:49:00Z"/>
          <w:sdt>
            <w:sdtPr>
              <w:rPr>
                <w:rFonts w:eastAsia="楷体_GB2312"/>
                <w:bCs/>
                <w:color w:val="000000"/>
                <w:sz w:val="21"/>
                <w:szCs w:val="21"/>
              </w:rPr>
              <w:alias w:val="Amount3"/>
              <w:tag w:val="Amount3"/>
              <w:id w:val="-1481297868"/>
              <w:placeholder>
                <w:docPart w:val="7BBD86E594E34BD8B5707718F8F22B85"/>
              </w:placeholder>
              <w:showingPlcHdr/>
              <w:text/>
            </w:sdtPr>
            <w:sdtEndPr/>
            <w:sdtContent>
              <w:customXmlInsRangeEnd w:id="830"/>
              <w:p w:rsidR="00AF42DD" w:rsidRDefault="00AF42DD" w:rsidP="00AF42DD">
                <w:pPr>
                  <w:jc w:val="center"/>
                  <w:rPr>
                    <w:ins w:id="831" w:author="Local Dev" w:date="2017-01-11T20:49:00Z"/>
                    <w:rFonts w:eastAsia="楷体_GB2312"/>
                    <w:bCs/>
                    <w:color w:val="000000"/>
                    <w:sz w:val="21"/>
                    <w:szCs w:val="21"/>
                  </w:rPr>
                </w:pPr>
                <w:ins w:id="832" w:author="Local Dev" w:date="2017-01-11T20:49:00Z">
                  <w:r w:rsidRPr="00F40E8D">
                    <w:rPr>
                      <w:rStyle w:val="af1"/>
                    </w:rPr>
                    <w:t>Click here to enter text.</w:t>
                  </w:r>
                </w:ins>
              </w:p>
              <w:customXmlInsRangeStart w:id="833" w:author="Local Dev" w:date="2017-01-11T20:49:00Z"/>
            </w:sdtContent>
          </w:sdt>
          <w:customXmlInsRangeEnd w:id="833"/>
          <w:p w:rsidR="00AF42DD" w:rsidRPr="007F5EC5" w:rsidRDefault="00AF42DD" w:rsidP="00AF42DD">
            <w:pPr>
              <w:widowControl w:val="0"/>
              <w:spacing w:line="240" w:lineRule="auto"/>
              <w:jc w:val="center"/>
              <w:rPr>
                <w:rFonts w:ascii="Times New Roman" w:eastAsia="楷体_GB2312" w:hAnsi="Times New Roman"/>
                <w:kern w:val="2"/>
                <w:sz w:val="18"/>
                <w:szCs w:val="18"/>
                <w:lang w:val="en-US" w:eastAsia="zh-CN"/>
              </w:rPr>
            </w:pPr>
            <w:del w:id="834" w:author="Local Dev" w:date="2017-01-11T20:49:00Z">
              <w:r w:rsidDel="00F5030C">
                <w:rPr>
                  <w:rFonts w:ascii="Times New Roman" w:eastAsia="楷体_GB2312" w:hAnsi="Times New Roman" w:hint="eastAsia"/>
                  <w:kern w:val="2"/>
                  <w:sz w:val="18"/>
                  <w:szCs w:val="18"/>
                  <w:lang w:val="en-US" w:eastAsia="zh-CN"/>
                </w:rPr>
                <w:delText>9.55%</w:delText>
              </w:r>
            </w:del>
          </w:p>
        </w:tc>
      </w:tr>
      <w:tr w:rsidR="00661E99" w:rsidRPr="007F5EC5" w:rsidDel="00AF42DD" w:rsidTr="004C5509">
        <w:trPr>
          <w:del w:id="835" w:author="Local Dev" w:date="2017-01-11T20:49:00Z"/>
        </w:trPr>
        <w:tc>
          <w:tcPr>
            <w:tcW w:w="2802" w:type="dxa"/>
            <w:tcBorders>
              <w:top w:val="single" w:sz="4" w:space="0" w:color="auto"/>
              <w:bottom w:val="single" w:sz="4" w:space="0" w:color="auto"/>
              <w:right w:val="single" w:sz="4" w:space="0" w:color="auto"/>
            </w:tcBorders>
          </w:tcPr>
          <w:p w:rsidR="00661E99" w:rsidRPr="007F5EC5" w:rsidDel="00AF42DD" w:rsidRDefault="00661E99" w:rsidP="007F5EC5">
            <w:pPr>
              <w:widowControl w:val="0"/>
              <w:spacing w:line="240" w:lineRule="auto"/>
              <w:rPr>
                <w:del w:id="836" w:author="Local Dev" w:date="2017-01-11T20:49:00Z"/>
                <w:rFonts w:ascii="Times New Roman" w:eastAsia="楷体_GB2312" w:hAnsi="Times New Roman"/>
                <w:kern w:val="2"/>
                <w:sz w:val="18"/>
                <w:lang w:val="en-US" w:eastAsia="zh-CN"/>
              </w:rPr>
            </w:pPr>
            <w:del w:id="837" w:author="Local Dev" w:date="2017-01-11T20:49:00Z">
              <w:r w:rsidRPr="007F5EC5" w:rsidDel="00AF42DD">
                <w:rPr>
                  <w:rFonts w:ascii="Times New Roman" w:eastAsia="楷体_GB2312" w:hAnsi="Times New Roman"/>
                  <w:kern w:val="2"/>
                  <w:sz w:val="18"/>
                  <w:lang w:val="en-US" w:eastAsia="zh-CN"/>
                </w:rPr>
                <w:delText>最高汽车分期</w:delText>
              </w:r>
              <w:r w:rsidDel="00AF42DD">
                <w:rPr>
                  <w:rFonts w:ascii="Times New Roman" w:eastAsia="楷体_GB2312" w:hAnsi="Times New Roman" w:hint="eastAsia"/>
                  <w:kern w:val="2"/>
                  <w:sz w:val="18"/>
                  <w:lang w:val="en-US" w:eastAsia="zh-CN"/>
                </w:rPr>
                <w:delText>手续费率</w:delText>
              </w:r>
            </w:del>
          </w:p>
        </w:tc>
        <w:tc>
          <w:tcPr>
            <w:tcW w:w="1842" w:type="dxa"/>
            <w:gridSpan w:val="2"/>
            <w:tcBorders>
              <w:top w:val="single" w:sz="4" w:space="0" w:color="auto"/>
              <w:left w:val="single" w:sz="4" w:space="0" w:color="auto"/>
              <w:bottom w:val="single" w:sz="4" w:space="0" w:color="auto"/>
              <w:right w:val="single" w:sz="4" w:space="0" w:color="auto"/>
            </w:tcBorders>
          </w:tcPr>
          <w:p w:rsidR="00661E99" w:rsidRPr="007F5EC5" w:rsidDel="00AF42DD" w:rsidRDefault="00661E99" w:rsidP="008A5315">
            <w:pPr>
              <w:widowControl w:val="0"/>
              <w:spacing w:line="240" w:lineRule="auto"/>
              <w:jc w:val="center"/>
              <w:rPr>
                <w:del w:id="838" w:author="Local Dev" w:date="2017-01-11T20:49:00Z"/>
                <w:rFonts w:ascii="Times New Roman" w:eastAsia="楷体_GB2312" w:hAnsi="Times New Roman"/>
                <w:kern w:val="2"/>
                <w:sz w:val="18"/>
                <w:szCs w:val="18"/>
                <w:lang w:val="en-US" w:eastAsia="zh-CN"/>
              </w:rPr>
            </w:pPr>
            <w:del w:id="839" w:author="Local Dev" w:date="2017-01-11T20:49:00Z">
              <w:r w:rsidDel="00AF42DD">
                <w:rPr>
                  <w:rFonts w:ascii="Times New Roman" w:eastAsia="楷体_GB2312" w:hAnsi="Times New Roman" w:hint="eastAsia"/>
                  <w:kern w:val="2"/>
                  <w:sz w:val="18"/>
                  <w:szCs w:val="18"/>
                  <w:lang w:val="en-US" w:eastAsia="zh-CN"/>
                </w:rPr>
                <w:delText>20.50%</w:delText>
              </w:r>
            </w:del>
          </w:p>
        </w:tc>
        <w:tc>
          <w:tcPr>
            <w:tcW w:w="1701" w:type="dxa"/>
            <w:gridSpan w:val="2"/>
            <w:tcBorders>
              <w:top w:val="single" w:sz="4" w:space="0" w:color="auto"/>
              <w:left w:val="single" w:sz="4" w:space="0" w:color="auto"/>
              <w:bottom w:val="single" w:sz="4" w:space="0" w:color="auto"/>
              <w:right w:val="single" w:sz="4" w:space="0" w:color="auto"/>
            </w:tcBorders>
          </w:tcPr>
          <w:p w:rsidR="00661E99" w:rsidRPr="007F5EC5" w:rsidDel="00AF42DD" w:rsidRDefault="00661E99" w:rsidP="008A5315">
            <w:pPr>
              <w:widowControl w:val="0"/>
              <w:spacing w:line="240" w:lineRule="auto"/>
              <w:jc w:val="center"/>
              <w:rPr>
                <w:del w:id="840" w:author="Local Dev" w:date="2017-01-11T20:49:00Z"/>
                <w:rFonts w:ascii="Times New Roman" w:eastAsia="楷体_GB2312" w:hAnsi="Times New Roman"/>
                <w:kern w:val="2"/>
                <w:sz w:val="18"/>
                <w:szCs w:val="18"/>
                <w:lang w:val="en-US" w:eastAsia="zh-CN"/>
              </w:rPr>
            </w:pPr>
          </w:p>
        </w:tc>
        <w:tc>
          <w:tcPr>
            <w:tcW w:w="2268" w:type="dxa"/>
            <w:gridSpan w:val="2"/>
            <w:tcBorders>
              <w:top w:val="single" w:sz="4" w:space="0" w:color="auto"/>
              <w:left w:val="single" w:sz="4" w:space="0" w:color="auto"/>
              <w:bottom w:val="single" w:sz="4" w:space="0" w:color="auto"/>
            </w:tcBorders>
          </w:tcPr>
          <w:p w:rsidR="00661E99" w:rsidRPr="007F5EC5" w:rsidDel="00AF42DD" w:rsidRDefault="00661E99" w:rsidP="00967615">
            <w:pPr>
              <w:widowControl w:val="0"/>
              <w:spacing w:line="240" w:lineRule="auto"/>
              <w:jc w:val="center"/>
              <w:rPr>
                <w:del w:id="841" w:author="Local Dev" w:date="2017-01-11T20:49:00Z"/>
                <w:rFonts w:ascii="Times New Roman" w:eastAsia="楷体_GB2312" w:hAnsi="Times New Roman"/>
                <w:kern w:val="2"/>
                <w:sz w:val="18"/>
                <w:szCs w:val="18"/>
                <w:lang w:val="en-US" w:eastAsia="zh-CN"/>
              </w:rPr>
            </w:pPr>
            <w:del w:id="842" w:author="Local Dev" w:date="2017-01-11T20:49:00Z">
              <w:r w:rsidDel="00AF42DD">
                <w:rPr>
                  <w:rFonts w:ascii="Times New Roman" w:eastAsia="楷体_GB2312" w:hAnsi="Times New Roman" w:hint="eastAsia"/>
                  <w:kern w:val="2"/>
                  <w:sz w:val="18"/>
                  <w:szCs w:val="18"/>
                  <w:lang w:val="en-US" w:eastAsia="zh-CN"/>
                </w:rPr>
                <w:delText>20.50%</w:delText>
              </w:r>
            </w:del>
          </w:p>
        </w:tc>
      </w:tr>
      <w:tr w:rsidR="00661E99" w:rsidRPr="007F5EC5" w:rsidDel="00AF42DD" w:rsidTr="004C5509">
        <w:trPr>
          <w:del w:id="843" w:author="Local Dev" w:date="2017-01-11T20:49:00Z"/>
        </w:trPr>
        <w:tc>
          <w:tcPr>
            <w:tcW w:w="2802" w:type="dxa"/>
            <w:tcBorders>
              <w:top w:val="single" w:sz="4" w:space="0" w:color="auto"/>
              <w:bottom w:val="single" w:sz="4" w:space="0" w:color="auto"/>
              <w:right w:val="single" w:sz="4" w:space="0" w:color="auto"/>
            </w:tcBorders>
          </w:tcPr>
          <w:p w:rsidR="00661E99" w:rsidRPr="007F5EC5" w:rsidDel="00AF42DD" w:rsidRDefault="00661E99" w:rsidP="007F5EC5">
            <w:pPr>
              <w:widowControl w:val="0"/>
              <w:spacing w:line="240" w:lineRule="auto"/>
              <w:rPr>
                <w:del w:id="844" w:author="Local Dev" w:date="2017-01-11T20:49:00Z"/>
                <w:rFonts w:ascii="Times New Roman" w:eastAsia="楷体_GB2312" w:hAnsi="Times New Roman"/>
                <w:kern w:val="2"/>
                <w:sz w:val="18"/>
                <w:lang w:val="en-US" w:eastAsia="zh-CN"/>
              </w:rPr>
            </w:pPr>
            <w:del w:id="845" w:author="Local Dev" w:date="2017-01-11T20:49:00Z">
              <w:r w:rsidRPr="007F5EC5" w:rsidDel="00AF42DD">
                <w:rPr>
                  <w:rFonts w:ascii="Times New Roman" w:eastAsia="楷体_GB2312" w:hAnsi="Times New Roman"/>
                  <w:kern w:val="2"/>
                  <w:sz w:val="18"/>
                  <w:lang w:val="en-US" w:eastAsia="zh-CN"/>
                </w:rPr>
                <w:delText>最低汽车分期</w:delText>
              </w:r>
              <w:r w:rsidDel="00AF42DD">
                <w:rPr>
                  <w:rFonts w:ascii="Times New Roman" w:eastAsia="楷体_GB2312" w:hAnsi="Times New Roman" w:hint="eastAsia"/>
                  <w:kern w:val="2"/>
                  <w:sz w:val="18"/>
                  <w:lang w:val="en-US" w:eastAsia="zh-CN"/>
                </w:rPr>
                <w:delText>手续费率</w:delText>
              </w:r>
            </w:del>
          </w:p>
        </w:tc>
        <w:tc>
          <w:tcPr>
            <w:tcW w:w="1842" w:type="dxa"/>
            <w:gridSpan w:val="2"/>
            <w:tcBorders>
              <w:top w:val="single" w:sz="4" w:space="0" w:color="auto"/>
              <w:left w:val="single" w:sz="4" w:space="0" w:color="auto"/>
              <w:bottom w:val="single" w:sz="4" w:space="0" w:color="auto"/>
              <w:right w:val="single" w:sz="4" w:space="0" w:color="auto"/>
            </w:tcBorders>
          </w:tcPr>
          <w:p w:rsidR="00661E99" w:rsidRPr="00D96B93" w:rsidDel="00AF42DD" w:rsidRDefault="00661E99" w:rsidP="008A5315">
            <w:pPr>
              <w:widowControl w:val="0"/>
              <w:spacing w:line="240" w:lineRule="auto"/>
              <w:jc w:val="center"/>
              <w:rPr>
                <w:del w:id="846" w:author="Local Dev" w:date="2017-01-11T20:49:00Z"/>
                <w:rFonts w:ascii="Times New Roman" w:eastAsia="楷体_GB2312" w:hAnsi="Times New Roman"/>
                <w:kern w:val="2"/>
                <w:sz w:val="18"/>
                <w:szCs w:val="18"/>
                <w:lang w:val="en-US" w:eastAsia="zh-CN"/>
              </w:rPr>
            </w:pPr>
            <w:del w:id="847" w:author="Local Dev" w:date="2017-01-11T20:49:00Z">
              <w:r w:rsidDel="00AF42DD">
                <w:rPr>
                  <w:rFonts w:ascii="Times New Roman" w:eastAsia="楷体_GB2312" w:hAnsi="Times New Roman" w:hint="eastAsia"/>
                  <w:kern w:val="2"/>
                  <w:sz w:val="18"/>
                  <w:szCs w:val="18"/>
                  <w:lang w:val="en-US" w:eastAsia="zh-CN"/>
                </w:rPr>
                <w:delText>0.00%</w:delText>
              </w:r>
            </w:del>
          </w:p>
        </w:tc>
        <w:tc>
          <w:tcPr>
            <w:tcW w:w="1701" w:type="dxa"/>
            <w:gridSpan w:val="2"/>
            <w:tcBorders>
              <w:top w:val="single" w:sz="4" w:space="0" w:color="auto"/>
              <w:left w:val="single" w:sz="4" w:space="0" w:color="auto"/>
              <w:bottom w:val="single" w:sz="4" w:space="0" w:color="auto"/>
              <w:right w:val="single" w:sz="4" w:space="0" w:color="auto"/>
            </w:tcBorders>
          </w:tcPr>
          <w:p w:rsidR="00661E99" w:rsidRPr="007F5EC5" w:rsidDel="00AF42DD" w:rsidRDefault="00661E99" w:rsidP="008A5315">
            <w:pPr>
              <w:widowControl w:val="0"/>
              <w:spacing w:line="240" w:lineRule="auto"/>
              <w:jc w:val="center"/>
              <w:rPr>
                <w:del w:id="848" w:author="Local Dev" w:date="2017-01-11T20:49:00Z"/>
                <w:rFonts w:ascii="Times New Roman" w:eastAsia="楷体_GB2312" w:hAnsi="Times New Roman"/>
                <w:kern w:val="2"/>
                <w:sz w:val="18"/>
                <w:szCs w:val="18"/>
                <w:lang w:val="en-US" w:eastAsia="zh-CN"/>
              </w:rPr>
            </w:pPr>
          </w:p>
        </w:tc>
        <w:tc>
          <w:tcPr>
            <w:tcW w:w="2268" w:type="dxa"/>
            <w:gridSpan w:val="2"/>
            <w:tcBorders>
              <w:top w:val="single" w:sz="4" w:space="0" w:color="auto"/>
              <w:left w:val="single" w:sz="4" w:space="0" w:color="auto"/>
              <w:bottom w:val="single" w:sz="4" w:space="0" w:color="auto"/>
            </w:tcBorders>
          </w:tcPr>
          <w:p w:rsidR="00661E99" w:rsidRPr="00D96B93" w:rsidDel="00AF42DD" w:rsidRDefault="00661E99" w:rsidP="00967615">
            <w:pPr>
              <w:widowControl w:val="0"/>
              <w:spacing w:line="240" w:lineRule="auto"/>
              <w:jc w:val="center"/>
              <w:rPr>
                <w:del w:id="849" w:author="Local Dev" w:date="2017-01-11T20:49:00Z"/>
                <w:rFonts w:ascii="Times New Roman" w:eastAsia="楷体_GB2312" w:hAnsi="Times New Roman"/>
                <w:kern w:val="2"/>
                <w:sz w:val="18"/>
                <w:szCs w:val="18"/>
                <w:lang w:val="en-US" w:eastAsia="zh-CN"/>
              </w:rPr>
            </w:pPr>
            <w:del w:id="850" w:author="Local Dev" w:date="2017-01-11T20:49:00Z">
              <w:r w:rsidDel="00AF42DD">
                <w:rPr>
                  <w:rFonts w:ascii="Times New Roman" w:eastAsia="楷体_GB2312" w:hAnsi="Times New Roman" w:hint="eastAsia"/>
                  <w:kern w:val="2"/>
                  <w:sz w:val="18"/>
                  <w:szCs w:val="18"/>
                  <w:lang w:val="en-US" w:eastAsia="zh-CN"/>
                </w:rPr>
                <w:delText>0.00%</w:delText>
              </w:r>
            </w:del>
          </w:p>
        </w:tc>
      </w:tr>
    </w:tbl>
    <w:p w:rsidR="007F5EC5" w:rsidRPr="007F5EC5" w:rsidRDefault="007F5EC5" w:rsidP="007F5EC5">
      <w:pPr>
        <w:widowControl w:val="0"/>
        <w:spacing w:line="240" w:lineRule="auto"/>
        <w:rPr>
          <w:rFonts w:ascii="Times New Roman" w:eastAsia="楷体_GB2312" w:hAnsi="Times New Roman"/>
          <w:kern w:val="2"/>
          <w:sz w:val="21"/>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br w:type="page"/>
      </w:r>
    </w:p>
    <w:p w:rsidR="007F5EC5" w:rsidRPr="007F5EC5" w:rsidRDefault="007F5EC5" w:rsidP="007F5EC5">
      <w:pPr>
        <w:widowControl w:val="0"/>
        <w:spacing w:line="240" w:lineRule="auto"/>
        <w:rPr>
          <w:rFonts w:ascii="Times New Roman" w:eastAsia="楷体_GB2312" w:hAnsi="Times New Roman"/>
          <w:kern w:val="2"/>
          <w:sz w:val="21"/>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14"/>
        <w:gridCol w:w="1313"/>
        <w:gridCol w:w="3241"/>
        <w:gridCol w:w="2652"/>
        <w:tblGridChange w:id="851">
          <w:tblGrid>
            <w:gridCol w:w="1314"/>
            <w:gridCol w:w="1313"/>
            <w:gridCol w:w="3241"/>
            <w:gridCol w:w="2652"/>
          </w:tblGrid>
        </w:tblGridChange>
      </w:tblGrid>
      <w:tr w:rsidR="007F5EC5" w:rsidRPr="007F5EC5" w:rsidTr="004C5509">
        <w:tc>
          <w:tcPr>
            <w:tcW w:w="8520" w:type="dxa"/>
            <w:gridSpan w:val="4"/>
            <w:tcBorders>
              <w:bottom w:val="single" w:sz="4" w:space="0" w:color="auto"/>
            </w:tcBorders>
          </w:tcPr>
          <w:p w:rsidR="007F5EC5" w:rsidRPr="007F5EC5" w:rsidRDefault="00FB0E29" w:rsidP="007F5EC5">
            <w:pPr>
              <w:widowControl w:val="0"/>
              <w:spacing w:line="380" w:lineRule="atLeast"/>
              <w:jc w:val="center"/>
              <w:rPr>
                <w:rFonts w:ascii="Times New Roman" w:eastAsia="楷体_GB2312" w:hAnsi="Times New Roman"/>
                <w:b/>
                <w:kern w:val="2"/>
                <w:sz w:val="21"/>
                <w:lang w:val="en-US" w:eastAsia="zh-CN"/>
              </w:rPr>
            </w:pPr>
            <w:customXmlInsRangeStart w:id="852" w:author="Local Dev" w:date="2017-01-11T20:54:00Z"/>
            <w:sdt>
              <w:sdtPr>
                <w:rPr>
                  <w:rFonts w:ascii="华文楷体" w:eastAsia="华文楷体" w:hAnsi="华文楷体" w:hint="eastAsia"/>
                  <w:b/>
                  <w:sz w:val="28"/>
                  <w:szCs w:val="28"/>
                </w:rPr>
                <w:alias w:val="TrustName"/>
                <w:tag w:val="TrustName"/>
                <w:id w:val="-1556159845"/>
                <w:placeholder>
                  <w:docPart w:val="5CA3964797A34C4E96432EF96CA16AE4"/>
                </w:placeholder>
                <w:showingPlcHdr/>
              </w:sdtPr>
              <w:sdtEndPr/>
              <w:sdtContent>
                <w:customXmlInsRangeEnd w:id="852"/>
                <w:ins w:id="853" w:author="Local Dev" w:date="2017-01-11T20:54:00Z">
                  <w:r w:rsidR="002D2B60" w:rsidRPr="0033610F">
                    <w:rPr>
                      <w:rStyle w:val="af1"/>
                      <w:rFonts w:ascii="华文楷体" w:eastAsia="华文楷体" w:hAnsi="华文楷体"/>
                      <w:b/>
                      <w:sz w:val="28"/>
                    </w:rPr>
                    <w:t>Click here to enter text.</w:t>
                  </w:r>
                </w:ins>
                <w:customXmlInsRangeStart w:id="854" w:author="Local Dev" w:date="2017-01-11T20:54:00Z"/>
              </w:sdtContent>
            </w:sdt>
            <w:customXmlInsRangeEnd w:id="854"/>
            <w:del w:id="855" w:author="Local Dev" w:date="2017-01-11T20:53:00Z">
              <w:r w:rsidR="007F5EC5" w:rsidRPr="007F5EC5" w:rsidDel="002D2B60">
                <w:rPr>
                  <w:rFonts w:ascii="Times New Roman" w:eastAsia="楷体_GB2312" w:hAnsi="Times New Roman" w:hint="eastAsia"/>
                  <w:b/>
                  <w:kern w:val="2"/>
                  <w:sz w:val="28"/>
                  <w:lang w:val="en-US" w:eastAsia="zh-CN"/>
                </w:rPr>
                <w:delText>招元</w:delText>
              </w:r>
              <w:r w:rsidR="007F5EC5" w:rsidRPr="007F5EC5" w:rsidDel="002D2B60">
                <w:rPr>
                  <w:rFonts w:ascii="Times New Roman" w:eastAsia="楷体_GB2312" w:hAnsi="Times New Roman" w:hint="eastAsia"/>
                  <w:b/>
                  <w:kern w:val="2"/>
                  <w:sz w:val="28"/>
                  <w:lang w:val="en-US" w:eastAsia="zh-CN"/>
                </w:rPr>
                <w:delText>2015</w:delText>
              </w:r>
              <w:r w:rsidR="007F5EC5" w:rsidRPr="007F5EC5" w:rsidDel="002D2B60">
                <w:rPr>
                  <w:rFonts w:ascii="Times New Roman" w:eastAsia="楷体_GB2312" w:hAnsi="Times New Roman" w:hint="eastAsia"/>
                  <w:b/>
                  <w:kern w:val="2"/>
                  <w:sz w:val="28"/>
                  <w:lang w:val="en-US" w:eastAsia="zh-CN"/>
                </w:rPr>
                <w:delText>年第二期</w:delText>
              </w:r>
              <w:r w:rsidR="007F5EC5" w:rsidRPr="007F5EC5" w:rsidDel="002D2B60">
                <w:rPr>
                  <w:rFonts w:ascii="Times New Roman" w:eastAsia="楷体_GB2312" w:hAnsi="Times New Roman"/>
                  <w:b/>
                  <w:kern w:val="2"/>
                  <w:sz w:val="28"/>
                  <w:lang w:val="en-US" w:eastAsia="zh-CN"/>
                </w:rPr>
                <w:delText>信贷资产证券化信托</w:delText>
              </w:r>
            </w:del>
            <w:r w:rsidR="007F5EC5" w:rsidRPr="007F5EC5">
              <w:rPr>
                <w:rFonts w:ascii="Times New Roman" w:eastAsia="楷体_GB2312" w:hAnsi="Times New Roman"/>
                <w:b/>
                <w:kern w:val="2"/>
                <w:sz w:val="28"/>
                <w:lang w:val="en-US" w:eastAsia="zh-CN"/>
              </w:rPr>
              <w:t>受托机构月度报告</w:t>
            </w:r>
          </w:p>
        </w:tc>
      </w:tr>
      <w:tr w:rsidR="007F5EC5" w:rsidRPr="007F5EC5" w:rsidTr="004C5509">
        <w:tc>
          <w:tcPr>
            <w:tcW w:w="8520" w:type="dxa"/>
            <w:gridSpan w:val="4"/>
            <w:tcBorders>
              <w:top w:val="single" w:sz="4" w:space="0" w:color="auto"/>
              <w:bottom w:val="nil"/>
            </w:tcBorders>
          </w:tcPr>
          <w:p w:rsidR="007F5EC5" w:rsidRPr="007F5EC5" w:rsidRDefault="007F5EC5" w:rsidP="007F5EC5">
            <w:pPr>
              <w:widowControl w:val="0"/>
              <w:spacing w:line="380" w:lineRule="atLeast"/>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五、本期资产支持证券内外部信用增级情况如下：</w:t>
            </w:r>
          </w:p>
          <w:p w:rsidR="007F5EC5" w:rsidRPr="007F5EC5" w:rsidRDefault="007F5EC5" w:rsidP="007F5EC5">
            <w:pPr>
              <w:widowControl w:val="0"/>
              <w:spacing w:line="380" w:lineRule="atLeast"/>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本次交易通过设定优先档</w:t>
            </w:r>
            <w:r w:rsidRPr="007F5EC5">
              <w:rPr>
                <w:rFonts w:ascii="Times New Roman" w:eastAsia="楷体_GB2312" w:hAnsi="Times New Roman"/>
                <w:b/>
                <w:kern w:val="2"/>
                <w:sz w:val="21"/>
                <w:lang w:val="en-US" w:eastAsia="zh-CN"/>
              </w:rPr>
              <w:t>/</w:t>
            </w:r>
            <w:r w:rsidRPr="007F5EC5">
              <w:rPr>
                <w:rFonts w:ascii="Times New Roman" w:eastAsia="楷体_GB2312" w:hAnsi="Times New Roman"/>
                <w:kern w:val="2"/>
                <w:sz w:val="21"/>
                <w:lang w:val="en-US" w:eastAsia="zh-CN"/>
              </w:rPr>
              <w:t>高收益档资产支持证券的结构实现信用增级：</w:t>
            </w:r>
          </w:p>
        </w:tc>
      </w:tr>
      <w:tr w:rsidR="007F5EC5" w:rsidRPr="007F5EC5" w:rsidTr="004C5509">
        <w:tc>
          <w:tcPr>
            <w:tcW w:w="8520" w:type="dxa"/>
            <w:gridSpan w:val="4"/>
            <w:tcBorders>
              <w:top w:val="nil"/>
              <w:left w:val="single" w:sz="4" w:space="0" w:color="auto"/>
              <w:bottom w:val="nil"/>
              <w:right w:val="single" w:sz="4" w:space="0" w:color="auto"/>
            </w:tcBorders>
          </w:tcPr>
          <w:p w:rsidR="007F5EC5" w:rsidRPr="007F5EC5" w:rsidRDefault="007F5EC5" w:rsidP="007F5EC5">
            <w:pPr>
              <w:widowControl w:val="0"/>
              <w:spacing w:line="380" w:lineRule="atLeast"/>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资产支持证券分层结构情况</w:t>
            </w:r>
          </w:p>
        </w:tc>
      </w:tr>
      <w:tr w:rsidR="007F5EC5" w:rsidRPr="007F5EC5" w:rsidTr="004C5509">
        <w:tc>
          <w:tcPr>
            <w:tcW w:w="2627" w:type="dxa"/>
            <w:gridSpan w:val="2"/>
            <w:tcBorders>
              <w:top w:val="nil"/>
              <w:left w:val="single" w:sz="4" w:space="0" w:color="auto"/>
              <w:bottom w:val="single" w:sz="4" w:space="0" w:color="auto"/>
              <w:right w:val="nil"/>
            </w:tcBorders>
          </w:tcPr>
          <w:p w:rsidR="007F5EC5" w:rsidRPr="007F5EC5" w:rsidRDefault="007F5EC5" w:rsidP="007F5EC5">
            <w:pPr>
              <w:widowControl w:val="0"/>
              <w:spacing w:line="380" w:lineRule="atLeast"/>
              <w:rPr>
                <w:rFonts w:ascii="Times New Roman" w:eastAsia="楷体_GB2312" w:hAnsi="Times New Roman"/>
                <w:kern w:val="2"/>
                <w:sz w:val="18"/>
                <w:szCs w:val="18"/>
                <w:lang w:val="en-US" w:eastAsia="zh-CN"/>
              </w:rPr>
            </w:pPr>
          </w:p>
        </w:tc>
        <w:tc>
          <w:tcPr>
            <w:tcW w:w="3241" w:type="dxa"/>
            <w:tcBorders>
              <w:top w:val="nil"/>
              <w:left w:val="nil"/>
              <w:bottom w:val="single" w:sz="4" w:space="0" w:color="auto"/>
              <w:right w:val="nil"/>
            </w:tcBorders>
            <w:shd w:val="clear" w:color="auto" w:fill="C0C0C0"/>
          </w:tcPr>
          <w:p w:rsidR="007F5EC5" w:rsidRPr="007F5EC5" w:rsidRDefault="007F5EC5" w:rsidP="007F5EC5">
            <w:pPr>
              <w:widowControl w:val="0"/>
              <w:spacing w:line="380" w:lineRule="atLeast"/>
              <w:jc w:val="center"/>
              <w:rPr>
                <w:rFonts w:ascii="Times New Roman" w:eastAsia="楷体_GB2312" w:hAnsi="Times New Roman"/>
                <w:kern w:val="2"/>
                <w:sz w:val="18"/>
                <w:szCs w:val="18"/>
                <w:lang w:val="en-US" w:eastAsia="zh-CN"/>
              </w:rPr>
            </w:pPr>
            <w:r w:rsidRPr="007F5EC5">
              <w:rPr>
                <w:rFonts w:ascii="Times New Roman" w:eastAsia="楷体_GB2312" w:hAnsi="Times New Roman"/>
                <w:kern w:val="2"/>
                <w:sz w:val="18"/>
                <w:szCs w:val="18"/>
                <w:lang w:val="en-US" w:eastAsia="zh-CN"/>
              </w:rPr>
              <w:t>本金期末余额</w:t>
            </w:r>
          </w:p>
        </w:tc>
        <w:tc>
          <w:tcPr>
            <w:tcW w:w="2652" w:type="dxa"/>
            <w:tcBorders>
              <w:top w:val="nil"/>
              <w:left w:val="nil"/>
              <w:bottom w:val="single" w:sz="4" w:space="0" w:color="auto"/>
              <w:right w:val="single" w:sz="4" w:space="0" w:color="auto"/>
            </w:tcBorders>
            <w:shd w:val="clear" w:color="auto" w:fill="C0C0C0"/>
          </w:tcPr>
          <w:p w:rsidR="007F5EC5" w:rsidRPr="007F5EC5" w:rsidRDefault="007F5EC5" w:rsidP="007F5EC5">
            <w:pPr>
              <w:widowControl w:val="0"/>
              <w:spacing w:line="380" w:lineRule="atLeast"/>
              <w:rPr>
                <w:rFonts w:ascii="Times New Roman" w:eastAsia="楷体_GB2312" w:hAnsi="Times New Roman"/>
                <w:kern w:val="2"/>
                <w:sz w:val="18"/>
                <w:szCs w:val="18"/>
                <w:lang w:val="en-US" w:eastAsia="zh-CN"/>
              </w:rPr>
            </w:pPr>
            <w:r w:rsidRPr="007F5EC5">
              <w:rPr>
                <w:rFonts w:ascii="Times New Roman" w:eastAsia="楷体_GB2312" w:hAnsi="Times New Roman"/>
                <w:kern w:val="2"/>
                <w:sz w:val="18"/>
                <w:szCs w:val="18"/>
                <w:lang w:val="en-US" w:eastAsia="zh-CN"/>
              </w:rPr>
              <w:t>占本金总金额的百分比</w:t>
            </w:r>
          </w:p>
        </w:tc>
      </w:tr>
      <w:tr w:rsidR="00AF42DD" w:rsidRPr="007F5EC5" w:rsidTr="002A731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856" w:author="Local Dev" w:date="2017-01-11T20:5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857" w:author="Local Dev" w:date="2017-01-11T20:50:00Z">
            <w:trPr>
              <w:trHeight w:val="429"/>
            </w:trPr>
          </w:trPrChange>
        </w:trPr>
        <w:tc>
          <w:tcPr>
            <w:tcW w:w="1314" w:type="dxa"/>
            <w:vMerge w:val="restart"/>
            <w:tcBorders>
              <w:top w:val="single" w:sz="4" w:space="0" w:color="auto"/>
              <w:left w:val="single" w:sz="4" w:space="0" w:color="auto"/>
              <w:right w:val="nil"/>
            </w:tcBorders>
            <w:tcPrChange w:id="858" w:author="Local Dev" w:date="2017-01-11T20:50:00Z">
              <w:tcPr>
                <w:tcW w:w="1314" w:type="dxa"/>
                <w:vMerge w:val="restart"/>
                <w:tcBorders>
                  <w:top w:val="single" w:sz="4" w:space="0" w:color="auto"/>
                  <w:left w:val="single" w:sz="4" w:space="0" w:color="auto"/>
                  <w:right w:val="nil"/>
                </w:tcBorders>
              </w:tcPr>
            </w:tcPrChange>
          </w:tcPr>
          <w:p w:rsidR="00AF42DD" w:rsidRPr="007F5EC5" w:rsidRDefault="00AF42DD" w:rsidP="00AF42DD">
            <w:pPr>
              <w:widowControl w:val="0"/>
              <w:spacing w:line="380" w:lineRule="atLeast"/>
              <w:rPr>
                <w:rFonts w:ascii="Times New Roman" w:eastAsia="楷体_GB2312" w:hAnsi="Times New Roman"/>
                <w:kern w:val="2"/>
                <w:sz w:val="18"/>
                <w:szCs w:val="18"/>
                <w:lang w:val="en-US" w:eastAsia="zh-CN"/>
              </w:rPr>
            </w:pPr>
          </w:p>
          <w:p w:rsidR="00AF42DD" w:rsidRPr="007F5EC5" w:rsidRDefault="00AF42DD" w:rsidP="00AF42DD">
            <w:pPr>
              <w:widowControl w:val="0"/>
              <w:spacing w:line="380" w:lineRule="atLeast"/>
              <w:rPr>
                <w:rFonts w:ascii="Times New Roman" w:eastAsia="楷体_GB2312" w:hAnsi="Times New Roman"/>
                <w:kern w:val="2"/>
                <w:sz w:val="18"/>
                <w:szCs w:val="18"/>
                <w:lang w:val="en-US" w:eastAsia="zh-CN"/>
              </w:rPr>
            </w:pPr>
            <w:r w:rsidRPr="007F5EC5">
              <w:rPr>
                <w:rFonts w:ascii="Times New Roman" w:eastAsia="楷体_GB2312" w:hAnsi="Times New Roman"/>
                <w:kern w:val="2"/>
                <w:sz w:val="18"/>
                <w:szCs w:val="18"/>
                <w:lang w:val="en-US" w:eastAsia="zh-CN"/>
              </w:rPr>
              <w:t>优先档资产支持证券</w:t>
            </w:r>
          </w:p>
        </w:tc>
        <w:tc>
          <w:tcPr>
            <w:tcW w:w="1313" w:type="dxa"/>
            <w:tcBorders>
              <w:top w:val="single" w:sz="4" w:space="0" w:color="auto"/>
              <w:left w:val="nil"/>
              <w:bottom w:val="single" w:sz="4" w:space="0" w:color="auto"/>
              <w:right w:val="nil"/>
            </w:tcBorders>
            <w:tcPrChange w:id="859" w:author="Local Dev" w:date="2017-01-11T20:50:00Z">
              <w:tcPr>
                <w:tcW w:w="1313"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rPr>
                <w:rFonts w:ascii="Times New Roman" w:eastAsia="楷体_GB2312" w:hAnsi="Times New Roman"/>
                <w:kern w:val="2"/>
                <w:sz w:val="18"/>
                <w:szCs w:val="18"/>
                <w:lang w:val="en-US" w:eastAsia="zh-CN"/>
              </w:rPr>
            </w:pPr>
            <w:r w:rsidRPr="007F5EC5">
              <w:rPr>
                <w:rFonts w:ascii="Times New Roman" w:eastAsia="楷体_GB2312" w:hAnsi="Times New Roman" w:hint="eastAsia"/>
                <w:kern w:val="2"/>
                <w:sz w:val="18"/>
                <w:szCs w:val="18"/>
                <w:lang w:val="en-US" w:eastAsia="zh-CN"/>
              </w:rPr>
              <w:t>优先</w:t>
            </w:r>
            <w:r w:rsidRPr="007F5EC5">
              <w:rPr>
                <w:rFonts w:ascii="Times New Roman" w:eastAsia="楷体_GB2312" w:hAnsi="Times New Roman" w:hint="eastAsia"/>
                <w:kern w:val="2"/>
                <w:sz w:val="18"/>
                <w:szCs w:val="18"/>
                <w:lang w:val="en-US" w:eastAsia="zh-CN"/>
              </w:rPr>
              <w:t>A1</w:t>
            </w:r>
            <w:r w:rsidRPr="007F5EC5">
              <w:rPr>
                <w:rFonts w:ascii="Times New Roman" w:eastAsia="楷体_GB2312" w:hAnsi="Times New Roman" w:hint="eastAsia"/>
                <w:kern w:val="2"/>
                <w:sz w:val="18"/>
                <w:szCs w:val="18"/>
                <w:lang w:val="en-US" w:eastAsia="zh-CN"/>
              </w:rPr>
              <w:t>档</w:t>
            </w:r>
          </w:p>
        </w:tc>
        <w:tc>
          <w:tcPr>
            <w:tcW w:w="3241" w:type="dxa"/>
            <w:tcBorders>
              <w:top w:val="single" w:sz="4" w:space="0" w:color="auto"/>
              <w:left w:val="nil"/>
              <w:bottom w:val="single" w:sz="4" w:space="0" w:color="auto"/>
              <w:right w:val="nil"/>
            </w:tcBorders>
            <w:vAlign w:val="center"/>
            <w:tcPrChange w:id="860" w:author="Local Dev" w:date="2017-01-11T20:50:00Z">
              <w:tcPr>
                <w:tcW w:w="3241" w:type="dxa"/>
                <w:tcBorders>
                  <w:top w:val="single" w:sz="4" w:space="0" w:color="auto"/>
                  <w:left w:val="nil"/>
                  <w:bottom w:val="single" w:sz="4" w:space="0" w:color="auto"/>
                  <w:right w:val="nil"/>
                </w:tcBorders>
              </w:tcPr>
            </w:tcPrChange>
          </w:tcPr>
          <w:p w:rsidR="00AF42DD" w:rsidRPr="007F5EC5" w:rsidRDefault="00FB0E29" w:rsidP="00AF42DD">
            <w:pPr>
              <w:widowControl w:val="0"/>
              <w:spacing w:line="380" w:lineRule="atLeast"/>
              <w:jc w:val="center"/>
              <w:rPr>
                <w:rFonts w:ascii="Times New Roman" w:eastAsia="楷体_GB2312" w:hAnsi="Times New Roman"/>
                <w:kern w:val="2"/>
                <w:sz w:val="18"/>
                <w:szCs w:val="18"/>
                <w:lang w:val="en-US" w:eastAsia="zh-CN"/>
              </w:rPr>
            </w:pPr>
            <w:customXmlInsRangeStart w:id="861" w:author="Local Dev" w:date="2017-01-11T20:50:00Z"/>
            <w:sdt>
              <w:sdtPr>
                <w:rPr>
                  <w:rFonts w:eastAsia="楷体_GB2312"/>
                  <w:bCs/>
                  <w:sz w:val="21"/>
                  <w:szCs w:val="21"/>
                </w:rPr>
                <w:alias w:val="0_ClosingBalance"/>
                <w:tag w:val="0_ClosingBalance"/>
                <w:id w:val="1239903037"/>
                <w:placeholder>
                  <w:docPart w:val="F4064F90F84645A9B404A3818C7AB725"/>
                </w:placeholder>
                <w:showingPlcHdr/>
              </w:sdtPr>
              <w:sdtEndPr/>
              <w:sdtContent>
                <w:customXmlInsRangeEnd w:id="861"/>
                <w:ins w:id="862" w:author="Local Dev" w:date="2017-01-11T20:50:00Z">
                  <w:r w:rsidR="00AF42DD" w:rsidRPr="003D47F7">
                    <w:rPr>
                      <w:rFonts w:eastAsia="楷体_GB2312"/>
                      <w:bCs/>
                      <w:sz w:val="21"/>
                      <w:szCs w:val="21"/>
                    </w:rPr>
                    <w:t>Click here to enter text.</w:t>
                  </w:r>
                </w:ins>
                <w:customXmlInsRangeStart w:id="863" w:author="Local Dev" w:date="2017-01-11T20:50:00Z"/>
              </w:sdtContent>
            </w:sdt>
            <w:customXmlInsRangeEnd w:id="863"/>
            <w:del w:id="864" w:author="Local Dev" w:date="2017-01-11T20:50:00Z">
              <w:r w:rsidR="00AF42DD" w:rsidRPr="008A5315" w:rsidDel="002A7317">
                <w:rPr>
                  <w:rFonts w:ascii="Times New Roman" w:eastAsia="楷体_GB2312" w:hAnsi="Times New Roman"/>
                  <w:kern w:val="2"/>
                  <w:sz w:val="18"/>
                  <w:szCs w:val="18"/>
                  <w:lang w:val="en-US" w:eastAsia="zh-CN"/>
                </w:rPr>
                <w:delText>500,000,000.00</w:delText>
              </w:r>
            </w:del>
          </w:p>
        </w:tc>
        <w:tc>
          <w:tcPr>
            <w:tcW w:w="2652" w:type="dxa"/>
            <w:tcBorders>
              <w:top w:val="single" w:sz="4" w:space="0" w:color="auto"/>
              <w:left w:val="nil"/>
              <w:bottom w:val="single" w:sz="4" w:space="0" w:color="auto"/>
              <w:right w:val="single" w:sz="4" w:space="0" w:color="auto"/>
            </w:tcBorders>
            <w:vAlign w:val="center"/>
            <w:tcPrChange w:id="865" w:author="Local Dev" w:date="2017-01-11T20:50:00Z">
              <w:tcPr>
                <w:tcW w:w="2652" w:type="dxa"/>
                <w:tcBorders>
                  <w:top w:val="single" w:sz="4" w:space="0" w:color="auto"/>
                  <w:left w:val="nil"/>
                  <w:bottom w:val="single" w:sz="4" w:space="0" w:color="auto"/>
                  <w:right w:val="single" w:sz="4" w:space="0" w:color="auto"/>
                </w:tcBorders>
              </w:tcPr>
            </w:tcPrChange>
          </w:tcPr>
          <w:p w:rsidR="00AF42DD" w:rsidRPr="007F5EC5" w:rsidRDefault="00FB0E29" w:rsidP="00AF42DD">
            <w:pPr>
              <w:widowControl w:val="0"/>
              <w:spacing w:line="380" w:lineRule="atLeast"/>
              <w:jc w:val="center"/>
              <w:rPr>
                <w:rFonts w:ascii="Times New Roman" w:eastAsia="楷体_GB2312" w:hAnsi="Times New Roman"/>
                <w:kern w:val="2"/>
                <w:sz w:val="18"/>
                <w:szCs w:val="18"/>
                <w:lang w:val="en-US" w:eastAsia="zh-CN"/>
              </w:rPr>
            </w:pPr>
            <w:customXmlInsRangeStart w:id="866" w:author="Local Dev" w:date="2017-01-11T20:50:00Z"/>
            <w:sdt>
              <w:sdtPr>
                <w:rPr>
                  <w:rFonts w:eastAsia="楷体_GB2312"/>
                  <w:bCs/>
                  <w:sz w:val="21"/>
                  <w:szCs w:val="21"/>
                </w:rPr>
                <w:alias w:val="0_RestPercentage"/>
                <w:tag w:val="0_RestPercentage"/>
                <w:id w:val="277307242"/>
                <w:placeholder>
                  <w:docPart w:val="553957DF9A184B1CA564982E4E522091"/>
                </w:placeholder>
                <w:showingPlcHdr/>
              </w:sdtPr>
              <w:sdtEndPr/>
              <w:sdtContent>
                <w:customXmlInsRangeEnd w:id="866"/>
                <w:ins w:id="867" w:author="Local Dev" w:date="2017-01-11T20:50:00Z">
                  <w:r w:rsidR="00AF42DD" w:rsidRPr="003D47F7">
                    <w:rPr>
                      <w:rFonts w:eastAsia="楷体_GB2312"/>
                      <w:bCs/>
                      <w:sz w:val="21"/>
                      <w:szCs w:val="21"/>
                    </w:rPr>
                    <w:t>Click here to enter text.</w:t>
                  </w:r>
                </w:ins>
                <w:customXmlInsRangeStart w:id="868" w:author="Local Dev" w:date="2017-01-11T20:50:00Z"/>
              </w:sdtContent>
            </w:sdt>
            <w:customXmlInsRangeEnd w:id="868"/>
            <w:del w:id="869" w:author="Local Dev" w:date="2017-01-11T20:50:00Z">
              <w:r w:rsidR="00AF42DD" w:rsidRPr="008A5315" w:rsidDel="002A7317">
                <w:rPr>
                  <w:rFonts w:ascii="Times New Roman" w:eastAsia="楷体_GB2312" w:hAnsi="Times New Roman"/>
                  <w:kern w:val="2"/>
                  <w:sz w:val="18"/>
                  <w:szCs w:val="18"/>
                  <w:lang w:val="en-US" w:eastAsia="zh-CN"/>
                </w:rPr>
                <w:delText>6.52%</w:delText>
              </w:r>
            </w:del>
          </w:p>
        </w:tc>
      </w:tr>
      <w:tr w:rsidR="00AF42DD" w:rsidRPr="007F5EC5" w:rsidTr="002A731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870" w:author="Local Dev" w:date="2017-01-11T20:5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871" w:author="Local Dev" w:date="2017-01-11T20:50:00Z">
            <w:trPr>
              <w:trHeight w:val="429"/>
            </w:trPr>
          </w:trPrChange>
        </w:trPr>
        <w:tc>
          <w:tcPr>
            <w:tcW w:w="1314" w:type="dxa"/>
            <w:vMerge/>
            <w:tcBorders>
              <w:left w:val="single" w:sz="4" w:space="0" w:color="auto"/>
              <w:right w:val="nil"/>
            </w:tcBorders>
            <w:tcPrChange w:id="872" w:author="Local Dev" w:date="2017-01-11T20:50:00Z">
              <w:tcPr>
                <w:tcW w:w="1314" w:type="dxa"/>
                <w:vMerge/>
                <w:tcBorders>
                  <w:left w:val="single" w:sz="4" w:space="0" w:color="auto"/>
                  <w:right w:val="nil"/>
                </w:tcBorders>
              </w:tcPr>
            </w:tcPrChange>
          </w:tcPr>
          <w:p w:rsidR="00AF42DD" w:rsidRPr="007F5EC5" w:rsidRDefault="00AF42DD" w:rsidP="00AF42DD">
            <w:pPr>
              <w:widowControl w:val="0"/>
              <w:spacing w:line="380" w:lineRule="atLeast"/>
              <w:rPr>
                <w:rFonts w:ascii="Times New Roman" w:eastAsia="楷体_GB2312" w:hAnsi="Times New Roman"/>
                <w:kern w:val="2"/>
                <w:sz w:val="18"/>
                <w:szCs w:val="18"/>
                <w:lang w:val="en-US" w:eastAsia="zh-CN"/>
              </w:rPr>
            </w:pPr>
          </w:p>
        </w:tc>
        <w:tc>
          <w:tcPr>
            <w:tcW w:w="1313" w:type="dxa"/>
            <w:tcBorders>
              <w:top w:val="single" w:sz="4" w:space="0" w:color="auto"/>
              <w:left w:val="nil"/>
              <w:bottom w:val="single" w:sz="4" w:space="0" w:color="auto"/>
              <w:right w:val="nil"/>
            </w:tcBorders>
            <w:tcPrChange w:id="873" w:author="Local Dev" w:date="2017-01-11T20:50:00Z">
              <w:tcPr>
                <w:tcW w:w="1313"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rPr>
                <w:rFonts w:ascii="Times New Roman" w:eastAsia="楷体_GB2312" w:hAnsi="Times New Roman"/>
                <w:kern w:val="2"/>
                <w:sz w:val="18"/>
                <w:szCs w:val="18"/>
                <w:lang w:val="en-US" w:eastAsia="zh-CN"/>
              </w:rPr>
            </w:pPr>
            <w:r w:rsidRPr="007F5EC5">
              <w:rPr>
                <w:rFonts w:ascii="Times New Roman" w:eastAsia="楷体_GB2312" w:hAnsi="Times New Roman" w:hint="eastAsia"/>
                <w:kern w:val="2"/>
                <w:sz w:val="18"/>
                <w:szCs w:val="18"/>
                <w:lang w:val="en-US" w:eastAsia="zh-CN"/>
              </w:rPr>
              <w:t>优先</w:t>
            </w:r>
            <w:r w:rsidRPr="007F5EC5">
              <w:rPr>
                <w:rFonts w:ascii="Times New Roman" w:eastAsia="楷体_GB2312" w:hAnsi="Times New Roman" w:hint="eastAsia"/>
                <w:kern w:val="2"/>
                <w:sz w:val="18"/>
                <w:szCs w:val="18"/>
                <w:lang w:val="en-US" w:eastAsia="zh-CN"/>
              </w:rPr>
              <w:t>A2</w:t>
            </w:r>
            <w:r w:rsidRPr="007F5EC5">
              <w:rPr>
                <w:rFonts w:ascii="Times New Roman" w:eastAsia="楷体_GB2312" w:hAnsi="Times New Roman" w:hint="eastAsia"/>
                <w:kern w:val="2"/>
                <w:sz w:val="18"/>
                <w:szCs w:val="18"/>
                <w:lang w:val="en-US" w:eastAsia="zh-CN"/>
              </w:rPr>
              <w:t>档</w:t>
            </w:r>
          </w:p>
        </w:tc>
        <w:tc>
          <w:tcPr>
            <w:tcW w:w="3241" w:type="dxa"/>
            <w:tcBorders>
              <w:top w:val="single" w:sz="4" w:space="0" w:color="auto"/>
              <w:left w:val="nil"/>
              <w:bottom w:val="single" w:sz="4" w:space="0" w:color="auto"/>
              <w:right w:val="nil"/>
            </w:tcBorders>
            <w:vAlign w:val="center"/>
            <w:tcPrChange w:id="874" w:author="Local Dev" w:date="2017-01-11T20:50:00Z">
              <w:tcPr>
                <w:tcW w:w="3241" w:type="dxa"/>
                <w:tcBorders>
                  <w:top w:val="single" w:sz="4" w:space="0" w:color="auto"/>
                  <w:left w:val="nil"/>
                  <w:bottom w:val="single" w:sz="4" w:space="0" w:color="auto"/>
                  <w:right w:val="nil"/>
                </w:tcBorders>
              </w:tcPr>
            </w:tcPrChange>
          </w:tcPr>
          <w:p w:rsidR="00AF42DD" w:rsidRPr="007F5EC5" w:rsidRDefault="00FB0E29" w:rsidP="00AF42DD">
            <w:pPr>
              <w:widowControl w:val="0"/>
              <w:spacing w:line="380" w:lineRule="atLeast"/>
              <w:jc w:val="center"/>
              <w:rPr>
                <w:rFonts w:ascii="Times New Roman" w:eastAsia="楷体_GB2312" w:hAnsi="Times New Roman"/>
                <w:kern w:val="2"/>
                <w:sz w:val="18"/>
                <w:szCs w:val="18"/>
                <w:lang w:val="en-US" w:eastAsia="zh-CN"/>
              </w:rPr>
            </w:pPr>
            <w:customXmlInsRangeStart w:id="875" w:author="Local Dev" w:date="2017-01-11T20:50:00Z"/>
            <w:sdt>
              <w:sdtPr>
                <w:rPr>
                  <w:rFonts w:eastAsia="楷体_GB2312"/>
                  <w:bCs/>
                  <w:sz w:val="21"/>
                  <w:szCs w:val="21"/>
                </w:rPr>
                <w:alias w:val="1_ClosingBalance"/>
                <w:tag w:val="1_ClosingBalance"/>
                <w:id w:val="438723712"/>
                <w:placeholder>
                  <w:docPart w:val="8BC244B6738E465883F2C80C5DE96CA9"/>
                </w:placeholder>
                <w:showingPlcHdr/>
              </w:sdtPr>
              <w:sdtEndPr/>
              <w:sdtContent>
                <w:customXmlInsRangeEnd w:id="875"/>
                <w:ins w:id="876" w:author="Local Dev" w:date="2017-01-11T20:50:00Z">
                  <w:r w:rsidR="00AF42DD" w:rsidRPr="003D47F7">
                    <w:rPr>
                      <w:rFonts w:eastAsia="楷体_GB2312"/>
                      <w:bCs/>
                      <w:sz w:val="21"/>
                      <w:szCs w:val="21"/>
                    </w:rPr>
                    <w:t>Click here to enter text.</w:t>
                  </w:r>
                </w:ins>
                <w:customXmlInsRangeStart w:id="877" w:author="Local Dev" w:date="2017-01-11T20:50:00Z"/>
              </w:sdtContent>
            </w:sdt>
            <w:customXmlInsRangeEnd w:id="877"/>
            <w:del w:id="878" w:author="Local Dev" w:date="2017-01-11T20:50:00Z">
              <w:r w:rsidR="00AF42DD" w:rsidRPr="008A5315" w:rsidDel="002A7317">
                <w:rPr>
                  <w:rFonts w:ascii="Times New Roman" w:eastAsia="楷体_GB2312" w:hAnsi="Times New Roman"/>
                  <w:kern w:val="2"/>
                  <w:sz w:val="18"/>
                  <w:szCs w:val="18"/>
                  <w:lang w:val="en-US" w:eastAsia="zh-CN"/>
                </w:rPr>
                <w:delText>4,099,950,000.00</w:delText>
              </w:r>
            </w:del>
          </w:p>
        </w:tc>
        <w:tc>
          <w:tcPr>
            <w:tcW w:w="2652" w:type="dxa"/>
            <w:tcBorders>
              <w:top w:val="single" w:sz="4" w:space="0" w:color="auto"/>
              <w:left w:val="nil"/>
              <w:bottom w:val="single" w:sz="4" w:space="0" w:color="auto"/>
              <w:right w:val="single" w:sz="4" w:space="0" w:color="auto"/>
            </w:tcBorders>
            <w:vAlign w:val="center"/>
            <w:tcPrChange w:id="879" w:author="Local Dev" w:date="2017-01-11T20:50:00Z">
              <w:tcPr>
                <w:tcW w:w="2652" w:type="dxa"/>
                <w:tcBorders>
                  <w:top w:val="single" w:sz="4" w:space="0" w:color="auto"/>
                  <w:left w:val="nil"/>
                  <w:bottom w:val="single" w:sz="4" w:space="0" w:color="auto"/>
                  <w:right w:val="single" w:sz="4" w:space="0" w:color="auto"/>
                </w:tcBorders>
              </w:tcPr>
            </w:tcPrChange>
          </w:tcPr>
          <w:p w:rsidR="00AF42DD" w:rsidRPr="007F5EC5" w:rsidRDefault="00FB0E29" w:rsidP="00AF42DD">
            <w:pPr>
              <w:widowControl w:val="0"/>
              <w:spacing w:line="380" w:lineRule="atLeast"/>
              <w:jc w:val="center"/>
              <w:rPr>
                <w:rFonts w:ascii="Times New Roman" w:eastAsia="楷体_GB2312" w:hAnsi="Times New Roman"/>
                <w:kern w:val="2"/>
                <w:sz w:val="18"/>
                <w:szCs w:val="18"/>
                <w:lang w:val="en-US" w:eastAsia="zh-CN"/>
              </w:rPr>
            </w:pPr>
            <w:customXmlInsRangeStart w:id="880" w:author="Local Dev" w:date="2017-01-11T20:50:00Z"/>
            <w:sdt>
              <w:sdtPr>
                <w:rPr>
                  <w:rFonts w:eastAsia="楷体_GB2312"/>
                  <w:bCs/>
                  <w:sz w:val="21"/>
                  <w:szCs w:val="21"/>
                </w:rPr>
                <w:alias w:val="1_RestPercentage"/>
                <w:tag w:val="1_RestPercentage"/>
                <w:id w:val="1078325380"/>
                <w:placeholder>
                  <w:docPart w:val="BCC2CB3941514ED9895FD8C154D905B0"/>
                </w:placeholder>
                <w:showingPlcHdr/>
              </w:sdtPr>
              <w:sdtEndPr/>
              <w:sdtContent>
                <w:customXmlInsRangeEnd w:id="880"/>
                <w:ins w:id="881" w:author="Local Dev" w:date="2017-01-11T20:50:00Z">
                  <w:r w:rsidR="00AF42DD" w:rsidRPr="003D47F7">
                    <w:rPr>
                      <w:rFonts w:eastAsia="楷体_GB2312"/>
                      <w:bCs/>
                      <w:sz w:val="21"/>
                      <w:szCs w:val="21"/>
                    </w:rPr>
                    <w:t>Click here to enter text.</w:t>
                  </w:r>
                </w:ins>
                <w:customXmlInsRangeStart w:id="882" w:author="Local Dev" w:date="2017-01-11T20:50:00Z"/>
              </w:sdtContent>
            </w:sdt>
            <w:customXmlInsRangeEnd w:id="882"/>
            <w:del w:id="883" w:author="Local Dev" w:date="2017-01-11T20:50:00Z">
              <w:r w:rsidR="00AF42DD" w:rsidRPr="008A5315" w:rsidDel="002A7317">
                <w:rPr>
                  <w:rFonts w:ascii="Times New Roman" w:eastAsia="楷体_GB2312" w:hAnsi="Times New Roman"/>
                  <w:kern w:val="2"/>
                  <w:sz w:val="18"/>
                  <w:szCs w:val="18"/>
                  <w:lang w:val="en-US" w:eastAsia="zh-CN"/>
                </w:rPr>
                <w:delText>53.43%</w:delText>
              </w:r>
            </w:del>
          </w:p>
        </w:tc>
      </w:tr>
      <w:tr w:rsidR="00AF42DD" w:rsidRPr="007F5EC5" w:rsidTr="002A731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884" w:author="Local Dev" w:date="2017-01-11T20:5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885" w:author="Local Dev" w:date="2017-01-11T20:50:00Z">
            <w:trPr>
              <w:trHeight w:val="429"/>
            </w:trPr>
          </w:trPrChange>
        </w:trPr>
        <w:tc>
          <w:tcPr>
            <w:tcW w:w="1314" w:type="dxa"/>
            <w:vMerge/>
            <w:tcBorders>
              <w:left w:val="single" w:sz="4" w:space="0" w:color="auto"/>
              <w:right w:val="nil"/>
            </w:tcBorders>
            <w:tcPrChange w:id="886" w:author="Local Dev" w:date="2017-01-11T20:50:00Z">
              <w:tcPr>
                <w:tcW w:w="1314" w:type="dxa"/>
                <w:vMerge/>
                <w:tcBorders>
                  <w:left w:val="single" w:sz="4" w:space="0" w:color="auto"/>
                  <w:right w:val="nil"/>
                </w:tcBorders>
              </w:tcPr>
            </w:tcPrChange>
          </w:tcPr>
          <w:p w:rsidR="00AF42DD" w:rsidRPr="007F5EC5" w:rsidRDefault="00AF42DD" w:rsidP="00AF42DD">
            <w:pPr>
              <w:widowControl w:val="0"/>
              <w:spacing w:line="380" w:lineRule="atLeast"/>
              <w:rPr>
                <w:rFonts w:ascii="Times New Roman" w:eastAsia="楷体_GB2312" w:hAnsi="Times New Roman"/>
                <w:kern w:val="2"/>
                <w:sz w:val="18"/>
                <w:szCs w:val="18"/>
                <w:lang w:val="en-US" w:eastAsia="zh-CN"/>
              </w:rPr>
            </w:pPr>
          </w:p>
        </w:tc>
        <w:tc>
          <w:tcPr>
            <w:tcW w:w="1313" w:type="dxa"/>
            <w:tcBorders>
              <w:top w:val="single" w:sz="4" w:space="0" w:color="auto"/>
              <w:left w:val="nil"/>
              <w:bottom w:val="single" w:sz="4" w:space="0" w:color="auto"/>
              <w:right w:val="nil"/>
            </w:tcBorders>
            <w:tcPrChange w:id="887" w:author="Local Dev" w:date="2017-01-11T20:50:00Z">
              <w:tcPr>
                <w:tcW w:w="1313"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rPr>
                <w:rFonts w:ascii="Times New Roman" w:eastAsia="楷体_GB2312" w:hAnsi="Times New Roman"/>
                <w:kern w:val="2"/>
                <w:sz w:val="18"/>
                <w:szCs w:val="18"/>
                <w:lang w:val="en-US" w:eastAsia="zh-CN"/>
              </w:rPr>
            </w:pPr>
            <w:r w:rsidRPr="007F5EC5">
              <w:rPr>
                <w:rFonts w:ascii="Times New Roman" w:eastAsia="楷体_GB2312" w:hAnsi="Times New Roman" w:hint="eastAsia"/>
                <w:kern w:val="2"/>
                <w:sz w:val="18"/>
                <w:szCs w:val="18"/>
                <w:lang w:val="en-US" w:eastAsia="zh-CN"/>
              </w:rPr>
              <w:t>优先</w:t>
            </w:r>
            <w:r w:rsidRPr="007F5EC5">
              <w:rPr>
                <w:rFonts w:ascii="Times New Roman" w:eastAsia="楷体_GB2312" w:hAnsi="Times New Roman" w:hint="eastAsia"/>
                <w:kern w:val="2"/>
                <w:sz w:val="18"/>
                <w:szCs w:val="18"/>
                <w:lang w:val="en-US" w:eastAsia="zh-CN"/>
              </w:rPr>
              <w:t>A3</w:t>
            </w:r>
            <w:r w:rsidRPr="007F5EC5">
              <w:rPr>
                <w:rFonts w:ascii="Times New Roman" w:eastAsia="楷体_GB2312" w:hAnsi="Times New Roman" w:hint="eastAsia"/>
                <w:kern w:val="2"/>
                <w:sz w:val="18"/>
                <w:szCs w:val="18"/>
                <w:lang w:val="en-US" w:eastAsia="zh-CN"/>
              </w:rPr>
              <w:t>档</w:t>
            </w:r>
          </w:p>
        </w:tc>
        <w:tc>
          <w:tcPr>
            <w:tcW w:w="3241" w:type="dxa"/>
            <w:tcBorders>
              <w:top w:val="single" w:sz="4" w:space="0" w:color="auto"/>
              <w:left w:val="nil"/>
              <w:bottom w:val="single" w:sz="4" w:space="0" w:color="auto"/>
              <w:right w:val="nil"/>
            </w:tcBorders>
            <w:vAlign w:val="center"/>
            <w:tcPrChange w:id="888" w:author="Local Dev" w:date="2017-01-11T20:50:00Z">
              <w:tcPr>
                <w:tcW w:w="3241" w:type="dxa"/>
                <w:tcBorders>
                  <w:top w:val="single" w:sz="4" w:space="0" w:color="auto"/>
                  <w:left w:val="nil"/>
                  <w:bottom w:val="single" w:sz="4" w:space="0" w:color="auto"/>
                  <w:right w:val="nil"/>
                </w:tcBorders>
              </w:tcPr>
            </w:tcPrChange>
          </w:tcPr>
          <w:p w:rsidR="00AF42DD" w:rsidRPr="007F5EC5" w:rsidRDefault="00FB0E29" w:rsidP="00AF42DD">
            <w:pPr>
              <w:widowControl w:val="0"/>
              <w:spacing w:line="380" w:lineRule="atLeast"/>
              <w:jc w:val="center"/>
              <w:rPr>
                <w:rFonts w:ascii="Times New Roman" w:eastAsia="楷体_GB2312" w:hAnsi="Times New Roman"/>
                <w:kern w:val="2"/>
                <w:sz w:val="18"/>
                <w:szCs w:val="18"/>
                <w:lang w:val="en-US" w:eastAsia="zh-CN"/>
              </w:rPr>
            </w:pPr>
            <w:customXmlInsRangeStart w:id="889" w:author="Local Dev" w:date="2017-01-11T20:50:00Z"/>
            <w:sdt>
              <w:sdtPr>
                <w:rPr>
                  <w:rFonts w:eastAsia="楷体_GB2312"/>
                  <w:bCs/>
                  <w:sz w:val="21"/>
                  <w:szCs w:val="21"/>
                </w:rPr>
                <w:alias w:val="2_ClosingBalance"/>
                <w:tag w:val="2_ClosingBalance"/>
                <w:id w:val="-1906139426"/>
                <w:placeholder>
                  <w:docPart w:val="2D207B823B1948AE90EB65664DDF7A35"/>
                </w:placeholder>
                <w:showingPlcHdr/>
              </w:sdtPr>
              <w:sdtEndPr/>
              <w:sdtContent>
                <w:customXmlInsRangeEnd w:id="889"/>
                <w:ins w:id="890" w:author="Local Dev" w:date="2017-01-11T20:50:00Z">
                  <w:r w:rsidR="00AF42DD" w:rsidRPr="003D47F7">
                    <w:rPr>
                      <w:rFonts w:eastAsia="楷体_GB2312"/>
                      <w:bCs/>
                      <w:sz w:val="21"/>
                      <w:szCs w:val="21"/>
                    </w:rPr>
                    <w:t>Click here to enter text.</w:t>
                  </w:r>
                </w:ins>
                <w:customXmlInsRangeStart w:id="891" w:author="Local Dev" w:date="2017-01-11T20:50:00Z"/>
              </w:sdtContent>
            </w:sdt>
            <w:customXmlInsRangeEnd w:id="891"/>
            <w:del w:id="892" w:author="Local Dev" w:date="2017-01-11T20:50:00Z">
              <w:r w:rsidR="00AF42DD" w:rsidRPr="008A5315" w:rsidDel="002A7317">
                <w:rPr>
                  <w:rFonts w:ascii="Times New Roman" w:eastAsia="楷体_GB2312" w:hAnsi="Times New Roman"/>
                  <w:kern w:val="2"/>
                  <w:sz w:val="18"/>
                  <w:szCs w:val="18"/>
                  <w:lang w:val="en-US" w:eastAsia="zh-CN"/>
                </w:rPr>
                <w:delText>1,191,125,000.00</w:delText>
              </w:r>
            </w:del>
          </w:p>
        </w:tc>
        <w:tc>
          <w:tcPr>
            <w:tcW w:w="2652" w:type="dxa"/>
            <w:tcBorders>
              <w:top w:val="single" w:sz="4" w:space="0" w:color="auto"/>
              <w:left w:val="nil"/>
              <w:bottom w:val="single" w:sz="4" w:space="0" w:color="auto"/>
              <w:right w:val="single" w:sz="4" w:space="0" w:color="auto"/>
            </w:tcBorders>
            <w:vAlign w:val="center"/>
            <w:tcPrChange w:id="893" w:author="Local Dev" w:date="2017-01-11T20:50:00Z">
              <w:tcPr>
                <w:tcW w:w="2652" w:type="dxa"/>
                <w:tcBorders>
                  <w:top w:val="single" w:sz="4" w:space="0" w:color="auto"/>
                  <w:left w:val="nil"/>
                  <w:bottom w:val="single" w:sz="4" w:space="0" w:color="auto"/>
                  <w:right w:val="single" w:sz="4" w:space="0" w:color="auto"/>
                </w:tcBorders>
              </w:tcPr>
            </w:tcPrChange>
          </w:tcPr>
          <w:p w:rsidR="00AF42DD" w:rsidRPr="007F5EC5" w:rsidRDefault="00FB0E29" w:rsidP="00AF42DD">
            <w:pPr>
              <w:widowControl w:val="0"/>
              <w:spacing w:line="380" w:lineRule="atLeast"/>
              <w:jc w:val="center"/>
              <w:rPr>
                <w:rFonts w:ascii="Times New Roman" w:eastAsia="楷体_GB2312" w:hAnsi="Times New Roman"/>
                <w:kern w:val="2"/>
                <w:sz w:val="18"/>
                <w:szCs w:val="18"/>
                <w:lang w:val="en-US" w:eastAsia="zh-CN"/>
              </w:rPr>
            </w:pPr>
            <w:customXmlInsRangeStart w:id="894" w:author="Local Dev" w:date="2017-01-11T20:50:00Z"/>
            <w:sdt>
              <w:sdtPr>
                <w:rPr>
                  <w:rFonts w:eastAsia="楷体_GB2312"/>
                  <w:bCs/>
                  <w:sz w:val="21"/>
                  <w:szCs w:val="21"/>
                </w:rPr>
                <w:alias w:val="2_RestPercentage"/>
                <w:tag w:val="2_RestPercentage"/>
                <w:id w:val="995770379"/>
                <w:placeholder>
                  <w:docPart w:val="FEC97AC172D84C1CB3C05C6D86698FFF"/>
                </w:placeholder>
                <w:showingPlcHdr/>
              </w:sdtPr>
              <w:sdtEndPr/>
              <w:sdtContent>
                <w:customXmlInsRangeEnd w:id="894"/>
                <w:ins w:id="895" w:author="Local Dev" w:date="2017-01-11T20:50:00Z">
                  <w:r w:rsidR="00AF42DD" w:rsidRPr="003D47F7">
                    <w:rPr>
                      <w:rFonts w:eastAsia="楷体_GB2312"/>
                      <w:bCs/>
                      <w:sz w:val="21"/>
                      <w:szCs w:val="21"/>
                    </w:rPr>
                    <w:t>Click here to enter text.</w:t>
                  </w:r>
                </w:ins>
                <w:customXmlInsRangeStart w:id="896" w:author="Local Dev" w:date="2017-01-11T20:50:00Z"/>
              </w:sdtContent>
            </w:sdt>
            <w:customXmlInsRangeEnd w:id="896"/>
            <w:del w:id="897" w:author="Local Dev" w:date="2017-01-11T20:50:00Z">
              <w:r w:rsidR="00AF42DD" w:rsidRPr="008A5315" w:rsidDel="002A7317">
                <w:rPr>
                  <w:rFonts w:ascii="Times New Roman" w:eastAsia="楷体_GB2312" w:hAnsi="Times New Roman"/>
                  <w:kern w:val="2"/>
                  <w:sz w:val="18"/>
                  <w:szCs w:val="18"/>
                  <w:lang w:val="en-US" w:eastAsia="zh-CN"/>
                </w:rPr>
                <w:delText>15.52%</w:delText>
              </w:r>
            </w:del>
          </w:p>
        </w:tc>
      </w:tr>
      <w:tr w:rsidR="00AF42DD" w:rsidRPr="007F5EC5" w:rsidTr="002A731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898" w:author="Local Dev" w:date="2017-01-11T20:5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899" w:author="Local Dev" w:date="2017-01-11T20:50:00Z">
            <w:trPr>
              <w:trHeight w:val="429"/>
            </w:trPr>
          </w:trPrChange>
        </w:trPr>
        <w:tc>
          <w:tcPr>
            <w:tcW w:w="1314" w:type="dxa"/>
            <w:vMerge/>
            <w:tcBorders>
              <w:left w:val="single" w:sz="4" w:space="0" w:color="auto"/>
              <w:bottom w:val="single" w:sz="4" w:space="0" w:color="auto"/>
              <w:right w:val="nil"/>
            </w:tcBorders>
            <w:tcPrChange w:id="900" w:author="Local Dev" w:date="2017-01-11T20:50:00Z">
              <w:tcPr>
                <w:tcW w:w="1314" w:type="dxa"/>
                <w:vMerge/>
                <w:tcBorders>
                  <w:left w:val="single" w:sz="4" w:space="0" w:color="auto"/>
                  <w:bottom w:val="single" w:sz="4" w:space="0" w:color="auto"/>
                  <w:right w:val="nil"/>
                </w:tcBorders>
              </w:tcPr>
            </w:tcPrChange>
          </w:tcPr>
          <w:p w:rsidR="00AF42DD" w:rsidRPr="007F5EC5" w:rsidRDefault="00AF42DD" w:rsidP="00AF42DD">
            <w:pPr>
              <w:widowControl w:val="0"/>
              <w:spacing w:line="380" w:lineRule="atLeast"/>
              <w:rPr>
                <w:rFonts w:ascii="Times New Roman" w:eastAsia="楷体_GB2312" w:hAnsi="Times New Roman"/>
                <w:kern w:val="2"/>
                <w:sz w:val="18"/>
                <w:szCs w:val="18"/>
                <w:lang w:val="en-US" w:eastAsia="zh-CN"/>
              </w:rPr>
            </w:pPr>
          </w:p>
        </w:tc>
        <w:tc>
          <w:tcPr>
            <w:tcW w:w="1313" w:type="dxa"/>
            <w:tcBorders>
              <w:top w:val="single" w:sz="4" w:space="0" w:color="auto"/>
              <w:left w:val="nil"/>
              <w:bottom w:val="single" w:sz="4" w:space="0" w:color="auto"/>
              <w:right w:val="nil"/>
            </w:tcBorders>
            <w:tcPrChange w:id="901" w:author="Local Dev" w:date="2017-01-11T20:50:00Z">
              <w:tcPr>
                <w:tcW w:w="1313"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rPr>
                <w:rFonts w:ascii="Times New Roman" w:eastAsia="楷体_GB2312" w:hAnsi="Times New Roman"/>
                <w:kern w:val="2"/>
                <w:sz w:val="18"/>
                <w:szCs w:val="18"/>
                <w:lang w:val="en-US" w:eastAsia="zh-CN"/>
              </w:rPr>
            </w:pPr>
            <w:r w:rsidRPr="007F5EC5">
              <w:rPr>
                <w:rFonts w:ascii="Times New Roman" w:eastAsia="楷体_GB2312" w:hAnsi="Times New Roman" w:hint="eastAsia"/>
                <w:kern w:val="2"/>
                <w:sz w:val="18"/>
                <w:szCs w:val="18"/>
                <w:lang w:val="en-US" w:eastAsia="zh-CN"/>
              </w:rPr>
              <w:t>优先</w:t>
            </w:r>
            <w:r w:rsidRPr="007F5EC5">
              <w:rPr>
                <w:rFonts w:ascii="Times New Roman" w:eastAsia="楷体_GB2312" w:hAnsi="Times New Roman" w:hint="eastAsia"/>
                <w:kern w:val="2"/>
                <w:sz w:val="18"/>
                <w:szCs w:val="18"/>
                <w:lang w:val="en-US" w:eastAsia="zh-CN"/>
              </w:rPr>
              <w:t>B</w:t>
            </w:r>
            <w:r w:rsidRPr="007F5EC5">
              <w:rPr>
                <w:rFonts w:ascii="Times New Roman" w:eastAsia="楷体_GB2312" w:hAnsi="Times New Roman" w:hint="eastAsia"/>
                <w:kern w:val="2"/>
                <w:sz w:val="18"/>
                <w:szCs w:val="18"/>
                <w:lang w:val="en-US" w:eastAsia="zh-CN"/>
              </w:rPr>
              <w:t>档</w:t>
            </w:r>
          </w:p>
        </w:tc>
        <w:tc>
          <w:tcPr>
            <w:tcW w:w="3241" w:type="dxa"/>
            <w:tcBorders>
              <w:top w:val="single" w:sz="4" w:space="0" w:color="auto"/>
              <w:left w:val="nil"/>
              <w:bottom w:val="single" w:sz="4" w:space="0" w:color="auto"/>
              <w:right w:val="nil"/>
            </w:tcBorders>
            <w:vAlign w:val="center"/>
            <w:tcPrChange w:id="902" w:author="Local Dev" w:date="2017-01-11T20:50:00Z">
              <w:tcPr>
                <w:tcW w:w="3241" w:type="dxa"/>
                <w:tcBorders>
                  <w:top w:val="single" w:sz="4" w:space="0" w:color="auto"/>
                  <w:left w:val="nil"/>
                  <w:bottom w:val="single" w:sz="4" w:space="0" w:color="auto"/>
                  <w:right w:val="nil"/>
                </w:tcBorders>
              </w:tcPr>
            </w:tcPrChange>
          </w:tcPr>
          <w:p w:rsidR="00AF42DD" w:rsidRPr="007F5EC5" w:rsidRDefault="00FB0E29" w:rsidP="00AF42DD">
            <w:pPr>
              <w:widowControl w:val="0"/>
              <w:spacing w:line="380" w:lineRule="atLeast"/>
              <w:jc w:val="center"/>
              <w:rPr>
                <w:rFonts w:ascii="Times New Roman" w:eastAsia="楷体_GB2312" w:hAnsi="Times New Roman"/>
                <w:kern w:val="2"/>
                <w:sz w:val="18"/>
                <w:szCs w:val="18"/>
                <w:lang w:val="en-US" w:eastAsia="zh-CN"/>
              </w:rPr>
            </w:pPr>
            <w:customXmlInsRangeStart w:id="903" w:author="Local Dev" w:date="2017-01-11T20:50:00Z"/>
            <w:sdt>
              <w:sdtPr>
                <w:rPr>
                  <w:rFonts w:eastAsia="楷体_GB2312"/>
                  <w:bCs/>
                  <w:sz w:val="21"/>
                  <w:szCs w:val="21"/>
                </w:rPr>
                <w:alias w:val="3_ClosingBalance"/>
                <w:tag w:val="3_ClosingBalance"/>
                <w:id w:val="-1469276977"/>
                <w:placeholder>
                  <w:docPart w:val="8A5CFACE4F9B49AEA82E432A6E1CAB2D"/>
                </w:placeholder>
                <w:showingPlcHdr/>
              </w:sdtPr>
              <w:sdtEndPr/>
              <w:sdtContent>
                <w:customXmlInsRangeEnd w:id="903"/>
                <w:ins w:id="904" w:author="Local Dev" w:date="2017-01-11T20:50:00Z">
                  <w:r w:rsidR="00AF42DD" w:rsidRPr="003D47F7">
                    <w:rPr>
                      <w:rFonts w:eastAsia="楷体_GB2312"/>
                      <w:bCs/>
                      <w:sz w:val="21"/>
                      <w:szCs w:val="21"/>
                    </w:rPr>
                    <w:t>Click here to enter text.</w:t>
                  </w:r>
                </w:ins>
                <w:customXmlInsRangeStart w:id="905" w:author="Local Dev" w:date="2017-01-11T20:50:00Z"/>
              </w:sdtContent>
            </w:sdt>
            <w:customXmlInsRangeEnd w:id="905"/>
            <w:del w:id="906" w:author="Local Dev" w:date="2017-01-11T20:50:00Z">
              <w:r w:rsidR="00AF42DD" w:rsidRPr="008A5315" w:rsidDel="002A7317">
                <w:rPr>
                  <w:rFonts w:ascii="Times New Roman" w:eastAsia="楷体_GB2312" w:hAnsi="Times New Roman"/>
                  <w:kern w:val="2"/>
                  <w:sz w:val="18"/>
                  <w:szCs w:val="18"/>
                  <w:lang w:val="en-US" w:eastAsia="zh-CN"/>
                </w:rPr>
                <w:delText>1,080,000,000.00</w:delText>
              </w:r>
            </w:del>
          </w:p>
        </w:tc>
        <w:tc>
          <w:tcPr>
            <w:tcW w:w="2652" w:type="dxa"/>
            <w:tcBorders>
              <w:top w:val="single" w:sz="4" w:space="0" w:color="auto"/>
              <w:left w:val="nil"/>
              <w:bottom w:val="single" w:sz="4" w:space="0" w:color="auto"/>
              <w:right w:val="single" w:sz="4" w:space="0" w:color="auto"/>
            </w:tcBorders>
            <w:vAlign w:val="center"/>
            <w:tcPrChange w:id="907" w:author="Local Dev" w:date="2017-01-11T20:50:00Z">
              <w:tcPr>
                <w:tcW w:w="2652" w:type="dxa"/>
                <w:tcBorders>
                  <w:top w:val="single" w:sz="4" w:space="0" w:color="auto"/>
                  <w:left w:val="nil"/>
                  <w:bottom w:val="single" w:sz="4" w:space="0" w:color="auto"/>
                  <w:right w:val="single" w:sz="4" w:space="0" w:color="auto"/>
                </w:tcBorders>
              </w:tcPr>
            </w:tcPrChange>
          </w:tcPr>
          <w:p w:rsidR="00AF42DD" w:rsidRPr="007F5EC5" w:rsidRDefault="00FB0E29" w:rsidP="00AF42DD">
            <w:pPr>
              <w:widowControl w:val="0"/>
              <w:spacing w:line="380" w:lineRule="atLeast"/>
              <w:jc w:val="center"/>
              <w:rPr>
                <w:rFonts w:ascii="Times New Roman" w:eastAsia="楷体_GB2312" w:hAnsi="Times New Roman"/>
                <w:kern w:val="2"/>
                <w:sz w:val="18"/>
                <w:szCs w:val="18"/>
                <w:lang w:val="en-US" w:eastAsia="zh-CN"/>
              </w:rPr>
            </w:pPr>
            <w:customXmlInsRangeStart w:id="908" w:author="Local Dev" w:date="2017-01-11T20:50:00Z"/>
            <w:sdt>
              <w:sdtPr>
                <w:rPr>
                  <w:rFonts w:eastAsia="楷体_GB2312"/>
                  <w:bCs/>
                  <w:sz w:val="21"/>
                  <w:szCs w:val="21"/>
                </w:rPr>
                <w:alias w:val="3_RestPercentage"/>
                <w:tag w:val="3_RestPercentage"/>
                <w:id w:val="-1107878965"/>
                <w:placeholder>
                  <w:docPart w:val="4D939976D55640E18B5B7B2605A3C104"/>
                </w:placeholder>
                <w:showingPlcHdr/>
              </w:sdtPr>
              <w:sdtEndPr/>
              <w:sdtContent>
                <w:customXmlInsRangeEnd w:id="908"/>
                <w:ins w:id="909" w:author="Local Dev" w:date="2017-01-11T20:50:00Z">
                  <w:r w:rsidR="00AF42DD" w:rsidRPr="003D47F7">
                    <w:rPr>
                      <w:rFonts w:eastAsia="楷体_GB2312"/>
                      <w:bCs/>
                      <w:sz w:val="21"/>
                      <w:szCs w:val="21"/>
                    </w:rPr>
                    <w:t>Click here to enter text.</w:t>
                  </w:r>
                </w:ins>
                <w:customXmlInsRangeStart w:id="910" w:author="Local Dev" w:date="2017-01-11T20:50:00Z"/>
              </w:sdtContent>
            </w:sdt>
            <w:customXmlInsRangeEnd w:id="910"/>
            <w:del w:id="911" w:author="Local Dev" w:date="2017-01-11T20:50:00Z">
              <w:r w:rsidR="00AF42DD" w:rsidRPr="008A5315" w:rsidDel="002A7317">
                <w:rPr>
                  <w:rFonts w:ascii="Times New Roman" w:eastAsia="楷体_GB2312" w:hAnsi="Times New Roman"/>
                  <w:kern w:val="2"/>
                  <w:sz w:val="18"/>
                  <w:szCs w:val="18"/>
                  <w:lang w:val="en-US" w:eastAsia="zh-CN"/>
                </w:rPr>
                <w:delText>14.08%</w:delText>
              </w:r>
            </w:del>
          </w:p>
        </w:tc>
      </w:tr>
      <w:tr w:rsidR="00AF42DD" w:rsidRPr="007F5EC5" w:rsidTr="002A731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912" w:author="Local Dev" w:date="2017-01-11T20:5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c>
          <w:tcPr>
            <w:tcW w:w="2627" w:type="dxa"/>
            <w:gridSpan w:val="2"/>
            <w:tcBorders>
              <w:top w:val="single" w:sz="4" w:space="0" w:color="auto"/>
              <w:left w:val="single" w:sz="4" w:space="0" w:color="auto"/>
              <w:bottom w:val="single" w:sz="4" w:space="0" w:color="auto"/>
              <w:right w:val="nil"/>
            </w:tcBorders>
            <w:tcPrChange w:id="913" w:author="Local Dev" w:date="2017-01-11T20:50:00Z">
              <w:tcPr>
                <w:tcW w:w="2627" w:type="dxa"/>
                <w:gridSpan w:val="2"/>
                <w:tcBorders>
                  <w:top w:val="single" w:sz="4" w:space="0" w:color="auto"/>
                  <w:left w:val="single" w:sz="4" w:space="0" w:color="auto"/>
                  <w:bottom w:val="single" w:sz="4" w:space="0" w:color="auto"/>
                  <w:right w:val="nil"/>
                </w:tcBorders>
              </w:tcPr>
            </w:tcPrChange>
          </w:tcPr>
          <w:p w:rsidR="00AF42DD" w:rsidRPr="007F5EC5" w:rsidRDefault="00AF42DD" w:rsidP="00AF42DD">
            <w:pPr>
              <w:widowControl w:val="0"/>
              <w:spacing w:line="380" w:lineRule="atLeast"/>
              <w:rPr>
                <w:rFonts w:ascii="Times New Roman" w:eastAsia="楷体_GB2312" w:hAnsi="Times New Roman"/>
                <w:kern w:val="2"/>
                <w:sz w:val="18"/>
                <w:szCs w:val="18"/>
                <w:lang w:val="en-US" w:eastAsia="zh-CN"/>
              </w:rPr>
            </w:pPr>
            <w:r w:rsidRPr="007F5EC5">
              <w:rPr>
                <w:rFonts w:ascii="Times New Roman" w:eastAsia="楷体_GB2312" w:hAnsi="Times New Roman"/>
                <w:kern w:val="2"/>
                <w:sz w:val="18"/>
                <w:szCs w:val="18"/>
                <w:lang w:val="en-US" w:eastAsia="zh-CN"/>
              </w:rPr>
              <w:t>高收益档资产支持证券</w:t>
            </w:r>
          </w:p>
        </w:tc>
        <w:tc>
          <w:tcPr>
            <w:tcW w:w="3241" w:type="dxa"/>
            <w:tcBorders>
              <w:top w:val="single" w:sz="4" w:space="0" w:color="auto"/>
              <w:left w:val="nil"/>
              <w:bottom w:val="single" w:sz="4" w:space="0" w:color="auto"/>
              <w:right w:val="nil"/>
            </w:tcBorders>
            <w:tcPrChange w:id="914" w:author="Local Dev" w:date="2017-01-11T20:50:00Z">
              <w:tcPr>
                <w:tcW w:w="3241" w:type="dxa"/>
                <w:tcBorders>
                  <w:top w:val="single" w:sz="4" w:space="0" w:color="auto"/>
                  <w:left w:val="nil"/>
                  <w:bottom w:val="single" w:sz="4" w:space="0" w:color="auto"/>
                  <w:right w:val="nil"/>
                </w:tcBorders>
              </w:tcPr>
            </w:tcPrChange>
          </w:tcPr>
          <w:p w:rsidR="00AF42DD" w:rsidRPr="007F5EC5" w:rsidRDefault="00FB0E29" w:rsidP="00AF42DD">
            <w:pPr>
              <w:widowControl w:val="0"/>
              <w:spacing w:line="380" w:lineRule="atLeast"/>
              <w:jc w:val="center"/>
              <w:rPr>
                <w:rFonts w:ascii="Times New Roman" w:eastAsia="楷体_GB2312" w:hAnsi="Times New Roman"/>
                <w:kern w:val="2"/>
                <w:sz w:val="18"/>
                <w:szCs w:val="18"/>
                <w:lang w:val="en-US" w:eastAsia="zh-CN"/>
              </w:rPr>
            </w:pPr>
            <w:customXmlInsRangeStart w:id="915" w:author="Local Dev" w:date="2017-01-11T20:50:00Z"/>
            <w:sdt>
              <w:sdtPr>
                <w:rPr>
                  <w:rFonts w:eastAsia="楷体_GB2312"/>
                  <w:bCs/>
                  <w:sz w:val="21"/>
                  <w:szCs w:val="21"/>
                </w:rPr>
                <w:alias w:val="4_ClosingBalance"/>
                <w:tag w:val="4_ClosingBalance"/>
                <w:id w:val="265196284"/>
                <w:placeholder>
                  <w:docPart w:val="0B6B4BFD1324442BBAFB9B9444FDE183"/>
                </w:placeholder>
                <w:showingPlcHdr/>
              </w:sdtPr>
              <w:sdtEndPr/>
              <w:sdtContent>
                <w:customXmlInsRangeEnd w:id="915"/>
                <w:ins w:id="916" w:author="Local Dev" w:date="2017-01-11T20:50:00Z">
                  <w:r w:rsidR="00AF42DD" w:rsidRPr="003D47F7">
                    <w:rPr>
                      <w:rFonts w:eastAsia="楷体_GB2312"/>
                      <w:bCs/>
                      <w:sz w:val="21"/>
                      <w:szCs w:val="21"/>
                    </w:rPr>
                    <w:t>Click here to enter text.</w:t>
                  </w:r>
                </w:ins>
                <w:customXmlInsRangeStart w:id="917" w:author="Local Dev" w:date="2017-01-11T20:50:00Z"/>
              </w:sdtContent>
            </w:sdt>
            <w:customXmlInsRangeEnd w:id="917"/>
            <w:del w:id="918" w:author="Local Dev" w:date="2017-01-11T20:50:00Z">
              <w:r w:rsidR="00AF42DD" w:rsidRPr="008A5315" w:rsidDel="00AF42DD">
                <w:rPr>
                  <w:rFonts w:ascii="Times New Roman" w:eastAsia="楷体_GB2312" w:hAnsi="Times New Roman"/>
                  <w:kern w:val="2"/>
                  <w:sz w:val="18"/>
                  <w:szCs w:val="18"/>
                  <w:lang w:val="en-US" w:eastAsia="zh-CN"/>
                </w:rPr>
                <w:delText>801,955,150.00</w:delText>
              </w:r>
            </w:del>
          </w:p>
        </w:tc>
        <w:tc>
          <w:tcPr>
            <w:tcW w:w="2652" w:type="dxa"/>
            <w:tcBorders>
              <w:top w:val="single" w:sz="4" w:space="0" w:color="auto"/>
              <w:left w:val="nil"/>
              <w:bottom w:val="single" w:sz="4" w:space="0" w:color="auto"/>
              <w:right w:val="single" w:sz="4" w:space="0" w:color="auto"/>
            </w:tcBorders>
            <w:vAlign w:val="center"/>
            <w:tcPrChange w:id="919" w:author="Local Dev" w:date="2017-01-11T20:50:00Z">
              <w:tcPr>
                <w:tcW w:w="2652" w:type="dxa"/>
                <w:tcBorders>
                  <w:top w:val="single" w:sz="4" w:space="0" w:color="auto"/>
                  <w:left w:val="nil"/>
                  <w:bottom w:val="single" w:sz="4" w:space="0" w:color="auto"/>
                  <w:right w:val="single" w:sz="4" w:space="0" w:color="auto"/>
                </w:tcBorders>
              </w:tcPr>
            </w:tcPrChange>
          </w:tcPr>
          <w:p w:rsidR="00AF42DD" w:rsidRPr="007F5EC5" w:rsidRDefault="00FB0E29" w:rsidP="00AF42DD">
            <w:pPr>
              <w:widowControl w:val="0"/>
              <w:spacing w:line="380" w:lineRule="atLeast"/>
              <w:jc w:val="center"/>
              <w:rPr>
                <w:rFonts w:ascii="Times New Roman" w:eastAsia="楷体_GB2312" w:hAnsi="Times New Roman"/>
                <w:kern w:val="2"/>
                <w:sz w:val="18"/>
                <w:szCs w:val="18"/>
                <w:lang w:val="en-US" w:eastAsia="zh-CN"/>
              </w:rPr>
            </w:pPr>
            <w:customXmlInsRangeStart w:id="920" w:author="Local Dev" w:date="2017-01-11T20:50:00Z"/>
            <w:sdt>
              <w:sdtPr>
                <w:rPr>
                  <w:rFonts w:eastAsia="楷体_GB2312"/>
                  <w:bCs/>
                  <w:sz w:val="21"/>
                  <w:szCs w:val="21"/>
                </w:rPr>
                <w:alias w:val="4_ClosingBalance"/>
                <w:tag w:val="4_ClosingBalance"/>
                <w:id w:val="1068152073"/>
                <w:placeholder>
                  <w:docPart w:val="714DD76EBE2D42538631BEE748AE0C48"/>
                </w:placeholder>
                <w:showingPlcHdr/>
              </w:sdtPr>
              <w:sdtEndPr/>
              <w:sdtContent>
                <w:customXmlInsRangeEnd w:id="920"/>
                <w:ins w:id="921" w:author="Local Dev" w:date="2017-01-11T20:50:00Z">
                  <w:r w:rsidR="00AF42DD" w:rsidRPr="003D47F7">
                    <w:rPr>
                      <w:rFonts w:eastAsia="楷体_GB2312"/>
                      <w:bCs/>
                      <w:sz w:val="21"/>
                      <w:szCs w:val="21"/>
                    </w:rPr>
                    <w:t>Click here to enter text.</w:t>
                  </w:r>
                </w:ins>
                <w:customXmlInsRangeStart w:id="922" w:author="Local Dev" w:date="2017-01-11T20:50:00Z"/>
              </w:sdtContent>
            </w:sdt>
            <w:customXmlInsRangeEnd w:id="922"/>
            <w:del w:id="923" w:author="Local Dev" w:date="2017-01-11T20:50:00Z">
              <w:r w:rsidR="00AF42DD" w:rsidRPr="008A5315" w:rsidDel="002A7317">
                <w:rPr>
                  <w:rFonts w:ascii="Times New Roman" w:eastAsia="楷体_GB2312" w:hAnsi="Times New Roman"/>
                  <w:kern w:val="2"/>
                  <w:sz w:val="18"/>
                  <w:szCs w:val="18"/>
                  <w:lang w:val="en-US" w:eastAsia="zh-CN"/>
                </w:rPr>
                <w:delText>10.45%</w:delText>
              </w:r>
            </w:del>
          </w:p>
        </w:tc>
      </w:tr>
      <w:tr w:rsidR="007F5EC5" w:rsidRPr="007F5EC5" w:rsidTr="004C5509">
        <w:tc>
          <w:tcPr>
            <w:tcW w:w="2627" w:type="dxa"/>
            <w:gridSpan w:val="2"/>
            <w:tcBorders>
              <w:top w:val="nil"/>
              <w:left w:val="single" w:sz="4" w:space="0" w:color="auto"/>
              <w:bottom w:val="single" w:sz="4" w:space="0" w:color="auto"/>
              <w:right w:val="nil"/>
            </w:tcBorders>
          </w:tcPr>
          <w:p w:rsidR="007F5EC5" w:rsidRPr="007F5EC5" w:rsidRDefault="007F5EC5" w:rsidP="007F5EC5">
            <w:pPr>
              <w:widowControl w:val="0"/>
              <w:tabs>
                <w:tab w:val="left" w:pos="555"/>
              </w:tabs>
              <w:spacing w:line="380" w:lineRule="atLeast"/>
              <w:rPr>
                <w:rFonts w:ascii="Times New Roman" w:eastAsia="楷体_GB2312" w:hAnsi="Times New Roman"/>
                <w:kern w:val="2"/>
                <w:sz w:val="18"/>
                <w:szCs w:val="18"/>
                <w:lang w:val="en-US" w:eastAsia="zh-CN"/>
              </w:rPr>
            </w:pPr>
            <w:r w:rsidRPr="007F5EC5">
              <w:rPr>
                <w:rFonts w:ascii="Times New Roman" w:eastAsia="楷体_GB2312" w:hAnsi="Times New Roman"/>
                <w:kern w:val="2"/>
                <w:sz w:val="18"/>
                <w:szCs w:val="18"/>
                <w:lang w:val="en-US" w:eastAsia="zh-CN"/>
              </w:rPr>
              <w:t>合计</w:t>
            </w:r>
          </w:p>
        </w:tc>
        <w:tc>
          <w:tcPr>
            <w:tcW w:w="3241" w:type="dxa"/>
            <w:tcBorders>
              <w:top w:val="nil"/>
              <w:left w:val="nil"/>
              <w:bottom w:val="single" w:sz="4" w:space="0" w:color="auto"/>
              <w:right w:val="nil"/>
            </w:tcBorders>
          </w:tcPr>
          <w:p w:rsidR="007F5EC5" w:rsidRPr="007F5EC5" w:rsidRDefault="00FB0E29" w:rsidP="008A5315">
            <w:pPr>
              <w:widowControl w:val="0"/>
              <w:spacing w:line="380" w:lineRule="atLeast"/>
              <w:jc w:val="center"/>
              <w:rPr>
                <w:rFonts w:ascii="Times New Roman" w:eastAsia="楷体_GB2312" w:hAnsi="Times New Roman"/>
                <w:kern w:val="2"/>
                <w:sz w:val="18"/>
                <w:szCs w:val="18"/>
                <w:lang w:val="en-US" w:eastAsia="zh-CN"/>
              </w:rPr>
            </w:pPr>
            <w:customXmlInsRangeStart w:id="924" w:author="Local Dev" w:date="2017-01-11T20:51:00Z"/>
            <w:sdt>
              <w:sdtPr>
                <w:rPr>
                  <w:rFonts w:eastAsia="楷体_GB2312"/>
                  <w:bCs/>
                  <w:sz w:val="21"/>
                  <w:szCs w:val="21"/>
                </w:rPr>
                <w:alias w:val="TotalClosingBalance"/>
                <w:tag w:val="TotalClosingBalance"/>
                <w:id w:val="-1868743237"/>
                <w:placeholder>
                  <w:docPart w:val="20E1218A10D54CEB8FF9A7D29241EED5"/>
                </w:placeholder>
                <w:showingPlcHdr/>
              </w:sdtPr>
              <w:sdtEndPr/>
              <w:sdtContent>
                <w:customXmlInsRangeEnd w:id="924"/>
                <w:ins w:id="925" w:author="Local Dev" w:date="2017-01-11T20:51:00Z">
                  <w:r w:rsidR="00AF42DD" w:rsidRPr="003D47F7">
                    <w:rPr>
                      <w:rFonts w:eastAsia="楷体_GB2312"/>
                      <w:bCs/>
                      <w:sz w:val="21"/>
                      <w:szCs w:val="21"/>
                    </w:rPr>
                    <w:t>Click here to enter text.</w:t>
                  </w:r>
                </w:ins>
                <w:customXmlInsRangeStart w:id="926" w:author="Local Dev" w:date="2017-01-11T20:51:00Z"/>
              </w:sdtContent>
            </w:sdt>
            <w:customXmlInsRangeEnd w:id="926"/>
            <w:del w:id="927" w:author="Local Dev" w:date="2017-01-11T20:51:00Z">
              <w:r w:rsidR="008A5315" w:rsidRPr="008A5315" w:rsidDel="00AF42DD">
                <w:rPr>
                  <w:rFonts w:ascii="Times New Roman" w:eastAsia="楷体_GB2312" w:hAnsi="Times New Roman"/>
                  <w:kern w:val="2"/>
                  <w:sz w:val="18"/>
                  <w:szCs w:val="18"/>
                  <w:lang w:val="en-US" w:eastAsia="zh-CN"/>
                </w:rPr>
                <w:delText>7,673,030,150.00</w:delText>
              </w:r>
            </w:del>
          </w:p>
        </w:tc>
        <w:tc>
          <w:tcPr>
            <w:tcW w:w="2652" w:type="dxa"/>
            <w:tcBorders>
              <w:top w:val="nil"/>
              <w:left w:val="nil"/>
              <w:bottom w:val="single" w:sz="4" w:space="0" w:color="auto"/>
              <w:right w:val="single" w:sz="4" w:space="0" w:color="auto"/>
            </w:tcBorders>
          </w:tcPr>
          <w:p w:rsidR="007F5EC5" w:rsidRPr="007F5EC5" w:rsidRDefault="008A5315" w:rsidP="008A5315">
            <w:pPr>
              <w:widowControl w:val="0"/>
              <w:spacing w:line="380" w:lineRule="atLeast"/>
              <w:jc w:val="center"/>
              <w:rPr>
                <w:rFonts w:ascii="Times New Roman" w:eastAsia="楷体_GB2312" w:hAnsi="Times New Roman"/>
                <w:kern w:val="2"/>
                <w:sz w:val="18"/>
                <w:szCs w:val="18"/>
                <w:lang w:val="en-US" w:eastAsia="zh-CN"/>
              </w:rPr>
            </w:pPr>
            <w:r>
              <w:rPr>
                <w:rFonts w:ascii="Times New Roman" w:eastAsia="楷体_GB2312" w:hAnsi="Times New Roman" w:hint="eastAsia"/>
                <w:kern w:val="2"/>
                <w:sz w:val="18"/>
                <w:szCs w:val="18"/>
                <w:lang w:val="en-US" w:eastAsia="zh-CN"/>
              </w:rPr>
              <w:t>100.00%</w:t>
            </w:r>
          </w:p>
        </w:tc>
      </w:tr>
      <w:tr w:rsidR="007F5EC5" w:rsidRPr="007F5EC5" w:rsidTr="004C5509">
        <w:trPr>
          <w:trHeight w:val="570"/>
        </w:trPr>
        <w:tc>
          <w:tcPr>
            <w:tcW w:w="2627" w:type="dxa"/>
            <w:gridSpan w:val="2"/>
            <w:tcBorders>
              <w:top w:val="nil"/>
              <w:left w:val="single" w:sz="4" w:space="0" w:color="auto"/>
              <w:right w:val="nil"/>
            </w:tcBorders>
          </w:tcPr>
          <w:p w:rsidR="007F5EC5" w:rsidRPr="007F5EC5" w:rsidRDefault="007F5EC5" w:rsidP="007F5EC5">
            <w:pPr>
              <w:widowControl w:val="0"/>
              <w:spacing w:line="380" w:lineRule="atLeast"/>
              <w:rPr>
                <w:rFonts w:ascii="Times New Roman" w:eastAsia="楷体_GB2312" w:hAnsi="Times New Roman"/>
                <w:kern w:val="2"/>
                <w:sz w:val="18"/>
                <w:szCs w:val="18"/>
                <w:lang w:val="en-US" w:eastAsia="zh-CN"/>
              </w:rPr>
            </w:pPr>
          </w:p>
        </w:tc>
        <w:tc>
          <w:tcPr>
            <w:tcW w:w="3241" w:type="dxa"/>
            <w:tcBorders>
              <w:top w:val="nil"/>
              <w:left w:val="nil"/>
              <w:right w:val="nil"/>
            </w:tcBorders>
          </w:tcPr>
          <w:p w:rsidR="007F5EC5" w:rsidRPr="007F5EC5" w:rsidRDefault="007F5EC5" w:rsidP="008A5315">
            <w:pPr>
              <w:widowControl w:val="0"/>
              <w:spacing w:line="380" w:lineRule="atLeast"/>
              <w:jc w:val="center"/>
              <w:rPr>
                <w:rFonts w:ascii="Times New Roman" w:eastAsia="楷体_GB2312" w:hAnsi="Times New Roman"/>
                <w:kern w:val="2"/>
                <w:sz w:val="18"/>
                <w:szCs w:val="18"/>
                <w:lang w:val="en-US" w:eastAsia="zh-CN"/>
              </w:rPr>
            </w:pPr>
          </w:p>
        </w:tc>
        <w:tc>
          <w:tcPr>
            <w:tcW w:w="2652" w:type="dxa"/>
            <w:tcBorders>
              <w:top w:val="nil"/>
              <w:left w:val="nil"/>
              <w:right w:val="single" w:sz="4" w:space="0" w:color="auto"/>
            </w:tcBorders>
          </w:tcPr>
          <w:p w:rsidR="007F5EC5" w:rsidRPr="007F5EC5" w:rsidRDefault="007F5EC5" w:rsidP="008A5315">
            <w:pPr>
              <w:widowControl w:val="0"/>
              <w:spacing w:line="380" w:lineRule="atLeast"/>
              <w:jc w:val="center"/>
              <w:rPr>
                <w:rFonts w:ascii="Times New Roman" w:eastAsia="楷体_GB2312" w:hAnsi="Times New Roman"/>
                <w:kern w:val="2"/>
                <w:sz w:val="18"/>
                <w:szCs w:val="18"/>
                <w:lang w:val="en-US" w:eastAsia="zh-CN"/>
              </w:rPr>
            </w:pPr>
          </w:p>
        </w:tc>
      </w:tr>
    </w:tbl>
    <w:p w:rsidR="007F5EC5" w:rsidRPr="007F5EC5" w:rsidRDefault="007F5EC5" w:rsidP="007F5EC5">
      <w:pPr>
        <w:widowControl w:val="0"/>
        <w:spacing w:line="240" w:lineRule="auto"/>
        <w:rPr>
          <w:rFonts w:ascii="Times New Roman" w:eastAsia="楷体_GB2312" w:hAnsi="Times New Roman"/>
          <w:kern w:val="2"/>
          <w:sz w:val="21"/>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br w:type="page"/>
      </w:r>
    </w:p>
    <w:tbl>
      <w:tblPr>
        <w:tblW w:w="879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02"/>
        <w:gridCol w:w="1134"/>
        <w:gridCol w:w="4859"/>
      </w:tblGrid>
      <w:tr w:rsidR="007F5EC5" w:rsidRPr="007F5EC5" w:rsidTr="004C5509">
        <w:tc>
          <w:tcPr>
            <w:tcW w:w="8795" w:type="dxa"/>
            <w:gridSpan w:val="3"/>
            <w:tcBorders>
              <w:bottom w:val="single" w:sz="4" w:space="0" w:color="auto"/>
            </w:tcBorders>
          </w:tcPr>
          <w:p w:rsidR="007F5EC5" w:rsidRPr="007F5EC5" w:rsidRDefault="00FB0E29" w:rsidP="007F5EC5">
            <w:pPr>
              <w:widowControl w:val="0"/>
              <w:spacing w:line="240" w:lineRule="auto"/>
              <w:jc w:val="center"/>
              <w:rPr>
                <w:rFonts w:ascii="Times New Roman" w:eastAsia="楷体_GB2312" w:hAnsi="Times New Roman"/>
                <w:b/>
                <w:kern w:val="2"/>
                <w:sz w:val="28"/>
                <w:lang w:val="en-US" w:eastAsia="zh-CN"/>
              </w:rPr>
            </w:pPr>
            <w:customXmlInsRangeStart w:id="928" w:author="Local Dev" w:date="2017-01-11T20:53:00Z"/>
            <w:sdt>
              <w:sdtPr>
                <w:rPr>
                  <w:rFonts w:ascii="华文楷体" w:eastAsia="华文楷体" w:hAnsi="华文楷体" w:hint="eastAsia"/>
                  <w:b/>
                  <w:sz w:val="28"/>
                  <w:szCs w:val="28"/>
                </w:rPr>
                <w:alias w:val="TrustName"/>
                <w:tag w:val="TrustName"/>
                <w:id w:val="-1629613706"/>
                <w:placeholder>
                  <w:docPart w:val="A56AE122C7614E9BAB47A1FAE1321194"/>
                </w:placeholder>
                <w:showingPlcHdr/>
              </w:sdtPr>
              <w:sdtEndPr/>
              <w:sdtContent>
                <w:customXmlInsRangeEnd w:id="928"/>
                <w:ins w:id="929" w:author="Local Dev" w:date="2017-01-11T20:53:00Z">
                  <w:r w:rsidR="002D2B60" w:rsidRPr="0033610F">
                    <w:rPr>
                      <w:rStyle w:val="af1"/>
                      <w:rFonts w:ascii="华文楷体" w:eastAsia="华文楷体" w:hAnsi="华文楷体"/>
                      <w:b/>
                      <w:sz w:val="28"/>
                    </w:rPr>
                    <w:t>Click here to enter text.</w:t>
                  </w:r>
                </w:ins>
                <w:customXmlInsRangeStart w:id="930" w:author="Local Dev" w:date="2017-01-11T20:53:00Z"/>
              </w:sdtContent>
            </w:sdt>
            <w:customXmlInsRangeEnd w:id="930"/>
            <w:del w:id="931" w:author="Local Dev" w:date="2017-01-11T20:53:00Z">
              <w:r w:rsidR="007F5EC5" w:rsidRPr="007F5EC5" w:rsidDel="002D2B60">
                <w:rPr>
                  <w:rFonts w:ascii="Times New Roman" w:eastAsia="楷体_GB2312" w:hAnsi="Times New Roman" w:hint="eastAsia"/>
                  <w:b/>
                  <w:kern w:val="2"/>
                  <w:sz w:val="28"/>
                  <w:lang w:val="en-US" w:eastAsia="zh-CN"/>
                </w:rPr>
                <w:delText>招元</w:delText>
              </w:r>
              <w:r w:rsidR="007F5EC5" w:rsidRPr="007F5EC5" w:rsidDel="002D2B60">
                <w:rPr>
                  <w:rFonts w:ascii="Times New Roman" w:eastAsia="楷体_GB2312" w:hAnsi="Times New Roman" w:hint="eastAsia"/>
                  <w:b/>
                  <w:kern w:val="2"/>
                  <w:sz w:val="28"/>
                  <w:lang w:val="en-US" w:eastAsia="zh-CN"/>
                </w:rPr>
                <w:delText>2015</w:delText>
              </w:r>
              <w:r w:rsidR="007F5EC5" w:rsidRPr="007F5EC5" w:rsidDel="002D2B60">
                <w:rPr>
                  <w:rFonts w:ascii="Times New Roman" w:eastAsia="楷体_GB2312" w:hAnsi="Times New Roman" w:hint="eastAsia"/>
                  <w:b/>
                  <w:kern w:val="2"/>
                  <w:sz w:val="28"/>
                  <w:lang w:val="en-US" w:eastAsia="zh-CN"/>
                </w:rPr>
                <w:delText>年第二期</w:delText>
              </w:r>
              <w:r w:rsidR="007F5EC5" w:rsidRPr="007F5EC5" w:rsidDel="002D2B60">
                <w:rPr>
                  <w:rFonts w:ascii="Times New Roman" w:eastAsia="楷体_GB2312" w:hAnsi="Times New Roman"/>
                  <w:b/>
                  <w:kern w:val="2"/>
                  <w:sz w:val="28"/>
                  <w:lang w:val="en-US" w:eastAsia="zh-CN"/>
                </w:rPr>
                <w:delText>信贷资产证券化信托</w:delText>
              </w:r>
            </w:del>
            <w:r w:rsidR="007F5EC5" w:rsidRPr="007F5EC5">
              <w:rPr>
                <w:rFonts w:ascii="Times New Roman" w:eastAsia="楷体_GB2312" w:hAnsi="Times New Roman"/>
                <w:b/>
                <w:kern w:val="2"/>
                <w:sz w:val="28"/>
                <w:lang w:val="en-US" w:eastAsia="zh-CN"/>
              </w:rPr>
              <w:t>受托机构月度报告</w:t>
            </w:r>
          </w:p>
        </w:tc>
      </w:tr>
      <w:tr w:rsidR="007F5EC5" w:rsidRPr="007F5EC5" w:rsidTr="004C5509">
        <w:tc>
          <w:tcPr>
            <w:tcW w:w="8795" w:type="dxa"/>
            <w:gridSpan w:val="3"/>
            <w:tcBorders>
              <w:top w:val="single" w:sz="4" w:space="0" w:color="auto"/>
              <w:bottom w:val="single" w:sz="4" w:space="0" w:color="auto"/>
            </w:tcBorders>
          </w:tcPr>
          <w:p w:rsidR="007F5EC5" w:rsidRPr="007F5EC5" w:rsidRDefault="007F5EC5" w:rsidP="007F5EC5">
            <w:pPr>
              <w:widowControl w:val="0"/>
              <w:spacing w:line="240" w:lineRule="auto"/>
              <w:rPr>
                <w:rFonts w:ascii="Times New Roman" w:eastAsia="楷体_GB2312" w:hAnsi="Times New Roman"/>
                <w:b/>
                <w:kern w:val="2"/>
                <w:sz w:val="18"/>
                <w:lang w:val="en-US" w:eastAsia="zh-CN"/>
              </w:rPr>
            </w:pPr>
            <w:r w:rsidRPr="007F5EC5">
              <w:rPr>
                <w:rFonts w:ascii="Times New Roman" w:eastAsia="楷体_GB2312" w:hAnsi="Times New Roman"/>
                <w:b/>
                <w:kern w:val="2"/>
                <w:sz w:val="21"/>
                <w:lang w:val="en-US" w:eastAsia="zh-CN"/>
              </w:rPr>
              <w:t>六、对证券化信托财产和信托事务管理产生重大影响的事项</w:t>
            </w:r>
          </w:p>
        </w:tc>
      </w:tr>
      <w:tr w:rsidR="007F5EC5" w:rsidRPr="007F5EC5" w:rsidTr="004C5509">
        <w:tc>
          <w:tcPr>
            <w:tcW w:w="2802" w:type="dxa"/>
            <w:tcBorders>
              <w:top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jc w:val="left"/>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事项</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jc w:val="center"/>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是否发生</w:t>
            </w:r>
          </w:p>
        </w:tc>
        <w:tc>
          <w:tcPr>
            <w:tcW w:w="4859" w:type="dxa"/>
            <w:tcBorders>
              <w:top w:val="single" w:sz="4" w:space="0" w:color="auto"/>
              <w:left w:val="single" w:sz="4" w:space="0" w:color="auto"/>
              <w:bottom w:val="single" w:sz="4" w:space="0" w:color="auto"/>
            </w:tcBorders>
            <w:shd w:val="clear" w:color="auto" w:fill="auto"/>
          </w:tcPr>
          <w:p w:rsidR="007F5EC5" w:rsidRPr="007F5EC5" w:rsidRDefault="007F5EC5" w:rsidP="007F5EC5">
            <w:pPr>
              <w:widowControl w:val="0"/>
              <w:spacing w:line="240" w:lineRule="auto"/>
              <w:jc w:val="center"/>
              <w:rPr>
                <w:rFonts w:ascii="Times New Roman" w:eastAsia="楷体_GB2312" w:hAnsi="Times New Roman"/>
                <w:b/>
                <w:kern w:val="2"/>
                <w:sz w:val="21"/>
                <w:lang w:val="en-US" w:eastAsia="zh-CN"/>
              </w:rPr>
            </w:pPr>
            <w:r w:rsidRPr="007F5EC5">
              <w:rPr>
                <w:rFonts w:ascii="Times New Roman" w:eastAsia="楷体_GB2312" w:hAnsi="Times New Roman"/>
                <w:b/>
                <w:kern w:val="2"/>
                <w:sz w:val="21"/>
                <w:lang w:val="en-US" w:eastAsia="zh-CN"/>
              </w:rPr>
              <w:t>情况简述</w:t>
            </w: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18"/>
                <w:lang w:val="en-US" w:eastAsia="zh-CN"/>
              </w:rPr>
            </w:pPr>
            <w:r w:rsidRPr="007F5EC5">
              <w:rPr>
                <w:rFonts w:ascii="Times New Roman" w:eastAsia="楷体_GB2312" w:hAnsi="Times New Roman"/>
                <w:kern w:val="2"/>
                <w:sz w:val="20"/>
                <w:lang w:val="en-US" w:eastAsia="zh-CN"/>
              </w:rPr>
              <w:t>1.</w:t>
            </w:r>
            <w:r w:rsidRPr="007F5EC5">
              <w:rPr>
                <w:rFonts w:ascii="Times New Roman" w:eastAsia="楷体_GB2312" w:hAnsi="Times New Roman"/>
                <w:kern w:val="2"/>
                <w:sz w:val="20"/>
                <w:lang w:val="en-US" w:eastAsia="zh-CN"/>
              </w:rPr>
              <w:t>加速清偿事件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Pr>
                <w:rFonts w:ascii="Times New Roman" w:eastAsia="楷体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20"/>
                <w:lang w:val="en-US" w:eastAsia="zh-CN"/>
              </w:rPr>
            </w:pPr>
            <w:r w:rsidRPr="007F5EC5">
              <w:rPr>
                <w:rFonts w:ascii="Times New Roman" w:eastAsia="楷体_GB2312" w:hAnsi="Times New Roman"/>
                <w:kern w:val="2"/>
                <w:sz w:val="20"/>
                <w:lang w:val="en-US" w:eastAsia="zh-CN"/>
              </w:rPr>
              <w:t>2.</w:t>
            </w:r>
            <w:r w:rsidRPr="007F5EC5">
              <w:rPr>
                <w:rFonts w:ascii="Times New Roman" w:eastAsia="楷体_GB2312" w:hAnsi="Times New Roman"/>
                <w:kern w:val="2"/>
                <w:sz w:val="20"/>
                <w:lang w:val="en-US" w:eastAsia="zh-CN"/>
              </w:rPr>
              <w:t>违约事件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Pr>
                <w:rFonts w:ascii="Times New Roman" w:eastAsia="楷体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楷体_GB2312" w:hAnsi="Times New Roman"/>
                <w:kern w:val="2"/>
                <w:sz w:val="20"/>
                <w:lang w:val="en-US" w:eastAsia="zh-CN"/>
              </w:rPr>
            </w:pPr>
            <w:r w:rsidRPr="007F5EC5">
              <w:rPr>
                <w:rFonts w:ascii="Times New Roman" w:eastAsia="楷体_GB2312" w:hAnsi="Times New Roman"/>
                <w:kern w:val="2"/>
                <w:sz w:val="20"/>
                <w:lang w:val="en-US" w:eastAsia="zh-CN"/>
              </w:rPr>
              <w:t>3.</w:t>
            </w:r>
            <w:r w:rsidRPr="007F5EC5">
              <w:rPr>
                <w:rFonts w:ascii="Times New Roman" w:eastAsia="楷体_GB2312" w:hAnsi="Times New Roman"/>
                <w:kern w:val="2"/>
                <w:sz w:val="20"/>
                <w:lang w:val="en-US" w:eastAsia="zh-CN"/>
              </w:rPr>
              <w:t>权利完善事件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Pr>
                <w:rFonts w:ascii="Times New Roman" w:eastAsia="楷体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楷体_GB2312" w:hAnsi="Times New Roman"/>
                <w:kern w:val="2"/>
                <w:sz w:val="18"/>
                <w:lang w:val="en-US" w:eastAsia="zh-CN"/>
              </w:rPr>
            </w:pPr>
            <w:r>
              <w:rPr>
                <w:rFonts w:ascii="Times New Roman" w:eastAsia="楷体_GB2312" w:hAnsi="Times New Roman" w:hint="eastAsia"/>
                <w:kern w:val="2"/>
                <w:sz w:val="20"/>
                <w:lang w:val="en-US" w:eastAsia="zh-CN"/>
              </w:rPr>
              <w:t>4</w:t>
            </w:r>
            <w:r w:rsidR="007F5EC5" w:rsidRPr="007F5EC5">
              <w:rPr>
                <w:rFonts w:ascii="Times New Roman" w:eastAsia="楷体_GB2312" w:hAnsi="Times New Roman"/>
                <w:kern w:val="2"/>
                <w:sz w:val="20"/>
                <w:lang w:val="en-US" w:eastAsia="zh-CN"/>
              </w:rPr>
              <w:t>.</w:t>
            </w:r>
            <w:r w:rsidR="007F5EC5" w:rsidRPr="007F5EC5">
              <w:rPr>
                <w:rFonts w:ascii="Times New Roman" w:eastAsia="楷体_GB2312" w:hAnsi="Times New Roman"/>
                <w:kern w:val="2"/>
                <w:sz w:val="20"/>
                <w:lang w:val="en-US" w:eastAsia="zh-CN"/>
              </w:rPr>
              <w:t>资产赎回；</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Pr>
                <w:rFonts w:ascii="Times New Roman" w:eastAsia="楷体_GB2312" w:hAnsi="Times New Roman" w:hint="eastAsia"/>
                <w:kern w:val="2"/>
                <w:sz w:val="18"/>
                <w:lang w:val="en-US" w:eastAsia="zh-CN"/>
              </w:rPr>
              <w:t>是</w:t>
            </w:r>
          </w:p>
        </w:tc>
        <w:tc>
          <w:tcPr>
            <w:tcW w:w="4859" w:type="dxa"/>
            <w:tcBorders>
              <w:top w:val="single" w:sz="4" w:space="0" w:color="auto"/>
              <w:left w:val="single" w:sz="4" w:space="0" w:color="auto"/>
              <w:bottom w:val="single" w:sz="4" w:space="0" w:color="auto"/>
            </w:tcBorders>
          </w:tcPr>
          <w:p w:rsidR="007F5EC5" w:rsidRPr="007F5EC5" w:rsidRDefault="00D96B93" w:rsidP="00D96B93">
            <w:pPr>
              <w:widowControl w:val="0"/>
              <w:spacing w:line="240" w:lineRule="auto"/>
              <w:jc w:val="center"/>
              <w:rPr>
                <w:rFonts w:ascii="Times New Roman" w:eastAsia="楷体_GB2312" w:hAnsi="Times New Roman"/>
                <w:kern w:val="2"/>
                <w:sz w:val="18"/>
                <w:lang w:val="en-US" w:eastAsia="zh-CN"/>
              </w:rPr>
            </w:pPr>
            <w:r>
              <w:rPr>
                <w:rFonts w:ascii="Times New Roman" w:eastAsia="楷体_GB2312" w:hAnsi="Times New Roman" w:hint="eastAsia"/>
                <w:kern w:val="2"/>
                <w:sz w:val="18"/>
                <w:lang w:val="en-US" w:eastAsia="zh-CN"/>
              </w:rPr>
              <w:t>本期资产池中有</w:t>
            </w:r>
            <w:r w:rsidR="00C62460">
              <w:rPr>
                <w:rFonts w:ascii="Times New Roman" w:eastAsia="楷体_GB2312" w:hAnsi="Times New Roman" w:hint="eastAsia"/>
                <w:kern w:val="2"/>
                <w:sz w:val="18"/>
                <w:lang w:val="en-US" w:eastAsia="zh-CN"/>
              </w:rPr>
              <w:t>1,168</w:t>
            </w:r>
            <w:r>
              <w:rPr>
                <w:rFonts w:ascii="Times New Roman" w:eastAsia="楷体_GB2312" w:hAnsi="Times New Roman" w:hint="eastAsia"/>
                <w:kern w:val="2"/>
                <w:sz w:val="18"/>
                <w:lang w:val="en-US" w:eastAsia="zh-CN"/>
              </w:rPr>
              <w:t>笔资产（未偿本金余额</w:t>
            </w:r>
            <w:r w:rsidR="00C62460">
              <w:rPr>
                <w:rFonts w:ascii="Times New Roman" w:eastAsia="楷体_GB2312" w:hAnsi="Times New Roman" w:hint="eastAsia"/>
                <w:kern w:val="2"/>
                <w:sz w:val="18"/>
                <w:lang w:val="en-US" w:eastAsia="zh-CN"/>
              </w:rPr>
              <w:t>合计</w:t>
            </w:r>
            <w:r w:rsidR="00C62460" w:rsidRPr="00C62460">
              <w:rPr>
                <w:rFonts w:ascii="Times New Roman" w:eastAsia="楷体_GB2312" w:hAnsi="Times New Roman"/>
                <w:kern w:val="2"/>
                <w:sz w:val="18"/>
                <w:lang w:val="en-US" w:eastAsia="zh-CN"/>
              </w:rPr>
              <w:t>86,997,508.97</w:t>
            </w:r>
            <w:r>
              <w:rPr>
                <w:rFonts w:ascii="Times New Roman" w:eastAsia="楷体_GB2312" w:hAnsi="Times New Roman" w:hint="eastAsia"/>
                <w:kern w:val="2"/>
                <w:sz w:val="18"/>
                <w:lang w:val="en-US" w:eastAsia="zh-CN"/>
              </w:rPr>
              <w:t>元）因不符合合格标准（在信托生效日逾期或账户处于非正常）而由发起机构赎回。</w:t>
            </w: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楷体_GB2312" w:hAnsi="Times New Roman"/>
                <w:kern w:val="2"/>
                <w:sz w:val="20"/>
                <w:lang w:val="en-US" w:eastAsia="zh-CN"/>
              </w:rPr>
            </w:pPr>
            <w:r>
              <w:rPr>
                <w:rFonts w:ascii="Times New Roman" w:eastAsia="楷体_GB2312" w:hAnsi="Times New Roman" w:hint="eastAsia"/>
                <w:kern w:val="2"/>
                <w:sz w:val="20"/>
                <w:lang w:val="en-US" w:eastAsia="zh-CN"/>
              </w:rPr>
              <w:t>5</w:t>
            </w:r>
            <w:r w:rsidR="007F5EC5" w:rsidRPr="007F5EC5">
              <w:rPr>
                <w:rFonts w:ascii="Times New Roman" w:eastAsia="楷体_GB2312" w:hAnsi="Times New Roman"/>
                <w:kern w:val="2"/>
                <w:sz w:val="20"/>
                <w:lang w:val="en-US" w:eastAsia="zh-CN"/>
              </w:rPr>
              <w:t>.</w:t>
            </w:r>
            <w:r w:rsidR="007F5EC5" w:rsidRPr="007F5EC5">
              <w:rPr>
                <w:rFonts w:ascii="Times New Roman" w:eastAsia="楷体_GB2312" w:hAnsi="Times New Roman"/>
                <w:kern w:val="2"/>
                <w:sz w:val="20"/>
                <w:lang w:val="en-US" w:eastAsia="zh-CN"/>
              </w:rPr>
              <w:t>清仓回购</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Pr>
                <w:rFonts w:ascii="Times New Roman" w:eastAsia="楷体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楷体_GB2312" w:hAnsi="Times New Roman"/>
                <w:kern w:val="2"/>
                <w:sz w:val="20"/>
                <w:lang w:val="en-US" w:eastAsia="zh-CN"/>
              </w:rPr>
            </w:pPr>
            <w:r>
              <w:rPr>
                <w:rFonts w:ascii="Times New Roman" w:eastAsia="楷体_GB2312" w:hAnsi="Times New Roman" w:hint="eastAsia"/>
                <w:kern w:val="2"/>
                <w:sz w:val="20"/>
                <w:lang w:val="en-US" w:eastAsia="zh-CN"/>
              </w:rPr>
              <w:t>6</w:t>
            </w:r>
            <w:r w:rsidR="007F5EC5" w:rsidRPr="007F5EC5">
              <w:rPr>
                <w:rFonts w:ascii="Times New Roman" w:eastAsia="楷体_GB2312" w:hAnsi="Times New Roman"/>
                <w:kern w:val="2"/>
                <w:sz w:val="20"/>
                <w:lang w:val="en-US" w:eastAsia="zh-CN"/>
              </w:rPr>
              <w:t>.</w:t>
            </w:r>
            <w:r w:rsidR="007F5EC5" w:rsidRPr="007F5EC5">
              <w:rPr>
                <w:rFonts w:ascii="Times New Roman" w:eastAsia="楷体_GB2312" w:hAnsi="Times New Roman"/>
                <w:kern w:val="2"/>
                <w:sz w:val="20"/>
                <w:lang w:val="en-US" w:eastAsia="zh-CN"/>
              </w:rPr>
              <w:t>丧失清偿能力事件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sidRPr="00D96B93">
              <w:rPr>
                <w:rFonts w:ascii="Times New Roman" w:eastAsia="楷体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楷体_GB2312" w:hAnsi="Times New Roman"/>
                <w:kern w:val="2"/>
                <w:sz w:val="20"/>
                <w:lang w:val="en-US" w:eastAsia="zh-CN"/>
              </w:rPr>
            </w:pPr>
            <w:r>
              <w:rPr>
                <w:rFonts w:ascii="Times New Roman" w:eastAsia="楷体_GB2312" w:hAnsi="Times New Roman" w:hint="eastAsia"/>
                <w:kern w:val="2"/>
                <w:sz w:val="20"/>
                <w:lang w:val="en-US" w:eastAsia="zh-CN"/>
              </w:rPr>
              <w:t>7</w:t>
            </w:r>
            <w:r w:rsidR="007F5EC5" w:rsidRPr="007F5EC5">
              <w:rPr>
                <w:rFonts w:ascii="Times New Roman" w:eastAsia="楷体_GB2312" w:hAnsi="Times New Roman"/>
                <w:kern w:val="2"/>
                <w:sz w:val="20"/>
                <w:lang w:val="en-US" w:eastAsia="zh-CN"/>
              </w:rPr>
              <w:t>.</w:t>
            </w:r>
            <w:r w:rsidR="007F5EC5" w:rsidRPr="007F5EC5">
              <w:rPr>
                <w:rFonts w:ascii="Times New Roman" w:eastAsia="楷体_GB2312" w:hAnsi="Times New Roman"/>
                <w:kern w:val="2"/>
                <w:sz w:val="20"/>
                <w:lang w:val="en-US" w:eastAsia="zh-CN"/>
              </w:rPr>
              <w:t>受托机构终止事件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sidRPr="00D96B93">
              <w:rPr>
                <w:rFonts w:ascii="Times New Roman" w:eastAsia="楷体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楷体_GB2312" w:hAnsi="Times New Roman"/>
                <w:kern w:val="2"/>
                <w:sz w:val="20"/>
                <w:lang w:val="en-US" w:eastAsia="zh-CN"/>
              </w:rPr>
            </w:pPr>
            <w:r>
              <w:rPr>
                <w:rFonts w:ascii="Times New Roman" w:eastAsia="楷体_GB2312" w:hAnsi="Times New Roman" w:hint="eastAsia"/>
                <w:kern w:val="2"/>
                <w:sz w:val="20"/>
                <w:lang w:val="en-US" w:eastAsia="zh-CN"/>
              </w:rPr>
              <w:t>8</w:t>
            </w:r>
            <w:r w:rsidR="007F5EC5" w:rsidRPr="007F5EC5">
              <w:rPr>
                <w:rFonts w:ascii="Times New Roman" w:eastAsia="楷体_GB2312" w:hAnsi="Times New Roman"/>
                <w:kern w:val="2"/>
                <w:sz w:val="20"/>
                <w:lang w:val="en-US" w:eastAsia="zh-CN"/>
              </w:rPr>
              <w:t>.</w:t>
            </w:r>
            <w:r w:rsidR="007F5EC5" w:rsidRPr="007F5EC5">
              <w:rPr>
                <w:rFonts w:ascii="Times New Roman" w:eastAsia="楷体_GB2312" w:hAnsi="Times New Roman"/>
                <w:kern w:val="2"/>
                <w:sz w:val="20"/>
                <w:lang w:val="en-US" w:eastAsia="zh-CN"/>
              </w:rPr>
              <w:t>重大不利影响事件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sidRPr="00D96B93">
              <w:rPr>
                <w:rFonts w:ascii="Times New Roman" w:eastAsia="楷体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楷体_GB2312" w:hAnsi="Times New Roman"/>
                <w:kern w:val="2"/>
                <w:sz w:val="20"/>
                <w:lang w:val="en-US" w:eastAsia="zh-CN"/>
              </w:rPr>
            </w:pPr>
            <w:r>
              <w:rPr>
                <w:rFonts w:ascii="Times New Roman" w:eastAsia="楷体_GB2312" w:hAnsi="Times New Roman" w:hint="eastAsia"/>
                <w:kern w:val="2"/>
                <w:sz w:val="20"/>
                <w:lang w:val="en-US" w:eastAsia="zh-CN"/>
              </w:rPr>
              <w:t>9</w:t>
            </w:r>
            <w:r w:rsidR="007F5EC5" w:rsidRPr="007F5EC5">
              <w:rPr>
                <w:rFonts w:ascii="Times New Roman" w:eastAsia="楷体_GB2312" w:hAnsi="Times New Roman"/>
                <w:kern w:val="2"/>
                <w:sz w:val="20"/>
                <w:lang w:val="en-US" w:eastAsia="zh-CN"/>
              </w:rPr>
              <w:t>.</w:t>
            </w:r>
            <w:r w:rsidR="007F5EC5" w:rsidRPr="007F5EC5">
              <w:rPr>
                <w:rFonts w:ascii="Times New Roman" w:eastAsia="楷体_GB2312" w:hAnsi="Times New Roman"/>
                <w:kern w:val="2"/>
                <w:sz w:val="20"/>
                <w:lang w:val="en-US" w:eastAsia="zh-CN"/>
              </w:rPr>
              <w:t>受托人解任事件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sidRPr="00D96B93">
              <w:rPr>
                <w:rFonts w:ascii="Times New Roman" w:eastAsia="楷体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楷体_GB2312" w:hAnsi="Times New Roman"/>
                <w:kern w:val="2"/>
                <w:sz w:val="20"/>
                <w:lang w:val="en-US" w:eastAsia="zh-CN"/>
              </w:rPr>
            </w:pPr>
            <w:r>
              <w:rPr>
                <w:rFonts w:ascii="Times New Roman" w:eastAsia="楷体_GB2312" w:hAnsi="Times New Roman"/>
                <w:kern w:val="2"/>
                <w:sz w:val="20"/>
                <w:lang w:val="en-US" w:eastAsia="zh-CN"/>
              </w:rPr>
              <w:t>1</w:t>
            </w:r>
            <w:r>
              <w:rPr>
                <w:rFonts w:ascii="Times New Roman" w:eastAsia="楷体_GB2312" w:hAnsi="Times New Roman" w:hint="eastAsia"/>
                <w:kern w:val="2"/>
                <w:sz w:val="20"/>
                <w:lang w:val="en-US" w:eastAsia="zh-CN"/>
              </w:rPr>
              <w:t>0</w:t>
            </w:r>
            <w:r w:rsidR="007F5EC5" w:rsidRPr="007F5EC5">
              <w:rPr>
                <w:rFonts w:ascii="Times New Roman" w:eastAsia="楷体_GB2312" w:hAnsi="Times New Roman"/>
                <w:kern w:val="2"/>
                <w:sz w:val="20"/>
                <w:lang w:val="en-US" w:eastAsia="zh-CN"/>
              </w:rPr>
              <w:t>.</w:t>
            </w:r>
            <w:r w:rsidR="007F5EC5" w:rsidRPr="007F5EC5">
              <w:rPr>
                <w:rFonts w:ascii="Times New Roman" w:eastAsia="楷体_GB2312" w:hAnsi="Times New Roman"/>
                <w:kern w:val="2"/>
                <w:sz w:val="20"/>
                <w:lang w:val="en-US" w:eastAsia="zh-CN"/>
              </w:rPr>
              <w:t>贷款服务机构解任事件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sidRPr="00D96B93">
              <w:rPr>
                <w:rFonts w:ascii="Times New Roman" w:eastAsia="楷体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楷体_GB2312" w:hAnsi="Times New Roman"/>
                <w:kern w:val="2"/>
                <w:sz w:val="20"/>
                <w:lang w:val="en-US" w:eastAsia="zh-CN"/>
              </w:rPr>
            </w:pPr>
            <w:r>
              <w:rPr>
                <w:rFonts w:ascii="Times New Roman" w:eastAsia="楷体_GB2312" w:hAnsi="Times New Roman"/>
                <w:kern w:val="2"/>
                <w:sz w:val="20"/>
                <w:lang w:val="en-US" w:eastAsia="zh-CN"/>
              </w:rPr>
              <w:t>1</w:t>
            </w:r>
            <w:r>
              <w:rPr>
                <w:rFonts w:ascii="Times New Roman" w:eastAsia="楷体_GB2312" w:hAnsi="Times New Roman" w:hint="eastAsia"/>
                <w:kern w:val="2"/>
                <w:sz w:val="20"/>
                <w:lang w:val="en-US" w:eastAsia="zh-CN"/>
              </w:rPr>
              <w:t>1</w:t>
            </w:r>
            <w:r w:rsidR="007F5EC5" w:rsidRPr="007F5EC5">
              <w:rPr>
                <w:rFonts w:ascii="Times New Roman" w:eastAsia="楷体_GB2312" w:hAnsi="Times New Roman"/>
                <w:kern w:val="2"/>
                <w:sz w:val="20"/>
                <w:lang w:val="en-US" w:eastAsia="zh-CN"/>
              </w:rPr>
              <w:t>.</w:t>
            </w:r>
            <w:r w:rsidR="007F5EC5" w:rsidRPr="007F5EC5">
              <w:rPr>
                <w:rFonts w:ascii="Times New Roman" w:eastAsia="楷体_GB2312" w:hAnsi="Times New Roman"/>
                <w:kern w:val="2"/>
                <w:sz w:val="20"/>
                <w:lang w:val="en-US" w:eastAsia="zh-CN"/>
              </w:rPr>
              <w:t>资金保管机构解任事件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sidRPr="00D96B93">
              <w:rPr>
                <w:rFonts w:ascii="Times New Roman" w:eastAsia="楷体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楷体_GB2312" w:hAnsi="Times New Roman"/>
                <w:kern w:val="2"/>
                <w:sz w:val="18"/>
                <w:lang w:val="en-US" w:eastAsia="zh-CN"/>
              </w:rPr>
            </w:pPr>
            <w:r>
              <w:rPr>
                <w:rFonts w:ascii="Times New Roman" w:eastAsia="楷体_GB2312" w:hAnsi="Times New Roman"/>
                <w:kern w:val="2"/>
                <w:sz w:val="20"/>
                <w:lang w:val="en-US" w:eastAsia="zh-CN"/>
              </w:rPr>
              <w:t>1</w:t>
            </w:r>
            <w:r>
              <w:rPr>
                <w:rFonts w:ascii="Times New Roman" w:eastAsia="楷体_GB2312" w:hAnsi="Times New Roman" w:hint="eastAsia"/>
                <w:kern w:val="2"/>
                <w:sz w:val="20"/>
                <w:lang w:val="en-US" w:eastAsia="zh-CN"/>
              </w:rPr>
              <w:t>2</w:t>
            </w:r>
            <w:r w:rsidR="007F5EC5" w:rsidRPr="007F5EC5">
              <w:rPr>
                <w:rFonts w:ascii="Times New Roman" w:eastAsia="楷体_GB2312" w:hAnsi="Times New Roman"/>
                <w:kern w:val="2"/>
                <w:sz w:val="20"/>
                <w:lang w:val="en-US" w:eastAsia="zh-CN"/>
              </w:rPr>
              <w:t>.</w:t>
            </w:r>
            <w:r w:rsidR="007F5EC5" w:rsidRPr="007F5EC5">
              <w:rPr>
                <w:rFonts w:ascii="Times New Roman" w:eastAsia="楷体_GB2312" w:hAnsi="Times New Roman"/>
                <w:kern w:val="2"/>
                <w:sz w:val="20"/>
                <w:lang w:val="en-US" w:eastAsia="zh-CN"/>
              </w:rPr>
              <w:t>资产支持证券持有人大会</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sidRPr="00D96B93">
              <w:rPr>
                <w:rFonts w:ascii="Times New Roman" w:eastAsia="楷体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楷体_GB2312" w:hAnsi="Times New Roman"/>
                <w:kern w:val="2"/>
                <w:sz w:val="18"/>
                <w:lang w:val="en-US" w:eastAsia="zh-CN"/>
              </w:rPr>
            </w:pPr>
            <w:r>
              <w:rPr>
                <w:rFonts w:ascii="Times New Roman" w:eastAsia="楷体_GB2312" w:hAnsi="Times New Roman"/>
                <w:kern w:val="2"/>
                <w:sz w:val="18"/>
                <w:lang w:val="en-US" w:eastAsia="zh-CN"/>
              </w:rPr>
              <w:t>13.</w:t>
            </w:r>
            <w:r w:rsidR="007F5EC5" w:rsidRPr="007F5EC5">
              <w:rPr>
                <w:rFonts w:ascii="Times New Roman" w:eastAsia="楷体_GB2312" w:hAnsi="Times New Roman"/>
                <w:kern w:val="2"/>
                <w:sz w:val="18"/>
                <w:lang w:val="en-US" w:eastAsia="zh-CN"/>
              </w:rPr>
              <w:t>其他影响本息兑付或投资者利益的事项</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楷体_GB2312" w:hAnsi="Times New Roman"/>
                <w:kern w:val="2"/>
                <w:sz w:val="18"/>
                <w:lang w:val="en-US" w:eastAsia="zh-CN"/>
              </w:rPr>
            </w:pPr>
            <w:r w:rsidRPr="00D96B93">
              <w:rPr>
                <w:rFonts w:ascii="Times New Roman" w:eastAsia="楷体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楷体_GB2312" w:hAnsi="Times New Roman"/>
                <w:kern w:val="2"/>
                <w:sz w:val="18"/>
                <w:lang w:val="en-US" w:eastAsia="zh-CN"/>
              </w:rPr>
            </w:pPr>
          </w:p>
        </w:tc>
      </w:tr>
    </w:tbl>
    <w:p w:rsidR="007F5EC5" w:rsidRPr="007F5EC5" w:rsidRDefault="007F5EC5" w:rsidP="007F5EC5">
      <w:pPr>
        <w:widowControl w:val="0"/>
        <w:spacing w:line="240" w:lineRule="auto"/>
        <w:rPr>
          <w:rFonts w:ascii="Times New Roman" w:eastAsia="楷体_GB2312" w:hAnsi="Times New Roman"/>
          <w:kern w:val="2"/>
          <w:sz w:val="21"/>
          <w:lang w:val="en-US" w:eastAsia="zh-CN"/>
        </w:rPr>
      </w:pPr>
    </w:p>
    <w:p w:rsidR="007F5EC5" w:rsidRPr="007F5EC5" w:rsidRDefault="007F5EC5" w:rsidP="007F5EC5">
      <w:pPr>
        <w:widowControl w:val="0"/>
        <w:spacing w:line="240" w:lineRule="auto"/>
        <w:jc w:val="right"/>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华润深国投信托有限公司（公章）</w:t>
      </w:r>
    </w:p>
    <w:p w:rsidR="007F5EC5" w:rsidRPr="007F5EC5" w:rsidRDefault="00D96B93" w:rsidP="007F5EC5">
      <w:pPr>
        <w:widowControl w:val="0"/>
        <w:spacing w:line="240" w:lineRule="auto"/>
        <w:jc w:val="right"/>
        <w:rPr>
          <w:rFonts w:ascii="Times New Roman" w:eastAsia="楷体_GB2312" w:hAnsi="Times New Roman"/>
          <w:kern w:val="2"/>
          <w:sz w:val="21"/>
          <w:lang w:val="en-US" w:eastAsia="zh-CN"/>
        </w:rPr>
      </w:pPr>
      <w:r>
        <w:rPr>
          <w:rFonts w:ascii="Times New Roman" w:eastAsia="楷体_GB2312" w:hAnsi="Times New Roman" w:hint="eastAsia"/>
          <w:kern w:val="2"/>
          <w:sz w:val="21"/>
          <w:lang w:val="en-US" w:eastAsia="zh-CN"/>
        </w:rPr>
        <w:t>2015</w:t>
      </w:r>
      <w:r>
        <w:rPr>
          <w:rFonts w:ascii="Times New Roman" w:eastAsia="楷体_GB2312" w:hAnsi="Times New Roman"/>
          <w:kern w:val="2"/>
          <w:sz w:val="21"/>
          <w:lang w:val="en-US" w:eastAsia="zh-CN"/>
        </w:rPr>
        <w:t>年</w:t>
      </w:r>
      <w:r>
        <w:rPr>
          <w:rFonts w:ascii="Times New Roman" w:eastAsia="楷体_GB2312" w:hAnsi="Times New Roman" w:hint="eastAsia"/>
          <w:kern w:val="2"/>
          <w:sz w:val="21"/>
          <w:lang w:val="en-US" w:eastAsia="zh-CN"/>
        </w:rPr>
        <w:t>7</w:t>
      </w:r>
      <w:r>
        <w:rPr>
          <w:rFonts w:ascii="Times New Roman" w:eastAsia="楷体_GB2312" w:hAnsi="Times New Roman"/>
          <w:kern w:val="2"/>
          <w:sz w:val="21"/>
          <w:lang w:val="en-US" w:eastAsia="zh-CN"/>
        </w:rPr>
        <w:t>月</w:t>
      </w:r>
      <w:r>
        <w:rPr>
          <w:rFonts w:ascii="Times New Roman" w:eastAsia="楷体_GB2312" w:hAnsi="Times New Roman" w:hint="eastAsia"/>
          <w:kern w:val="2"/>
          <w:sz w:val="21"/>
          <w:lang w:val="en-US" w:eastAsia="zh-CN"/>
        </w:rPr>
        <w:t>20</w:t>
      </w:r>
      <w:r w:rsidR="007F5EC5" w:rsidRPr="007F5EC5">
        <w:rPr>
          <w:rFonts w:ascii="Times New Roman" w:eastAsia="楷体_GB2312" w:hAnsi="Times New Roman"/>
          <w:kern w:val="2"/>
          <w:sz w:val="21"/>
          <w:lang w:val="en-US" w:eastAsia="zh-CN"/>
        </w:rPr>
        <w:t>日</w:t>
      </w:r>
    </w:p>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16"/>
      </w:tblGrid>
      <w:tr w:rsidR="007F5EC5" w:rsidRPr="007F5EC5" w:rsidTr="004C5509">
        <w:tc>
          <w:tcPr>
            <w:tcW w:w="8516" w:type="dxa"/>
            <w:tcBorders>
              <w:bottom w:val="single" w:sz="4" w:space="0" w:color="auto"/>
            </w:tcBorders>
          </w:tcPr>
          <w:p w:rsidR="007F5EC5" w:rsidRPr="007F5EC5" w:rsidRDefault="00FB0E29" w:rsidP="007F5EC5">
            <w:pPr>
              <w:widowControl w:val="0"/>
              <w:spacing w:line="380" w:lineRule="atLeast"/>
              <w:jc w:val="center"/>
              <w:rPr>
                <w:rFonts w:ascii="Times New Roman" w:eastAsia="楷体_GB2312" w:hAnsi="Times New Roman"/>
                <w:b/>
                <w:kern w:val="2"/>
                <w:sz w:val="28"/>
                <w:lang w:val="en-US" w:eastAsia="zh-CN"/>
              </w:rPr>
            </w:pPr>
            <w:customXmlInsRangeStart w:id="932" w:author="Local Dev" w:date="2017-01-11T20:53:00Z"/>
            <w:sdt>
              <w:sdtPr>
                <w:rPr>
                  <w:rFonts w:ascii="华文楷体" w:eastAsia="华文楷体" w:hAnsi="华文楷体" w:hint="eastAsia"/>
                  <w:b/>
                  <w:sz w:val="28"/>
                  <w:szCs w:val="28"/>
                </w:rPr>
                <w:alias w:val="TrustName"/>
                <w:tag w:val="TrustName"/>
                <w:id w:val="1296959592"/>
                <w:placeholder>
                  <w:docPart w:val="746DDBF2971640218BB7B2523CC30DFA"/>
                </w:placeholder>
                <w:showingPlcHdr/>
              </w:sdtPr>
              <w:sdtEndPr/>
              <w:sdtContent>
                <w:customXmlInsRangeEnd w:id="932"/>
                <w:ins w:id="933" w:author="Local Dev" w:date="2017-01-11T20:53:00Z">
                  <w:r w:rsidR="00AF42DD" w:rsidRPr="0033610F">
                    <w:rPr>
                      <w:rStyle w:val="af1"/>
                      <w:rFonts w:ascii="华文楷体" w:eastAsia="华文楷体" w:hAnsi="华文楷体"/>
                      <w:b/>
                      <w:sz w:val="28"/>
                    </w:rPr>
                    <w:t>Click here to enter text.</w:t>
                  </w:r>
                </w:ins>
                <w:customXmlInsRangeStart w:id="934" w:author="Local Dev" w:date="2017-01-11T20:53:00Z"/>
              </w:sdtContent>
            </w:sdt>
            <w:customXmlInsRangeEnd w:id="934"/>
            <w:del w:id="935" w:author="Local Dev" w:date="2017-01-11T20:53:00Z">
              <w:r w:rsidR="007F5EC5" w:rsidRPr="007F5EC5" w:rsidDel="00AF42DD">
                <w:rPr>
                  <w:rFonts w:ascii="Times New Roman" w:eastAsia="楷体_GB2312" w:hAnsi="Times New Roman" w:hint="eastAsia"/>
                  <w:b/>
                  <w:kern w:val="2"/>
                  <w:sz w:val="28"/>
                  <w:lang w:val="en-US" w:eastAsia="zh-CN"/>
                </w:rPr>
                <w:delText>招元</w:delText>
              </w:r>
              <w:r w:rsidR="007F5EC5" w:rsidRPr="007F5EC5" w:rsidDel="00AF42DD">
                <w:rPr>
                  <w:rFonts w:ascii="Times New Roman" w:eastAsia="楷体_GB2312" w:hAnsi="Times New Roman" w:hint="eastAsia"/>
                  <w:b/>
                  <w:kern w:val="2"/>
                  <w:sz w:val="28"/>
                  <w:lang w:val="en-US" w:eastAsia="zh-CN"/>
                </w:rPr>
                <w:delText>2015</w:delText>
              </w:r>
              <w:r w:rsidR="007F5EC5" w:rsidRPr="007F5EC5" w:rsidDel="00AF42DD">
                <w:rPr>
                  <w:rFonts w:ascii="Times New Roman" w:eastAsia="楷体_GB2312" w:hAnsi="Times New Roman" w:hint="eastAsia"/>
                  <w:b/>
                  <w:kern w:val="2"/>
                  <w:sz w:val="28"/>
                  <w:lang w:val="en-US" w:eastAsia="zh-CN"/>
                </w:rPr>
                <w:delText>年第二期</w:delText>
              </w:r>
              <w:r w:rsidR="007F5EC5" w:rsidRPr="007F5EC5" w:rsidDel="00AF42DD">
                <w:rPr>
                  <w:rFonts w:ascii="Times New Roman" w:eastAsia="楷体_GB2312" w:hAnsi="Times New Roman"/>
                  <w:b/>
                  <w:kern w:val="2"/>
                  <w:sz w:val="28"/>
                  <w:lang w:val="en-US" w:eastAsia="zh-CN"/>
                </w:rPr>
                <w:delText>信贷资产证券化信托</w:delText>
              </w:r>
            </w:del>
            <w:r w:rsidR="007F5EC5" w:rsidRPr="007F5EC5">
              <w:rPr>
                <w:rFonts w:ascii="Times New Roman" w:eastAsia="楷体_GB2312" w:hAnsi="Times New Roman"/>
                <w:b/>
                <w:kern w:val="2"/>
                <w:sz w:val="28"/>
                <w:lang w:val="en-US" w:eastAsia="zh-CN"/>
              </w:rPr>
              <w:t>受托机构月度报告</w:t>
            </w:r>
          </w:p>
        </w:tc>
      </w:tr>
      <w:tr w:rsidR="007F5EC5" w:rsidRPr="007F5EC5" w:rsidTr="004C5509">
        <w:tc>
          <w:tcPr>
            <w:tcW w:w="8516" w:type="dxa"/>
            <w:tcBorders>
              <w:top w:val="single" w:sz="4" w:space="0" w:color="auto"/>
              <w:bottom w:val="nil"/>
            </w:tcBorders>
          </w:tcPr>
          <w:p w:rsidR="007F5EC5" w:rsidRPr="007F5EC5" w:rsidRDefault="007F5EC5" w:rsidP="007F5EC5">
            <w:pPr>
              <w:widowControl w:val="0"/>
              <w:spacing w:line="380" w:lineRule="atLeast"/>
              <w:rPr>
                <w:rFonts w:ascii="Times New Roman" w:eastAsia="楷体_GB2312" w:hAnsi="Times New Roman"/>
                <w:b/>
                <w:kern w:val="2"/>
                <w:sz w:val="21"/>
                <w:lang w:val="en-US" w:eastAsia="zh-CN"/>
              </w:rPr>
            </w:pPr>
          </w:p>
        </w:tc>
      </w:tr>
      <w:tr w:rsidR="007F5EC5" w:rsidRPr="007F5EC5" w:rsidTr="004C5509">
        <w:tc>
          <w:tcPr>
            <w:tcW w:w="8516" w:type="dxa"/>
            <w:tcBorders>
              <w:top w:val="nil"/>
              <w:bottom w:val="nil"/>
            </w:tcBorders>
          </w:tcPr>
          <w:p w:rsidR="007F5EC5" w:rsidRPr="007F5EC5" w:rsidRDefault="007F5EC5" w:rsidP="007F5EC5">
            <w:pPr>
              <w:widowControl w:val="0"/>
              <w:spacing w:line="380" w:lineRule="atLeast"/>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七、本期</w:t>
            </w:r>
            <w:r w:rsidR="00D96B93">
              <w:rPr>
                <w:rFonts w:ascii="Times New Roman" w:eastAsia="楷体_GB2312" w:hAnsi="Times New Roman" w:hint="eastAsia"/>
                <w:kern w:val="2"/>
                <w:sz w:val="21"/>
                <w:lang w:val="en-US" w:eastAsia="zh-CN"/>
              </w:rPr>
              <w:t>进行合格投资</w:t>
            </w:r>
            <w:r w:rsidR="008A5315">
              <w:rPr>
                <w:rFonts w:ascii="Times New Roman" w:eastAsia="楷体_GB2312" w:hAnsi="Times New Roman" w:hint="eastAsia"/>
                <w:kern w:val="2"/>
                <w:sz w:val="21"/>
                <w:lang w:val="en-US" w:eastAsia="zh-CN"/>
              </w:rPr>
              <w:t>实现收益【</w:t>
            </w:r>
            <w:del w:id="936" w:author="Local Dev" w:date="2017-01-11T20:51:00Z">
              <w:r w:rsidR="008A5315" w:rsidRPr="008A5315" w:rsidDel="00AF42DD">
                <w:rPr>
                  <w:rFonts w:ascii="Times New Roman" w:eastAsia="楷体_GB2312" w:hAnsi="Times New Roman"/>
                  <w:kern w:val="2"/>
                  <w:sz w:val="21"/>
                  <w:lang w:val="en-US" w:eastAsia="zh-CN"/>
                </w:rPr>
                <w:delText>5,975,466.66</w:delText>
              </w:r>
            </w:del>
            <w:r w:rsidR="008A5315">
              <w:rPr>
                <w:rFonts w:ascii="Times New Roman" w:eastAsia="楷体_GB2312" w:hAnsi="Times New Roman" w:hint="eastAsia"/>
                <w:kern w:val="2"/>
                <w:sz w:val="21"/>
                <w:lang w:val="en-US" w:eastAsia="zh-CN"/>
              </w:rPr>
              <w:t>】元，将于下个信托分配日合并到当期可分配收入回收款进行信托利益分配</w:t>
            </w:r>
            <w:r w:rsidRPr="007F5EC5">
              <w:rPr>
                <w:rFonts w:ascii="Times New Roman" w:eastAsia="楷体_GB2312" w:hAnsi="Times New Roman"/>
                <w:kern w:val="2"/>
                <w:sz w:val="21"/>
                <w:lang w:val="en-US" w:eastAsia="zh-CN"/>
              </w:rPr>
              <w:t>。</w:t>
            </w:r>
          </w:p>
          <w:p w:rsidR="007F5EC5" w:rsidRPr="008A5315" w:rsidRDefault="007F5EC5" w:rsidP="007F5EC5">
            <w:pPr>
              <w:widowControl w:val="0"/>
              <w:spacing w:line="380" w:lineRule="atLeast"/>
              <w:rPr>
                <w:rFonts w:ascii="Times New Roman" w:eastAsia="楷体_GB2312" w:hAnsi="Times New Roman"/>
                <w:kern w:val="2"/>
                <w:sz w:val="21"/>
                <w:lang w:val="en-US" w:eastAsia="zh-CN"/>
              </w:rPr>
            </w:pPr>
          </w:p>
        </w:tc>
      </w:tr>
      <w:tr w:rsidR="007F5EC5" w:rsidRPr="007F5EC5" w:rsidTr="004C5509">
        <w:tc>
          <w:tcPr>
            <w:tcW w:w="8516" w:type="dxa"/>
          </w:tcPr>
          <w:p w:rsidR="007F5EC5" w:rsidRPr="007F5EC5" w:rsidRDefault="007F5EC5" w:rsidP="007F5EC5">
            <w:pPr>
              <w:widowControl w:val="0"/>
              <w:spacing w:line="380" w:lineRule="atLeast"/>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八、本期发生</w:t>
            </w:r>
            <w:r w:rsidRPr="007F5EC5">
              <w:rPr>
                <w:rFonts w:ascii="Times New Roman" w:eastAsia="楷体_GB2312" w:hAnsi="Times New Roman"/>
                <w:kern w:val="2"/>
                <w:sz w:val="21"/>
                <w:lang w:val="en-US" w:eastAsia="zh-CN"/>
              </w:rPr>
              <w:t>/</w:t>
            </w:r>
            <w:r w:rsidRPr="007F5EC5">
              <w:rPr>
                <w:rFonts w:ascii="Times New Roman" w:eastAsia="楷体_GB2312" w:hAnsi="Times New Roman"/>
                <w:kern w:val="2"/>
                <w:sz w:val="21"/>
                <w:lang w:val="en-US" w:eastAsia="zh-CN"/>
              </w:rPr>
              <w:t>未发生损害信托财产、委托人或者受益人利益等重大事项</w:t>
            </w:r>
            <w:r w:rsidR="00D96B93">
              <w:rPr>
                <w:rFonts w:ascii="Times New Roman" w:eastAsia="楷体_GB2312" w:hAnsi="Times New Roman" w:hint="eastAsia"/>
                <w:kern w:val="2"/>
                <w:sz w:val="21"/>
                <w:lang w:val="en-US" w:eastAsia="zh-CN"/>
              </w:rPr>
              <w:t>。</w:t>
            </w:r>
          </w:p>
          <w:p w:rsidR="007F5EC5" w:rsidRPr="007F5EC5" w:rsidRDefault="007F5EC5" w:rsidP="007F5EC5">
            <w:pPr>
              <w:widowControl w:val="0"/>
              <w:spacing w:line="380" w:lineRule="atLeast"/>
              <w:rPr>
                <w:rFonts w:ascii="Times New Roman" w:eastAsia="楷体_GB2312" w:hAnsi="Times New Roman"/>
                <w:kern w:val="2"/>
                <w:sz w:val="21"/>
                <w:lang w:val="en-US" w:eastAsia="zh-CN"/>
              </w:rPr>
            </w:pPr>
          </w:p>
        </w:tc>
      </w:tr>
      <w:tr w:rsidR="007F5EC5" w:rsidRPr="007F5EC5" w:rsidTr="004C5509">
        <w:tc>
          <w:tcPr>
            <w:tcW w:w="8516" w:type="dxa"/>
          </w:tcPr>
          <w:p w:rsidR="007F5EC5" w:rsidRPr="007F5EC5" w:rsidRDefault="007F5EC5" w:rsidP="007F5EC5">
            <w:pPr>
              <w:widowControl w:val="0"/>
              <w:spacing w:line="380" w:lineRule="atLeast"/>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九、本期受托人如期正常地收到贷款服务机构报告及资金保管机构报告。</w:t>
            </w:r>
          </w:p>
          <w:p w:rsidR="007F5EC5" w:rsidRPr="007F5EC5" w:rsidRDefault="007F5EC5" w:rsidP="007F5EC5">
            <w:pPr>
              <w:widowControl w:val="0"/>
              <w:spacing w:line="380" w:lineRule="atLeast"/>
              <w:jc w:val="center"/>
              <w:rPr>
                <w:rFonts w:ascii="Times New Roman" w:eastAsia="楷体_GB2312" w:hAnsi="Times New Roman"/>
                <w:kern w:val="2"/>
                <w:sz w:val="21"/>
                <w:lang w:val="en-US" w:eastAsia="zh-CN"/>
              </w:rPr>
            </w:pPr>
          </w:p>
        </w:tc>
      </w:tr>
      <w:tr w:rsidR="007F5EC5" w:rsidRPr="007F5EC5" w:rsidTr="004C5509">
        <w:tc>
          <w:tcPr>
            <w:tcW w:w="8516" w:type="dxa"/>
          </w:tcPr>
          <w:p w:rsidR="007F5EC5" w:rsidRPr="007F5EC5" w:rsidRDefault="007F5EC5" w:rsidP="007F5EC5">
            <w:pPr>
              <w:widowControl w:val="0"/>
              <w:spacing w:line="380" w:lineRule="atLeast"/>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十、（如发生）由于本期贷款服务机构报告和资金保管机构报告金额的差异造成本期受托机构报告中某些金额不符，受托人正在督促以上两方进行核对、更正。（如发生）上期报告中差异更正如下：</w:t>
            </w:r>
          </w:p>
          <w:p w:rsidR="007F5EC5" w:rsidRPr="007F5EC5" w:rsidRDefault="007F5EC5" w:rsidP="007F5EC5">
            <w:pPr>
              <w:widowControl w:val="0"/>
              <w:spacing w:line="380" w:lineRule="atLeast"/>
              <w:rPr>
                <w:rFonts w:ascii="Times New Roman" w:eastAsia="楷体_GB2312" w:hAnsi="Times New Roman"/>
                <w:kern w:val="2"/>
                <w:sz w:val="21"/>
                <w:lang w:val="en-US" w:eastAsia="zh-CN"/>
              </w:rPr>
            </w:pPr>
          </w:p>
        </w:tc>
      </w:tr>
      <w:tr w:rsidR="007F5EC5" w:rsidRPr="007F5EC5" w:rsidTr="004C5509">
        <w:tc>
          <w:tcPr>
            <w:tcW w:w="8516" w:type="dxa"/>
          </w:tcPr>
          <w:p w:rsidR="007F5EC5" w:rsidRPr="007F5EC5" w:rsidRDefault="007F5EC5" w:rsidP="007F5EC5">
            <w:pPr>
              <w:widowControl w:val="0"/>
              <w:spacing w:line="380" w:lineRule="atLeast"/>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t>十一、备查文件：</w:t>
            </w:r>
            <w:r w:rsidRPr="007F5EC5">
              <w:rPr>
                <w:rFonts w:ascii="Times New Roman" w:eastAsia="楷体_GB2312" w:hAnsi="Times New Roman"/>
                <w:kern w:val="2"/>
                <w:sz w:val="21"/>
                <w:lang w:val="en-US" w:eastAsia="zh-CN"/>
              </w:rPr>
              <w:t>1.</w:t>
            </w:r>
            <w:r w:rsidR="00D96B93">
              <w:rPr>
                <w:rFonts w:ascii="Times New Roman" w:eastAsia="楷体_GB2312" w:hAnsi="Times New Roman" w:hint="eastAsia"/>
                <w:kern w:val="2"/>
                <w:sz w:val="21"/>
                <w:lang w:val="en-US" w:eastAsia="zh-CN"/>
              </w:rPr>
              <w:t>月度</w:t>
            </w:r>
            <w:r w:rsidRPr="007F5EC5">
              <w:rPr>
                <w:rFonts w:ascii="Times New Roman" w:eastAsia="楷体_GB2312" w:hAnsi="Times New Roman"/>
                <w:kern w:val="2"/>
                <w:sz w:val="21"/>
                <w:lang w:val="en-US" w:eastAsia="zh-CN"/>
              </w:rPr>
              <w:t>贷款服务机构报告；</w:t>
            </w:r>
            <w:r w:rsidRPr="007F5EC5">
              <w:rPr>
                <w:rFonts w:ascii="Times New Roman" w:eastAsia="楷体_GB2312" w:hAnsi="Times New Roman"/>
                <w:kern w:val="2"/>
                <w:sz w:val="21"/>
                <w:lang w:val="en-US" w:eastAsia="zh-CN"/>
              </w:rPr>
              <w:t>2.</w:t>
            </w:r>
            <w:r w:rsidR="00D96B93">
              <w:rPr>
                <w:rFonts w:ascii="Times New Roman" w:eastAsia="楷体_GB2312" w:hAnsi="Times New Roman" w:hint="eastAsia"/>
                <w:kern w:val="2"/>
                <w:sz w:val="21"/>
                <w:lang w:val="en-US" w:eastAsia="zh-CN"/>
              </w:rPr>
              <w:t>月度</w:t>
            </w:r>
            <w:r w:rsidRPr="007F5EC5">
              <w:rPr>
                <w:rFonts w:ascii="Times New Roman" w:eastAsia="楷体_GB2312" w:hAnsi="Times New Roman"/>
                <w:kern w:val="2"/>
                <w:sz w:val="21"/>
                <w:lang w:val="en-US" w:eastAsia="zh-CN"/>
              </w:rPr>
              <w:t>资金保管报告。</w:t>
            </w:r>
          </w:p>
        </w:tc>
      </w:tr>
    </w:tbl>
    <w:p w:rsidR="007F5EC5" w:rsidRPr="007F5EC5" w:rsidRDefault="007F5EC5" w:rsidP="007F5EC5">
      <w:pPr>
        <w:widowControl w:val="0"/>
        <w:spacing w:line="240" w:lineRule="auto"/>
        <w:rPr>
          <w:rFonts w:ascii="Times New Roman" w:eastAsia="楷体_GB2312" w:hAnsi="Times New Roman"/>
          <w:kern w:val="2"/>
          <w:sz w:val="21"/>
          <w:lang w:val="en-US" w:eastAsia="zh-CN"/>
        </w:rPr>
      </w:pPr>
    </w:p>
    <w:p w:rsidR="007F5EC5" w:rsidRPr="007F5EC5" w:rsidRDefault="007F5EC5" w:rsidP="007F5EC5">
      <w:pPr>
        <w:widowControl w:val="0"/>
        <w:spacing w:line="240" w:lineRule="auto"/>
        <w:rPr>
          <w:rFonts w:ascii="Times New Roman" w:eastAsia="楷体_GB2312" w:hAnsi="Times New Roman"/>
          <w:kern w:val="2"/>
          <w:sz w:val="21"/>
          <w:lang w:val="en-US" w:eastAsia="zh-CN"/>
        </w:rPr>
      </w:pPr>
      <w:r w:rsidRPr="007F5EC5">
        <w:rPr>
          <w:rFonts w:ascii="Times New Roman" w:eastAsia="楷体_GB2312" w:hAnsi="Times New Roman"/>
          <w:kern w:val="2"/>
          <w:sz w:val="21"/>
          <w:lang w:val="en-US"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6"/>
      </w:tblGrid>
      <w:tr w:rsidR="007F5EC5" w:rsidRPr="007F5EC5" w:rsidTr="004C5509">
        <w:tc>
          <w:tcPr>
            <w:tcW w:w="8516" w:type="dxa"/>
            <w:tcBorders>
              <w:top w:val="single" w:sz="4" w:space="0" w:color="auto"/>
              <w:left w:val="single" w:sz="4" w:space="0" w:color="auto"/>
              <w:bottom w:val="single" w:sz="4" w:space="0" w:color="auto"/>
              <w:right w:val="single" w:sz="4" w:space="0" w:color="auto"/>
            </w:tcBorders>
          </w:tcPr>
          <w:p w:rsidR="007F5EC5" w:rsidRPr="007F5EC5" w:rsidRDefault="00FB0E29" w:rsidP="007F5EC5">
            <w:pPr>
              <w:widowControl w:val="0"/>
              <w:spacing w:line="240" w:lineRule="auto"/>
              <w:jc w:val="center"/>
              <w:rPr>
                <w:rFonts w:ascii="Times New Roman" w:eastAsia="楷体_GB2312" w:hAnsi="Times New Roman"/>
                <w:b/>
                <w:kern w:val="2"/>
                <w:sz w:val="28"/>
                <w:szCs w:val="28"/>
                <w:lang w:val="en-US" w:eastAsia="zh-CN"/>
              </w:rPr>
            </w:pPr>
            <w:customXmlInsRangeStart w:id="937" w:author="Local Dev" w:date="2017-01-11T20:52:00Z"/>
            <w:sdt>
              <w:sdtPr>
                <w:rPr>
                  <w:rFonts w:ascii="华文楷体" w:eastAsia="华文楷体" w:hAnsi="华文楷体" w:hint="eastAsia"/>
                  <w:b/>
                  <w:sz w:val="28"/>
                  <w:szCs w:val="28"/>
                </w:rPr>
                <w:alias w:val="TrustName"/>
                <w:tag w:val="TrustName"/>
                <w:id w:val="-450562340"/>
                <w:placeholder>
                  <w:docPart w:val="F4AACC4054FF47E89504248F9A29B22E"/>
                </w:placeholder>
                <w:showingPlcHdr/>
              </w:sdtPr>
              <w:sdtEndPr/>
              <w:sdtContent>
                <w:customXmlInsRangeEnd w:id="937"/>
                <w:ins w:id="938" w:author="Local Dev" w:date="2017-01-11T20:52:00Z">
                  <w:r w:rsidR="00AF42DD" w:rsidRPr="0033610F">
                    <w:rPr>
                      <w:rStyle w:val="af1"/>
                      <w:rFonts w:ascii="华文楷体" w:eastAsia="华文楷体" w:hAnsi="华文楷体"/>
                      <w:b/>
                      <w:sz w:val="28"/>
                    </w:rPr>
                    <w:t>Click here to enter text.</w:t>
                  </w:r>
                </w:ins>
                <w:customXmlInsRangeStart w:id="939" w:author="Local Dev" w:date="2017-01-11T20:52:00Z"/>
              </w:sdtContent>
            </w:sdt>
            <w:customXmlInsRangeEnd w:id="939"/>
            <w:del w:id="940" w:author="Local Dev" w:date="2017-01-11T20:52:00Z">
              <w:r w:rsidR="007F5EC5" w:rsidRPr="007F5EC5" w:rsidDel="00AF42DD">
                <w:rPr>
                  <w:rFonts w:ascii="Times New Roman" w:eastAsia="楷体_GB2312" w:hAnsi="Times New Roman" w:hint="eastAsia"/>
                  <w:b/>
                  <w:kern w:val="2"/>
                  <w:sz w:val="28"/>
                  <w:lang w:val="en-US" w:eastAsia="zh-CN"/>
                </w:rPr>
                <w:delText>招元</w:delText>
              </w:r>
              <w:r w:rsidR="007F5EC5" w:rsidRPr="007F5EC5" w:rsidDel="00AF42DD">
                <w:rPr>
                  <w:rFonts w:ascii="Times New Roman" w:eastAsia="楷体_GB2312" w:hAnsi="Times New Roman" w:hint="eastAsia"/>
                  <w:b/>
                  <w:kern w:val="2"/>
                  <w:sz w:val="28"/>
                  <w:lang w:val="en-US" w:eastAsia="zh-CN"/>
                </w:rPr>
                <w:delText>2015</w:delText>
              </w:r>
              <w:r w:rsidR="007F5EC5" w:rsidRPr="007F5EC5" w:rsidDel="00AF42DD">
                <w:rPr>
                  <w:rFonts w:ascii="Times New Roman" w:eastAsia="楷体_GB2312" w:hAnsi="Times New Roman" w:hint="eastAsia"/>
                  <w:b/>
                  <w:kern w:val="2"/>
                  <w:sz w:val="28"/>
                  <w:lang w:val="en-US" w:eastAsia="zh-CN"/>
                </w:rPr>
                <w:delText>年第二期</w:delText>
              </w:r>
              <w:r w:rsidR="007F5EC5" w:rsidRPr="007F5EC5" w:rsidDel="00AF42DD">
                <w:rPr>
                  <w:rFonts w:ascii="Times New Roman" w:eastAsia="楷体_GB2312" w:hAnsi="Times New Roman"/>
                  <w:b/>
                  <w:kern w:val="2"/>
                  <w:sz w:val="28"/>
                  <w:lang w:val="en-US" w:eastAsia="zh-CN"/>
                </w:rPr>
                <w:delText>信贷资产证券化信托</w:delText>
              </w:r>
            </w:del>
            <w:r w:rsidR="007F5EC5" w:rsidRPr="007F5EC5">
              <w:rPr>
                <w:rFonts w:ascii="Times New Roman" w:eastAsia="楷体_GB2312" w:hAnsi="Times New Roman"/>
                <w:b/>
                <w:kern w:val="2"/>
                <w:sz w:val="28"/>
                <w:lang w:val="en-US" w:eastAsia="zh-CN"/>
              </w:rPr>
              <w:t>受托机构月度报告</w:t>
            </w:r>
          </w:p>
        </w:tc>
      </w:tr>
      <w:tr w:rsidR="007F5EC5" w:rsidRPr="007F5EC5" w:rsidTr="004C5509">
        <w:tc>
          <w:tcPr>
            <w:tcW w:w="8516" w:type="dxa"/>
          </w:tcPr>
          <w:p w:rsidR="007F5EC5" w:rsidRPr="007F5EC5" w:rsidRDefault="007F5EC5" w:rsidP="007F5EC5">
            <w:pPr>
              <w:widowControl w:val="0"/>
              <w:spacing w:line="240" w:lineRule="auto"/>
              <w:rPr>
                <w:rFonts w:ascii="Times New Roman" w:eastAsia="楷体_GB2312" w:hAnsi="Times New Roman"/>
                <w:b/>
                <w:kern w:val="2"/>
                <w:sz w:val="21"/>
                <w:szCs w:val="21"/>
                <w:lang w:val="en-US" w:eastAsia="zh-CN"/>
              </w:rPr>
            </w:pPr>
            <w:r w:rsidRPr="007F5EC5">
              <w:rPr>
                <w:rFonts w:ascii="Times New Roman" w:eastAsia="楷体_GB2312" w:hAnsi="Times New Roman"/>
                <w:b/>
                <w:kern w:val="2"/>
                <w:sz w:val="21"/>
                <w:szCs w:val="21"/>
                <w:lang w:val="en-US" w:eastAsia="zh-CN"/>
              </w:rPr>
              <w:t>指标释义：</w:t>
            </w:r>
          </w:p>
          <w:p w:rsidR="007F5EC5" w:rsidRPr="007F5EC5" w:rsidRDefault="007F5EC5" w:rsidP="007F5EC5">
            <w:pPr>
              <w:widowControl w:val="0"/>
              <w:numPr>
                <w:ilvl w:val="3"/>
                <w:numId w:val="10"/>
              </w:numPr>
              <w:spacing w:line="240" w:lineRule="auto"/>
              <w:ind w:left="426"/>
              <w:rPr>
                <w:rFonts w:ascii="Times New Roman" w:eastAsia="楷体_GB2312" w:hAnsi="Times New Roman"/>
                <w:kern w:val="2"/>
                <w:sz w:val="21"/>
                <w:szCs w:val="21"/>
                <w:lang w:val="en-US" w:eastAsia="zh-CN"/>
              </w:rPr>
            </w:pPr>
            <w:r w:rsidRPr="007F5EC5">
              <w:rPr>
                <w:rFonts w:ascii="Times New Roman" w:eastAsia="楷体_GB2312" w:hAnsi="Times New Roman"/>
                <w:kern w:val="2"/>
                <w:sz w:val="21"/>
                <w:szCs w:val="21"/>
                <w:lang w:val="en-US" w:eastAsia="zh-CN"/>
              </w:rPr>
              <w:t>累计违约率：就某一</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收款期间</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而言，</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资产池</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的</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累计违约率</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系指</w:t>
            </w:r>
            <w:r w:rsidRPr="007F5EC5">
              <w:rPr>
                <w:rFonts w:ascii="Times New Roman" w:eastAsia="楷体_GB2312" w:hAnsi="Times New Roman"/>
                <w:kern w:val="2"/>
                <w:sz w:val="21"/>
                <w:szCs w:val="21"/>
                <w:lang w:val="en-US" w:eastAsia="zh-CN"/>
              </w:rPr>
              <w:t>A</w:t>
            </w:r>
            <w:r w:rsidRPr="007F5EC5">
              <w:rPr>
                <w:rFonts w:ascii="Times New Roman" w:eastAsia="楷体_GB2312" w:hAnsi="Times New Roman"/>
                <w:kern w:val="2"/>
                <w:sz w:val="21"/>
                <w:szCs w:val="21"/>
                <w:lang w:val="en-US" w:eastAsia="zh-CN"/>
              </w:rPr>
              <w:t>除以</w:t>
            </w:r>
            <w:r w:rsidRPr="007F5EC5">
              <w:rPr>
                <w:rFonts w:ascii="Times New Roman" w:eastAsia="楷体_GB2312" w:hAnsi="Times New Roman"/>
                <w:kern w:val="2"/>
                <w:sz w:val="21"/>
                <w:szCs w:val="21"/>
                <w:lang w:val="en-US" w:eastAsia="zh-CN"/>
              </w:rPr>
              <w:t>B</w:t>
            </w:r>
            <w:r w:rsidRPr="007F5EC5">
              <w:rPr>
                <w:rFonts w:ascii="Times New Roman" w:eastAsia="楷体_GB2312" w:hAnsi="Times New Roman"/>
                <w:kern w:val="2"/>
                <w:sz w:val="21"/>
                <w:szCs w:val="21"/>
                <w:lang w:val="en-US" w:eastAsia="zh-CN"/>
              </w:rPr>
              <w:t>所得的百分比，其中，</w:t>
            </w:r>
            <w:r w:rsidRPr="007F5EC5">
              <w:rPr>
                <w:rFonts w:ascii="Times New Roman" w:eastAsia="楷体_GB2312" w:hAnsi="Times New Roman"/>
                <w:kern w:val="2"/>
                <w:sz w:val="21"/>
                <w:szCs w:val="21"/>
                <w:lang w:val="en-US" w:eastAsia="zh-CN"/>
              </w:rPr>
              <w:t>A</w:t>
            </w:r>
            <w:r w:rsidRPr="007F5EC5">
              <w:rPr>
                <w:rFonts w:ascii="Times New Roman" w:eastAsia="楷体_GB2312" w:hAnsi="Times New Roman"/>
                <w:kern w:val="2"/>
                <w:sz w:val="21"/>
                <w:szCs w:val="21"/>
                <w:lang w:val="en-US" w:eastAsia="zh-CN"/>
              </w:rPr>
              <w:t>为该</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收款期间</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期末以及之前各</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收款期间</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期末的所有</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违约汽车分期</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的</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未偿本金余额</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之和（为避免疑义，同一笔</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违约汽车分期</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的</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未偿本金余额</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不累计计算，以其最早被统计的</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收款期间</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期末的</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未偿本金余额</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为准），</w:t>
            </w:r>
            <w:r w:rsidRPr="007F5EC5">
              <w:rPr>
                <w:rFonts w:ascii="Times New Roman" w:eastAsia="楷体_GB2312" w:hAnsi="Times New Roman"/>
                <w:kern w:val="2"/>
                <w:sz w:val="21"/>
                <w:szCs w:val="21"/>
                <w:lang w:val="en-US" w:eastAsia="zh-CN"/>
              </w:rPr>
              <w:t>B</w:t>
            </w:r>
            <w:r w:rsidRPr="007F5EC5">
              <w:rPr>
                <w:rFonts w:ascii="Times New Roman" w:eastAsia="楷体_GB2312" w:hAnsi="Times New Roman"/>
                <w:kern w:val="2"/>
                <w:sz w:val="21"/>
                <w:szCs w:val="21"/>
                <w:lang w:val="en-US" w:eastAsia="zh-CN"/>
              </w:rPr>
              <w:t>为</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初始起算日资产池余额</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w:t>
            </w:r>
          </w:p>
          <w:p w:rsidR="007F5EC5" w:rsidRDefault="007F5EC5" w:rsidP="007F5EC5">
            <w:pPr>
              <w:widowControl w:val="0"/>
              <w:numPr>
                <w:ilvl w:val="3"/>
                <w:numId w:val="10"/>
              </w:numPr>
              <w:spacing w:line="240" w:lineRule="auto"/>
              <w:ind w:left="426"/>
              <w:rPr>
                <w:rFonts w:ascii="Times New Roman" w:eastAsia="楷体_GB2312" w:hAnsi="Times New Roman"/>
                <w:kern w:val="2"/>
                <w:sz w:val="21"/>
                <w:szCs w:val="21"/>
                <w:lang w:val="en-US" w:eastAsia="zh-CN"/>
              </w:rPr>
            </w:pPr>
            <w:r w:rsidRPr="007F5EC5">
              <w:rPr>
                <w:rFonts w:ascii="Times New Roman" w:eastAsia="楷体_GB2312" w:hAnsi="Times New Roman"/>
                <w:kern w:val="2"/>
                <w:sz w:val="21"/>
                <w:szCs w:val="21"/>
                <w:lang w:val="en-US" w:eastAsia="zh-CN"/>
              </w:rPr>
              <w:t>累计违约率监控指标：自</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信托生效日</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起一年内（含一年）为</w:t>
            </w:r>
            <w:r w:rsidRPr="007F5EC5">
              <w:rPr>
                <w:rFonts w:ascii="Times New Roman" w:eastAsia="楷体_GB2312" w:hAnsi="Times New Roman" w:hint="eastAsia"/>
                <w:kern w:val="2"/>
                <w:sz w:val="21"/>
                <w:szCs w:val="21"/>
                <w:lang w:val="en-US" w:eastAsia="zh-CN"/>
              </w:rPr>
              <w:t>1.5</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；自</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信托生效日</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起满一年后（不含一年）为</w:t>
            </w:r>
            <w:r w:rsidRPr="007F5EC5">
              <w:rPr>
                <w:rFonts w:ascii="Times New Roman" w:eastAsia="楷体_GB2312" w:hAnsi="Times New Roman" w:hint="eastAsia"/>
                <w:kern w:val="2"/>
                <w:sz w:val="21"/>
                <w:szCs w:val="21"/>
                <w:lang w:val="en-US" w:eastAsia="zh-CN"/>
              </w:rPr>
              <w:t>3.0</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w:t>
            </w:r>
          </w:p>
          <w:p w:rsidR="003B3D21" w:rsidRDefault="003B3D21" w:rsidP="007F5EC5">
            <w:pPr>
              <w:widowControl w:val="0"/>
              <w:numPr>
                <w:ilvl w:val="3"/>
                <w:numId w:val="10"/>
              </w:numPr>
              <w:spacing w:line="240" w:lineRule="auto"/>
              <w:ind w:left="426"/>
              <w:rPr>
                <w:rFonts w:ascii="Times New Roman" w:eastAsia="楷体_GB2312" w:hAnsi="Times New Roman"/>
                <w:kern w:val="2"/>
                <w:sz w:val="21"/>
                <w:szCs w:val="21"/>
                <w:lang w:val="en-US" w:eastAsia="zh-CN"/>
              </w:rPr>
            </w:pPr>
            <w:r>
              <w:rPr>
                <w:rFonts w:ascii="Times New Roman" w:eastAsia="楷体_GB2312" w:hAnsi="Times New Roman" w:hint="eastAsia"/>
                <w:kern w:val="2"/>
                <w:sz w:val="21"/>
                <w:szCs w:val="21"/>
                <w:lang w:val="en-US" w:eastAsia="zh-CN"/>
              </w:rPr>
              <w:t>累计早偿率：</w:t>
            </w:r>
            <w:r w:rsidRPr="003B3D21">
              <w:rPr>
                <w:rFonts w:ascii="Times New Roman" w:eastAsia="楷体_GB2312" w:hAnsi="Times New Roman" w:hint="eastAsia"/>
                <w:kern w:val="2"/>
                <w:sz w:val="21"/>
                <w:szCs w:val="21"/>
                <w:lang w:val="en-US" w:eastAsia="zh-CN"/>
              </w:rPr>
              <w:t>就某一“收款期间”而言，“资产池”的“累计早偿率”系指</w:t>
            </w:r>
            <w:r w:rsidRPr="003B3D21">
              <w:rPr>
                <w:rFonts w:ascii="Times New Roman" w:eastAsia="楷体_GB2312" w:hAnsi="Times New Roman" w:hint="eastAsia"/>
                <w:kern w:val="2"/>
                <w:sz w:val="21"/>
                <w:szCs w:val="21"/>
                <w:lang w:val="en-US" w:eastAsia="zh-CN"/>
              </w:rPr>
              <w:t>A</w:t>
            </w:r>
            <w:r w:rsidRPr="003B3D21">
              <w:rPr>
                <w:rFonts w:ascii="Times New Roman" w:eastAsia="楷体_GB2312" w:hAnsi="Times New Roman" w:hint="eastAsia"/>
                <w:kern w:val="2"/>
                <w:sz w:val="21"/>
                <w:szCs w:val="21"/>
                <w:lang w:val="en-US" w:eastAsia="zh-CN"/>
              </w:rPr>
              <w:t>除以</w:t>
            </w:r>
            <w:r w:rsidRPr="003B3D21">
              <w:rPr>
                <w:rFonts w:ascii="Times New Roman" w:eastAsia="楷体_GB2312" w:hAnsi="Times New Roman" w:hint="eastAsia"/>
                <w:kern w:val="2"/>
                <w:sz w:val="21"/>
                <w:szCs w:val="21"/>
                <w:lang w:val="en-US" w:eastAsia="zh-CN"/>
              </w:rPr>
              <w:t>B</w:t>
            </w:r>
            <w:r w:rsidRPr="003B3D21">
              <w:rPr>
                <w:rFonts w:ascii="Times New Roman" w:eastAsia="楷体_GB2312" w:hAnsi="Times New Roman" w:hint="eastAsia"/>
                <w:kern w:val="2"/>
                <w:sz w:val="21"/>
                <w:szCs w:val="21"/>
                <w:lang w:val="en-US" w:eastAsia="zh-CN"/>
              </w:rPr>
              <w:t>所得的百分比，其中，</w:t>
            </w:r>
            <w:r w:rsidRPr="003B3D21">
              <w:rPr>
                <w:rFonts w:ascii="Times New Roman" w:eastAsia="楷体_GB2312" w:hAnsi="Times New Roman" w:hint="eastAsia"/>
                <w:kern w:val="2"/>
                <w:sz w:val="21"/>
                <w:szCs w:val="21"/>
                <w:lang w:val="en-US" w:eastAsia="zh-CN"/>
              </w:rPr>
              <w:t>A</w:t>
            </w:r>
            <w:r w:rsidRPr="003B3D21">
              <w:rPr>
                <w:rFonts w:ascii="Times New Roman" w:eastAsia="楷体_GB2312" w:hAnsi="Times New Roman" w:hint="eastAsia"/>
                <w:kern w:val="2"/>
                <w:sz w:val="21"/>
                <w:szCs w:val="21"/>
                <w:lang w:val="en-US" w:eastAsia="zh-CN"/>
              </w:rPr>
              <w:t>为该“收款期间”以及之前各“收款期间”的所有“早偿汽车分期”被提前偿还的本金金额之和，</w:t>
            </w:r>
            <w:r w:rsidRPr="003B3D21">
              <w:rPr>
                <w:rFonts w:ascii="Times New Roman" w:eastAsia="楷体_GB2312" w:hAnsi="Times New Roman" w:hint="eastAsia"/>
                <w:kern w:val="2"/>
                <w:sz w:val="21"/>
                <w:szCs w:val="21"/>
                <w:lang w:val="en-US" w:eastAsia="zh-CN"/>
              </w:rPr>
              <w:t>B</w:t>
            </w:r>
            <w:r w:rsidRPr="003B3D21">
              <w:rPr>
                <w:rFonts w:ascii="Times New Roman" w:eastAsia="楷体_GB2312" w:hAnsi="Times New Roman" w:hint="eastAsia"/>
                <w:kern w:val="2"/>
                <w:sz w:val="21"/>
                <w:szCs w:val="21"/>
                <w:lang w:val="en-US" w:eastAsia="zh-CN"/>
              </w:rPr>
              <w:t>为“初始起算日资产池余额”。</w:t>
            </w:r>
          </w:p>
          <w:p w:rsidR="003B3D21" w:rsidRPr="007F5EC5" w:rsidRDefault="003B3D21" w:rsidP="007F5EC5">
            <w:pPr>
              <w:widowControl w:val="0"/>
              <w:numPr>
                <w:ilvl w:val="3"/>
                <w:numId w:val="10"/>
              </w:numPr>
              <w:spacing w:line="240" w:lineRule="auto"/>
              <w:ind w:left="426"/>
              <w:rPr>
                <w:rFonts w:ascii="Times New Roman" w:eastAsia="楷体_GB2312" w:hAnsi="Times New Roman"/>
                <w:kern w:val="2"/>
                <w:sz w:val="21"/>
                <w:szCs w:val="21"/>
                <w:lang w:val="en-US" w:eastAsia="zh-CN"/>
              </w:rPr>
            </w:pPr>
            <w:r>
              <w:rPr>
                <w:rFonts w:ascii="Times New Roman" w:eastAsia="楷体_GB2312" w:hAnsi="Times New Roman" w:hint="eastAsia"/>
                <w:kern w:val="2"/>
                <w:sz w:val="21"/>
                <w:szCs w:val="21"/>
                <w:lang w:val="en-US" w:eastAsia="zh-CN"/>
              </w:rPr>
              <w:t>累计早偿率监控指标：</w:t>
            </w:r>
            <w:r w:rsidRPr="003B3D21">
              <w:rPr>
                <w:rFonts w:ascii="Times New Roman" w:eastAsia="楷体_GB2312" w:hAnsi="Times New Roman" w:hint="eastAsia"/>
                <w:kern w:val="2"/>
                <w:sz w:val="21"/>
                <w:szCs w:val="21"/>
                <w:lang w:val="en-US" w:eastAsia="zh-CN"/>
              </w:rPr>
              <w:t>如“信托分配日”后的第一个“支付日”“优先</w:t>
            </w:r>
            <w:r w:rsidRPr="003B3D21">
              <w:rPr>
                <w:rFonts w:ascii="Times New Roman" w:eastAsia="楷体_GB2312" w:hAnsi="Times New Roman" w:hint="eastAsia"/>
                <w:kern w:val="2"/>
                <w:sz w:val="21"/>
                <w:szCs w:val="21"/>
                <w:lang w:val="en-US" w:eastAsia="zh-CN"/>
              </w:rPr>
              <w:t>A1</w:t>
            </w:r>
            <w:r w:rsidRPr="003B3D21">
              <w:rPr>
                <w:rFonts w:ascii="Times New Roman" w:eastAsia="楷体_GB2312" w:hAnsi="Times New Roman" w:hint="eastAsia"/>
                <w:kern w:val="2"/>
                <w:sz w:val="21"/>
                <w:szCs w:val="21"/>
                <w:lang w:val="en-US" w:eastAsia="zh-CN"/>
              </w:rPr>
              <w:t>档资产支持证券”已到期且“优先</w:t>
            </w:r>
            <w:r w:rsidRPr="003B3D21">
              <w:rPr>
                <w:rFonts w:ascii="Times New Roman" w:eastAsia="楷体_GB2312" w:hAnsi="Times New Roman" w:hint="eastAsia"/>
                <w:kern w:val="2"/>
                <w:sz w:val="21"/>
                <w:szCs w:val="21"/>
                <w:lang w:val="en-US" w:eastAsia="zh-CN"/>
              </w:rPr>
              <w:t>A2</w:t>
            </w:r>
            <w:r w:rsidRPr="003B3D21">
              <w:rPr>
                <w:rFonts w:ascii="Times New Roman" w:eastAsia="楷体_GB2312" w:hAnsi="Times New Roman" w:hint="eastAsia"/>
                <w:kern w:val="2"/>
                <w:sz w:val="21"/>
                <w:szCs w:val="21"/>
                <w:lang w:val="en-US" w:eastAsia="zh-CN"/>
              </w:rPr>
              <w:t>档资产支持证券”预计未摊还完毕，则根据“累计早偿率”的数值确定“必备储备金金额”：如“累计早偿率”低于</w:t>
            </w:r>
            <w:r w:rsidRPr="003B3D21">
              <w:rPr>
                <w:rFonts w:ascii="Times New Roman" w:eastAsia="楷体_GB2312" w:hAnsi="Times New Roman" w:hint="eastAsia"/>
                <w:kern w:val="2"/>
                <w:sz w:val="21"/>
                <w:szCs w:val="21"/>
                <w:lang w:val="en-US" w:eastAsia="zh-CN"/>
              </w:rPr>
              <w:t>7%</w:t>
            </w:r>
            <w:r w:rsidRPr="003B3D21">
              <w:rPr>
                <w:rFonts w:ascii="Times New Roman" w:eastAsia="楷体_GB2312" w:hAnsi="Times New Roman" w:hint="eastAsia"/>
                <w:kern w:val="2"/>
                <w:sz w:val="21"/>
                <w:szCs w:val="21"/>
                <w:lang w:val="en-US" w:eastAsia="zh-CN"/>
              </w:rPr>
              <w:t>，为人民币</w:t>
            </w:r>
            <w:r w:rsidRPr="003B3D21">
              <w:rPr>
                <w:rFonts w:ascii="Times New Roman" w:eastAsia="楷体_GB2312" w:hAnsi="Times New Roman" w:hint="eastAsia"/>
                <w:kern w:val="2"/>
                <w:sz w:val="21"/>
                <w:szCs w:val="21"/>
                <w:lang w:val="en-US" w:eastAsia="zh-CN"/>
              </w:rPr>
              <w:t>5000</w:t>
            </w:r>
            <w:r w:rsidRPr="003B3D21">
              <w:rPr>
                <w:rFonts w:ascii="Times New Roman" w:eastAsia="楷体_GB2312" w:hAnsi="Times New Roman" w:hint="eastAsia"/>
                <w:kern w:val="2"/>
                <w:sz w:val="21"/>
                <w:szCs w:val="21"/>
                <w:lang w:val="en-US" w:eastAsia="zh-CN"/>
              </w:rPr>
              <w:t>万元；如“累计早偿率”达到或高于</w:t>
            </w:r>
            <w:r w:rsidRPr="003B3D21">
              <w:rPr>
                <w:rFonts w:ascii="Times New Roman" w:eastAsia="楷体_GB2312" w:hAnsi="Times New Roman" w:hint="eastAsia"/>
                <w:kern w:val="2"/>
                <w:sz w:val="21"/>
                <w:szCs w:val="21"/>
                <w:lang w:val="en-US" w:eastAsia="zh-CN"/>
              </w:rPr>
              <w:t>7%</w:t>
            </w:r>
            <w:r w:rsidRPr="003B3D21">
              <w:rPr>
                <w:rFonts w:ascii="Times New Roman" w:eastAsia="楷体_GB2312" w:hAnsi="Times New Roman" w:hint="eastAsia"/>
                <w:kern w:val="2"/>
                <w:sz w:val="21"/>
                <w:szCs w:val="21"/>
                <w:lang w:val="en-US" w:eastAsia="zh-CN"/>
              </w:rPr>
              <w:t>但低于</w:t>
            </w:r>
            <w:r w:rsidRPr="003B3D21">
              <w:rPr>
                <w:rFonts w:ascii="Times New Roman" w:eastAsia="楷体_GB2312" w:hAnsi="Times New Roman" w:hint="eastAsia"/>
                <w:kern w:val="2"/>
                <w:sz w:val="21"/>
                <w:szCs w:val="21"/>
                <w:lang w:val="en-US" w:eastAsia="zh-CN"/>
              </w:rPr>
              <w:t>9%</w:t>
            </w:r>
            <w:r w:rsidRPr="003B3D21">
              <w:rPr>
                <w:rFonts w:ascii="Times New Roman" w:eastAsia="楷体_GB2312" w:hAnsi="Times New Roman" w:hint="eastAsia"/>
                <w:kern w:val="2"/>
                <w:sz w:val="21"/>
                <w:szCs w:val="21"/>
                <w:lang w:val="en-US" w:eastAsia="zh-CN"/>
              </w:rPr>
              <w:t>时，为人民币</w:t>
            </w:r>
            <w:r w:rsidRPr="003B3D21">
              <w:rPr>
                <w:rFonts w:ascii="Times New Roman" w:eastAsia="楷体_GB2312" w:hAnsi="Times New Roman" w:hint="eastAsia"/>
                <w:kern w:val="2"/>
                <w:sz w:val="21"/>
                <w:szCs w:val="21"/>
                <w:lang w:val="en-US" w:eastAsia="zh-CN"/>
              </w:rPr>
              <w:t>2</w:t>
            </w:r>
            <w:r w:rsidRPr="003B3D21">
              <w:rPr>
                <w:rFonts w:ascii="Times New Roman" w:eastAsia="楷体_GB2312" w:hAnsi="Times New Roman" w:hint="eastAsia"/>
                <w:kern w:val="2"/>
                <w:sz w:val="21"/>
                <w:szCs w:val="21"/>
                <w:lang w:val="en-US" w:eastAsia="zh-CN"/>
              </w:rPr>
              <w:t>亿元；如“累计早偿率”达到或高于</w:t>
            </w:r>
            <w:r w:rsidRPr="003B3D21">
              <w:rPr>
                <w:rFonts w:ascii="Times New Roman" w:eastAsia="楷体_GB2312" w:hAnsi="Times New Roman" w:hint="eastAsia"/>
                <w:kern w:val="2"/>
                <w:sz w:val="21"/>
                <w:szCs w:val="21"/>
                <w:lang w:val="en-US" w:eastAsia="zh-CN"/>
              </w:rPr>
              <w:t>9%</w:t>
            </w:r>
            <w:r w:rsidRPr="003B3D21">
              <w:rPr>
                <w:rFonts w:ascii="Times New Roman" w:eastAsia="楷体_GB2312" w:hAnsi="Times New Roman" w:hint="eastAsia"/>
                <w:kern w:val="2"/>
                <w:sz w:val="21"/>
                <w:szCs w:val="21"/>
                <w:lang w:val="en-US" w:eastAsia="zh-CN"/>
              </w:rPr>
              <w:t>，为人民币</w:t>
            </w:r>
            <w:r w:rsidRPr="003B3D21">
              <w:rPr>
                <w:rFonts w:ascii="Times New Roman" w:eastAsia="楷体_GB2312" w:hAnsi="Times New Roman" w:hint="eastAsia"/>
                <w:kern w:val="2"/>
                <w:sz w:val="21"/>
                <w:szCs w:val="21"/>
                <w:lang w:val="en-US" w:eastAsia="zh-CN"/>
              </w:rPr>
              <w:t>3</w:t>
            </w:r>
            <w:r>
              <w:rPr>
                <w:rFonts w:ascii="Times New Roman" w:eastAsia="楷体_GB2312" w:hAnsi="Times New Roman" w:hint="eastAsia"/>
                <w:kern w:val="2"/>
                <w:sz w:val="21"/>
                <w:szCs w:val="21"/>
                <w:lang w:val="en-US" w:eastAsia="zh-CN"/>
              </w:rPr>
              <w:t>亿元。</w:t>
            </w:r>
          </w:p>
          <w:p w:rsidR="007F5EC5" w:rsidRPr="007F5EC5" w:rsidRDefault="007F5EC5" w:rsidP="007F5EC5">
            <w:pPr>
              <w:widowControl w:val="0"/>
              <w:numPr>
                <w:ilvl w:val="3"/>
                <w:numId w:val="10"/>
              </w:numPr>
              <w:spacing w:line="240" w:lineRule="auto"/>
              <w:ind w:left="426"/>
              <w:rPr>
                <w:rFonts w:ascii="Times New Roman" w:eastAsia="楷体_GB2312" w:hAnsi="Times New Roman"/>
                <w:kern w:val="2"/>
                <w:sz w:val="21"/>
                <w:szCs w:val="21"/>
                <w:lang w:val="en-US" w:eastAsia="zh-CN"/>
              </w:rPr>
            </w:pPr>
            <w:r w:rsidRPr="007F5EC5">
              <w:rPr>
                <w:rFonts w:ascii="Times New Roman" w:eastAsia="楷体_GB2312" w:hAnsi="Times New Roman"/>
                <w:kern w:val="2"/>
                <w:sz w:val="21"/>
                <w:szCs w:val="21"/>
                <w:lang w:val="en-US" w:eastAsia="zh-CN"/>
              </w:rPr>
              <w:t>经处置目前无拖欠：经过非诉讼类和诉讼类处置过程，借款人还清所欠款项，目前无拖欠。</w:t>
            </w:r>
          </w:p>
          <w:p w:rsidR="007F5EC5" w:rsidRPr="007F5EC5" w:rsidRDefault="007F5EC5" w:rsidP="007F5EC5">
            <w:pPr>
              <w:widowControl w:val="0"/>
              <w:numPr>
                <w:ilvl w:val="3"/>
                <w:numId w:val="10"/>
              </w:numPr>
              <w:spacing w:line="240" w:lineRule="auto"/>
              <w:ind w:left="426"/>
              <w:rPr>
                <w:rFonts w:ascii="Times New Roman" w:eastAsia="楷体_GB2312" w:hAnsi="Times New Roman"/>
                <w:kern w:val="2"/>
                <w:sz w:val="21"/>
                <w:szCs w:val="21"/>
                <w:lang w:val="en-US" w:eastAsia="zh-CN"/>
              </w:rPr>
            </w:pPr>
            <w:r w:rsidRPr="007F5EC5">
              <w:rPr>
                <w:rFonts w:ascii="Times New Roman" w:eastAsia="楷体_GB2312" w:hAnsi="Times New Roman"/>
                <w:kern w:val="2"/>
                <w:sz w:val="21"/>
                <w:szCs w:val="21"/>
                <w:lang w:val="en-US" w:eastAsia="zh-CN"/>
              </w:rPr>
              <w:t>非诉讼类处置：含催收、协议、仲裁等各种非诉讼方式。</w:t>
            </w:r>
          </w:p>
          <w:p w:rsidR="007F5EC5" w:rsidRPr="007F5EC5" w:rsidRDefault="007F5EC5" w:rsidP="007F5EC5">
            <w:pPr>
              <w:widowControl w:val="0"/>
              <w:numPr>
                <w:ilvl w:val="3"/>
                <w:numId w:val="10"/>
              </w:numPr>
              <w:spacing w:line="240" w:lineRule="auto"/>
              <w:ind w:left="426"/>
              <w:rPr>
                <w:rFonts w:ascii="Times New Roman" w:eastAsia="楷体_GB2312" w:hAnsi="Times New Roman"/>
                <w:kern w:val="2"/>
                <w:sz w:val="18"/>
                <w:lang w:val="en-US" w:eastAsia="zh-CN"/>
              </w:rPr>
            </w:pPr>
            <w:r w:rsidRPr="007F5EC5">
              <w:rPr>
                <w:rFonts w:ascii="Times New Roman" w:eastAsia="楷体_GB2312" w:hAnsi="Times New Roman"/>
                <w:kern w:val="2"/>
                <w:sz w:val="21"/>
                <w:szCs w:val="21"/>
                <w:lang w:val="en-US" w:eastAsia="zh-CN"/>
              </w:rPr>
              <w:t>每个</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支付日</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优先档资产支持证券</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的利息</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优先档资产支持证券</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在该</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支付日</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本金兑付前的</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未偿本金余额</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就第一个</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支付日</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而言，即</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优先档资产支持证券</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在</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信托生效日</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的面值</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票面利率</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计息期间</w:t>
            </w:r>
            <w:r w:rsidRPr="007F5EC5">
              <w:rPr>
                <w:rFonts w:ascii="Times New Roman" w:eastAsia="楷体_GB2312" w:hAnsi="Times New Roman"/>
                <w:kern w:val="2"/>
                <w:sz w:val="21"/>
                <w:szCs w:val="21"/>
                <w:lang w:val="en-US" w:eastAsia="zh-CN"/>
              </w:rPr>
              <w:t>”</w:t>
            </w:r>
            <w:r w:rsidRPr="007F5EC5">
              <w:rPr>
                <w:rFonts w:ascii="Times New Roman" w:eastAsia="楷体_GB2312" w:hAnsi="Times New Roman"/>
                <w:kern w:val="2"/>
                <w:sz w:val="21"/>
                <w:szCs w:val="21"/>
                <w:lang w:val="en-US" w:eastAsia="zh-CN"/>
              </w:rPr>
              <w:t>实际天数</w:t>
            </w:r>
            <w:r w:rsidRPr="007F5EC5">
              <w:rPr>
                <w:rFonts w:ascii="Times New Roman" w:eastAsia="楷体_GB2312" w:hAnsi="Times New Roman"/>
                <w:kern w:val="2"/>
                <w:sz w:val="21"/>
                <w:szCs w:val="21"/>
                <w:lang w:val="en-US" w:eastAsia="zh-CN"/>
              </w:rPr>
              <w:t>÷365</w:t>
            </w:r>
            <w:r w:rsidRPr="007F5EC5">
              <w:rPr>
                <w:rFonts w:ascii="Times New Roman" w:eastAsia="楷体_GB2312" w:hAnsi="Times New Roman"/>
                <w:kern w:val="2"/>
                <w:sz w:val="21"/>
                <w:szCs w:val="21"/>
                <w:lang w:val="en-US" w:eastAsia="zh-CN"/>
              </w:rPr>
              <w:t>；尾数计算到分，分以下四舍五入；单利计息。</w:t>
            </w:r>
          </w:p>
        </w:tc>
      </w:tr>
    </w:tbl>
    <w:p w:rsidR="007F5EC5" w:rsidRPr="007F5EC5" w:rsidRDefault="007F5EC5" w:rsidP="007F5EC5">
      <w:pPr>
        <w:widowControl w:val="0"/>
        <w:spacing w:line="240" w:lineRule="auto"/>
        <w:outlineLvl w:val="0"/>
        <w:rPr>
          <w:rFonts w:ascii="Times New Roman" w:eastAsia="楷体_GB2312" w:hAnsi="Times New Roman"/>
          <w:b/>
          <w:kern w:val="2"/>
          <w:lang w:val="en-US" w:eastAsia="zh-CN"/>
        </w:rPr>
      </w:pPr>
    </w:p>
    <w:bookmarkEnd w:id="0"/>
    <w:bookmarkEnd w:id="1"/>
    <w:p w:rsidR="007F5EC5" w:rsidRPr="007F5EC5" w:rsidRDefault="007F5EC5" w:rsidP="007F5EC5">
      <w:pPr>
        <w:widowControl w:val="0"/>
        <w:spacing w:line="240" w:lineRule="auto"/>
        <w:outlineLvl w:val="0"/>
        <w:rPr>
          <w:rFonts w:ascii="Times New Roman" w:eastAsia="楷体_GB2312" w:hAnsi="Times New Roman"/>
          <w:b/>
          <w:kern w:val="2"/>
          <w:lang w:val="en-US" w:eastAsia="zh-CN"/>
        </w:rPr>
      </w:pPr>
    </w:p>
    <w:sectPr w:rsidR="007F5EC5" w:rsidRPr="007F5EC5" w:rsidSect="00250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E29" w:rsidRDefault="00FB0E29" w:rsidP="000A5618">
      <w:pPr>
        <w:spacing w:line="240" w:lineRule="auto"/>
      </w:pPr>
      <w:r>
        <w:separator/>
      </w:r>
    </w:p>
  </w:endnote>
  <w:endnote w:type="continuationSeparator" w:id="0">
    <w:p w:rsidR="00FB0E29" w:rsidRDefault="00FB0E29" w:rsidP="000A5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楷体">
    <w:altName w:val="Arial Unicode MS"/>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3803"/>
      <w:docPartObj>
        <w:docPartGallery w:val="Page Numbers (Bottom of Page)"/>
        <w:docPartUnique/>
      </w:docPartObj>
    </w:sdtPr>
    <w:sdtEndPr/>
    <w:sdtContent>
      <w:p w:rsidR="00D91D1F" w:rsidRDefault="00D91D1F">
        <w:pPr>
          <w:pStyle w:val="a4"/>
          <w:jc w:val="center"/>
        </w:pPr>
        <w:r>
          <w:fldChar w:fldCharType="begin"/>
        </w:r>
        <w:r>
          <w:instrText xml:space="preserve"> PAGE   \* MERGEFORMAT </w:instrText>
        </w:r>
        <w:r>
          <w:fldChar w:fldCharType="separate"/>
        </w:r>
        <w:r w:rsidR="0018422E" w:rsidRPr="0018422E">
          <w:rPr>
            <w:noProof/>
            <w:lang w:val="zh-CN"/>
          </w:rPr>
          <w:t>2</w:t>
        </w:r>
        <w:r>
          <w:rPr>
            <w:noProof/>
            <w:lang w:val="zh-CN"/>
          </w:rPr>
          <w:fldChar w:fldCharType="end"/>
        </w:r>
      </w:p>
    </w:sdtContent>
  </w:sdt>
  <w:p w:rsidR="00D91D1F" w:rsidRDefault="00D91D1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D1F" w:rsidRDefault="00D91D1F" w:rsidP="004C550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18422E">
      <w:rPr>
        <w:rStyle w:val="a6"/>
        <w:noProof/>
      </w:rPr>
      <w:t>8</w:t>
    </w:r>
    <w:r>
      <w:rPr>
        <w:rStyle w:val="a6"/>
      </w:rPr>
      <w:fldChar w:fldCharType="end"/>
    </w:r>
  </w:p>
  <w:p w:rsidR="00D91D1F" w:rsidRDefault="00D91D1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E29" w:rsidRDefault="00FB0E29" w:rsidP="000A5618">
      <w:pPr>
        <w:spacing w:line="240" w:lineRule="auto"/>
      </w:pPr>
      <w:r>
        <w:separator/>
      </w:r>
    </w:p>
  </w:footnote>
  <w:footnote w:type="continuationSeparator" w:id="0">
    <w:p w:rsidR="00FB0E29" w:rsidRDefault="00FB0E29" w:rsidP="000A56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0AE4A1F"/>
    <w:multiLevelType w:val="multilevel"/>
    <w:tmpl w:val="583EA640"/>
    <w:lvl w:ilvl="0">
      <w:start w:val="1"/>
      <w:numFmt w:val="decimal"/>
      <w:pStyle w:val="1"/>
      <w:lvlText w:val="%1."/>
      <w:lvlJc w:val="left"/>
      <w:pPr>
        <w:tabs>
          <w:tab w:val="num" w:pos="720"/>
        </w:tabs>
        <w:ind w:left="720" w:hanging="720"/>
      </w:pPr>
      <w:rPr>
        <w:rFonts w:ascii="Arial" w:hAnsi="Arial" w:cs="Arial" w:hint="default"/>
      </w:rPr>
    </w:lvl>
    <w:lvl w:ilvl="1">
      <w:start w:val="1"/>
      <w:numFmt w:val="decimal"/>
      <w:pStyle w:val="2"/>
      <w:lvlText w:val="%1.%2"/>
      <w:lvlJc w:val="left"/>
      <w:pPr>
        <w:tabs>
          <w:tab w:val="num" w:pos="720"/>
        </w:tabs>
        <w:ind w:left="720" w:hanging="720"/>
      </w:pPr>
      <w:rPr>
        <w:rFonts w:ascii="Arial" w:hAnsi="Arial" w:cs="Arial" w:hint="default"/>
      </w:rPr>
    </w:lvl>
    <w:lvl w:ilvl="2">
      <w:start w:val="1"/>
      <w:numFmt w:val="lowerLetter"/>
      <w:pStyle w:val="3"/>
      <w:lvlText w:val="(%3)"/>
      <w:lvlJc w:val="left"/>
      <w:pPr>
        <w:tabs>
          <w:tab w:val="num" w:pos="1440"/>
        </w:tabs>
        <w:ind w:left="1440" w:hanging="720"/>
      </w:pPr>
      <w:rPr>
        <w:rFonts w:ascii="Arial" w:hAnsi="Arial" w:cs="Arial" w:hint="default"/>
      </w:rPr>
    </w:lvl>
    <w:lvl w:ilvl="3">
      <w:start w:val="1"/>
      <w:numFmt w:val="lowerRoman"/>
      <w:pStyle w:val="4"/>
      <w:lvlText w:val="(%4)"/>
      <w:lvlJc w:val="left"/>
      <w:pPr>
        <w:tabs>
          <w:tab w:val="num" w:pos="2160"/>
        </w:tabs>
        <w:ind w:left="2160" w:hanging="720"/>
      </w:pPr>
      <w:rPr>
        <w:rFonts w:cs="Times New Roman" w:hint="default"/>
        <w:b w:val="0"/>
        <w:i w:val="0"/>
      </w:rPr>
    </w:lvl>
    <w:lvl w:ilvl="4">
      <w:start w:val="1"/>
      <w:numFmt w:val="upperLetter"/>
      <w:pStyle w:val="5"/>
      <w:lvlText w:val="(%5)"/>
      <w:lvlJc w:val="left"/>
      <w:pPr>
        <w:tabs>
          <w:tab w:val="num" w:pos="2880"/>
        </w:tabs>
        <w:ind w:left="2880" w:hanging="720"/>
      </w:pPr>
      <w:rPr>
        <w:rFonts w:cs="Times New Roman" w:hint="default"/>
      </w:rPr>
    </w:lvl>
    <w:lvl w:ilvl="5">
      <w:start w:val="1"/>
      <w:numFmt w:val="decimal"/>
      <w:pStyle w:val="6"/>
      <w:lvlText w:val="(%6)"/>
      <w:lvlJc w:val="left"/>
      <w:pPr>
        <w:tabs>
          <w:tab w:val="num" w:pos="3600"/>
        </w:tabs>
        <w:ind w:left="3600" w:hanging="720"/>
      </w:pPr>
      <w:rPr>
        <w:rFonts w:cs="Times New Roman" w:hint="default"/>
      </w:rPr>
    </w:lvl>
    <w:lvl w:ilvl="6">
      <w:start w:val="1"/>
      <w:numFmt w:val="decimal"/>
      <w:pStyle w:val="7"/>
      <w:lvlText w:val="%1.%2.%3.%4.%5.%6.%7"/>
      <w:lvlJc w:val="left"/>
      <w:pPr>
        <w:tabs>
          <w:tab w:val="num" w:pos="2736"/>
        </w:tabs>
        <w:ind w:left="2736" w:hanging="1296"/>
      </w:pPr>
      <w:rPr>
        <w:rFonts w:cs="Times New Roman" w:hint="default"/>
      </w:rPr>
    </w:lvl>
    <w:lvl w:ilvl="7">
      <w:start w:val="1"/>
      <w:numFmt w:val="decimal"/>
      <w:pStyle w:val="8"/>
      <w:lvlText w:val="%1.%2.%3.%4.%5.%6.%7.%8"/>
      <w:lvlJc w:val="left"/>
      <w:pPr>
        <w:tabs>
          <w:tab w:val="num" w:pos="2880"/>
        </w:tabs>
        <w:ind w:left="2880" w:hanging="1440"/>
      </w:pPr>
      <w:rPr>
        <w:rFonts w:cs="Times New Roman" w:hint="default"/>
      </w:rPr>
    </w:lvl>
    <w:lvl w:ilvl="8">
      <w:start w:val="1"/>
      <w:numFmt w:val="decimal"/>
      <w:pStyle w:val="9"/>
      <w:lvlText w:val="%1.%2.%3.%4.%5.%6.%7.%8.%9"/>
      <w:lvlJc w:val="left"/>
      <w:pPr>
        <w:tabs>
          <w:tab w:val="num" w:pos="3024"/>
        </w:tabs>
        <w:ind w:left="3024" w:hanging="1584"/>
      </w:pPr>
      <w:rPr>
        <w:rFonts w:cs="Times New Roman"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w15:presenceInfo w15:providerId="None" w15:userId="Microsoft"/>
  </w15:person>
  <w15:person w15:author="Local Dev">
    <w15:presenceInfo w15:providerId="AD" w15:userId="S-1-5-21-4036814788-4228479635-2312683378-1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F5EC5"/>
    <w:rsid w:val="00005D85"/>
    <w:rsid w:val="000060F1"/>
    <w:rsid w:val="00010885"/>
    <w:rsid w:val="000112DA"/>
    <w:rsid w:val="00014294"/>
    <w:rsid w:val="00015250"/>
    <w:rsid w:val="00017F23"/>
    <w:rsid w:val="000227A4"/>
    <w:rsid w:val="00026F4C"/>
    <w:rsid w:val="000278CA"/>
    <w:rsid w:val="00030EA6"/>
    <w:rsid w:val="00032269"/>
    <w:rsid w:val="0003314D"/>
    <w:rsid w:val="00034206"/>
    <w:rsid w:val="00034C03"/>
    <w:rsid w:val="00037446"/>
    <w:rsid w:val="00037C51"/>
    <w:rsid w:val="00042391"/>
    <w:rsid w:val="000524F9"/>
    <w:rsid w:val="00054952"/>
    <w:rsid w:val="00054AC4"/>
    <w:rsid w:val="0006199A"/>
    <w:rsid w:val="00062C1B"/>
    <w:rsid w:val="000645B4"/>
    <w:rsid w:val="00065A5F"/>
    <w:rsid w:val="0007097B"/>
    <w:rsid w:val="00070EDD"/>
    <w:rsid w:val="0007595B"/>
    <w:rsid w:val="00077B37"/>
    <w:rsid w:val="00083BC3"/>
    <w:rsid w:val="00087316"/>
    <w:rsid w:val="00090E06"/>
    <w:rsid w:val="00091C59"/>
    <w:rsid w:val="000A1725"/>
    <w:rsid w:val="000A3F20"/>
    <w:rsid w:val="000A5618"/>
    <w:rsid w:val="000A71C5"/>
    <w:rsid w:val="000B4D28"/>
    <w:rsid w:val="000B5DC7"/>
    <w:rsid w:val="000B7551"/>
    <w:rsid w:val="000C50BB"/>
    <w:rsid w:val="000C6315"/>
    <w:rsid w:val="000C666A"/>
    <w:rsid w:val="000C78A5"/>
    <w:rsid w:val="000D299B"/>
    <w:rsid w:val="000D3CC0"/>
    <w:rsid w:val="000D4879"/>
    <w:rsid w:val="000D52FD"/>
    <w:rsid w:val="000E07FD"/>
    <w:rsid w:val="000E2054"/>
    <w:rsid w:val="000E463C"/>
    <w:rsid w:val="000F3460"/>
    <w:rsid w:val="000F7926"/>
    <w:rsid w:val="000F7C6A"/>
    <w:rsid w:val="00103C7E"/>
    <w:rsid w:val="0011111B"/>
    <w:rsid w:val="0011268E"/>
    <w:rsid w:val="00117507"/>
    <w:rsid w:val="001206A7"/>
    <w:rsid w:val="001277A4"/>
    <w:rsid w:val="00133AF5"/>
    <w:rsid w:val="00137056"/>
    <w:rsid w:val="00145269"/>
    <w:rsid w:val="0014705A"/>
    <w:rsid w:val="00151878"/>
    <w:rsid w:val="00153B22"/>
    <w:rsid w:val="0015732F"/>
    <w:rsid w:val="001642BB"/>
    <w:rsid w:val="00177A2D"/>
    <w:rsid w:val="0018015E"/>
    <w:rsid w:val="00182612"/>
    <w:rsid w:val="0018422E"/>
    <w:rsid w:val="001842A7"/>
    <w:rsid w:val="00186BFD"/>
    <w:rsid w:val="00187171"/>
    <w:rsid w:val="00187A1A"/>
    <w:rsid w:val="00191881"/>
    <w:rsid w:val="00195DE6"/>
    <w:rsid w:val="001A0714"/>
    <w:rsid w:val="001B32F5"/>
    <w:rsid w:val="001B4AA2"/>
    <w:rsid w:val="001B5D10"/>
    <w:rsid w:val="001B67BC"/>
    <w:rsid w:val="001C1377"/>
    <w:rsid w:val="001C7CF1"/>
    <w:rsid w:val="001D07FB"/>
    <w:rsid w:val="001D24B7"/>
    <w:rsid w:val="001E06C3"/>
    <w:rsid w:val="001E7262"/>
    <w:rsid w:val="001E7A3D"/>
    <w:rsid w:val="001F45B6"/>
    <w:rsid w:val="001F4C78"/>
    <w:rsid w:val="002006AF"/>
    <w:rsid w:val="00205396"/>
    <w:rsid w:val="00205D58"/>
    <w:rsid w:val="00210CA8"/>
    <w:rsid w:val="00211486"/>
    <w:rsid w:val="0021197D"/>
    <w:rsid w:val="00212F4D"/>
    <w:rsid w:val="002155BC"/>
    <w:rsid w:val="00223C6E"/>
    <w:rsid w:val="002270B0"/>
    <w:rsid w:val="00231B77"/>
    <w:rsid w:val="002326B5"/>
    <w:rsid w:val="0024117A"/>
    <w:rsid w:val="00243EE4"/>
    <w:rsid w:val="00244834"/>
    <w:rsid w:val="00246C7E"/>
    <w:rsid w:val="002506CC"/>
    <w:rsid w:val="00251649"/>
    <w:rsid w:val="0025473F"/>
    <w:rsid w:val="00255C23"/>
    <w:rsid w:val="002600CB"/>
    <w:rsid w:val="00264A25"/>
    <w:rsid w:val="002701A5"/>
    <w:rsid w:val="00272D87"/>
    <w:rsid w:val="00274DB1"/>
    <w:rsid w:val="002779ED"/>
    <w:rsid w:val="00280673"/>
    <w:rsid w:val="002832B3"/>
    <w:rsid w:val="0028577A"/>
    <w:rsid w:val="002863E1"/>
    <w:rsid w:val="00286FF2"/>
    <w:rsid w:val="00292D44"/>
    <w:rsid w:val="002941F2"/>
    <w:rsid w:val="002A011A"/>
    <w:rsid w:val="002A11BE"/>
    <w:rsid w:val="002A62F3"/>
    <w:rsid w:val="002A7045"/>
    <w:rsid w:val="002B0B49"/>
    <w:rsid w:val="002B6161"/>
    <w:rsid w:val="002B6AD3"/>
    <w:rsid w:val="002C2CE5"/>
    <w:rsid w:val="002C49FE"/>
    <w:rsid w:val="002C4C30"/>
    <w:rsid w:val="002C7A4F"/>
    <w:rsid w:val="002D2B60"/>
    <w:rsid w:val="002D77F1"/>
    <w:rsid w:val="002E22C1"/>
    <w:rsid w:val="00300B56"/>
    <w:rsid w:val="00301702"/>
    <w:rsid w:val="00310326"/>
    <w:rsid w:val="003104D0"/>
    <w:rsid w:val="0031431B"/>
    <w:rsid w:val="00316CA0"/>
    <w:rsid w:val="00317881"/>
    <w:rsid w:val="00320357"/>
    <w:rsid w:val="0032226D"/>
    <w:rsid w:val="00322754"/>
    <w:rsid w:val="00323D4B"/>
    <w:rsid w:val="00331442"/>
    <w:rsid w:val="00331ABF"/>
    <w:rsid w:val="00337FF1"/>
    <w:rsid w:val="0034370E"/>
    <w:rsid w:val="003462E9"/>
    <w:rsid w:val="00346657"/>
    <w:rsid w:val="00346954"/>
    <w:rsid w:val="0034711D"/>
    <w:rsid w:val="00351D14"/>
    <w:rsid w:val="0035405C"/>
    <w:rsid w:val="003573EA"/>
    <w:rsid w:val="003620B5"/>
    <w:rsid w:val="003642F3"/>
    <w:rsid w:val="00364A4A"/>
    <w:rsid w:val="00365789"/>
    <w:rsid w:val="00366F12"/>
    <w:rsid w:val="00370446"/>
    <w:rsid w:val="003715DD"/>
    <w:rsid w:val="00371D66"/>
    <w:rsid w:val="003743CE"/>
    <w:rsid w:val="0037459D"/>
    <w:rsid w:val="00374B93"/>
    <w:rsid w:val="00375A0F"/>
    <w:rsid w:val="00380ECD"/>
    <w:rsid w:val="0038232F"/>
    <w:rsid w:val="00385B71"/>
    <w:rsid w:val="003907AE"/>
    <w:rsid w:val="003A4818"/>
    <w:rsid w:val="003A690D"/>
    <w:rsid w:val="003B1F8A"/>
    <w:rsid w:val="003B2A08"/>
    <w:rsid w:val="003B3D21"/>
    <w:rsid w:val="003B5214"/>
    <w:rsid w:val="003B657B"/>
    <w:rsid w:val="003B665F"/>
    <w:rsid w:val="003C0FB7"/>
    <w:rsid w:val="003C658D"/>
    <w:rsid w:val="003C7137"/>
    <w:rsid w:val="003D238A"/>
    <w:rsid w:val="003D27B5"/>
    <w:rsid w:val="003D4108"/>
    <w:rsid w:val="003D4F78"/>
    <w:rsid w:val="003D5546"/>
    <w:rsid w:val="003E201C"/>
    <w:rsid w:val="003E28A6"/>
    <w:rsid w:val="003E5D7F"/>
    <w:rsid w:val="003E79EC"/>
    <w:rsid w:val="003F41F5"/>
    <w:rsid w:val="0041093B"/>
    <w:rsid w:val="0041535C"/>
    <w:rsid w:val="00421B4B"/>
    <w:rsid w:val="00421B61"/>
    <w:rsid w:val="00421CDA"/>
    <w:rsid w:val="00422C13"/>
    <w:rsid w:val="004231A2"/>
    <w:rsid w:val="004233E6"/>
    <w:rsid w:val="00426BDA"/>
    <w:rsid w:val="0043199B"/>
    <w:rsid w:val="004329FD"/>
    <w:rsid w:val="004357CD"/>
    <w:rsid w:val="004425C3"/>
    <w:rsid w:val="00444DCC"/>
    <w:rsid w:val="00445BDB"/>
    <w:rsid w:val="00447A57"/>
    <w:rsid w:val="004514AC"/>
    <w:rsid w:val="00454EFD"/>
    <w:rsid w:val="00456F46"/>
    <w:rsid w:val="00461543"/>
    <w:rsid w:val="00462911"/>
    <w:rsid w:val="00464765"/>
    <w:rsid w:val="00464D6D"/>
    <w:rsid w:val="00466A35"/>
    <w:rsid w:val="00466FA7"/>
    <w:rsid w:val="004672AF"/>
    <w:rsid w:val="00476028"/>
    <w:rsid w:val="00476BBF"/>
    <w:rsid w:val="0048133D"/>
    <w:rsid w:val="004907A3"/>
    <w:rsid w:val="004921E7"/>
    <w:rsid w:val="00492C7E"/>
    <w:rsid w:val="00494F0B"/>
    <w:rsid w:val="00497A7C"/>
    <w:rsid w:val="004A1851"/>
    <w:rsid w:val="004A4486"/>
    <w:rsid w:val="004A555B"/>
    <w:rsid w:val="004A74E5"/>
    <w:rsid w:val="004A7FBD"/>
    <w:rsid w:val="004B3AB6"/>
    <w:rsid w:val="004B49DB"/>
    <w:rsid w:val="004B7094"/>
    <w:rsid w:val="004B7771"/>
    <w:rsid w:val="004C269E"/>
    <w:rsid w:val="004C5509"/>
    <w:rsid w:val="004D471C"/>
    <w:rsid w:val="004D4BF8"/>
    <w:rsid w:val="004E2925"/>
    <w:rsid w:val="004E37E4"/>
    <w:rsid w:val="004E5C8E"/>
    <w:rsid w:val="004E7D5F"/>
    <w:rsid w:val="004F37EE"/>
    <w:rsid w:val="00501A73"/>
    <w:rsid w:val="00503297"/>
    <w:rsid w:val="00503D1E"/>
    <w:rsid w:val="005041DB"/>
    <w:rsid w:val="005071CC"/>
    <w:rsid w:val="00510A6F"/>
    <w:rsid w:val="0051494E"/>
    <w:rsid w:val="00515075"/>
    <w:rsid w:val="00517CCF"/>
    <w:rsid w:val="00520901"/>
    <w:rsid w:val="00520FBC"/>
    <w:rsid w:val="00521A66"/>
    <w:rsid w:val="00522E05"/>
    <w:rsid w:val="005301B8"/>
    <w:rsid w:val="005315A7"/>
    <w:rsid w:val="00535606"/>
    <w:rsid w:val="00535A7A"/>
    <w:rsid w:val="005360FE"/>
    <w:rsid w:val="00537D4B"/>
    <w:rsid w:val="00553787"/>
    <w:rsid w:val="005612ED"/>
    <w:rsid w:val="00562F4D"/>
    <w:rsid w:val="005634EF"/>
    <w:rsid w:val="005665E4"/>
    <w:rsid w:val="005673AD"/>
    <w:rsid w:val="00577D0D"/>
    <w:rsid w:val="0058393B"/>
    <w:rsid w:val="00584326"/>
    <w:rsid w:val="0058628E"/>
    <w:rsid w:val="005865A6"/>
    <w:rsid w:val="005878E7"/>
    <w:rsid w:val="00591AA1"/>
    <w:rsid w:val="00592A0E"/>
    <w:rsid w:val="00595ED3"/>
    <w:rsid w:val="00597D35"/>
    <w:rsid w:val="005A3F88"/>
    <w:rsid w:val="005A4DB3"/>
    <w:rsid w:val="005B0BB2"/>
    <w:rsid w:val="005B12ED"/>
    <w:rsid w:val="005B1377"/>
    <w:rsid w:val="005B3022"/>
    <w:rsid w:val="005B30EA"/>
    <w:rsid w:val="005C0BDD"/>
    <w:rsid w:val="005C6DD3"/>
    <w:rsid w:val="005C71E3"/>
    <w:rsid w:val="005D04FE"/>
    <w:rsid w:val="005E27F1"/>
    <w:rsid w:val="005E6CF7"/>
    <w:rsid w:val="005F1ACA"/>
    <w:rsid w:val="006065C3"/>
    <w:rsid w:val="00615DFC"/>
    <w:rsid w:val="0061712A"/>
    <w:rsid w:val="00623926"/>
    <w:rsid w:val="006247A3"/>
    <w:rsid w:val="00626F79"/>
    <w:rsid w:val="00627118"/>
    <w:rsid w:val="00634ACA"/>
    <w:rsid w:val="00636D40"/>
    <w:rsid w:val="0064034C"/>
    <w:rsid w:val="00640535"/>
    <w:rsid w:val="006424E8"/>
    <w:rsid w:val="0064279D"/>
    <w:rsid w:val="0065278D"/>
    <w:rsid w:val="00654C2C"/>
    <w:rsid w:val="006550E1"/>
    <w:rsid w:val="0065617F"/>
    <w:rsid w:val="006576B7"/>
    <w:rsid w:val="00661E99"/>
    <w:rsid w:val="00667B53"/>
    <w:rsid w:val="00675BFB"/>
    <w:rsid w:val="00677579"/>
    <w:rsid w:val="00687B77"/>
    <w:rsid w:val="00690362"/>
    <w:rsid w:val="00696D64"/>
    <w:rsid w:val="006A183E"/>
    <w:rsid w:val="006A3B8F"/>
    <w:rsid w:val="006B0A6B"/>
    <w:rsid w:val="006B5481"/>
    <w:rsid w:val="006B62EE"/>
    <w:rsid w:val="006C05B3"/>
    <w:rsid w:val="006C54DF"/>
    <w:rsid w:val="006C5770"/>
    <w:rsid w:val="006C6041"/>
    <w:rsid w:val="006D2245"/>
    <w:rsid w:val="006D4B29"/>
    <w:rsid w:val="006D7178"/>
    <w:rsid w:val="006E1606"/>
    <w:rsid w:val="006E258F"/>
    <w:rsid w:val="006E3260"/>
    <w:rsid w:val="006E605D"/>
    <w:rsid w:val="006F15B3"/>
    <w:rsid w:val="006F43CF"/>
    <w:rsid w:val="006F717C"/>
    <w:rsid w:val="0070036F"/>
    <w:rsid w:val="00700430"/>
    <w:rsid w:val="00704010"/>
    <w:rsid w:val="00711500"/>
    <w:rsid w:val="00711E50"/>
    <w:rsid w:val="00714A43"/>
    <w:rsid w:val="00714F00"/>
    <w:rsid w:val="00717D14"/>
    <w:rsid w:val="00717D68"/>
    <w:rsid w:val="00717DB8"/>
    <w:rsid w:val="00721181"/>
    <w:rsid w:val="00721E0E"/>
    <w:rsid w:val="00723006"/>
    <w:rsid w:val="0072311E"/>
    <w:rsid w:val="007249B0"/>
    <w:rsid w:val="0073147E"/>
    <w:rsid w:val="00734077"/>
    <w:rsid w:val="0073770C"/>
    <w:rsid w:val="0073795D"/>
    <w:rsid w:val="00744FC0"/>
    <w:rsid w:val="00745573"/>
    <w:rsid w:val="007570C1"/>
    <w:rsid w:val="00762557"/>
    <w:rsid w:val="00763C17"/>
    <w:rsid w:val="0076505C"/>
    <w:rsid w:val="007709B2"/>
    <w:rsid w:val="00774079"/>
    <w:rsid w:val="00776B54"/>
    <w:rsid w:val="00777179"/>
    <w:rsid w:val="007776A7"/>
    <w:rsid w:val="007778DD"/>
    <w:rsid w:val="0078444A"/>
    <w:rsid w:val="00786C64"/>
    <w:rsid w:val="00793F98"/>
    <w:rsid w:val="007944F4"/>
    <w:rsid w:val="00797F08"/>
    <w:rsid w:val="007A216A"/>
    <w:rsid w:val="007B2203"/>
    <w:rsid w:val="007C6148"/>
    <w:rsid w:val="007C65FA"/>
    <w:rsid w:val="007C6769"/>
    <w:rsid w:val="007C6CB3"/>
    <w:rsid w:val="007D0151"/>
    <w:rsid w:val="007E0580"/>
    <w:rsid w:val="007E5091"/>
    <w:rsid w:val="007E7B2B"/>
    <w:rsid w:val="007F0E17"/>
    <w:rsid w:val="007F5881"/>
    <w:rsid w:val="007F5EC5"/>
    <w:rsid w:val="007F6878"/>
    <w:rsid w:val="00802B24"/>
    <w:rsid w:val="00812382"/>
    <w:rsid w:val="00814091"/>
    <w:rsid w:val="00814D79"/>
    <w:rsid w:val="00817020"/>
    <w:rsid w:val="00822B1F"/>
    <w:rsid w:val="0082454F"/>
    <w:rsid w:val="00824B91"/>
    <w:rsid w:val="00826F9A"/>
    <w:rsid w:val="008278FB"/>
    <w:rsid w:val="00830730"/>
    <w:rsid w:val="00830DC1"/>
    <w:rsid w:val="008326C2"/>
    <w:rsid w:val="00834650"/>
    <w:rsid w:val="008348CE"/>
    <w:rsid w:val="00843D4E"/>
    <w:rsid w:val="0084401A"/>
    <w:rsid w:val="00845361"/>
    <w:rsid w:val="00847B3D"/>
    <w:rsid w:val="0085221A"/>
    <w:rsid w:val="00856BAD"/>
    <w:rsid w:val="0085785D"/>
    <w:rsid w:val="0087125B"/>
    <w:rsid w:val="008725E5"/>
    <w:rsid w:val="00875943"/>
    <w:rsid w:val="008815F2"/>
    <w:rsid w:val="008834DD"/>
    <w:rsid w:val="00887C63"/>
    <w:rsid w:val="0089015E"/>
    <w:rsid w:val="008947A4"/>
    <w:rsid w:val="0089685A"/>
    <w:rsid w:val="00897506"/>
    <w:rsid w:val="008A14A0"/>
    <w:rsid w:val="008A1AC0"/>
    <w:rsid w:val="008A5315"/>
    <w:rsid w:val="008B4997"/>
    <w:rsid w:val="008B5C3B"/>
    <w:rsid w:val="008C18AB"/>
    <w:rsid w:val="008C3541"/>
    <w:rsid w:val="008D1B7D"/>
    <w:rsid w:val="008D2084"/>
    <w:rsid w:val="008D42A6"/>
    <w:rsid w:val="008D51B9"/>
    <w:rsid w:val="008E760E"/>
    <w:rsid w:val="008F3C84"/>
    <w:rsid w:val="008F4AEA"/>
    <w:rsid w:val="008F5D18"/>
    <w:rsid w:val="008F5F14"/>
    <w:rsid w:val="008F7FB2"/>
    <w:rsid w:val="00902D8C"/>
    <w:rsid w:val="00902DD6"/>
    <w:rsid w:val="00903218"/>
    <w:rsid w:val="00907297"/>
    <w:rsid w:val="00907F63"/>
    <w:rsid w:val="00910142"/>
    <w:rsid w:val="00912E72"/>
    <w:rsid w:val="00914ACC"/>
    <w:rsid w:val="00916B23"/>
    <w:rsid w:val="00920DB7"/>
    <w:rsid w:val="00921DDE"/>
    <w:rsid w:val="0092506A"/>
    <w:rsid w:val="0093116C"/>
    <w:rsid w:val="00931559"/>
    <w:rsid w:val="00931795"/>
    <w:rsid w:val="00931AD7"/>
    <w:rsid w:val="00934B11"/>
    <w:rsid w:val="00934C6E"/>
    <w:rsid w:val="00937068"/>
    <w:rsid w:val="00940DC0"/>
    <w:rsid w:val="0094211A"/>
    <w:rsid w:val="00942D63"/>
    <w:rsid w:val="0095023E"/>
    <w:rsid w:val="0095184A"/>
    <w:rsid w:val="00952D62"/>
    <w:rsid w:val="009547A2"/>
    <w:rsid w:val="00963DAB"/>
    <w:rsid w:val="00966361"/>
    <w:rsid w:val="00967615"/>
    <w:rsid w:val="00971855"/>
    <w:rsid w:val="00974556"/>
    <w:rsid w:val="009769CD"/>
    <w:rsid w:val="009809A7"/>
    <w:rsid w:val="009822B0"/>
    <w:rsid w:val="00983C22"/>
    <w:rsid w:val="0098501F"/>
    <w:rsid w:val="00986435"/>
    <w:rsid w:val="00993CF4"/>
    <w:rsid w:val="009A2489"/>
    <w:rsid w:val="009A619D"/>
    <w:rsid w:val="009A7599"/>
    <w:rsid w:val="009B11BD"/>
    <w:rsid w:val="009B41C1"/>
    <w:rsid w:val="009B4A16"/>
    <w:rsid w:val="009B71B3"/>
    <w:rsid w:val="009C081A"/>
    <w:rsid w:val="009C0BCA"/>
    <w:rsid w:val="009D11C0"/>
    <w:rsid w:val="009D324A"/>
    <w:rsid w:val="009E141B"/>
    <w:rsid w:val="009E2731"/>
    <w:rsid w:val="009E2D68"/>
    <w:rsid w:val="009E3068"/>
    <w:rsid w:val="009E4011"/>
    <w:rsid w:val="009E4E7C"/>
    <w:rsid w:val="009E574E"/>
    <w:rsid w:val="009E6434"/>
    <w:rsid w:val="009F21C1"/>
    <w:rsid w:val="00A00534"/>
    <w:rsid w:val="00A0262F"/>
    <w:rsid w:val="00A0373A"/>
    <w:rsid w:val="00A04BC5"/>
    <w:rsid w:val="00A070BE"/>
    <w:rsid w:val="00A101E3"/>
    <w:rsid w:val="00A15C3D"/>
    <w:rsid w:val="00A17123"/>
    <w:rsid w:val="00A212C7"/>
    <w:rsid w:val="00A22ABB"/>
    <w:rsid w:val="00A2362F"/>
    <w:rsid w:val="00A2660D"/>
    <w:rsid w:val="00A30412"/>
    <w:rsid w:val="00A32AAD"/>
    <w:rsid w:val="00A35C7D"/>
    <w:rsid w:val="00A375F8"/>
    <w:rsid w:val="00A420BC"/>
    <w:rsid w:val="00A52856"/>
    <w:rsid w:val="00A52D14"/>
    <w:rsid w:val="00A52F81"/>
    <w:rsid w:val="00A55069"/>
    <w:rsid w:val="00A56CC4"/>
    <w:rsid w:val="00A578B6"/>
    <w:rsid w:val="00A613D7"/>
    <w:rsid w:val="00A6252B"/>
    <w:rsid w:val="00A63D01"/>
    <w:rsid w:val="00A67097"/>
    <w:rsid w:val="00A737F6"/>
    <w:rsid w:val="00A773D3"/>
    <w:rsid w:val="00A774E9"/>
    <w:rsid w:val="00A83C3F"/>
    <w:rsid w:val="00A91339"/>
    <w:rsid w:val="00A9262C"/>
    <w:rsid w:val="00AB1AEF"/>
    <w:rsid w:val="00AC122E"/>
    <w:rsid w:val="00AC448E"/>
    <w:rsid w:val="00AC45DF"/>
    <w:rsid w:val="00AC4CE3"/>
    <w:rsid w:val="00AC701C"/>
    <w:rsid w:val="00AC7AFE"/>
    <w:rsid w:val="00AD17F4"/>
    <w:rsid w:val="00AD4350"/>
    <w:rsid w:val="00AE064F"/>
    <w:rsid w:val="00AE596A"/>
    <w:rsid w:val="00AE70F8"/>
    <w:rsid w:val="00AF012D"/>
    <w:rsid w:val="00AF0392"/>
    <w:rsid w:val="00AF42DD"/>
    <w:rsid w:val="00B006B2"/>
    <w:rsid w:val="00B03AB6"/>
    <w:rsid w:val="00B03C39"/>
    <w:rsid w:val="00B03F3F"/>
    <w:rsid w:val="00B04447"/>
    <w:rsid w:val="00B0456C"/>
    <w:rsid w:val="00B05E7F"/>
    <w:rsid w:val="00B062FF"/>
    <w:rsid w:val="00B11106"/>
    <w:rsid w:val="00B16230"/>
    <w:rsid w:val="00B200B3"/>
    <w:rsid w:val="00B21D5D"/>
    <w:rsid w:val="00B309A4"/>
    <w:rsid w:val="00B32D18"/>
    <w:rsid w:val="00B3408D"/>
    <w:rsid w:val="00B37A66"/>
    <w:rsid w:val="00B42446"/>
    <w:rsid w:val="00B43D0E"/>
    <w:rsid w:val="00B46D2C"/>
    <w:rsid w:val="00B5229F"/>
    <w:rsid w:val="00B54D37"/>
    <w:rsid w:val="00B55CF8"/>
    <w:rsid w:val="00B7060D"/>
    <w:rsid w:val="00B7679B"/>
    <w:rsid w:val="00B76C87"/>
    <w:rsid w:val="00B771A6"/>
    <w:rsid w:val="00B82CCF"/>
    <w:rsid w:val="00B83E20"/>
    <w:rsid w:val="00B91FD5"/>
    <w:rsid w:val="00B93AF1"/>
    <w:rsid w:val="00B95E3B"/>
    <w:rsid w:val="00B96705"/>
    <w:rsid w:val="00BA2196"/>
    <w:rsid w:val="00BA2D78"/>
    <w:rsid w:val="00BA332B"/>
    <w:rsid w:val="00BA678D"/>
    <w:rsid w:val="00BB036D"/>
    <w:rsid w:val="00BB12F4"/>
    <w:rsid w:val="00BC0D06"/>
    <w:rsid w:val="00BC50DC"/>
    <w:rsid w:val="00BC7632"/>
    <w:rsid w:val="00BD76BE"/>
    <w:rsid w:val="00BE07F9"/>
    <w:rsid w:val="00BE0EAF"/>
    <w:rsid w:val="00BE7AB6"/>
    <w:rsid w:val="00BF1DCD"/>
    <w:rsid w:val="00BF3656"/>
    <w:rsid w:val="00BF486F"/>
    <w:rsid w:val="00BF5C68"/>
    <w:rsid w:val="00BF6144"/>
    <w:rsid w:val="00C0169A"/>
    <w:rsid w:val="00C01A8A"/>
    <w:rsid w:val="00C05606"/>
    <w:rsid w:val="00C065AE"/>
    <w:rsid w:val="00C07993"/>
    <w:rsid w:val="00C07CFD"/>
    <w:rsid w:val="00C1509D"/>
    <w:rsid w:val="00C2603A"/>
    <w:rsid w:val="00C26906"/>
    <w:rsid w:val="00C27390"/>
    <w:rsid w:val="00C30D9A"/>
    <w:rsid w:val="00C3381F"/>
    <w:rsid w:val="00C36588"/>
    <w:rsid w:val="00C444D2"/>
    <w:rsid w:val="00C5586D"/>
    <w:rsid w:val="00C62460"/>
    <w:rsid w:val="00C66B73"/>
    <w:rsid w:val="00C70C83"/>
    <w:rsid w:val="00C726EB"/>
    <w:rsid w:val="00C75A41"/>
    <w:rsid w:val="00C7740F"/>
    <w:rsid w:val="00C81DDE"/>
    <w:rsid w:val="00C85BA5"/>
    <w:rsid w:val="00C8640A"/>
    <w:rsid w:val="00C91724"/>
    <w:rsid w:val="00C91EFD"/>
    <w:rsid w:val="00C94620"/>
    <w:rsid w:val="00C96D14"/>
    <w:rsid w:val="00CA2A99"/>
    <w:rsid w:val="00CA3FA4"/>
    <w:rsid w:val="00CB451D"/>
    <w:rsid w:val="00CC062B"/>
    <w:rsid w:val="00CC27A5"/>
    <w:rsid w:val="00CC3728"/>
    <w:rsid w:val="00CC5321"/>
    <w:rsid w:val="00CD09EC"/>
    <w:rsid w:val="00CD0C75"/>
    <w:rsid w:val="00CD31DC"/>
    <w:rsid w:val="00CD335B"/>
    <w:rsid w:val="00CD648F"/>
    <w:rsid w:val="00CE1698"/>
    <w:rsid w:val="00CE56B5"/>
    <w:rsid w:val="00CE74D5"/>
    <w:rsid w:val="00CF22ED"/>
    <w:rsid w:val="00CF431B"/>
    <w:rsid w:val="00CF698D"/>
    <w:rsid w:val="00CF7288"/>
    <w:rsid w:val="00D04780"/>
    <w:rsid w:val="00D0489D"/>
    <w:rsid w:val="00D055DC"/>
    <w:rsid w:val="00D06415"/>
    <w:rsid w:val="00D07562"/>
    <w:rsid w:val="00D0773F"/>
    <w:rsid w:val="00D1499A"/>
    <w:rsid w:val="00D223B1"/>
    <w:rsid w:val="00D23308"/>
    <w:rsid w:val="00D24DAE"/>
    <w:rsid w:val="00D31F20"/>
    <w:rsid w:val="00D3304C"/>
    <w:rsid w:val="00D34049"/>
    <w:rsid w:val="00D40AB9"/>
    <w:rsid w:val="00D424F4"/>
    <w:rsid w:val="00D43701"/>
    <w:rsid w:val="00D50ECE"/>
    <w:rsid w:val="00D53803"/>
    <w:rsid w:val="00D554DA"/>
    <w:rsid w:val="00D62802"/>
    <w:rsid w:val="00D6290D"/>
    <w:rsid w:val="00D65049"/>
    <w:rsid w:val="00D6647D"/>
    <w:rsid w:val="00D70BBC"/>
    <w:rsid w:val="00D8160F"/>
    <w:rsid w:val="00D85CE8"/>
    <w:rsid w:val="00D8793C"/>
    <w:rsid w:val="00D91D1F"/>
    <w:rsid w:val="00D93615"/>
    <w:rsid w:val="00D96B93"/>
    <w:rsid w:val="00DA1018"/>
    <w:rsid w:val="00DA17DA"/>
    <w:rsid w:val="00DA6468"/>
    <w:rsid w:val="00DB45F0"/>
    <w:rsid w:val="00DB5566"/>
    <w:rsid w:val="00DB5D1B"/>
    <w:rsid w:val="00DB764A"/>
    <w:rsid w:val="00DC79A5"/>
    <w:rsid w:val="00DD04B1"/>
    <w:rsid w:val="00DD0EAB"/>
    <w:rsid w:val="00DD4026"/>
    <w:rsid w:val="00DD40A4"/>
    <w:rsid w:val="00DD69BE"/>
    <w:rsid w:val="00DD7AC5"/>
    <w:rsid w:val="00DE2B77"/>
    <w:rsid w:val="00DE3E6A"/>
    <w:rsid w:val="00DE4307"/>
    <w:rsid w:val="00DE6FAB"/>
    <w:rsid w:val="00DF5879"/>
    <w:rsid w:val="00E045D2"/>
    <w:rsid w:val="00E04D41"/>
    <w:rsid w:val="00E148C3"/>
    <w:rsid w:val="00E2401C"/>
    <w:rsid w:val="00E25EC3"/>
    <w:rsid w:val="00E2705D"/>
    <w:rsid w:val="00E309E7"/>
    <w:rsid w:val="00E35D5C"/>
    <w:rsid w:val="00E407D4"/>
    <w:rsid w:val="00E427F7"/>
    <w:rsid w:val="00E43CCA"/>
    <w:rsid w:val="00E459EE"/>
    <w:rsid w:val="00E462B4"/>
    <w:rsid w:val="00E468DA"/>
    <w:rsid w:val="00E47BCF"/>
    <w:rsid w:val="00E52C93"/>
    <w:rsid w:val="00E53C82"/>
    <w:rsid w:val="00E7060D"/>
    <w:rsid w:val="00E735EB"/>
    <w:rsid w:val="00E757FB"/>
    <w:rsid w:val="00E76255"/>
    <w:rsid w:val="00E81051"/>
    <w:rsid w:val="00E87BE4"/>
    <w:rsid w:val="00E92C96"/>
    <w:rsid w:val="00E932C8"/>
    <w:rsid w:val="00E93A76"/>
    <w:rsid w:val="00EB1C23"/>
    <w:rsid w:val="00EB4F18"/>
    <w:rsid w:val="00EB58B8"/>
    <w:rsid w:val="00EC06D9"/>
    <w:rsid w:val="00EC34C3"/>
    <w:rsid w:val="00ED4D1D"/>
    <w:rsid w:val="00EE06AD"/>
    <w:rsid w:val="00EE2211"/>
    <w:rsid w:val="00EE5C6D"/>
    <w:rsid w:val="00EE7267"/>
    <w:rsid w:val="00EF176D"/>
    <w:rsid w:val="00EF2939"/>
    <w:rsid w:val="00F0228A"/>
    <w:rsid w:val="00F030AE"/>
    <w:rsid w:val="00F12BCF"/>
    <w:rsid w:val="00F140E5"/>
    <w:rsid w:val="00F15029"/>
    <w:rsid w:val="00F25603"/>
    <w:rsid w:val="00F308A9"/>
    <w:rsid w:val="00F32BC4"/>
    <w:rsid w:val="00F40A82"/>
    <w:rsid w:val="00F4231F"/>
    <w:rsid w:val="00F4452A"/>
    <w:rsid w:val="00F50A1B"/>
    <w:rsid w:val="00F5237C"/>
    <w:rsid w:val="00F54A0B"/>
    <w:rsid w:val="00F54BBD"/>
    <w:rsid w:val="00F554D4"/>
    <w:rsid w:val="00F57B4D"/>
    <w:rsid w:val="00F60196"/>
    <w:rsid w:val="00F64543"/>
    <w:rsid w:val="00F6514A"/>
    <w:rsid w:val="00F65D0D"/>
    <w:rsid w:val="00F67C5D"/>
    <w:rsid w:val="00F705A0"/>
    <w:rsid w:val="00F822FB"/>
    <w:rsid w:val="00F846C5"/>
    <w:rsid w:val="00F93E51"/>
    <w:rsid w:val="00F94D28"/>
    <w:rsid w:val="00F9616F"/>
    <w:rsid w:val="00FA1140"/>
    <w:rsid w:val="00FB0E29"/>
    <w:rsid w:val="00FB500E"/>
    <w:rsid w:val="00FB56A5"/>
    <w:rsid w:val="00FB67A2"/>
    <w:rsid w:val="00FB6B04"/>
    <w:rsid w:val="00FC4B1A"/>
    <w:rsid w:val="00FD3CBC"/>
    <w:rsid w:val="00FD4916"/>
    <w:rsid w:val="00FD557C"/>
    <w:rsid w:val="00FE546F"/>
    <w:rsid w:val="00FF05CF"/>
    <w:rsid w:val="00FF1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94388E-3E6A-48D3-8CEB-A88277AD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360" w:lineRule="auto"/>
        <w:jc w:val="both"/>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05606"/>
    <w:pPr>
      <w:spacing w:line="290" w:lineRule="auto"/>
    </w:pPr>
    <w:rPr>
      <w:rFonts w:ascii="Arial" w:hAnsi="Arial"/>
      <w:sz w:val="24"/>
      <w:szCs w:val="24"/>
      <w:lang w:val="en-GB" w:eastAsia="en-US"/>
    </w:rPr>
  </w:style>
  <w:style w:type="paragraph" w:styleId="1">
    <w:name w:val="heading 1"/>
    <w:basedOn w:val="a"/>
    <w:next w:val="a"/>
    <w:link w:val="10"/>
    <w:qFormat/>
    <w:rsid w:val="00C05606"/>
    <w:pPr>
      <w:numPr>
        <w:numId w:val="9"/>
      </w:numPr>
      <w:outlineLvl w:val="0"/>
    </w:pPr>
    <w:rPr>
      <w:rFonts w:cs="Arial"/>
      <w:bCs/>
      <w:szCs w:val="32"/>
    </w:rPr>
  </w:style>
  <w:style w:type="paragraph" w:styleId="2">
    <w:name w:val="heading 2"/>
    <w:basedOn w:val="a"/>
    <w:next w:val="a"/>
    <w:link w:val="20"/>
    <w:qFormat/>
    <w:rsid w:val="00C05606"/>
    <w:pPr>
      <w:numPr>
        <w:ilvl w:val="1"/>
        <w:numId w:val="9"/>
      </w:numPr>
      <w:outlineLvl w:val="1"/>
    </w:pPr>
    <w:rPr>
      <w:rFonts w:cs="Arial"/>
      <w:bCs/>
      <w:iCs/>
      <w:szCs w:val="28"/>
    </w:rPr>
  </w:style>
  <w:style w:type="paragraph" w:styleId="3">
    <w:name w:val="heading 3"/>
    <w:basedOn w:val="a"/>
    <w:next w:val="a"/>
    <w:link w:val="30"/>
    <w:qFormat/>
    <w:rsid w:val="00C05606"/>
    <w:pPr>
      <w:numPr>
        <w:ilvl w:val="2"/>
        <w:numId w:val="9"/>
      </w:numPr>
      <w:outlineLvl w:val="2"/>
    </w:pPr>
    <w:rPr>
      <w:rFonts w:cs="Arial"/>
      <w:bCs/>
      <w:szCs w:val="26"/>
    </w:rPr>
  </w:style>
  <w:style w:type="paragraph" w:styleId="4">
    <w:name w:val="heading 4"/>
    <w:basedOn w:val="a"/>
    <w:next w:val="a"/>
    <w:link w:val="40"/>
    <w:qFormat/>
    <w:rsid w:val="00C05606"/>
    <w:pPr>
      <w:numPr>
        <w:ilvl w:val="3"/>
        <w:numId w:val="9"/>
      </w:numPr>
      <w:outlineLvl w:val="3"/>
    </w:pPr>
    <w:rPr>
      <w:bCs/>
      <w:szCs w:val="28"/>
    </w:rPr>
  </w:style>
  <w:style w:type="paragraph" w:styleId="5">
    <w:name w:val="heading 5"/>
    <w:basedOn w:val="a"/>
    <w:next w:val="a"/>
    <w:link w:val="50"/>
    <w:qFormat/>
    <w:rsid w:val="00C05606"/>
    <w:pPr>
      <w:numPr>
        <w:ilvl w:val="4"/>
        <w:numId w:val="9"/>
      </w:numPr>
      <w:outlineLvl w:val="4"/>
    </w:pPr>
    <w:rPr>
      <w:bCs/>
      <w:iCs/>
      <w:szCs w:val="26"/>
    </w:rPr>
  </w:style>
  <w:style w:type="paragraph" w:styleId="6">
    <w:name w:val="heading 6"/>
    <w:basedOn w:val="a"/>
    <w:next w:val="a"/>
    <w:link w:val="60"/>
    <w:qFormat/>
    <w:rsid w:val="00C05606"/>
    <w:pPr>
      <w:numPr>
        <w:ilvl w:val="5"/>
        <w:numId w:val="9"/>
      </w:numPr>
      <w:outlineLvl w:val="5"/>
    </w:pPr>
    <w:rPr>
      <w:bCs/>
      <w:szCs w:val="22"/>
    </w:rPr>
  </w:style>
  <w:style w:type="paragraph" w:styleId="7">
    <w:name w:val="heading 7"/>
    <w:basedOn w:val="a"/>
    <w:next w:val="a"/>
    <w:link w:val="70"/>
    <w:qFormat/>
    <w:rsid w:val="00C05606"/>
    <w:pPr>
      <w:numPr>
        <w:ilvl w:val="6"/>
        <w:numId w:val="9"/>
      </w:numPr>
      <w:outlineLvl w:val="6"/>
    </w:pPr>
  </w:style>
  <w:style w:type="paragraph" w:styleId="8">
    <w:name w:val="heading 8"/>
    <w:basedOn w:val="a"/>
    <w:next w:val="a"/>
    <w:link w:val="80"/>
    <w:qFormat/>
    <w:rsid w:val="00C05606"/>
    <w:pPr>
      <w:numPr>
        <w:ilvl w:val="7"/>
        <w:numId w:val="9"/>
      </w:numPr>
      <w:outlineLvl w:val="7"/>
    </w:pPr>
    <w:rPr>
      <w:iCs/>
    </w:rPr>
  </w:style>
  <w:style w:type="paragraph" w:styleId="9">
    <w:name w:val="heading 9"/>
    <w:basedOn w:val="a"/>
    <w:next w:val="a"/>
    <w:link w:val="90"/>
    <w:qFormat/>
    <w:rsid w:val="00C05606"/>
    <w:pPr>
      <w:numPr>
        <w:ilvl w:val="8"/>
        <w:numId w:val="9"/>
      </w:numPr>
      <w:outlineLvl w:val="8"/>
    </w:pPr>
    <w:rPr>
      <w:rFonts w:cs="Arial"/>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C05606"/>
    <w:rPr>
      <w:rFonts w:ascii="Arial" w:hAnsi="Arial" w:cs="Arial"/>
      <w:bCs/>
      <w:sz w:val="24"/>
      <w:szCs w:val="32"/>
      <w:lang w:val="en-GB" w:eastAsia="en-US"/>
    </w:rPr>
  </w:style>
  <w:style w:type="character" w:customStyle="1" w:styleId="20">
    <w:name w:val="标题 2 字符"/>
    <w:link w:val="2"/>
    <w:rsid w:val="00C05606"/>
    <w:rPr>
      <w:rFonts w:ascii="Arial" w:hAnsi="Arial" w:cs="Arial"/>
      <w:bCs/>
      <w:iCs/>
      <w:sz w:val="24"/>
      <w:szCs w:val="28"/>
      <w:lang w:val="en-GB" w:eastAsia="en-US"/>
    </w:rPr>
  </w:style>
  <w:style w:type="character" w:customStyle="1" w:styleId="30">
    <w:name w:val="标题 3 字符"/>
    <w:link w:val="3"/>
    <w:rsid w:val="00C05606"/>
    <w:rPr>
      <w:rFonts w:ascii="Arial" w:hAnsi="Arial" w:cs="Arial"/>
      <w:bCs/>
      <w:sz w:val="24"/>
      <w:szCs w:val="26"/>
      <w:lang w:val="en-GB" w:eastAsia="en-US"/>
    </w:rPr>
  </w:style>
  <w:style w:type="character" w:customStyle="1" w:styleId="40">
    <w:name w:val="标题 4 字符"/>
    <w:link w:val="4"/>
    <w:rsid w:val="00C05606"/>
    <w:rPr>
      <w:rFonts w:ascii="Arial" w:hAnsi="Arial"/>
      <w:bCs/>
      <w:sz w:val="24"/>
      <w:szCs w:val="28"/>
      <w:lang w:val="en-GB" w:eastAsia="en-US"/>
    </w:rPr>
  </w:style>
  <w:style w:type="character" w:customStyle="1" w:styleId="50">
    <w:name w:val="标题 5 字符"/>
    <w:link w:val="5"/>
    <w:rsid w:val="00C05606"/>
    <w:rPr>
      <w:rFonts w:ascii="Arial" w:hAnsi="Arial"/>
      <w:bCs/>
      <w:iCs/>
      <w:sz w:val="24"/>
      <w:szCs w:val="26"/>
      <w:lang w:val="en-GB" w:eastAsia="en-US"/>
    </w:rPr>
  </w:style>
  <w:style w:type="character" w:customStyle="1" w:styleId="60">
    <w:name w:val="标题 6 字符"/>
    <w:link w:val="6"/>
    <w:rsid w:val="00C05606"/>
    <w:rPr>
      <w:rFonts w:ascii="Arial" w:hAnsi="Arial"/>
      <w:bCs/>
      <w:sz w:val="24"/>
      <w:szCs w:val="22"/>
      <w:lang w:val="en-GB" w:eastAsia="en-US"/>
    </w:rPr>
  </w:style>
  <w:style w:type="character" w:customStyle="1" w:styleId="70">
    <w:name w:val="标题 7 字符"/>
    <w:link w:val="7"/>
    <w:rsid w:val="00C05606"/>
    <w:rPr>
      <w:rFonts w:ascii="Arial" w:hAnsi="Arial"/>
      <w:sz w:val="24"/>
      <w:szCs w:val="24"/>
      <w:lang w:val="en-GB" w:eastAsia="en-US"/>
    </w:rPr>
  </w:style>
  <w:style w:type="character" w:customStyle="1" w:styleId="80">
    <w:name w:val="标题 8 字符"/>
    <w:link w:val="8"/>
    <w:rsid w:val="00C05606"/>
    <w:rPr>
      <w:rFonts w:ascii="Arial" w:hAnsi="Arial"/>
      <w:iCs/>
      <w:sz w:val="24"/>
      <w:szCs w:val="24"/>
      <w:lang w:val="en-GB" w:eastAsia="en-US"/>
    </w:rPr>
  </w:style>
  <w:style w:type="character" w:customStyle="1" w:styleId="90">
    <w:name w:val="标题 9 字符"/>
    <w:link w:val="9"/>
    <w:rsid w:val="00C05606"/>
    <w:rPr>
      <w:rFonts w:ascii="Arial" w:eastAsia="宋体" w:hAnsi="Arial" w:cs="Arial"/>
      <w:sz w:val="24"/>
      <w:szCs w:val="22"/>
      <w:lang w:val="en-GB" w:eastAsia="en-US" w:bidi="ar-SA"/>
    </w:rPr>
  </w:style>
  <w:style w:type="paragraph" w:styleId="a3">
    <w:name w:val="List Paragraph"/>
    <w:basedOn w:val="a"/>
    <w:uiPriority w:val="34"/>
    <w:qFormat/>
    <w:rsid w:val="00C05606"/>
    <w:pPr>
      <w:ind w:firstLineChars="200" w:firstLine="420"/>
    </w:pPr>
  </w:style>
  <w:style w:type="paragraph" w:styleId="a4">
    <w:name w:val="footer"/>
    <w:basedOn w:val="a"/>
    <w:link w:val="a5"/>
    <w:uiPriority w:val="99"/>
    <w:rsid w:val="007F5EC5"/>
    <w:pPr>
      <w:widowControl w:val="0"/>
      <w:tabs>
        <w:tab w:val="center" w:pos="4153"/>
        <w:tab w:val="right" w:pos="8306"/>
      </w:tabs>
      <w:snapToGrid w:val="0"/>
      <w:spacing w:line="240" w:lineRule="auto"/>
      <w:jc w:val="left"/>
    </w:pPr>
    <w:rPr>
      <w:rFonts w:ascii="Calibri" w:hAnsi="Calibri"/>
      <w:kern w:val="2"/>
      <w:sz w:val="18"/>
      <w:szCs w:val="18"/>
    </w:rPr>
  </w:style>
  <w:style w:type="character" w:customStyle="1" w:styleId="a5">
    <w:name w:val="页脚 字符"/>
    <w:basedOn w:val="a0"/>
    <w:link w:val="a4"/>
    <w:uiPriority w:val="99"/>
    <w:rsid w:val="007F5EC5"/>
    <w:rPr>
      <w:rFonts w:ascii="Calibri" w:hAnsi="Calibri"/>
      <w:kern w:val="2"/>
      <w:sz w:val="18"/>
      <w:szCs w:val="18"/>
    </w:rPr>
  </w:style>
  <w:style w:type="character" w:styleId="a6">
    <w:name w:val="page number"/>
    <w:basedOn w:val="a0"/>
    <w:rsid w:val="007F5EC5"/>
  </w:style>
  <w:style w:type="paragraph" w:styleId="a7">
    <w:name w:val="header"/>
    <w:basedOn w:val="a"/>
    <w:link w:val="a8"/>
    <w:uiPriority w:val="99"/>
    <w:unhideWhenUsed/>
    <w:rsid w:val="00776B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776B54"/>
    <w:rPr>
      <w:rFonts w:ascii="Arial" w:hAnsi="Arial"/>
      <w:sz w:val="18"/>
      <w:szCs w:val="18"/>
      <w:lang w:val="en-GB" w:eastAsia="en-US"/>
    </w:rPr>
  </w:style>
  <w:style w:type="character" w:styleId="a9">
    <w:name w:val="Hyperlink"/>
    <w:basedOn w:val="a0"/>
    <w:uiPriority w:val="99"/>
    <w:unhideWhenUsed/>
    <w:rsid w:val="00776B54"/>
    <w:rPr>
      <w:color w:val="0000FF" w:themeColor="hyperlink"/>
      <w:u w:val="single"/>
    </w:rPr>
  </w:style>
  <w:style w:type="character" w:styleId="aa">
    <w:name w:val="annotation reference"/>
    <w:basedOn w:val="a0"/>
    <w:uiPriority w:val="99"/>
    <w:semiHidden/>
    <w:unhideWhenUsed/>
    <w:rsid w:val="00967615"/>
    <w:rPr>
      <w:sz w:val="21"/>
      <w:szCs w:val="21"/>
    </w:rPr>
  </w:style>
  <w:style w:type="paragraph" w:styleId="ab">
    <w:name w:val="annotation text"/>
    <w:basedOn w:val="a"/>
    <w:link w:val="ac"/>
    <w:uiPriority w:val="99"/>
    <w:semiHidden/>
    <w:unhideWhenUsed/>
    <w:rsid w:val="00967615"/>
    <w:pPr>
      <w:jc w:val="left"/>
    </w:pPr>
  </w:style>
  <w:style w:type="character" w:customStyle="1" w:styleId="ac">
    <w:name w:val="批注文字 字符"/>
    <w:basedOn w:val="a0"/>
    <w:link w:val="ab"/>
    <w:uiPriority w:val="99"/>
    <w:semiHidden/>
    <w:rsid w:val="00967615"/>
    <w:rPr>
      <w:rFonts w:ascii="Arial" w:hAnsi="Arial"/>
      <w:sz w:val="24"/>
      <w:szCs w:val="24"/>
      <w:lang w:val="en-GB" w:eastAsia="en-US"/>
    </w:rPr>
  </w:style>
  <w:style w:type="paragraph" w:styleId="ad">
    <w:name w:val="annotation subject"/>
    <w:basedOn w:val="ab"/>
    <w:next w:val="ab"/>
    <w:link w:val="ae"/>
    <w:uiPriority w:val="99"/>
    <w:semiHidden/>
    <w:unhideWhenUsed/>
    <w:rsid w:val="00967615"/>
    <w:rPr>
      <w:b/>
      <w:bCs/>
    </w:rPr>
  </w:style>
  <w:style w:type="character" w:customStyle="1" w:styleId="ae">
    <w:name w:val="批注主题 字符"/>
    <w:basedOn w:val="ac"/>
    <w:link w:val="ad"/>
    <w:uiPriority w:val="99"/>
    <w:semiHidden/>
    <w:rsid w:val="00967615"/>
    <w:rPr>
      <w:rFonts w:ascii="Arial" w:hAnsi="Arial"/>
      <w:b/>
      <w:bCs/>
      <w:sz w:val="24"/>
      <w:szCs w:val="24"/>
      <w:lang w:val="en-GB" w:eastAsia="en-US"/>
    </w:rPr>
  </w:style>
  <w:style w:type="paragraph" w:styleId="af">
    <w:name w:val="Balloon Text"/>
    <w:basedOn w:val="a"/>
    <w:link w:val="af0"/>
    <w:uiPriority w:val="99"/>
    <w:semiHidden/>
    <w:unhideWhenUsed/>
    <w:rsid w:val="00967615"/>
    <w:pPr>
      <w:spacing w:line="240" w:lineRule="auto"/>
    </w:pPr>
    <w:rPr>
      <w:sz w:val="18"/>
      <w:szCs w:val="18"/>
    </w:rPr>
  </w:style>
  <w:style w:type="character" w:customStyle="1" w:styleId="af0">
    <w:name w:val="批注框文本 字符"/>
    <w:basedOn w:val="a0"/>
    <w:link w:val="af"/>
    <w:uiPriority w:val="99"/>
    <w:semiHidden/>
    <w:rsid w:val="00967615"/>
    <w:rPr>
      <w:rFonts w:ascii="Arial" w:hAnsi="Arial"/>
      <w:sz w:val="18"/>
      <w:szCs w:val="18"/>
      <w:lang w:val="en-GB" w:eastAsia="en-US"/>
    </w:rPr>
  </w:style>
  <w:style w:type="character" w:styleId="af1">
    <w:name w:val="Placeholder Text"/>
    <w:basedOn w:val="a0"/>
    <w:uiPriority w:val="99"/>
    <w:semiHidden/>
    <w:rsid w:val="00231B77"/>
    <w:rPr>
      <w:color w:val="808080"/>
    </w:rPr>
  </w:style>
  <w:style w:type="table" w:styleId="af2">
    <w:name w:val="Table Grid"/>
    <w:basedOn w:val="a1"/>
    <w:uiPriority w:val="39"/>
    <w:rsid w:val="00D91D1F"/>
    <w:pPr>
      <w:spacing w:line="240" w:lineRule="auto"/>
      <w:jc w:val="left"/>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147">
      <w:bodyDiv w:val="1"/>
      <w:marLeft w:val="0"/>
      <w:marRight w:val="0"/>
      <w:marTop w:val="0"/>
      <w:marBottom w:val="0"/>
      <w:divBdr>
        <w:top w:val="none" w:sz="0" w:space="0" w:color="auto"/>
        <w:left w:val="none" w:sz="0" w:space="0" w:color="auto"/>
        <w:bottom w:val="none" w:sz="0" w:space="0" w:color="auto"/>
        <w:right w:val="none" w:sz="0" w:space="0" w:color="auto"/>
      </w:divBdr>
    </w:div>
    <w:div w:id="23945625">
      <w:bodyDiv w:val="1"/>
      <w:marLeft w:val="0"/>
      <w:marRight w:val="0"/>
      <w:marTop w:val="0"/>
      <w:marBottom w:val="0"/>
      <w:divBdr>
        <w:top w:val="none" w:sz="0" w:space="0" w:color="auto"/>
        <w:left w:val="none" w:sz="0" w:space="0" w:color="auto"/>
        <w:bottom w:val="none" w:sz="0" w:space="0" w:color="auto"/>
        <w:right w:val="none" w:sz="0" w:space="0" w:color="auto"/>
      </w:divBdr>
    </w:div>
    <w:div w:id="94331217">
      <w:bodyDiv w:val="1"/>
      <w:marLeft w:val="0"/>
      <w:marRight w:val="0"/>
      <w:marTop w:val="0"/>
      <w:marBottom w:val="0"/>
      <w:divBdr>
        <w:top w:val="none" w:sz="0" w:space="0" w:color="auto"/>
        <w:left w:val="none" w:sz="0" w:space="0" w:color="auto"/>
        <w:bottom w:val="none" w:sz="0" w:space="0" w:color="auto"/>
        <w:right w:val="none" w:sz="0" w:space="0" w:color="auto"/>
      </w:divBdr>
    </w:div>
    <w:div w:id="98838879">
      <w:bodyDiv w:val="1"/>
      <w:marLeft w:val="0"/>
      <w:marRight w:val="0"/>
      <w:marTop w:val="0"/>
      <w:marBottom w:val="0"/>
      <w:divBdr>
        <w:top w:val="none" w:sz="0" w:space="0" w:color="auto"/>
        <w:left w:val="none" w:sz="0" w:space="0" w:color="auto"/>
        <w:bottom w:val="none" w:sz="0" w:space="0" w:color="auto"/>
        <w:right w:val="none" w:sz="0" w:space="0" w:color="auto"/>
      </w:divBdr>
    </w:div>
    <w:div w:id="142166923">
      <w:bodyDiv w:val="1"/>
      <w:marLeft w:val="0"/>
      <w:marRight w:val="0"/>
      <w:marTop w:val="0"/>
      <w:marBottom w:val="0"/>
      <w:divBdr>
        <w:top w:val="none" w:sz="0" w:space="0" w:color="auto"/>
        <w:left w:val="none" w:sz="0" w:space="0" w:color="auto"/>
        <w:bottom w:val="none" w:sz="0" w:space="0" w:color="auto"/>
        <w:right w:val="none" w:sz="0" w:space="0" w:color="auto"/>
      </w:divBdr>
    </w:div>
    <w:div w:id="145360561">
      <w:bodyDiv w:val="1"/>
      <w:marLeft w:val="0"/>
      <w:marRight w:val="0"/>
      <w:marTop w:val="0"/>
      <w:marBottom w:val="0"/>
      <w:divBdr>
        <w:top w:val="none" w:sz="0" w:space="0" w:color="auto"/>
        <w:left w:val="none" w:sz="0" w:space="0" w:color="auto"/>
        <w:bottom w:val="none" w:sz="0" w:space="0" w:color="auto"/>
        <w:right w:val="none" w:sz="0" w:space="0" w:color="auto"/>
      </w:divBdr>
    </w:div>
    <w:div w:id="226115729">
      <w:bodyDiv w:val="1"/>
      <w:marLeft w:val="0"/>
      <w:marRight w:val="0"/>
      <w:marTop w:val="0"/>
      <w:marBottom w:val="0"/>
      <w:divBdr>
        <w:top w:val="none" w:sz="0" w:space="0" w:color="auto"/>
        <w:left w:val="none" w:sz="0" w:space="0" w:color="auto"/>
        <w:bottom w:val="none" w:sz="0" w:space="0" w:color="auto"/>
        <w:right w:val="none" w:sz="0" w:space="0" w:color="auto"/>
      </w:divBdr>
    </w:div>
    <w:div w:id="318921215">
      <w:bodyDiv w:val="1"/>
      <w:marLeft w:val="0"/>
      <w:marRight w:val="0"/>
      <w:marTop w:val="0"/>
      <w:marBottom w:val="0"/>
      <w:divBdr>
        <w:top w:val="none" w:sz="0" w:space="0" w:color="auto"/>
        <w:left w:val="none" w:sz="0" w:space="0" w:color="auto"/>
        <w:bottom w:val="none" w:sz="0" w:space="0" w:color="auto"/>
        <w:right w:val="none" w:sz="0" w:space="0" w:color="auto"/>
      </w:divBdr>
    </w:div>
    <w:div w:id="370350749">
      <w:bodyDiv w:val="1"/>
      <w:marLeft w:val="0"/>
      <w:marRight w:val="0"/>
      <w:marTop w:val="0"/>
      <w:marBottom w:val="0"/>
      <w:divBdr>
        <w:top w:val="none" w:sz="0" w:space="0" w:color="auto"/>
        <w:left w:val="none" w:sz="0" w:space="0" w:color="auto"/>
        <w:bottom w:val="none" w:sz="0" w:space="0" w:color="auto"/>
        <w:right w:val="none" w:sz="0" w:space="0" w:color="auto"/>
      </w:divBdr>
    </w:div>
    <w:div w:id="374542792">
      <w:bodyDiv w:val="1"/>
      <w:marLeft w:val="0"/>
      <w:marRight w:val="0"/>
      <w:marTop w:val="0"/>
      <w:marBottom w:val="0"/>
      <w:divBdr>
        <w:top w:val="none" w:sz="0" w:space="0" w:color="auto"/>
        <w:left w:val="none" w:sz="0" w:space="0" w:color="auto"/>
        <w:bottom w:val="none" w:sz="0" w:space="0" w:color="auto"/>
        <w:right w:val="none" w:sz="0" w:space="0" w:color="auto"/>
      </w:divBdr>
    </w:div>
    <w:div w:id="416680049">
      <w:bodyDiv w:val="1"/>
      <w:marLeft w:val="0"/>
      <w:marRight w:val="0"/>
      <w:marTop w:val="0"/>
      <w:marBottom w:val="0"/>
      <w:divBdr>
        <w:top w:val="none" w:sz="0" w:space="0" w:color="auto"/>
        <w:left w:val="none" w:sz="0" w:space="0" w:color="auto"/>
        <w:bottom w:val="none" w:sz="0" w:space="0" w:color="auto"/>
        <w:right w:val="none" w:sz="0" w:space="0" w:color="auto"/>
      </w:divBdr>
    </w:div>
    <w:div w:id="427045047">
      <w:bodyDiv w:val="1"/>
      <w:marLeft w:val="0"/>
      <w:marRight w:val="0"/>
      <w:marTop w:val="0"/>
      <w:marBottom w:val="0"/>
      <w:divBdr>
        <w:top w:val="none" w:sz="0" w:space="0" w:color="auto"/>
        <w:left w:val="none" w:sz="0" w:space="0" w:color="auto"/>
        <w:bottom w:val="none" w:sz="0" w:space="0" w:color="auto"/>
        <w:right w:val="none" w:sz="0" w:space="0" w:color="auto"/>
      </w:divBdr>
    </w:div>
    <w:div w:id="439304131">
      <w:bodyDiv w:val="1"/>
      <w:marLeft w:val="0"/>
      <w:marRight w:val="0"/>
      <w:marTop w:val="0"/>
      <w:marBottom w:val="0"/>
      <w:divBdr>
        <w:top w:val="none" w:sz="0" w:space="0" w:color="auto"/>
        <w:left w:val="none" w:sz="0" w:space="0" w:color="auto"/>
        <w:bottom w:val="none" w:sz="0" w:space="0" w:color="auto"/>
        <w:right w:val="none" w:sz="0" w:space="0" w:color="auto"/>
      </w:divBdr>
    </w:div>
    <w:div w:id="461315098">
      <w:bodyDiv w:val="1"/>
      <w:marLeft w:val="0"/>
      <w:marRight w:val="0"/>
      <w:marTop w:val="0"/>
      <w:marBottom w:val="0"/>
      <w:divBdr>
        <w:top w:val="none" w:sz="0" w:space="0" w:color="auto"/>
        <w:left w:val="none" w:sz="0" w:space="0" w:color="auto"/>
        <w:bottom w:val="none" w:sz="0" w:space="0" w:color="auto"/>
        <w:right w:val="none" w:sz="0" w:space="0" w:color="auto"/>
      </w:divBdr>
    </w:div>
    <w:div w:id="467091180">
      <w:bodyDiv w:val="1"/>
      <w:marLeft w:val="0"/>
      <w:marRight w:val="0"/>
      <w:marTop w:val="0"/>
      <w:marBottom w:val="0"/>
      <w:divBdr>
        <w:top w:val="none" w:sz="0" w:space="0" w:color="auto"/>
        <w:left w:val="none" w:sz="0" w:space="0" w:color="auto"/>
        <w:bottom w:val="none" w:sz="0" w:space="0" w:color="auto"/>
        <w:right w:val="none" w:sz="0" w:space="0" w:color="auto"/>
      </w:divBdr>
    </w:div>
    <w:div w:id="550580280">
      <w:bodyDiv w:val="1"/>
      <w:marLeft w:val="0"/>
      <w:marRight w:val="0"/>
      <w:marTop w:val="0"/>
      <w:marBottom w:val="0"/>
      <w:divBdr>
        <w:top w:val="none" w:sz="0" w:space="0" w:color="auto"/>
        <w:left w:val="none" w:sz="0" w:space="0" w:color="auto"/>
        <w:bottom w:val="none" w:sz="0" w:space="0" w:color="auto"/>
        <w:right w:val="none" w:sz="0" w:space="0" w:color="auto"/>
      </w:divBdr>
    </w:div>
    <w:div w:id="644773983">
      <w:bodyDiv w:val="1"/>
      <w:marLeft w:val="0"/>
      <w:marRight w:val="0"/>
      <w:marTop w:val="0"/>
      <w:marBottom w:val="0"/>
      <w:divBdr>
        <w:top w:val="none" w:sz="0" w:space="0" w:color="auto"/>
        <w:left w:val="none" w:sz="0" w:space="0" w:color="auto"/>
        <w:bottom w:val="none" w:sz="0" w:space="0" w:color="auto"/>
        <w:right w:val="none" w:sz="0" w:space="0" w:color="auto"/>
      </w:divBdr>
    </w:div>
    <w:div w:id="680741881">
      <w:bodyDiv w:val="1"/>
      <w:marLeft w:val="0"/>
      <w:marRight w:val="0"/>
      <w:marTop w:val="0"/>
      <w:marBottom w:val="0"/>
      <w:divBdr>
        <w:top w:val="none" w:sz="0" w:space="0" w:color="auto"/>
        <w:left w:val="none" w:sz="0" w:space="0" w:color="auto"/>
        <w:bottom w:val="none" w:sz="0" w:space="0" w:color="auto"/>
        <w:right w:val="none" w:sz="0" w:space="0" w:color="auto"/>
      </w:divBdr>
    </w:div>
    <w:div w:id="722945415">
      <w:bodyDiv w:val="1"/>
      <w:marLeft w:val="0"/>
      <w:marRight w:val="0"/>
      <w:marTop w:val="0"/>
      <w:marBottom w:val="0"/>
      <w:divBdr>
        <w:top w:val="none" w:sz="0" w:space="0" w:color="auto"/>
        <w:left w:val="none" w:sz="0" w:space="0" w:color="auto"/>
        <w:bottom w:val="none" w:sz="0" w:space="0" w:color="auto"/>
        <w:right w:val="none" w:sz="0" w:space="0" w:color="auto"/>
      </w:divBdr>
    </w:div>
    <w:div w:id="799958159">
      <w:bodyDiv w:val="1"/>
      <w:marLeft w:val="0"/>
      <w:marRight w:val="0"/>
      <w:marTop w:val="0"/>
      <w:marBottom w:val="0"/>
      <w:divBdr>
        <w:top w:val="none" w:sz="0" w:space="0" w:color="auto"/>
        <w:left w:val="none" w:sz="0" w:space="0" w:color="auto"/>
        <w:bottom w:val="none" w:sz="0" w:space="0" w:color="auto"/>
        <w:right w:val="none" w:sz="0" w:space="0" w:color="auto"/>
      </w:divBdr>
    </w:div>
    <w:div w:id="810951314">
      <w:bodyDiv w:val="1"/>
      <w:marLeft w:val="0"/>
      <w:marRight w:val="0"/>
      <w:marTop w:val="0"/>
      <w:marBottom w:val="0"/>
      <w:divBdr>
        <w:top w:val="none" w:sz="0" w:space="0" w:color="auto"/>
        <w:left w:val="none" w:sz="0" w:space="0" w:color="auto"/>
        <w:bottom w:val="none" w:sz="0" w:space="0" w:color="auto"/>
        <w:right w:val="none" w:sz="0" w:space="0" w:color="auto"/>
      </w:divBdr>
    </w:div>
    <w:div w:id="950939632">
      <w:bodyDiv w:val="1"/>
      <w:marLeft w:val="0"/>
      <w:marRight w:val="0"/>
      <w:marTop w:val="0"/>
      <w:marBottom w:val="0"/>
      <w:divBdr>
        <w:top w:val="none" w:sz="0" w:space="0" w:color="auto"/>
        <w:left w:val="none" w:sz="0" w:space="0" w:color="auto"/>
        <w:bottom w:val="none" w:sz="0" w:space="0" w:color="auto"/>
        <w:right w:val="none" w:sz="0" w:space="0" w:color="auto"/>
      </w:divBdr>
    </w:div>
    <w:div w:id="1040128383">
      <w:bodyDiv w:val="1"/>
      <w:marLeft w:val="0"/>
      <w:marRight w:val="0"/>
      <w:marTop w:val="0"/>
      <w:marBottom w:val="0"/>
      <w:divBdr>
        <w:top w:val="none" w:sz="0" w:space="0" w:color="auto"/>
        <w:left w:val="none" w:sz="0" w:space="0" w:color="auto"/>
        <w:bottom w:val="none" w:sz="0" w:space="0" w:color="auto"/>
        <w:right w:val="none" w:sz="0" w:space="0" w:color="auto"/>
      </w:divBdr>
    </w:div>
    <w:div w:id="1104768848">
      <w:bodyDiv w:val="1"/>
      <w:marLeft w:val="0"/>
      <w:marRight w:val="0"/>
      <w:marTop w:val="0"/>
      <w:marBottom w:val="0"/>
      <w:divBdr>
        <w:top w:val="none" w:sz="0" w:space="0" w:color="auto"/>
        <w:left w:val="none" w:sz="0" w:space="0" w:color="auto"/>
        <w:bottom w:val="none" w:sz="0" w:space="0" w:color="auto"/>
        <w:right w:val="none" w:sz="0" w:space="0" w:color="auto"/>
      </w:divBdr>
    </w:div>
    <w:div w:id="1114668192">
      <w:bodyDiv w:val="1"/>
      <w:marLeft w:val="0"/>
      <w:marRight w:val="0"/>
      <w:marTop w:val="0"/>
      <w:marBottom w:val="0"/>
      <w:divBdr>
        <w:top w:val="none" w:sz="0" w:space="0" w:color="auto"/>
        <w:left w:val="none" w:sz="0" w:space="0" w:color="auto"/>
        <w:bottom w:val="none" w:sz="0" w:space="0" w:color="auto"/>
        <w:right w:val="none" w:sz="0" w:space="0" w:color="auto"/>
      </w:divBdr>
    </w:div>
    <w:div w:id="1144155810">
      <w:bodyDiv w:val="1"/>
      <w:marLeft w:val="0"/>
      <w:marRight w:val="0"/>
      <w:marTop w:val="0"/>
      <w:marBottom w:val="0"/>
      <w:divBdr>
        <w:top w:val="none" w:sz="0" w:space="0" w:color="auto"/>
        <w:left w:val="none" w:sz="0" w:space="0" w:color="auto"/>
        <w:bottom w:val="none" w:sz="0" w:space="0" w:color="auto"/>
        <w:right w:val="none" w:sz="0" w:space="0" w:color="auto"/>
      </w:divBdr>
    </w:div>
    <w:div w:id="1172333206">
      <w:bodyDiv w:val="1"/>
      <w:marLeft w:val="0"/>
      <w:marRight w:val="0"/>
      <w:marTop w:val="0"/>
      <w:marBottom w:val="0"/>
      <w:divBdr>
        <w:top w:val="none" w:sz="0" w:space="0" w:color="auto"/>
        <w:left w:val="none" w:sz="0" w:space="0" w:color="auto"/>
        <w:bottom w:val="none" w:sz="0" w:space="0" w:color="auto"/>
        <w:right w:val="none" w:sz="0" w:space="0" w:color="auto"/>
      </w:divBdr>
    </w:div>
    <w:div w:id="1228029019">
      <w:bodyDiv w:val="1"/>
      <w:marLeft w:val="0"/>
      <w:marRight w:val="0"/>
      <w:marTop w:val="0"/>
      <w:marBottom w:val="0"/>
      <w:divBdr>
        <w:top w:val="none" w:sz="0" w:space="0" w:color="auto"/>
        <w:left w:val="none" w:sz="0" w:space="0" w:color="auto"/>
        <w:bottom w:val="none" w:sz="0" w:space="0" w:color="auto"/>
        <w:right w:val="none" w:sz="0" w:space="0" w:color="auto"/>
      </w:divBdr>
    </w:div>
    <w:div w:id="1230380790">
      <w:bodyDiv w:val="1"/>
      <w:marLeft w:val="0"/>
      <w:marRight w:val="0"/>
      <w:marTop w:val="0"/>
      <w:marBottom w:val="0"/>
      <w:divBdr>
        <w:top w:val="none" w:sz="0" w:space="0" w:color="auto"/>
        <w:left w:val="none" w:sz="0" w:space="0" w:color="auto"/>
        <w:bottom w:val="none" w:sz="0" w:space="0" w:color="auto"/>
        <w:right w:val="none" w:sz="0" w:space="0" w:color="auto"/>
      </w:divBdr>
    </w:div>
    <w:div w:id="1253585786">
      <w:bodyDiv w:val="1"/>
      <w:marLeft w:val="0"/>
      <w:marRight w:val="0"/>
      <w:marTop w:val="0"/>
      <w:marBottom w:val="0"/>
      <w:divBdr>
        <w:top w:val="none" w:sz="0" w:space="0" w:color="auto"/>
        <w:left w:val="none" w:sz="0" w:space="0" w:color="auto"/>
        <w:bottom w:val="none" w:sz="0" w:space="0" w:color="auto"/>
        <w:right w:val="none" w:sz="0" w:space="0" w:color="auto"/>
      </w:divBdr>
    </w:div>
    <w:div w:id="1272131540">
      <w:bodyDiv w:val="1"/>
      <w:marLeft w:val="0"/>
      <w:marRight w:val="0"/>
      <w:marTop w:val="0"/>
      <w:marBottom w:val="0"/>
      <w:divBdr>
        <w:top w:val="none" w:sz="0" w:space="0" w:color="auto"/>
        <w:left w:val="none" w:sz="0" w:space="0" w:color="auto"/>
        <w:bottom w:val="none" w:sz="0" w:space="0" w:color="auto"/>
        <w:right w:val="none" w:sz="0" w:space="0" w:color="auto"/>
      </w:divBdr>
    </w:div>
    <w:div w:id="1279607418">
      <w:bodyDiv w:val="1"/>
      <w:marLeft w:val="0"/>
      <w:marRight w:val="0"/>
      <w:marTop w:val="0"/>
      <w:marBottom w:val="0"/>
      <w:divBdr>
        <w:top w:val="none" w:sz="0" w:space="0" w:color="auto"/>
        <w:left w:val="none" w:sz="0" w:space="0" w:color="auto"/>
        <w:bottom w:val="none" w:sz="0" w:space="0" w:color="auto"/>
        <w:right w:val="none" w:sz="0" w:space="0" w:color="auto"/>
      </w:divBdr>
    </w:div>
    <w:div w:id="1333989137">
      <w:bodyDiv w:val="1"/>
      <w:marLeft w:val="0"/>
      <w:marRight w:val="0"/>
      <w:marTop w:val="0"/>
      <w:marBottom w:val="0"/>
      <w:divBdr>
        <w:top w:val="none" w:sz="0" w:space="0" w:color="auto"/>
        <w:left w:val="none" w:sz="0" w:space="0" w:color="auto"/>
        <w:bottom w:val="none" w:sz="0" w:space="0" w:color="auto"/>
        <w:right w:val="none" w:sz="0" w:space="0" w:color="auto"/>
      </w:divBdr>
    </w:div>
    <w:div w:id="1356617795">
      <w:bodyDiv w:val="1"/>
      <w:marLeft w:val="0"/>
      <w:marRight w:val="0"/>
      <w:marTop w:val="0"/>
      <w:marBottom w:val="0"/>
      <w:divBdr>
        <w:top w:val="none" w:sz="0" w:space="0" w:color="auto"/>
        <w:left w:val="none" w:sz="0" w:space="0" w:color="auto"/>
        <w:bottom w:val="none" w:sz="0" w:space="0" w:color="auto"/>
        <w:right w:val="none" w:sz="0" w:space="0" w:color="auto"/>
      </w:divBdr>
    </w:div>
    <w:div w:id="1544560533">
      <w:bodyDiv w:val="1"/>
      <w:marLeft w:val="0"/>
      <w:marRight w:val="0"/>
      <w:marTop w:val="0"/>
      <w:marBottom w:val="0"/>
      <w:divBdr>
        <w:top w:val="none" w:sz="0" w:space="0" w:color="auto"/>
        <w:left w:val="none" w:sz="0" w:space="0" w:color="auto"/>
        <w:bottom w:val="none" w:sz="0" w:space="0" w:color="auto"/>
        <w:right w:val="none" w:sz="0" w:space="0" w:color="auto"/>
      </w:divBdr>
    </w:div>
    <w:div w:id="1557354955">
      <w:bodyDiv w:val="1"/>
      <w:marLeft w:val="0"/>
      <w:marRight w:val="0"/>
      <w:marTop w:val="0"/>
      <w:marBottom w:val="0"/>
      <w:divBdr>
        <w:top w:val="none" w:sz="0" w:space="0" w:color="auto"/>
        <w:left w:val="none" w:sz="0" w:space="0" w:color="auto"/>
        <w:bottom w:val="none" w:sz="0" w:space="0" w:color="auto"/>
        <w:right w:val="none" w:sz="0" w:space="0" w:color="auto"/>
      </w:divBdr>
    </w:div>
    <w:div w:id="1579709481">
      <w:bodyDiv w:val="1"/>
      <w:marLeft w:val="0"/>
      <w:marRight w:val="0"/>
      <w:marTop w:val="0"/>
      <w:marBottom w:val="0"/>
      <w:divBdr>
        <w:top w:val="none" w:sz="0" w:space="0" w:color="auto"/>
        <w:left w:val="none" w:sz="0" w:space="0" w:color="auto"/>
        <w:bottom w:val="none" w:sz="0" w:space="0" w:color="auto"/>
        <w:right w:val="none" w:sz="0" w:space="0" w:color="auto"/>
      </w:divBdr>
    </w:div>
    <w:div w:id="1604920096">
      <w:bodyDiv w:val="1"/>
      <w:marLeft w:val="0"/>
      <w:marRight w:val="0"/>
      <w:marTop w:val="0"/>
      <w:marBottom w:val="0"/>
      <w:divBdr>
        <w:top w:val="none" w:sz="0" w:space="0" w:color="auto"/>
        <w:left w:val="none" w:sz="0" w:space="0" w:color="auto"/>
        <w:bottom w:val="none" w:sz="0" w:space="0" w:color="auto"/>
        <w:right w:val="none" w:sz="0" w:space="0" w:color="auto"/>
      </w:divBdr>
    </w:div>
    <w:div w:id="1699550699">
      <w:bodyDiv w:val="1"/>
      <w:marLeft w:val="0"/>
      <w:marRight w:val="0"/>
      <w:marTop w:val="0"/>
      <w:marBottom w:val="0"/>
      <w:divBdr>
        <w:top w:val="none" w:sz="0" w:space="0" w:color="auto"/>
        <w:left w:val="none" w:sz="0" w:space="0" w:color="auto"/>
        <w:bottom w:val="none" w:sz="0" w:space="0" w:color="auto"/>
        <w:right w:val="none" w:sz="0" w:space="0" w:color="auto"/>
      </w:divBdr>
    </w:div>
    <w:div w:id="1768768901">
      <w:bodyDiv w:val="1"/>
      <w:marLeft w:val="0"/>
      <w:marRight w:val="0"/>
      <w:marTop w:val="0"/>
      <w:marBottom w:val="0"/>
      <w:divBdr>
        <w:top w:val="none" w:sz="0" w:space="0" w:color="auto"/>
        <w:left w:val="none" w:sz="0" w:space="0" w:color="auto"/>
        <w:bottom w:val="none" w:sz="0" w:space="0" w:color="auto"/>
        <w:right w:val="none" w:sz="0" w:space="0" w:color="auto"/>
      </w:divBdr>
    </w:div>
    <w:div w:id="1872456718">
      <w:bodyDiv w:val="1"/>
      <w:marLeft w:val="0"/>
      <w:marRight w:val="0"/>
      <w:marTop w:val="0"/>
      <w:marBottom w:val="0"/>
      <w:divBdr>
        <w:top w:val="none" w:sz="0" w:space="0" w:color="auto"/>
        <w:left w:val="none" w:sz="0" w:space="0" w:color="auto"/>
        <w:bottom w:val="none" w:sz="0" w:space="0" w:color="auto"/>
        <w:right w:val="none" w:sz="0" w:space="0" w:color="auto"/>
      </w:divBdr>
    </w:div>
    <w:div w:id="1972058415">
      <w:bodyDiv w:val="1"/>
      <w:marLeft w:val="0"/>
      <w:marRight w:val="0"/>
      <w:marTop w:val="0"/>
      <w:marBottom w:val="0"/>
      <w:divBdr>
        <w:top w:val="none" w:sz="0" w:space="0" w:color="auto"/>
        <w:left w:val="none" w:sz="0" w:space="0" w:color="auto"/>
        <w:bottom w:val="none" w:sz="0" w:space="0" w:color="auto"/>
        <w:right w:val="none" w:sz="0" w:space="0" w:color="auto"/>
      </w:divBdr>
    </w:div>
    <w:div w:id="2003459678">
      <w:bodyDiv w:val="1"/>
      <w:marLeft w:val="0"/>
      <w:marRight w:val="0"/>
      <w:marTop w:val="0"/>
      <w:marBottom w:val="0"/>
      <w:divBdr>
        <w:top w:val="none" w:sz="0" w:space="0" w:color="auto"/>
        <w:left w:val="none" w:sz="0" w:space="0" w:color="auto"/>
        <w:bottom w:val="none" w:sz="0" w:space="0" w:color="auto"/>
        <w:right w:val="none" w:sz="0" w:space="0" w:color="auto"/>
      </w:divBdr>
    </w:div>
    <w:div w:id="2008291667">
      <w:bodyDiv w:val="1"/>
      <w:marLeft w:val="0"/>
      <w:marRight w:val="0"/>
      <w:marTop w:val="0"/>
      <w:marBottom w:val="0"/>
      <w:divBdr>
        <w:top w:val="none" w:sz="0" w:space="0" w:color="auto"/>
        <w:left w:val="none" w:sz="0" w:space="0" w:color="auto"/>
        <w:bottom w:val="none" w:sz="0" w:space="0" w:color="auto"/>
        <w:right w:val="none" w:sz="0" w:space="0" w:color="auto"/>
      </w:divBdr>
    </w:div>
    <w:div w:id="2024433965">
      <w:bodyDiv w:val="1"/>
      <w:marLeft w:val="0"/>
      <w:marRight w:val="0"/>
      <w:marTop w:val="0"/>
      <w:marBottom w:val="0"/>
      <w:divBdr>
        <w:top w:val="none" w:sz="0" w:space="0" w:color="auto"/>
        <w:left w:val="none" w:sz="0" w:space="0" w:color="auto"/>
        <w:bottom w:val="none" w:sz="0" w:space="0" w:color="auto"/>
        <w:right w:val="none" w:sz="0" w:space="0" w:color="auto"/>
      </w:divBdr>
    </w:div>
    <w:div w:id="2041277844">
      <w:bodyDiv w:val="1"/>
      <w:marLeft w:val="0"/>
      <w:marRight w:val="0"/>
      <w:marTop w:val="0"/>
      <w:marBottom w:val="0"/>
      <w:divBdr>
        <w:top w:val="none" w:sz="0" w:space="0" w:color="auto"/>
        <w:left w:val="none" w:sz="0" w:space="0" w:color="auto"/>
        <w:bottom w:val="none" w:sz="0" w:space="0" w:color="auto"/>
        <w:right w:val="none" w:sz="0" w:space="0" w:color="auto"/>
      </w:divBdr>
    </w:div>
    <w:div w:id="2097285679">
      <w:bodyDiv w:val="1"/>
      <w:marLeft w:val="0"/>
      <w:marRight w:val="0"/>
      <w:marTop w:val="0"/>
      <w:marBottom w:val="0"/>
      <w:divBdr>
        <w:top w:val="none" w:sz="0" w:space="0" w:color="auto"/>
        <w:left w:val="none" w:sz="0" w:space="0" w:color="auto"/>
        <w:bottom w:val="none" w:sz="0" w:space="0" w:color="auto"/>
        <w:right w:val="none" w:sz="0" w:space="0" w:color="auto"/>
      </w:divBdr>
    </w:div>
    <w:div w:id="214684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rctrust.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92ABB7C56642B5A2CB0CAF46BFF196"/>
        <w:category>
          <w:name w:val="常规"/>
          <w:gallery w:val="placeholder"/>
        </w:category>
        <w:types>
          <w:type w:val="bbPlcHdr"/>
        </w:types>
        <w:behaviors>
          <w:behavior w:val="content"/>
        </w:behaviors>
        <w:guid w:val="{FA8AF51F-BCD7-4898-A062-694D30629B88}"/>
      </w:docPartPr>
      <w:docPartBody>
        <w:p w:rsidR="00963201" w:rsidRDefault="00C34DCD" w:rsidP="00C34DCD">
          <w:pPr>
            <w:pStyle w:val="4092ABB7C56642B5A2CB0CAF46BFF196"/>
          </w:pPr>
          <w:r w:rsidRPr="0033610F">
            <w:rPr>
              <w:rStyle w:val="a3"/>
              <w:rFonts w:ascii="华文楷体" w:eastAsia="华文楷体" w:hAnsi="华文楷体"/>
              <w:b/>
              <w:sz w:val="24"/>
              <w:szCs w:val="24"/>
            </w:rPr>
            <w:t>Click here to enter text.</w:t>
          </w:r>
        </w:p>
      </w:docPartBody>
    </w:docPart>
    <w:docPart>
      <w:docPartPr>
        <w:name w:val="C8FCD402A85845B4B363E09F1E020771"/>
        <w:category>
          <w:name w:val="常规"/>
          <w:gallery w:val="placeholder"/>
        </w:category>
        <w:types>
          <w:type w:val="bbPlcHdr"/>
        </w:types>
        <w:behaviors>
          <w:behavior w:val="content"/>
        </w:behaviors>
        <w:guid w:val="{1F051479-C632-4C98-8FEE-E2ACDB99797B}"/>
      </w:docPartPr>
      <w:docPartBody>
        <w:p w:rsidR="00963201" w:rsidRDefault="00C34DCD" w:rsidP="00C34DCD">
          <w:pPr>
            <w:pStyle w:val="C8FCD402A85845B4B363E09F1E020771"/>
          </w:pPr>
          <w:r w:rsidRPr="00363FD5">
            <w:rPr>
              <w:rFonts w:eastAsia="楷体_GB2312"/>
              <w:bCs/>
              <w:sz w:val="28"/>
              <w:szCs w:val="28"/>
            </w:rPr>
            <w:t>Click here to enter text.</w:t>
          </w:r>
        </w:p>
      </w:docPartBody>
    </w:docPart>
    <w:docPart>
      <w:docPartPr>
        <w:name w:val="F57EAD5F129E4F029D4177C7FC3940CC"/>
        <w:category>
          <w:name w:val="常规"/>
          <w:gallery w:val="placeholder"/>
        </w:category>
        <w:types>
          <w:type w:val="bbPlcHdr"/>
        </w:types>
        <w:behaviors>
          <w:behavior w:val="content"/>
        </w:behaviors>
        <w:guid w:val="{F7670A7D-B713-4BA9-B1D2-12B33296D49D}"/>
      </w:docPartPr>
      <w:docPartBody>
        <w:p w:rsidR="00963201" w:rsidRDefault="00C34DCD" w:rsidP="00C34DCD">
          <w:pPr>
            <w:pStyle w:val="F57EAD5F129E4F029D4177C7FC3940CC"/>
          </w:pPr>
          <w:r w:rsidRPr="0033610F">
            <w:rPr>
              <w:rStyle w:val="a3"/>
              <w:rFonts w:ascii="华文楷体" w:eastAsia="华文楷体" w:hAnsi="华文楷体"/>
              <w:b/>
              <w:sz w:val="24"/>
              <w:szCs w:val="24"/>
            </w:rPr>
            <w:t>Click here to enter text.</w:t>
          </w:r>
        </w:p>
      </w:docPartBody>
    </w:docPart>
    <w:docPart>
      <w:docPartPr>
        <w:name w:val="5ACF8796DB1649A6BEF96B547D7DD3CC"/>
        <w:category>
          <w:name w:val="General"/>
          <w:gallery w:val="placeholder"/>
        </w:category>
        <w:types>
          <w:type w:val="bbPlcHdr"/>
        </w:types>
        <w:behaviors>
          <w:behavior w:val="content"/>
        </w:behaviors>
        <w:guid w:val="{989425B4-E47F-4489-B5AD-213BF80D2A45}"/>
      </w:docPartPr>
      <w:docPartBody>
        <w:p w:rsidR="00963201" w:rsidRDefault="00963201" w:rsidP="00963201">
          <w:pPr>
            <w:pStyle w:val="5ACF8796DB1649A6BEF96B547D7DD3CC"/>
          </w:pPr>
          <w:r w:rsidRPr="00363FD5">
            <w:rPr>
              <w:rFonts w:eastAsia="楷体_GB2312"/>
              <w:bCs/>
              <w:sz w:val="21"/>
              <w:szCs w:val="21"/>
            </w:rPr>
            <w:t>Click here to enter text.</w:t>
          </w:r>
        </w:p>
      </w:docPartBody>
    </w:docPart>
    <w:docPart>
      <w:docPartPr>
        <w:name w:val="DDF9EA12BB8E42C39E309FCFA88BA27A"/>
        <w:category>
          <w:name w:val="General"/>
          <w:gallery w:val="placeholder"/>
        </w:category>
        <w:types>
          <w:type w:val="bbPlcHdr"/>
        </w:types>
        <w:behaviors>
          <w:behavior w:val="content"/>
        </w:behaviors>
        <w:guid w:val="{CAE22BA3-CF11-477A-BEE6-50EBA0DBDA5C}"/>
      </w:docPartPr>
      <w:docPartBody>
        <w:p w:rsidR="00963201" w:rsidRDefault="00963201" w:rsidP="00963201">
          <w:pPr>
            <w:pStyle w:val="DDF9EA12BB8E42C39E309FCFA88BA27A"/>
          </w:pPr>
          <w:r w:rsidRPr="00363FD5">
            <w:rPr>
              <w:rFonts w:eastAsia="楷体_GB2312"/>
              <w:bCs/>
              <w:sz w:val="21"/>
              <w:szCs w:val="21"/>
            </w:rPr>
            <w:t>Click here to enter text.</w:t>
          </w:r>
        </w:p>
      </w:docPartBody>
    </w:docPart>
    <w:docPart>
      <w:docPartPr>
        <w:name w:val="F368100623ED4AB998F5D45B4C0EF2E3"/>
        <w:category>
          <w:name w:val="General"/>
          <w:gallery w:val="placeholder"/>
        </w:category>
        <w:types>
          <w:type w:val="bbPlcHdr"/>
        </w:types>
        <w:behaviors>
          <w:behavior w:val="content"/>
        </w:behaviors>
        <w:guid w:val="{FD46633C-74B8-4C19-A7F1-C6F986F9EEFD}"/>
      </w:docPartPr>
      <w:docPartBody>
        <w:p w:rsidR="00963201" w:rsidRDefault="00963201" w:rsidP="00963201">
          <w:pPr>
            <w:pStyle w:val="F368100623ED4AB998F5D45B4C0EF2E3"/>
          </w:pPr>
          <w:r w:rsidRPr="00363FD5">
            <w:rPr>
              <w:rFonts w:eastAsia="楷体_GB2312"/>
              <w:bCs/>
              <w:sz w:val="21"/>
              <w:szCs w:val="21"/>
            </w:rPr>
            <w:t>Click here to enter text.</w:t>
          </w:r>
        </w:p>
      </w:docPartBody>
    </w:docPart>
    <w:docPart>
      <w:docPartPr>
        <w:name w:val="13522E0524B043E782DDEADE3BD72E38"/>
        <w:category>
          <w:name w:val="General"/>
          <w:gallery w:val="placeholder"/>
        </w:category>
        <w:types>
          <w:type w:val="bbPlcHdr"/>
        </w:types>
        <w:behaviors>
          <w:behavior w:val="content"/>
        </w:behaviors>
        <w:guid w:val="{93204EFF-11FE-4D20-9F8F-6D62C3099E16}"/>
      </w:docPartPr>
      <w:docPartBody>
        <w:p w:rsidR="00963201" w:rsidRDefault="00963201" w:rsidP="00963201">
          <w:pPr>
            <w:pStyle w:val="13522E0524B043E782DDEADE3BD72E38"/>
          </w:pPr>
          <w:r w:rsidRPr="00363FD5">
            <w:rPr>
              <w:rFonts w:eastAsia="楷体_GB2312"/>
              <w:bCs/>
              <w:sz w:val="21"/>
              <w:szCs w:val="21"/>
            </w:rPr>
            <w:t>Click here to enter text.</w:t>
          </w:r>
        </w:p>
      </w:docPartBody>
    </w:docPart>
    <w:docPart>
      <w:docPartPr>
        <w:name w:val="5932EB1A263142A3A4713FA022F29B50"/>
        <w:category>
          <w:name w:val="General"/>
          <w:gallery w:val="placeholder"/>
        </w:category>
        <w:types>
          <w:type w:val="bbPlcHdr"/>
        </w:types>
        <w:behaviors>
          <w:behavior w:val="content"/>
        </w:behaviors>
        <w:guid w:val="{B84AAA49-7BDB-4A5D-80E7-FBA24C641B29}"/>
      </w:docPartPr>
      <w:docPartBody>
        <w:p w:rsidR="00963201" w:rsidRDefault="00963201" w:rsidP="00963201">
          <w:pPr>
            <w:pStyle w:val="5932EB1A263142A3A4713FA022F29B50"/>
          </w:pPr>
          <w:r w:rsidRPr="00363FD5">
            <w:rPr>
              <w:rFonts w:eastAsia="楷体_GB2312"/>
              <w:bCs/>
              <w:sz w:val="21"/>
              <w:szCs w:val="21"/>
            </w:rPr>
            <w:t>Click here to enter text.</w:t>
          </w:r>
        </w:p>
      </w:docPartBody>
    </w:docPart>
    <w:docPart>
      <w:docPartPr>
        <w:name w:val="B4FDC86383D24956BA3BEAEE9B0BF787"/>
        <w:category>
          <w:name w:val="General"/>
          <w:gallery w:val="placeholder"/>
        </w:category>
        <w:types>
          <w:type w:val="bbPlcHdr"/>
        </w:types>
        <w:behaviors>
          <w:behavior w:val="content"/>
        </w:behaviors>
        <w:guid w:val="{D08A97A6-7232-4526-8435-CA6FEC0ACD0E}"/>
      </w:docPartPr>
      <w:docPartBody>
        <w:p w:rsidR="00963201" w:rsidRDefault="00963201" w:rsidP="00963201">
          <w:pPr>
            <w:pStyle w:val="B4FDC86383D24956BA3BEAEE9B0BF787"/>
          </w:pPr>
          <w:r w:rsidRPr="0033610F">
            <w:rPr>
              <w:rStyle w:val="a3"/>
              <w:rFonts w:ascii="华文楷体" w:eastAsia="华文楷体" w:hAnsi="华文楷体"/>
              <w:b/>
              <w:sz w:val="28"/>
              <w:szCs w:val="28"/>
            </w:rPr>
            <w:t>Click here to enter text.</w:t>
          </w:r>
        </w:p>
      </w:docPartBody>
    </w:docPart>
    <w:docPart>
      <w:docPartPr>
        <w:name w:val="22954BF5E23E492BB44B4D3C3ED1D079"/>
        <w:category>
          <w:name w:val="General"/>
          <w:gallery w:val="placeholder"/>
        </w:category>
        <w:types>
          <w:type w:val="bbPlcHdr"/>
        </w:types>
        <w:behaviors>
          <w:behavior w:val="content"/>
        </w:behaviors>
        <w:guid w:val="{4159A8AB-596D-4CDA-A960-557AFE2A9AC8}"/>
      </w:docPartPr>
      <w:docPartBody>
        <w:p w:rsidR="00963201" w:rsidRDefault="00963201" w:rsidP="00963201">
          <w:pPr>
            <w:pStyle w:val="22954BF5E23E492BB44B4D3C3ED1D079"/>
          </w:pPr>
          <w:r w:rsidRPr="0033610F">
            <w:rPr>
              <w:rStyle w:val="a3"/>
              <w:rFonts w:ascii="华文楷体" w:eastAsia="华文楷体" w:hAnsi="华文楷体"/>
              <w:b/>
              <w:sz w:val="28"/>
              <w:szCs w:val="28"/>
            </w:rPr>
            <w:t>Click here to enter text.</w:t>
          </w:r>
        </w:p>
      </w:docPartBody>
    </w:docPart>
    <w:docPart>
      <w:docPartPr>
        <w:name w:val="EEC285CBA7254BD5B6E83C9A31C354A7"/>
        <w:category>
          <w:name w:val="General"/>
          <w:gallery w:val="placeholder"/>
        </w:category>
        <w:types>
          <w:type w:val="bbPlcHdr"/>
        </w:types>
        <w:behaviors>
          <w:behavior w:val="content"/>
        </w:behaviors>
        <w:guid w:val="{B3B40800-9FFD-4D50-90A0-2E208F098B70}"/>
      </w:docPartPr>
      <w:docPartBody>
        <w:p w:rsidR="00963201" w:rsidRDefault="00963201" w:rsidP="00963201">
          <w:pPr>
            <w:pStyle w:val="EEC285CBA7254BD5B6E83C9A31C354A7"/>
          </w:pPr>
          <w:r w:rsidRPr="00363FD5">
            <w:rPr>
              <w:rFonts w:eastAsia="楷体_GB2312"/>
              <w:bCs/>
              <w:sz w:val="21"/>
              <w:szCs w:val="21"/>
            </w:rPr>
            <w:t>Click here to enter text.</w:t>
          </w:r>
        </w:p>
      </w:docPartBody>
    </w:docPart>
    <w:docPart>
      <w:docPartPr>
        <w:name w:val="4DE70E92C6D543C49AFFB9CBB8E9C4A1"/>
        <w:category>
          <w:name w:val="General"/>
          <w:gallery w:val="placeholder"/>
        </w:category>
        <w:types>
          <w:type w:val="bbPlcHdr"/>
        </w:types>
        <w:behaviors>
          <w:behavior w:val="content"/>
        </w:behaviors>
        <w:guid w:val="{2E90D27A-89BF-452B-8F31-D117F16B3E9B}"/>
      </w:docPartPr>
      <w:docPartBody>
        <w:p w:rsidR="00963201" w:rsidRDefault="00963201" w:rsidP="00963201">
          <w:pPr>
            <w:pStyle w:val="4DE70E92C6D543C49AFFB9CBB8E9C4A1"/>
          </w:pPr>
          <w:r w:rsidRPr="00363FD5">
            <w:rPr>
              <w:rFonts w:eastAsia="楷体_GB2312"/>
              <w:bCs/>
              <w:sz w:val="21"/>
              <w:szCs w:val="21"/>
            </w:rPr>
            <w:t>Click here to enter text.</w:t>
          </w:r>
        </w:p>
      </w:docPartBody>
    </w:docPart>
    <w:docPart>
      <w:docPartPr>
        <w:name w:val="394544D7C7244F65B3AB51C48191A089"/>
        <w:category>
          <w:name w:val="General"/>
          <w:gallery w:val="placeholder"/>
        </w:category>
        <w:types>
          <w:type w:val="bbPlcHdr"/>
        </w:types>
        <w:behaviors>
          <w:behavior w:val="content"/>
        </w:behaviors>
        <w:guid w:val="{863C03C4-8B7E-42D5-819C-72A1E7F9190A}"/>
      </w:docPartPr>
      <w:docPartBody>
        <w:p w:rsidR="00963201" w:rsidRDefault="00963201" w:rsidP="00963201">
          <w:pPr>
            <w:pStyle w:val="394544D7C7244F65B3AB51C48191A089"/>
          </w:pPr>
          <w:r w:rsidRPr="00363FD5">
            <w:rPr>
              <w:rFonts w:eastAsia="楷体_GB2312"/>
              <w:bCs/>
              <w:sz w:val="21"/>
              <w:szCs w:val="21"/>
            </w:rPr>
            <w:t>Click here to enter text.</w:t>
          </w:r>
        </w:p>
      </w:docPartBody>
    </w:docPart>
    <w:docPart>
      <w:docPartPr>
        <w:name w:val="61507A076AA14F89BF05724E1E1A4EE0"/>
        <w:category>
          <w:name w:val="General"/>
          <w:gallery w:val="placeholder"/>
        </w:category>
        <w:types>
          <w:type w:val="bbPlcHdr"/>
        </w:types>
        <w:behaviors>
          <w:behavior w:val="content"/>
        </w:behaviors>
        <w:guid w:val="{7D263E4B-29C9-4939-891F-EA5F36B861F7}"/>
      </w:docPartPr>
      <w:docPartBody>
        <w:p w:rsidR="00963201" w:rsidRDefault="00963201" w:rsidP="00963201">
          <w:pPr>
            <w:pStyle w:val="61507A076AA14F89BF05724E1E1A4EE0"/>
          </w:pPr>
          <w:r w:rsidRPr="00363FD5">
            <w:rPr>
              <w:rFonts w:eastAsia="楷体_GB2312"/>
              <w:bCs/>
              <w:sz w:val="21"/>
              <w:szCs w:val="21"/>
            </w:rPr>
            <w:t>Click here to enter text.</w:t>
          </w:r>
        </w:p>
      </w:docPartBody>
    </w:docPart>
    <w:docPart>
      <w:docPartPr>
        <w:name w:val="4000375D4E3F4B519723066019808A1C"/>
        <w:category>
          <w:name w:val="General"/>
          <w:gallery w:val="placeholder"/>
        </w:category>
        <w:types>
          <w:type w:val="bbPlcHdr"/>
        </w:types>
        <w:behaviors>
          <w:behavior w:val="content"/>
        </w:behaviors>
        <w:guid w:val="{E90D7590-BE0B-494F-8A44-6BE6B256B987}"/>
      </w:docPartPr>
      <w:docPartBody>
        <w:p w:rsidR="00963201" w:rsidRDefault="00963201" w:rsidP="00963201">
          <w:pPr>
            <w:pStyle w:val="4000375D4E3F4B519723066019808A1C"/>
          </w:pPr>
          <w:r w:rsidRPr="00363FD5">
            <w:rPr>
              <w:rFonts w:eastAsia="楷体_GB2312"/>
              <w:bCs/>
              <w:sz w:val="21"/>
              <w:szCs w:val="21"/>
            </w:rPr>
            <w:t>Click here to enter text.</w:t>
          </w:r>
        </w:p>
      </w:docPartBody>
    </w:docPart>
    <w:docPart>
      <w:docPartPr>
        <w:name w:val="B74DFB1027824D79A5459B575625B9A1"/>
        <w:category>
          <w:name w:val="General"/>
          <w:gallery w:val="placeholder"/>
        </w:category>
        <w:types>
          <w:type w:val="bbPlcHdr"/>
        </w:types>
        <w:behaviors>
          <w:behavior w:val="content"/>
        </w:behaviors>
        <w:guid w:val="{3677C948-3237-4EE6-807B-4D62460B5A83}"/>
      </w:docPartPr>
      <w:docPartBody>
        <w:p w:rsidR="00963201" w:rsidRDefault="00963201" w:rsidP="00963201">
          <w:pPr>
            <w:pStyle w:val="B74DFB1027824D79A5459B575625B9A1"/>
          </w:pPr>
          <w:r w:rsidRPr="0033610F">
            <w:rPr>
              <w:rStyle w:val="a3"/>
              <w:rFonts w:ascii="华文楷体" w:eastAsia="华文楷体" w:hAnsi="华文楷体"/>
              <w:b/>
              <w:sz w:val="28"/>
              <w:szCs w:val="28"/>
            </w:rPr>
            <w:t>Click here to enter text.</w:t>
          </w:r>
        </w:p>
      </w:docPartBody>
    </w:docPart>
    <w:docPart>
      <w:docPartPr>
        <w:name w:val="40D6DC0FD9E042C485DBCEF583937BB5"/>
        <w:category>
          <w:name w:val="General"/>
          <w:gallery w:val="placeholder"/>
        </w:category>
        <w:types>
          <w:type w:val="bbPlcHdr"/>
        </w:types>
        <w:behaviors>
          <w:behavior w:val="content"/>
        </w:behaviors>
        <w:guid w:val="{0CC81A38-4713-4DC2-8A69-17B5C8F519DB}"/>
      </w:docPartPr>
      <w:docPartBody>
        <w:p w:rsidR="00963201" w:rsidRDefault="00963201" w:rsidP="00963201">
          <w:pPr>
            <w:pStyle w:val="40D6DC0FD9E042C485DBCEF583937BB5"/>
          </w:pPr>
          <w:r w:rsidRPr="00363FD5">
            <w:rPr>
              <w:rFonts w:eastAsia="楷体_GB2312"/>
              <w:bCs/>
              <w:sz w:val="21"/>
              <w:szCs w:val="21"/>
            </w:rPr>
            <w:t>Click here to enter text.</w:t>
          </w:r>
        </w:p>
      </w:docPartBody>
    </w:docPart>
    <w:docPart>
      <w:docPartPr>
        <w:name w:val="2909EFC61666429B9BA186A90C448DD3"/>
        <w:category>
          <w:name w:val="General"/>
          <w:gallery w:val="placeholder"/>
        </w:category>
        <w:types>
          <w:type w:val="bbPlcHdr"/>
        </w:types>
        <w:behaviors>
          <w:behavior w:val="content"/>
        </w:behaviors>
        <w:guid w:val="{F507F83E-2891-49F1-A8F1-F7B0DBBC88ED}"/>
      </w:docPartPr>
      <w:docPartBody>
        <w:p w:rsidR="00963201" w:rsidRDefault="00963201" w:rsidP="00963201">
          <w:pPr>
            <w:pStyle w:val="2909EFC61666429B9BA186A90C448DD3"/>
          </w:pPr>
          <w:r w:rsidRPr="00363FD5">
            <w:rPr>
              <w:rFonts w:eastAsia="楷体_GB2312"/>
              <w:bCs/>
              <w:sz w:val="21"/>
              <w:szCs w:val="21"/>
            </w:rPr>
            <w:t>Click here to enter text.</w:t>
          </w:r>
        </w:p>
      </w:docPartBody>
    </w:docPart>
    <w:docPart>
      <w:docPartPr>
        <w:name w:val="F7640199F2464807A2DB8E79EEC1B4B2"/>
        <w:category>
          <w:name w:val="General"/>
          <w:gallery w:val="placeholder"/>
        </w:category>
        <w:types>
          <w:type w:val="bbPlcHdr"/>
        </w:types>
        <w:behaviors>
          <w:behavior w:val="content"/>
        </w:behaviors>
        <w:guid w:val="{FAF1B340-71C1-4B52-A4AD-ED0B220323A2}"/>
      </w:docPartPr>
      <w:docPartBody>
        <w:p w:rsidR="00963201" w:rsidRDefault="00963201" w:rsidP="00963201">
          <w:pPr>
            <w:pStyle w:val="F7640199F2464807A2DB8E79EEC1B4B2"/>
          </w:pPr>
          <w:r w:rsidRPr="00363FD5">
            <w:rPr>
              <w:rFonts w:eastAsia="楷体_GB2312"/>
              <w:bCs/>
              <w:sz w:val="21"/>
              <w:szCs w:val="21"/>
            </w:rPr>
            <w:t>Click here to enter text.</w:t>
          </w:r>
        </w:p>
      </w:docPartBody>
    </w:docPart>
    <w:docPart>
      <w:docPartPr>
        <w:name w:val="5820E7B779E542759F8C64FC20F6BFF8"/>
        <w:category>
          <w:name w:val="General"/>
          <w:gallery w:val="placeholder"/>
        </w:category>
        <w:types>
          <w:type w:val="bbPlcHdr"/>
        </w:types>
        <w:behaviors>
          <w:behavior w:val="content"/>
        </w:behaviors>
        <w:guid w:val="{E545080D-EA45-4EBC-AB7F-4BE3BDD92902}"/>
      </w:docPartPr>
      <w:docPartBody>
        <w:p w:rsidR="00963201" w:rsidRDefault="00963201" w:rsidP="00963201">
          <w:pPr>
            <w:pStyle w:val="5820E7B779E542759F8C64FC20F6BFF8"/>
          </w:pPr>
          <w:r w:rsidRPr="00363FD5">
            <w:rPr>
              <w:rFonts w:eastAsia="楷体_GB2312"/>
              <w:bCs/>
              <w:sz w:val="21"/>
              <w:szCs w:val="21"/>
            </w:rPr>
            <w:t>Click here to enter text.</w:t>
          </w:r>
        </w:p>
      </w:docPartBody>
    </w:docPart>
    <w:docPart>
      <w:docPartPr>
        <w:name w:val="10CF77E3EEF24D0C8C019DA1BF59E81A"/>
        <w:category>
          <w:name w:val="General"/>
          <w:gallery w:val="placeholder"/>
        </w:category>
        <w:types>
          <w:type w:val="bbPlcHdr"/>
        </w:types>
        <w:behaviors>
          <w:behavior w:val="content"/>
        </w:behaviors>
        <w:guid w:val="{9C99EF96-61D4-4BAF-917A-C260F02F483C}"/>
      </w:docPartPr>
      <w:docPartBody>
        <w:p w:rsidR="00963201" w:rsidRDefault="00963201" w:rsidP="00963201">
          <w:pPr>
            <w:pStyle w:val="10CF77E3EEF24D0C8C019DA1BF59E81A"/>
          </w:pPr>
          <w:r w:rsidRPr="00363FD5">
            <w:rPr>
              <w:rFonts w:eastAsia="楷体_GB2312"/>
              <w:bCs/>
              <w:sz w:val="21"/>
              <w:szCs w:val="21"/>
            </w:rPr>
            <w:t>Click here to enter text.</w:t>
          </w:r>
        </w:p>
      </w:docPartBody>
    </w:docPart>
    <w:docPart>
      <w:docPartPr>
        <w:name w:val="57026648CE9345DD89C528D5A72414EA"/>
        <w:category>
          <w:name w:val="General"/>
          <w:gallery w:val="placeholder"/>
        </w:category>
        <w:types>
          <w:type w:val="bbPlcHdr"/>
        </w:types>
        <w:behaviors>
          <w:behavior w:val="content"/>
        </w:behaviors>
        <w:guid w:val="{DE20BE84-A6DA-4FF8-82D9-71C2F0E6E3BD}"/>
      </w:docPartPr>
      <w:docPartBody>
        <w:p w:rsidR="00963201" w:rsidRDefault="00963201" w:rsidP="00963201">
          <w:pPr>
            <w:pStyle w:val="57026648CE9345DD89C528D5A72414EA"/>
          </w:pPr>
          <w:r w:rsidRPr="00363FD5">
            <w:rPr>
              <w:rFonts w:eastAsia="楷体_GB2312"/>
              <w:bCs/>
              <w:sz w:val="21"/>
              <w:szCs w:val="21"/>
            </w:rPr>
            <w:t>Click here to enter text.</w:t>
          </w:r>
        </w:p>
      </w:docPartBody>
    </w:docPart>
    <w:docPart>
      <w:docPartPr>
        <w:name w:val="CD4E66C8CC8044C093EBEB061175CBD9"/>
        <w:category>
          <w:name w:val="General"/>
          <w:gallery w:val="placeholder"/>
        </w:category>
        <w:types>
          <w:type w:val="bbPlcHdr"/>
        </w:types>
        <w:behaviors>
          <w:behavior w:val="content"/>
        </w:behaviors>
        <w:guid w:val="{6B29087C-EA53-4CF6-B04D-8955EE95EFB8}"/>
      </w:docPartPr>
      <w:docPartBody>
        <w:p w:rsidR="00963201" w:rsidRDefault="00963201" w:rsidP="00963201">
          <w:pPr>
            <w:pStyle w:val="CD4E66C8CC8044C093EBEB061175CBD9"/>
          </w:pPr>
          <w:r w:rsidRPr="00363FD5">
            <w:rPr>
              <w:rFonts w:eastAsia="楷体_GB2312"/>
              <w:bCs/>
              <w:sz w:val="21"/>
              <w:szCs w:val="21"/>
            </w:rPr>
            <w:t>Click here to enter text.</w:t>
          </w:r>
        </w:p>
      </w:docPartBody>
    </w:docPart>
    <w:docPart>
      <w:docPartPr>
        <w:name w:val="90FC331D992B4A618D69E5F92001B376"/>
        <w:category>
          <w:name w:val="General"/>
          <w:gallery w:val="placeholder"/>
        </w:category>
        <w:types>
          <w:type w:val="bbPlcHdr"/>
        </w:types>
        <w:behaviors>
          <w:behavior w:val="content"/>
        </w:behaviors>
        <w:guid w:val="{9D6BA408-DECA-4F83-AAFD-5BCC2FC5F0EA}"/>
      </w:docPartPr>
      <w:docPartBody>
        <w:p w:rsidR="00963201" w:rsidRDefault="00963201" w:rsidP="00963201">
          <w:pPr>
            <w:pStyle w:val="90FC331D992B4A618D69E5F92001B376"/>
          </w:pPr>
          <w:r w:rsidRPr="00363FD5">
            <w:rPr>
              <w:rStyle w:val="a3"/>
              <w:rFonts w:ascii="Times New Roman" w:hAnsi="Times New Roman" w:cs="Times New Roman"/>
              <w:sz w:val="20"/>
              <w:szCs w:val="20"/>
            </w:rPr>
            <w:t>Click here to enter text.</w:t>
          </w:r>
        </w:p>
      </w:docPartBody>
    </w:docPart>
    <w:docPart>
      <w:docPartPr>
        <w:name w:val="5FC6B43879754A62BDEB7C848307C2DD"/>
        <w:category>
          <w:name w:val="General"/>
          <w:gallery w:val="placeholder"/>
        </w:category>
        <w:types>
          <w:type w:val="bbPlcHdr"/>
        </w:types>
        <w:behaviors>
          <w:behavior w:val="content"/>
        </w:behaviors>
        <w:guid w:val="{C1F83B01-9568-42FD-9358-8409DA963D01}"/>
      </w:docPartPr>
      <w:docPartBody>
        <w:p w:rsidR="00963201" w:rsidRDefault="00963201" w:rsidP="00963201">
          <w:pPr>
            <w:pStyle w:val="5FC6B43879754A62BDEB7C848307C2DD"/>
          </w:pPr>
          <w:r w:rsidRPr="00363FD5">
            <w:rPr>
              <w:rFonts w:eastAsia="楷体_GB2312"/>
              <w:bCs/>
              <w:sz w:val="21"/>
              <w:szCs w:val="21"/>
            </w:rPr>
            <w:t>Click here to enter text.</w:t>
          </w:r>
        </w:p>
      </w:docPartBody>
    </w:docPart>
    <w:docPart>
      <w:docPartPr>
        <w:name w:val="5E4D308F39344F86A36E25DF7D45F3B7"/>
        <w:category>
          <w:name w:val="General"/>
          <w:gallery w:val="placeholder"/>
        </w:category>
        <w:types>
          <w:type w:val="bbPlcHdr"/>
        </w:types>
        <w:behaviors>
          <w:behavior w:val="content"/>
        </w:behaviors>
        <w:guid w:val="{542DD476-7918-47D2-8338-E5F14EFFA3C3}"/>
      </w:docPartPr>
      <w:docPartBody>
        <w:p w:rsidR="00963201" w:rsidRDefault="00963201" w:rsidP="00963201">
          <w:pPr>
            <w:pStyle w:val="5E4D308F39344F86A36E25DF7D45F3B7"/>
          </w:pPr>
          <w:r w:rsidRPr="00363FD5">
            <w:rPr>
              <w:rFonts w:eastAsia="楷体_GB2312"/>
              <w:bCs/>
              <w:sz w:val="21"/>
              <w:szCs w:val="21"/>
            </w:rPr>
            <w:t>Click here to enter text.</w:t>
          </w:r>
        </w:p>
      </w:docPartBody>
    </w:docPart>
    <w:docPart>
      <w:docPartPr>
        <w:name w:val="EB63F6C7A1294EAABFCFF5ABA79886D2"/>
        <w:category>
          <w:name w:val="General"/>
          <w:gallery w:val="placeholder"/>
        </w:category>
        <w:types>
          <w:type w:val="bbPlcHdr"/>
        </w:types>
        <w:behaviors>
          <w:behavior w:val="content"/>
        </w:behaviors>
        <w:guid w:val="{E3FFB396-C91E-4A07-AD7A-702845C93B0D}"/>
      </w:docPartPr>
      <w:docPartBody>
        <w:p w:rsidR="00963201" w:rsidRDefault="00963201" w:rsidP="00963201">
          <w:pPr>
            <w:pStyle w:val="EB63F6C7A1294EAABFCFF5ABA79886D2"/>
          </w:pPr>
          <w:r w:rsidRPr="00363FD5">
            <w:rPr>
              <w:rFonts w:eastAsia="楷体_GB2312"/>
              <w:bCs/>
              <w:sz w:val="21"/>
              <w:szCs w:val="21"/>
            </w:rPr>
            <w:t>Click here to enter text.</w:t>
          </w:r>
        </w:p>
      </w:docPartBody>
    </w:docPart>
    <w:docPart>
      <w:docPartPr>
        <w:name w:val="15ADFF0E98C44B1695AB882400C55DD6"/>
        <w:category>
          <w:name w:val="General"/>
          <w:gallery w:val="placeholder"/>
        </w:category>
        <w:types>
          <w:type w:val="bbPlcHdr"/>
        </w:types>
        <w:behaviors>
          <w:behavior w:val="content"/>
        </w:behaviors>
        <w:guid w:val="{C2C4C30A-ABB4-466B-B10F-7C3EB373FD2A}"/>
      </w:docPartPr>
      <w:docPartBody>
        <w:p w:rsidR="00963201" w:rsidRDefault="00963201" w:rsidP="00963201">
          <w:pPr>
            <w:pStyle w:val="15ADFF0E98C44B1695AB882400C55DD6"/>
          </w:pPr>
          <w:r w:rsidRPr="00363FD5">
            <w:rPr>
              <w:rFonts w:eastAsia="楷体_GB2312"/>
              <w:bCs/>
              <w:sz w:val="21"/>
              <w:szCs w:val="21"/>
            </w:rPr>
            <w:t>Click here to enter text.</w:t>
          </w:r>
        </w:p>
      </w:docPartBody>
    </w:docPart>
    <w:docPart>
      <w:docPartPr>
        <w:name w:val="69B33262A3BF44ADBD1ACB00A33FB233"/>
        <w:category>
          <w:name w:val="General"/>
          <w:gallery w:val="placeholder"/>
        </w:category>
        <w:types>
          <w:type w:val="bbPlcHdr"/>
        </w:types>
        <w:behaviors>
          <w:behavior w:val="content"/>
        </w:behaviors>
        <w:guid w:val="{D92643AD-4E9A-4409-9082-EFC84E727923}"/>
      </w:docPartPr>
      <w:docPartBody>
        <w:p w:rsidR="00963201" w:rsidRDefault="00963201" w:rsidP="00963201">
          <w:pPr>
            <w:pStyle w:val="69B33262A3BF44ADBD1ACB00A33FB233"/>
          </w:pPr>
          <w:r w:rsidRPr="00363FD5">
            <w:rPr>
              <w:rFonts w:eastAsia="楷体_GB2312"/>
              <w:bCs/>
              <w:sz w:val="21"/>
              <w:szCs w:val="21"/>
            </w:rPr>
            <w:t>Click here to enter text.</w:t>
          </w:r>
        </w:p>
      </w:docPartBody>
    </w:docPart>
    <w:docPart>
      <w:docPartPr>
        <w:name w:val="F13452BC655F4B959DA3350445956861"/>
        <w:category>
          <w:name w:val="General"/>
          <w:gallery w:val="placeholder"/>
        </w:category>
        <w:types>
          <w:type w:val="bbPlcHdr"/>
        </w:types>
        <w:behaviors>
          <w:behavior w:val="content"/>
        </w:behaviors>
        <w:guid w:val="{5553F913-E122-4512-B48D-4354BBAFA5DC}"/>
      </w:docPartPr>
      <w:docPartBody>
        <w:p w:rsidR="00963201" w:rsidRDefault="00963201" w:rsidP="00963201">
          <w:pPr>
            <w:pStyle w:val="F13452BC655F4B959DA3350445956861"/>
          </w:pPr>
          <w:r w:rsidRPr="00363FD5">
            <w:rPr>
              <w:rFonts w:eastAsia="楷体_GB2312"/>
              <w:bCs/>
              <w:sz w:val="21"/>
              <w:szCs w:val="21"/>
            </w:rPr>
            <w:t>Click here to enter text.</w:t>
          </w:r>
        </w:p>
      </w:docPartBody>
    </w:docPart>
    <w:docPart>
      <w:docPartPr>
        <w:name w:val="778D85399A5240E7AB7296F2DA9996C6"/>
        <w:category>
          <w:name w:val="General"/>
          <w:gallery w:val="placeholder"/>
        </w:category>
        <w:types>
          <w:type w:val="bbPlcHdr"/>
        </w:types>
        <w:behaviors>
          <w:behavior w:val="content"/>
        </w:behaviors>
        <w:guid w:val="{BF060BC5-84D9-4221-A0AD-BC6028283CCA}"/>
      </w:docPartPr>
      <w:docPartBody>
        <w:p w:rsidR="00963201" w:rsidRDefault="00963201" w:rsidP="00963201">
          <w:pPr>
            <w:pStyle w:val="778D85399A5240E7AB7296F2DA9996C6"/>
          </w:pPr>
          <w:r w:rsidRPr="00363FD5">
            <w:rPr>
              <w:rFonts w:eastAsia="楷体_GB2312"/>
              <w:bCs/>
              <w:sz w:val="21"/>
              <w:szCs w:val="21"/>
            </w:rPr>
            <w:t>Click here to enter text.</w:t>
          </w:r>
        </w:p>
      </w:docPartBody>
    </w:docPart>
    <w:docPart>
      <w:docPartPr>
        <w:name w:val="ECB979AF5FF8439595E8BFB99ABB586E"/>
        <w:category>
          <w:name w:val="General"/>
          <w:gallery w:val="placeholder"/>
        </w:category>
        <w:types>
          <w:type w:val="bbPlcHdr"/>
        </w:types>
        <w:behaviors>
          <w:behavior w:val="content"/>
        </w:behaviors>
        <w:guid w:val="{69A552FA-DACE-407C-815F-C956407EC7AB}"/>
      </w:docPartPr>
      <w:docPartBody>
        <w:p w:rsidR="00963201" w:rsidRDefault="00963201" w:rsidP="00963201">
          <w:pPr>
            <w:pStyle w:val="ECB979AF5FF8439595E8BFB99ABB586E"/>
          </w:pPr>
          <w:r w:rsidRPr="00363FD5">
            <w:rPr>
              <w:rFonts w:eastAsia="楷体_GB2312"/>
              <w:bCs/>
              <w:sz w:val="21"/>
              <w:szCs w:val="21"/>
            </w:rPr>
            <w:t>Click here to enter text.</w:t>
          </w:r>
        </w:p>
      </w:docPartBody>
    </w:docPart>
    <w:docPart>
      <w:docPartPr>
        <w:name w:val="7AF61B2A0F8F47448315EFA0127B5842"/>
        <w:category>
          <w:name w:val="General"/>
          <w:gallery w:val="placeholder"/>
        </w:category>
        <w:types>
          <w:type w:val="bbPlcHdr"/>
        </w:types>
        <w:behaviors>
          <w:behavior w:val="content"/>
        </w:behaviors>
        <w:guid w:val="{FF4AA8D4-93C2-4F6D-987E-2051C30E8958}"/>
      </w:docPartPr>
      <w:docPartBody>
        <w:p w:rsidR="00963201" w:rsidRDefault="00963201" w:rsidP="00963201">
          <w:pPr>
            <w:pStyle w:val="7AF61B2A0F8F47448315EFA0127B5842"/>
          </w:pPr>
          <w:r w:rsidRPr="00E55630">
            <w:rPr>
              <w:rFonts w:eastAsia="楷体_GB2312"/>
              <w:bCs/>
              <w:sz w:val="21"/>
              <w:szCs w:val="21"/>
            </w:rPr>
            <w:t>Click here to enter text.</w:t>
          </w:r>
        </w:p>
      </w:docPartBody>
    </w:docPart>
    <w:docPart>
      <w:docPartPr>
        <w:name w:val="EE2FFB1696974C668A4278D86555082F"/>
        <w:category>
          <w:name w:val="General"/>
          <w:gallery w:val="placeholder"/>
        </w:category>
        <w:types>
          <w:type w:val="bbPlcHdr"/>
        </w:types>
        <w:behaviors>
          <w:behavior w:val="content"/>
        </w:behaviors>
        <w:guid w:val="{A987EAC8-6796-4E7E-B79D-CB0914DE96A2}"/>
      </w:docPartPr>
      <w:docPartBody>
        <w:p w:rsidR="00963201" w:rsidRDefault="00963201" w:rsidP="00963201">
          <w:pPr>
            <w:pStyle w:val="EE2FFB1696974C668A4278D86555082F"/>
          </w:pPr>
          <w:r w:rsidRPr="00363FD5">
            <w:rPr>
              <w:rFonts w:eastAsia="楷体_GB2312"/>
              <w:bCs/>
              <w:sz w:val="21"/>
              <w:szCs w:val="21"/>
            </w:rPr>
            <w:t>Click here to enter text.</w:t>
          </w:r>
        </w:p>
      </w:docPartBody>
    </w:docPart>
    <w:docPart>
      <w:docPartPr>
        <w:name w:val="D0822283A2D54FFEBCFB6576E95C47B8"/>
        <w:category>
          <w:name w:val="General"/>
          <w:gallery w:val="placeholder"/>
        </w:category>
        <w:types>
          <w:type w:val="bbPlcHdr"/>
        </w:types>
        <w:behaviors>
          <w:behavior w:val="content"/>
        </w:behaviors>
        <w:guid w:val="{C46E96D9-8BA4-4460-A48E-D32334A5C5A4}"/>
      </w:docPartPr>
      <w:docPartBody>
        <w:p w:rsidR="00963201" w:rsidRDefault="00963201" w:rsidP="00963201">
          <w:pPr>
            <w:pStyle w:val="D0822283A2D54FFEBCFB6576E95C47B8"/>
          </w:pPr>
          <w:r w:rsidRPr="00363FD5">
            <w:rPr>
              <w:rFonts w:eastAsia="楷体_GB2312"/>
              <w:bCs/>
              <w:sz w:val="21"/>
              <w:szCs w:val="21"/>
            </w:rPr>
            <w:t>Click here to enter text.</w:t>
          </w:r>
        </w:p>
      </w:docPartBody>
    </w:docPart>
    <w:docPart>
      <w:docPartPr>
        <w:name w:val="DB3D568E999C4D33B5895EB41BF24375"/>
        <w:category>
          <w:name w:val="General"/>
          <w:gallery w:val="placeholder"/>
        </w:category>
        <w:types>
          <w:type w:val="bbPlcHdr"/>
        </w:types>
        <w:behaviors>
          <w:behavior w:val="content"/>
        </w:behaviors>
        <w:guid w:val="{0FCFB7A9-887B-4638-8554-FA916892152B}"/>
      </w:docPartPr>
      <w:docPartBody>
        <w:p w:rsidR="00963201" w:rsidRDefault="00963201" w:rsidP="00963201">
          <w:pPr>
            <w:pStyle w:val="DB3D568E999C4D33B5895EB41BF24375"/>
          </w:pPr>
          <w:r w:rsidRPr="00363FD5">
            <w:rPr>
              <w:rFonts w:eastAsia="楷体_GB2312"/>
              <w:bCs/>
              <w:sz w:val="21"/>
              <w:szCs w:val="21"/>
            </w:rPr>
            <w:t>Click here to enter text.</w:t>
          </w:r>
        </w:p>
      </w:docPartBody>
    </w:docPart>
    <w:docPart>
      <w:docPartPr>
        <w:name w:val="7D8A355ABE344EBF80E55D0988DD9895"/>
        <w:category>
          <w:name w:val="General"/>
          <w:gallery w:val="placeholder"/>
        </w:category>
        <w:types>
          <w:type w:val="bbPlcHdr"/>
        </w:types>
        <w:behaviors>
          <w:behavior w:val="content"/>
        </w:behaviors>
        <w:guid w:val="{6DF01EF7-69D8-485D-A745-21376D8E26F2}"/>
      </w:docPartPr>
      <w:docPartBody>
        <w:p w:rsidR="00963201" w:rsidRDefault="00963201" w:rsidP="00963201">
          <w:pPr>
            <w:pStyle w:val="7D8A355ABE344EBF80E55D0988DD9895"/>
          </w:pPr>
          <w:r w:rsidRPr="00363FD5">
            <w:rPr>
              <w:rFonts w:eastAsia="楷体_GB2312"/>
              <w:bCs/>
              <w:sz w:val="21"/>
              <w:szCs w:val="21"/>
            </w:rPr>
            <w:t>Click here to enter text.</w:t>
          </w:r>
        </w:p>
      </w:docPartBody>
    </w:docPart>
    <w:docPart>
      <w:docPartPr>
        <w:name w:val="DA1CA285951346E39348E926A71AF016"/>
        <w:category>
          <w:name w:val="General"/>
          <w:gallery w:val="placeholder"/>
        </w:category>
        <w:types>
          <w:type w:val="bbPlcHdr"/>
        </w:types>
        <w:behaviors>
          <w:behavior w:val="content"/>
        </w:behaviors>
        <w:guid w:val="{309A04A6-00E4-41EA-B139-4D4813CA20BD}"/>
      </w:docPartPr>
      <w:docPartBody>
        <w:p w:rsidR="00963201" w:rsidRDefault="00963201" w:rsidP="00963201">
          <w:pPr>
            <w:pStyle w:val="DA1CA285951346E39348E926A71AF016"/>
          </w:pPr>
          <w:r w:rsidRPr="00363FD5">
            <w:rPr>
              <w:rFonts w:eastAsia="楷体_GB2312"/>
              <w:bCs/>
              <w:sz w:val="21"/>
              <w:szCs w:val="21"/>
            </w:rPr>
            <w:t>Click here to enter text.</w:t>
          </w:r>
        </w:p>
      </w:docPartBody>
    </w:docPart>
    <w:docPart>
      <w:docPartPr>
        <w:name w:val="F135195E305D47B4BD05586306B5FC4F"/>
        <w:category>
          <w:name w:val="General"/>
          <w:gallery w:val="placeholder"/>
        </w:category>
        <w:types>
          <w:type w:val="bbPlcHdr"/>
        </w:types>
        <w:behaviors>
          <w:behavior w:val="content"/>
        </w:behaviors>
        <w:guid w:val="{24EF3790-F6A7-4842-A574-53F3949C9A2C}"/>
      </w:docPartPr>
      <w:docPartBody>
        <w:p w:rsidR="00963201" w:rsidRDefault="00963201" w:rsidP="00963201">
          <w:pPr>
            <w:pStyle w:val="F135195E305D47B4BD05586306B5FC4F"/>
          </w:pPr>
          <w:r w:rsidRPr="00363FD5">
            <w:rPr>
              <w:rFonts w:eastAsia="楷体_GB2312"/>
              <w:bCs/>
              <w:sz w:val="21"/>
              <w:szCs w:val="21"/>
            </w:rPr>
            <w:t>Click here to enter text.</w:t>
          </w:r>
        </w:p>
      </w:docPartBody>
    </w:docPart>
    <w:docPart>
      <w:docPartPr>
        <w:name w:val="CC7E26B96ED841DFB342C77F8212E171"/>
        <w:category>
          <w:name w:val="General"/>
          <w:gallery w:val="placeholder"/>
        </w:category>
        <w:types>
          <w:type w:val="bbPlcHdr"/>
        </w:types>
        <w:behaviors>
          <w:behavior w:val="content"/>
        </w:behaviors>
        <w:guid w:val="{EC6AC976-AC4D-420E-94EE-460DEDB520B5}"/>
      </w:docPartPr>
      <w:docPartBody>
        <w:p w:rsidR="00963201" w:rsidRDefault="00963201" w:rsidP="00963201">
          <w:pPr>
            <w:pStyle w:val="CC7E26B96ED841DFB342C77F8212E171"/>
          </w:pPr>
          <w:r w:rsidRPr="00363FD5">
            <w:rPr>
              <w:rFonts w:eastAsia="楷体_GB2312"/>
              <w:bCs/>
              <w:sz w:val="21"/>
              <w:szCs w:val="21"/>
            </w:rPr>
            <w:t>Click here to enter text.</w:t>
          </w:r>
        </w:p>
      </w:docPartBody>
    </w:docPart>
    <w:docPart>
      <w:docPartPr>
        <w:name w:val="76110B83CA104E0BA7E36D0CECBC63BF"/>
        <w:category>
          <w:name w:val="General"/>
          <w:gallery w:val="placeholder"/>
        </w:category>
        <w:types>
          <w:type w:val="bbPlcHdr"/>
        </w:types>
        <w:behaviors>
          <w:behavior w:val="content"/>
        </w:behaviors>
        <w:guid w:val="{94E05A66-F59B-4823-BF67-0554F9D97C71}"/>
      </w:docPartPr>
      <w:docPartBody>
        <w:p w:rsidR="00963201" w:rsidRDefault="00963201" w:rsidP="00963201">
          <w:pPr>
            <w:pStyle w:val="76110B83CA104E0BA7E36D0CECBC63BF"/>
          </w:pPr>
          <w:r w:rsidRPr="00363FD5">
            <w:rPr>
              <w:rFonts w:eastAsia="楷体_GB2312"/>
              <w:bCs/>
              <w:sz w:val="21"/>
              <w:szCs w:val="21"/>
            </w:rPr>
            <w:t>Click here to enter text.</w:t>
          </w:r>
        </w:p>
      </w:docPartBody>
    </w:docPart>
    <w:docPart>
      <w:docPartPr>
        <w:name w:val="A913854DC1D849208BDC3A09593EB2E6"/>
        <w:category>
          <w:name w:val="General"/>
          <w:gallery w:val="placeholder"/>
        </w:category>
        <w:types>
          <w:type w:val="bbPlcHdr"/>
        </w:types>
        <w:behaviors>
          <w:behavior w:val="content"/>
        </w:behaviors>
        <w:guid w:val="{84DC8C62-BC9D-4498-89DF-699C5AF1F9BF}"/>
      </w:docPartPr>
      <w:docPartBody>
        <w:p w:rsidR="00963201" w:rsidRDefault="00963201" w:rsidP="00963201">
          <w:pPr>
            <w:pStyle w:val="A913854DC1D849208BDC3A09593EB2E6"/>
          </w:pPr>
          <w:r w:rsidRPr="00363FD5">
            <w:rPr>
              <w:rFonts w:eastAsia="楷体_GB2312"/>
              <w:bCs/>
              <w:sz w:val="21"/>
              <w:szCs w:val="21"/>
            </w:rPr>
            <w:t>Click here to enter text.</w:t>
          </w:r>
        </w:p>
      </w:docPartBody>
    </w:docPart>
    <w:docPart>
      <w:docPartPr>
        <w:name w:val="A57BA2DF6E5D429A8CE484095726E0BF"/>
        <w:category>
          <w:name w:val="General"/>
          <w:gallery w:val="placeholder"/>
        </w:category>
        <w:types>
          <w:type w:val="bbPlcHdr"/>
        </w:types>
        <w:behaviors>
          <w:behavior w:val="content"/>
        </w:behaviors>
        <w:guid w:val="{8B353821-43B8-4512-86A1-5C9725025A66}"/>
      </w:docPartPr>
      <w:docPartBody>
        <w:p w:rsidR="00963201" w:rsidRDefault="00963201" w:rsidP="00963201">
          <w:pPr>
            <w:pStyle w:val="A57BA2DF6E5D429A8CE484095726E0BF"/>
          </w:pPr>
          <w:r w:rsidRPr="00363FD5">
            <w:rPr>
              <w:rFonts w:eastAsia="楷体_GB2312"/>
              <w:bCs/>
              <w:sz w:val="21"/>
              <w:szCs w:val="21"/>
            </w:rPr>
            <w:t>Click here to enter text.</w:t>
          </w:r>
        </w:p>
      </w:docPartBody>
    </w:docPart>
    <w:docPart>
      <w:docPartPr>
        <w:name w:val="E1BA3D24F6C5405B88CD1661FE8A3E54"/>
        <w:category>
          <w:name w:val="General"/>
          <w:gallery w:val="placeholder"/>
        </w:category>
        <w:types>
          <w:type w:val="bbPlcHdr"/>
        </w:types>
        <w:behaviors>
          <w:behavior w:val="content"/>
        </w:behaviors>
        <w:guid w:val="{E301A708-BCC9-4A18-A24D-2943396E9185}"/>
      </w:docPartPr>
      <w:docPartBody>
        <w:p w:rsidR="00963201" w:rsidRDefault="00963201" w:rsidP="00963201">
          <w:pPr>
            <w:pStyle w:val="E1BA3D24F6C5405B88CD1661FE8A3E54"/>
          </w:pPr>
          <w:r w:rsidRPr="00363FD5">
            <w:rPr>
              <w:rFonts w:eastAsia="楷体_GB2312"/>
              <w:bCs/>
              <w:sz w:val="21"/>
              <w:szCs w:val="21"/>
            </w:rPr>
            <w:t>Click here to enter text.</w:t>
          </w:r>
        </w:p>
      </w:docPartBody>
    </w:docPart>
    <w:docPart>
      <w:docPartPr>
        <w:name w:val="F5EC61F683754DD78DED6EE1DF31303B"/>
        <w:category>
          <w:name w:val="General"/>
          <w:gallery w:val="placeholder"/>
        </w:category>
        <w:types>
          <w:type w:val="bbPlcHdr"/>
        </w:types>
        <w:behaviors>
          <w:behavior w:val="content"/>
        </w:behaviors>
        <w:guid w:val="{B65E7B6B-A94E-4C11-843B-E0D657A90304}"/>
      </w:docPartPr>
      <w:docPartBody>
        <w:p w:rsidR="00963201" w:rsidRDefault="00963201" w:rsidP="00963201">
          <w:pPr>
            <w:pStyle w:val="F5EC61F683754DD78DED6EE1DF31303B"/>
          </w:pPr>
          <w:r w:rsidRPr="00363FD5">
            <w:rPr>
              <w:rFonts w:eastAsia="楷体_GB2312"/>
              <w:bCs/>
              <w:sz w:val="21"/>
              <w:szCs w:val="21"/>
            </w:rPr>
            <w:t>Click here to enter text.</w:t>
          </w:r>
        </w:p>
      </w:docPartBody>
    </w:docPart>
    <w:docPart>
      <w:docPartPr>
        <w:name w:val="C4DA37A5C09F4370ABC269077DB4C57E"/>
        <w:category>
          <w:name w:val="General"/>
          <w:gallery w:val="placeholder"/>
        </w:category>
        <w:types>
          <w:type w:val="bbPlcHdr"/>
        </w:types>
        <w:behaviors>
          <w:behavior w:val="content"/>
        </w:behaviors>
        <w:guid w:val="{AF267910-E74E-424D-A2CA-3F5159A7B666}"/>
      </w:docPartPr>
      <w:docPartBody>
        <w:p w:rsidR="00963201" w:rsidRDefault="00963201" w:rsidP="00963201">
          <w:pPr>
            <w:pStyle w:val="C4DA37A5C09F4370ABC269077DB4C57E"/>
          </w:pPr>
          <w:r w:rsidRPr="0033610F">
            <w:rPr>
              <w:rStyle w:val="a3"/>
              <w:rFonts w:ascii="华文楷体" w:eastAsia="华文楷体" w:hAnsi="华文楷体"/>
              <w:b/>
              <w:sz w:val="28"/>
              <w:szCs w:val="28"/>
            </w:rPr>
            <w:t>Click here to enter text.</w:t>
          </w:r>
        </w:p>
      </w:docPartBody>
    </w:docPart>
    <w:docPart>
      <w:docPartPr>
        <w:name w:val="8543A2DFA05C414EB735F81603B5FDFC"/>
        <w:category>
          <w:name w:val="General"/>
          <w:gallery w:val="placeholder"/>
        </w:category>
        <w:types>
          <w:type w:val="bbPlcHdr"/>
        </w:types>
        <w:behaviors>
          <w:behavior w:val="content"/>
        </w:behaviors>
        <w:guid w:val="{AB2DEF9D-9391-4F38-8B82-A765451D666A}"/>
      </w:docPartPr>
      <w:docPartBody>
        <w:p w:rsidR="00963201" w:rsidRDefault="00963201" w:rsidP="00963201">
          <w:pPr>
            <w:pStyle w:val="8543A2DFA05C414EB735F81603B5FDFC"/>
          </w:pPr>
          <w:r w:rsidRPr="00363FD5">
            <w:rPr>
              <w:rFonts w:eastAsia="楷体_GB2312"/>
              <w:bCs/>
              <w:color w:val="000000"/>
              <w:sz w:val="21"/>
              <w:szCs w:val="21"/>
            </w:rPr>
            <w:t>Click here to enter text.</w:t>
          </w:r>
        </w:p>
      </w:docPartBody>
    </w:docPart>
    <w:docPart>
      <w:docPartPr>
        <w:name w:val="705234EE6FB842CE8225A22AC97AEDB7"/>
        <w:category>
          <w:name w:val="General"/>
          <w:gallery w:val="placeholder"/>
        </w:category>
        <w:types>
          <w:type w:val="bbPlcHdr"/>
        </w:types>
        <w:behaviors>
          <w:behavior w:val="content"/>
        </w:behaviors>
        <w:guid w:val="{1E1003F0-780A-490E-94C7-6C21BB8D4AE7}"/>
      </w:docPartPr>
      <w:docPartBody>
        <w:p w:rsidR="00963201" w:rsidRDefault="00963201" w:rsidP="00963201">
          <w:pPr>
            <w:pStyle w:val="705234EE6FB842CE8225A22AC97AEDB7"/>
          </w:pPr>
          <w:r w:rsidRPr="00363FD5">
            <w:rPr>
              <w:rFonts w:eastAsia="楷体_GB2312"/>
              <w:bCs/>
              <w:color w:val="000000"/>
              <w:sz w:val="21"/>
              <w:szCs w:val="21"/>
            </w:rPr>
            <w:t>Click here to enter text.</w:t>
          </w:r>
        </w:p>
      </w:docPartBody>
    </w:docPart>
    <w:docPart>
      <w:docPartPr>
        <w:name w:val="D5028F1B9E4141C58E23FC61C166C562"/>
        <w:category>
          <w:name w:val="General"/>
          <w:gallery w:val="placeholder"/>
        </w:category>
        <w:types>
          <w:type w:val="bbPlcHdr"/>
        </w:types>
        <w:behaviors>
          <w:behavior w:val="content"/>
        </w:behaviors>
        <w:guid w:val="{E1117BB0-F99B-4261-A814-8712BFF5FC53}"/>
      </w:docPartPr>
      <w:docPartBody>
        <w:p w:rsidR="00963201" w:rsidRDefault="00963201" w:rsidP="00963201">
          <w:pPr>
            <w:pStyle w:val="D5028F1B9E4141C58E23FC61C166C562"/>
          </w:pPr>
          <w:r w:rsidRPr="00363FD5">
            <w:rPr>
              <w:rFonts w:eastAsia="楷体_GB2312"/>
              <w:bCs/>
              <w:color w:val="000000"/>
              <w:sz w:val="21"/>
              <w:szCs w:val="21"/>
            </w:rPr>
            <w:t>Click here to enter text.</w:t>
          </w:r>
        </w:p>
      </w:docPartBody>
    </w:docPart>
    <w:docPart>
      <w:docPartPr>
        <w:name w:val="7E9A59AE355740928A16A3332607DF1A"/>
        <w:category>
          <w:name w:val="General"/>
          <w:gallery w:val="placeholder"/>
        </w:category>
        <w:types>
          <w:type w:val="bbPlcHdr"/>
        </w:types>
        <w:behaviors>
          <w:behavior w:val="content"/>
        </w:behaviors>
        <w:guid w:val="{409524AB-46E1-457A-8092-39D788B55CC6}"/>
      </w:docPartPr>
      <w:docPartBody>
        <w:p w:rsidR="00963201" w:rsidRDefault="00963201" w:rsidP="00963201">
          <w:pPr>
            <w:pStyle w:val="7E9A59AE355740928A16A3332607DF1A"/>
          </w:pPr>
          <w:r w:rsidRPr="00363FD5">
            <w:rPr>
              <w:rFonts w:eastAsia="楷体_GB2312"/>
              <w:bCs/>
              <w:color w:val="000000"/>
              <w:sz w:val="21"/>
              <w:szCs w:val="21"/>
            </w:rPr>
            <w:t>Click here to enter text.</w:t>
          </w:r>
        </w:p>
      </w:docPartBody>
    </w:docPart>
    <w:docPart>
      <w:docPartPr>
        <w:name w:val="C0441CD137974B18A349622B94FE3143"/>
        <w:category>
          <w:name w:val="General"/>
          <w:gallery w:val="placeholder"/>
        </w:category>
        <w:types>
          <w:type w:val="bbPlcHdr"/>
        </w:types>
        <w:behaviors>
          <w:behavior w:val="content"/>
        </w:behaviors>
        <w:guid w:val="{4C377925-EB10-4F83-A4A6-713256375096}"/>
      </w:docPartPr>
      <w:docPartBody>
        <w:p w:rsidR="00963201" w:rsidRDefault="00963201" w:rsidP="00963201">
          <w:pPr>
            <w:pStyle w:val="C0441CD137974B18A349622B94FE3143"/>
          </w:pPr>
          <w:r w:rsidRPr="00363FD5">
            <w:rPr>
              <w:rFonts w:eastAsia="楷体_GB2312"/>
              <w:bCs/>
              <w:color w:val="000000"/>
              <w:sz w:val="21"/>
              <w:szCs w:val="21"/>
            </w:rPr>
            <w:t>Click here to enter text.</w:t>
          </w:r>
        </w:p>
      </w:docPartBody>
    </w:docPart>
    <w:docPart>
      <w:docPartPr>
        <w:name w:val="C9F857C7FEEC4FE1857123E4BAAF1CE7"/>
        <w:category>
          <w:name w:val="General"/>
          <w:gallery w:val="placeholder"/>
        </w:category>
        <w:types>
          <w:type w:val="bbPlcHdr"/>
        </w:types>
        <w:behaviors>
          <w:behavior w:val="content"/>
        </w:behaviors>
        <w:guid w:val="{A80BD61A-A2D2-4D61-A2F6-42DC28FC6A65}"/>
      </w:docPartPr>
      <w:docPartBody>
        <w:p w:rsidR="00963201" w:rsidRDefault="00963201" w:rsidP="00963201">
          <w:pPr>
            <w:pStyle w:val="C9F857C7FEEC4FE1857123E4BAAF1CE7"/>
          </w:pPr>
          <w:r w:rsidRPr="00363FD5">
            <w:rPr>
              <w:rFonts w:eastAsia="楷体_GB2312"/>
              <w:bCs/>
              <w:color w:val="000000"/>
              <w:sz w:val="21"/>
              <w:szCs w:val="21"/>
            </w:rPr>
            <w:t>Click here to enter text.</w:t>
          </w:r>
        </w:p>
      </w:docPartBody>
    </w:docPart>
    <w:docPart>
      <w:docPartPr>
        <w:name w:val="7165ACFCA2E741859FF921EA215C12E8"/>
        <w:category>
          <w:name w:val="General"/>
          <w:gallery w:val="placeholder"/>
        </w:category>
        <w:types>
          <w:type w:val="bbPlcHdr"/>
        </w:types>
        <w:behaviors>
          <w:behavior w:val="content"/>
        </w:behaviors>
        <w:guid w:val="{6EF2F505-41AB-46A5-938D-E89D3CE1DE6A}"/>
      </w:docPartPr>
      <w:docPartBody>
        <w:p w:rsidR="00963201" w:rsidRDefault="00963201" w:rsidP="00963201">
          <w:pPr>
            <w:pStyle w:val="7165ACFCA2E741859FF921EA215C12E8"/>
          </w:pPr>
          <w:r w:rsidRPr="00363FD5">
            <w:rPr>
              <w:rFonts w:eastAsia="楷体_GB2312"/>
              <w:bCs/>
              <w:color w:val="000000"/>
              <w:sz w:val="21"/>
              <w:szCs w:val="21"/>
            </w:rPr>
            <w:t>Click here to enter text.</w:t>
          </w:r>
        </w:p>
      </w:docPartBody>
    </w:docPart>
    <w:docPart>
      <w:docPartPr>
        <w:name w:val="B6FCB6CA38AC400184826C0DB3696739"/>
        <w:category>
          <w:name w:val="General"/>
          <w:gallery w:val="placeholder"/>
        </w:category>
        <w:types>
          <w:type w:val="bbPlcHdr"/>
        </w:types>
        <w:behaviors>
          <w:behavior w:val="content"/>
        </w:behaviors>
        <w:guid w:val="{F3E8609C-189F-48BA-BF78-2299D5B6A50A}"/>
      </w:docPartPr>
      <w:docPartBody>
        <w:p w:rsidR="00963201" w:rsidRDefault="00963201" w:rsidP="00963201">
          <w:pPr>
            <w:pStyle w:val="B6FCB6CA38AC400184826C0DB3696739"/>
          </w:pPr>
          <w:r w:rsidRPr="00363FD5">
            <w:rPr>
              <w:rFonts w:eastAsia="楷体_GB2312"/>
              <w:bCs/>
              <w:color w:val="000000"/>
              <w:sz w:val="21"/>
              <w:szCs w:val="21"/>
            </w:rPr>
            <w:t>Click here to enter text.</w:t>
          </w:r>
        </w:p>
      </w:docPartBody>
    </w:docPart>
    <w:docPart>
      <w:docPartPr>
        <w:name w:val="3ADA129A61D44E708E6AE7D763EC2512"/>
        <w:category>
          <w:name w:val="General"/>
          <w:gallery w:val="placeholder"/>
        </w:category>
        <w:types>
          <w:type w:val="bbPlcHdr"/>
        </w:types>
        <w:behaviors>
          <w:behavior w:val="content"/>
        </w:behaviors>
        <w:guid w:val="{EE53B963-2AAD-4236-AEEA-02F51B635C34}"/>
      </w:docPartPr>
      <w:docPartBody>
        <w:p w:rsidR="00963201" w:rsidRDefault="00963201" w:rsidP="00963201">
          <w:pPr>
            <w:pStyle w:val="3ADA129A61D44E708E6AE7D763EC2512"/>
          </w:pPr>
          <w:r w:rsidRPr="00363FD5">
            <w:rPr>
              <w:rFonts w:eastAsia="楷体_GB2312"/>
              <w:bCs/>
              <w:color w:val="000000"/>
              <w:sz w:val="21"/>
              <w:szCs w:val="21"/>
            </w:rPr>
            <w:t>Click here to enter text.</w:t>
          </w:r>
        </w:p>
      </w:docPartBody>
    </w:docPart>
    <w:docPart>
      <w:docPartPr>
        <w:name w:val="07CB6BEAA13E471F9E70F18D6DA8CFB0"/>
        <w:category>
          <w:name w:val="General"/>
          <w:gallery w:val="placeholder"/>
        </w:category>
        <w:types>
          <w:type w:val="bbPlcHdr"/>
        </w:types>
        <w:behaviors>
          <w:behavior w:val="content"/>
        </w:behaviors>
        <w:guid w:val="{2AC8DA9E-A931-4F17-A9C2-E0E10ED0DE51}"/>
      </w:docPartPr>
      <w:docPartBody>
        <w:p w:rsidR="00963201" w:rsidRDefault="00963201" w:rsidP="00963201">
          <w:pPr>
            <w:pStyle w:val="07CB6BEAA13E471F9E70F18D6DA8CFB0"/>
          </w:pPr>
          <w:r w:rsidRPr="00363FD5">
            <w:rPr>
              <w:rFonts w:eastAsia="楷体_GB2312"/>
              <w:bCs/>
              <w:color w:val="000000"/>
              <w:sz w:val="21"/>
              <w:szCs w:val="21"/>
            </w:rPr>
            <w:t>Click here to enter text.</w:t>
          </w:r>
        </w:p>
      </w:docPartBody>
    </w:docPart>
    <w:docPart>
      <w:docPartPr>
        <w:name w:val="06694ECB9C424EFE9FCF4454160D41A2"/>
        <w:category>
          <w:name w:val="General"/>
          <w:gallery w:val="placeholder"/>
        </w:category>
        <w:types>
          <w:type w:val="bbPlcHdr"/>
        </w:types>
        <w:behaviors>
          <w:behavior w:val="content"/>
        </w:behaviors>
        <w:guid w:val="{DC1D30EB-70C3-4854-B976-15C31FBCA0D7}"/>
      </w:docPartPr>
      <w:docPartBody>
        <w:p w:rsidR="00963201" w:rsidRDefault="00963201" w:rsidP="00963201">
          <w:pPr>
            <w:pStyle w:val="06694ECB9C424EFE9FCF4454160D41A2"/>
          </w:pPr>
          <w:r w:rsidRPr="00363FD5">
            <w:rPr>
              <w:rFonts w:eastAsia="楷体_GB2312"/>
              <w:bCs/>
              <w:color w:val="000000"/>
              <w:sz w:val="21"/>
              <w:szCs w:val="21"/>
            </w:rPr>
            <w:t>Click here to enter text.</w:t>
          </w:r>
        </w:p>
      </w:docPartBody>
    </w:docPart>
    <w:docPart>
      <w:docPartPr>
        <w:name w:val="46153292F8B4486587C0F07EABE81660"/>
        <w:category>
          <w:name w:val="General"/>
          <w:gallery w:val="placeholder"/>
        </w:category>
        <w:types>
          <w:type w:val="bbPlcHdr"/>
        </w:types>
        <w:behaviors>
          <w:behavior w:val="content"/>
        </w:behaviors>
        <w:guid w:val="{1D03C4C6-D911-426C-8845-E31F80D02CF6}"/>
      </w:docPartPr>
      <w:docPartBody>
        <w:p w:rsidR="00963201" w:rsidRDefault="00963201" w:rsidP="00963201">
          <w:pPr>
            <w:pStyle w:val="46153292F8B4486587C0F07EABE81660"/>
          </w:pPr>
          <w:r w:rsidRPr="00363FD5">
            <w:rPr>
              <w:rStyle w:val="a3"/>
              <w:rFonts w:ascii="Times New Roman" w:hAnsi="Times New Roman" w:cs="Times New Roman"/>
              <w:sz w:val="20"/>
              <w:szCs w:val="20"/>
            </w:rPr>
            <w:t>Click here to enter text.</w:t>
          </w:r>
        </w:p>
      </w:docPartBody>
    </w:docPart>
    <w:docPart>
      <w:docPartPr>
        <w:name w:val="BF6827A7DB5D4413ADE646BFEEFC2E9D"/>
        <w:category>
          <w:name w:val="General"/>
          <w:gallery w:val="placeholder"/>
        </w:category>
        <w:types>
          <w:type w:val="bbPlcHdr"/>
        </w:types>
        <w:behaviors>
          <w:behavior w:val="content"/>
        </w:behaviors>
        <w:guid w:val="{26EF91EC-DADC-4F53-A768-C77F9BF5915E}"/>
      </w:docPartPr>
      <w:docPartBody>
        <w:p w:rsidR="00963201" w:rsidRDefault="00963201" w:rsidP="00963201">
          <w:pPr>
            <w:pStyle w:val="BF6827A7DB5D4413ADE646BFEEFC2E9D"/>
          </w:pPr>
          <w:r w:rsidRPr="00363FD5">
            <w:rPr>
              <w:rFonts w:eastAsia="楷体_GB2312"/>
              <w:bCs/>
              <w:color w:val="000000"/>
              <w:sz w:val="21"/>
              <w:szCs w:val="21"/>
            </w:rPr>
            <w:t>Click here to enter text.</w:t>
          </w:r>
        </w:p>
      </w:docPartBody>
    </w:docPart>
    <w:docPart>
      <w:docPartPr>
        <w:name w:val="265D4D5B59D747E79820374B37BDCA3A"/>
        <w:category>
          <w:name w:val="General"/>
          <w:gallery w:val="placeholder"/>
        </w:category>
        <w:types>
          <w:type w:val="bbPlcHdr"/>
        </w:types>
        <w:behaviors>
          <w:behavior w:val="content"/>
        </w:behaviors>
        <w:guid w:val="{C27D1874-E137-4BA0-86B1-40B827BFEF90}"/>
      </w:docPartPr>
      <w:docPartBody>
        <w:p w:rsidR="00963201" w:rsidRDefault="00963201" w:rsidP="00963201">
          <w:pPr>
            <w:pStyle w:val="265D4D5B59D747E79820374B37BDCA3A"/>
          </w:pPr>
          <w:r w:rsidRPr="00363FD5">
            <w:rPr>
              <w:rFonts w:eastAsia="楷体_GB2312"/>
              <w:bCs/>
              <w:color w:val="000000"/>
              <w:sz w:val="21"/>
              <w:szCs w:val="21"/>
            </w:rPr>
            <w:t>Click here to enter text.</w:t>
          </w:r>
        </w:p>
      </w:docPartBody>
    </w:docPart>
    <w:docPart>
      <w:docPartPr>
        <w:name w:val="A792218019FE4373BE8AC10EDDE39C02"/>
        <w:category>
          <w:name w:val="General"/>
          <w:gallery w:val="placeholder"/>
        </w:category>
        <w:types>
          <w:type w:val="bbPlcHdr"/>
        </w:types>
        <w:behaviors>
          <w:behavior w:val="content"/>
        </w:behaviors>
        <w:guid w:val="{E362F5D2-B016-473F-87D9-C618CF49A9D1}"/>
      </w:docPartPr>
      <w:docPartBody>
        <w:p w:rsidR="00963201" w:rsidRDefault="00963201" w:rsidP="00963201">
          <w:pPr>
            <w:pStyle w:val="A792218019FE4373BE8AC10EDDE39C02"/>
          </w:pPr>
          <w:r w:rsidRPr="00363FD5">
            <w:rPr>
              <w:rFonts w:eastAsia="楷体_GB2312"/>
              <w:bCs/>
              <w:color w:val="000000"/>
              <w:sz w:val="21"/>
              <w:szCs w:val="21"/>
            </w:rPr>
            <w:t>Click here to enter text.</w:t>
          </w:r>
        </w:p>
      </w:docPartBody>
    </w:docPart>
    <w:docPart>
      <w:docPartPr>
        <w:name w:val="6A65D7AD72294CA1BF78C74204F1F57B"/>
        <w:category>
          <w:name w:val="General"/>
          <w:gallery w:val="placeholder"/>
        </w:category>
        <w:types>
          <w:type w:val="bbPlcHdr"/>
        </w:types>
        <w:behaviors>
          <w:behavior w:val="content"/>
        </w:behaviors>
        <w:guid w:val="{91A647B9-D303-4213-A016-63A3ECE6A3A4}"/>
      </w:docPartPr>
      <w:docPartBody>
        <w:p w:rsidR="00963201" w:rsidRDefault="00963201" w:rsidP="00963201">
          <w:pPr>
            <w:pStyle w:val="6A65D7AD72294CA1BF78C74204F1F57B"/>
          </w:pPr>
          <w:r w:rsidRPr="00363FD5">
            <w:rPr>
              <w:rFonts w:eastAsia="楷体_GB2312"/>
              <w:bCs/>
              <w:color w:val="000000"/>
              <w:sz w:val="21"/>
              <w:szCs w:val="21"/>
            </w:rPr>
            <w:t>Click here to enter text.</w:t>
          </w:r>
        </w:p>
      </w:docPartBody>
    </w:docPart>
    <w:docPart>
      <w:docPartPr>
        <w:name w:val="8ECAAE02FB8940E6B24FC7E57ECFAA8A"/>
        <w:category>
          <w:name w:val="General"/>
          <w:gallery w:val="placeholder"/>
        </w:category>
        <w:types>
          <w:type w:val="bbPlcHdr"/>
        </w:types>
        <w:behaviors>
          <w:behavior w:val="content"/>
        </w:behaviors>
        <w:guid w:val="{D3FC4B51-A34E-4B8B-B6C1-80B5086CA9CE}"/>
      </w:docPartPr>
      <w:docPartBody>
        <w:p w:rsidR="00963201" w:rsidRDefault="00963201" w:rsidP="00963201">
          <w:pPr>
            <w:pStyle w:val="8ECAAE02FB8940E6B24FC7E57ECFAA8A"/>
          </w:pPr>
          <w:r w:rsidRPr="00363FD5">
            <w:rPr>
              <w:rFonts w:eastAsia="楷体_GB2312"/>
              <w:bCs/>
              <w:color w:val="000000"/>
              <w:sz w:val="21"/>
              <w:szCs w:val="21"/>
            </w:rPr>
            <w:t>Click here to enter text.</w:t>
          </w:r>
        </w:p>
      </w:docPartBody>
    </w:docPart>
    <w:docPart>
      <w:docPartPr>
        <w:name w:val="DB509D73B994425F999E1A3545C7BF10"/>
        <w:category>
          <w:name w:val="General"/>
          <w:gallery w:val="placeholder"/>
        </w:category>
        <w:types>
          <w:type w:val="bbPlcHdr"/>
        </w:types>
        <w:behaviors>
          <w:behavior w:val="content"/>
        </w:behaviors>
        <w:guid w:val="{9EB87E78-5894-4660-BD9A-3679EA30E281}"/>
      </w:docPartPr>
      <w:docPartBody>
        <w:p w:rsidR="00963201" w:rsidRDefault="00963201" w:rsidP="00963201">
          <w:pPr>
            <w:pStyle w:val="DB509D73B994425F999E1A3545C7BF10"/>
          </w:pPr>
          <w:r w:rsidRPr="00363FD5">
            <w:rPr>
              <w:rFonts w:eastAsia="楷体_GB2312"/>
              <w:bCs/>
              <w:color w:val="000000"/>
              <w:sz w:val="21"/>
              <w:szCs w:val="21"/>
            </w:rPr>
            <w:t>Click here to enter text.</w:t>
          </w:r>
        </w:p>
      </w:docPartBody>
    </w:docPart>
    <w:docPart>
      <w:docPartPr>
        <w:name w:val="B477BBEAC99846C1B622E1F17AFF234F"/>
        <w:category>
          <w:name w:val="General"/>
          <w:gallery w:val="placeholder"/>
        </w:category>
        <w:types>
          <w:type w:val="bbPlcHdr"/>
        </w:types>
        <w:behaviors>
          <w:behavior w:val="content"/>
        </w:behaviors>
        <w:guid w:val="{963B00B5-598B-4FA1-9C00-55203107D363}"/>
      </w:docPartPr>
      <w:docPartBody>
        <w:p w:rsidR="00963201" w:rsidRDefault="00963201" w:rsidP="00963201">
          <w:pPr>
            <w:pStyle w:val="B477BBEAC99846C1B622E1F17AFF234F"/>
          </w:pPr>
          <w:r w:rsidRPr="00363FD5">
            <w:rPr>
              <w:rFonts w:eastAsia="楷体_GB2312"/>
              <w:bCs/>
              <w:color w:val="000000"/>
              <w:sz w:val="21"/>
              <w:szCs w:val="21"/>
            </w:rPr>
            <w:t>Click here to enter text.</w:t>
          </w:r>
        </w:p>
      </w:docPartBody>
    </w:docPart>
    <w:docPart>
      <w:docPartPr>
        <w:name w:val="4BBAC12D1609425CBF148734C3851C8A"/>
        <w:category>
          <w:name w:val="General"/>
          <w:gallery w:val="placeholder"/>
        </w:category>
        <w:types>
          <w:type w:val="bbPlcHdr"/>
        </w:types>
        <w:behaviors>
          <w:behavior w:val="content"/>
        </w:behaviors>
        <w:guid w:val="{9886431F-201F-4D6B-85A8-0BFACB66234E}"/>
      </w:docPartPr>
      <w:docPartBody>
        <w:p w:rsidR="00963201" w:rsidRDefault="00963201" w:rsidP="00963201">
          <w:pPr>
            <w:pStyle w:val="4BBAC12D1609425CBF148734C3851C8A"/>
          </w:pPr>
          <w:r w:rsidRPr="00363FD5">
            <w:rPr>
              <w:rFonts w:eastAsia="楷体_GB2312"/>
              <w:bCs/>
              <w:color w:val="000000"/>
              <w:sz w:val="21"/>
              <w:szCs w:val="21"/>
            </w:rPr>
            <w:t>Click here to enter text.</w:t>
          </w:r>
        </w:p>
      </w:docPartBody>
    </w:docPart>
    <w:docPart>
      <w:docPartPr>
        <w:name w:val="9FAB283470424E5D9FA6741D6B4B066B"/>
        <w:category>
          <w:name w:val="General"/>
          <w:gallery w:val="placeholder"/>
        </w:category>
        <w:types>
          <w:type w:val="bbPlcHdr"/>
        </w:types>
        <w:behaviors>
          <w:behavior w:val="content"/>
        </w:behaviors>
        <w:guid w:val="{B1C31411-7277-455A-B997-8A2B694D5C99}"/>
      </w:docPartPr>
      <w:docPartBody>
        <w:p w:rsidR="00963201" w:rsidRDefault="00963201" w:rsidP="00963201">
          <w:pPr>
            <w:pStyle w:val="9FAB283470424E5D9FA6741D6B4B066B"/>
          </w:pPr>
          <w:r w:rsidRPr="00363FD5">
            <w:rPr>
              <w:rFonts w:eastAsia="楷体_GB2312"/>
              <w:bCs/>
              <w:color w:val="000000"/>
              <w:sz w:val="21"/>
              <w:szCs w:val="21"/>
            </w:rPr>
            <w:t>Click here to enter text.</w:t>
          </w:r>
        </w:p>
      </w:docPartBody>
    </w:docPart>
    <w:docPart>
      <w:docPartPr>
        <w:name w:val="5E86C784CE0C468398317045914ED150"/>
        <w:category>
          <w:name w:val="General"/>
          <w:gallery w:val="placeholder"/>
        </w:category>
        <w:types>
          <w:type w:val="bbPlcHdr"/>
        </w:types>
        <w:behaviors>
          <w:behavior w:val="content"/>
        </w:behaviors>
        <w:guid w:val="{6BB03F35-F9CD-408F-A453-3C01EADD6198}"/>
      </w:docPartPr>
      <w:docPartBody>
        <w:p w:rsidR="00963201" w:rsidRDefault="00963201" w:rsidP="00963201">
          <w:pPr>
            <w:pStyle w:val="5E86C784CE0C468398317045914ED150"/>
          </w:pPr>
          <w:r w:rsidRPr="00363FD5">
            <w:rPr>
              <w:rStyle w:val="a3"/>
              <w:rFonts w:ascii="Times New Roman" w:hAnsi="Times New Roman" w:cs="Times New Roman"/>
              <w:sz w:val="20"/>
              <w:szCs w:val="20"/>
            </w:rPr>
            <w:t>Click here to enter text.</w:t>
          </w:r>
        </w:p>
      </w:docPartBody>
    </w:docPart>
    <w:docPart>
      <w:docPartPr>
        <w:name w:val="575ED56EAC434174A0FB7BF134CFDD29"/>
        <w:category>
          <w:name w:val="General"/>
          <w:gallery w:val="placeholder"/>
        </w:category>
        <w:types>
          <w:type w:val="bbPlcHdr"/>
        </w:types>
        <w:behaviors>
          <w:behavior w:val="content"/>
        </w:behaviors>
        <w:guid w:val="{015A7A19-60C7-4390-A8AA-3EABCFDC2B9C}"/>
      </w:docPartPr>
      <w:docPartBody>
        <w:p w:rsidR="00963201" w:rsidRDefault="00963201" w:rsidP="00963201">
          <w:pPr>
            <w:pStyle w:val="575ED56EAC434174A0FB7BF134CFDD29"/>
          </w:pPr>
          <w:r w:rsidRPr="00363FD5">
            <w:rPr>
              <w:rFonts w:eastAsia="楷体_GB2312"/>
              <w:bCs/>
              <w:color w:val="000000"/>
              <w:sz w:val="21"/>
              <w:szCs w:val="21"/>
            </w:rPr>
            <w:t>Click here to enter text.</w:t>
          </w:r>
        </w:p>
      </w:docPartBody>
    </w:docPart>
    <w:docPart>
      <w:docPartPr>
        <w:name w:val="58A77AAC264249A6A5688DA1DA9104CC"/>
        <w:category>
          <w:name w:val="General"/>
          <w:gallery w:val="placeholder"/>
        </w:category>
        <w:types>
          <w:type w:val="bbPlcHdr"/>
        </w:types>
        <w:behaviors>
          <w:behavior w:val="content"/>
        </w:behaviors>
        <w:guid w:val="{0DC9C543-8C50-406A-8AB7-188AD3931530}"/>
      </w:docPartPr>
      <w:docPartBody>
        <w:p w:rsidR="00963201" w:rsidRDefault="00963201" w:rsidP="00963201">
          <w:pPr>
            <w:pStyle w:val="58A77AAC264249A6A5688DA1DA9104CC"/>
          </w:pPr>
          <w:r w:rsidRPr="00363FD5">
            <w:rPr>
              <w:rFonts w:eastAsia="楷体_GB2312"/>
              <w:bCs/>
              <w:color w:val="000000"/>
              <w:sz w:val="21"/>
              <w:szCs w:val="21"/>
            </w:rPr>
            <w:t>Click here to enter text.</w:t>
          </w:r>
        </w:p>
      </w:docPartBody>
    </w:docPart>
    <w:docPart>
      <w:docPartPr>
        <w:name w:val="9EF294C0F08D4367B511D1ED2E1DA6FF"/>
        <w:category>
          <w:name w:val="General"/>
          <w:gallery w:val="placeholder"/>
        </w:category>
        <w:types>
          <w:type w:val="bbPlcHdr"/>
        </w:types>
        <w:behaviors>
          <w:behavior w:val="content"/>
        </w:behaviors>
        <w:guid w:val="{997B61D6-10EB-441E-82CB-1E9E4FB10156}"/>
      </w:docPartPr>
      <w:docPartBody>
        <w:p w:rsidR="00963201" w:rsidRDefault="00963201" w:rsidP="00963201">
          <w:pPr>
            <w:pStyle w:val="9EF294C0F08D4367B511D1ED2E1DA6FF"/>
          </w:pPr>
          <w:r w:rsidRPr="00363FD5">
            <w:rPr>
              <w:rFonts w:eastAsia="楷体_GB2312"/>
              <w:bCs/>
              <w:color w:val="000000"/>
              <w:sz w:val="21"/>
              <w:szCs w:val="21"/>
            </w:rPr>
            <w:t>Click here to enter text.</w:t>
          </w:r>
        </w:p>
      </w:docPartBody>
    </w:docPart>
    <w:docPart>
      <w:docPartPr>
        <w:name w:val="21E10ED186374F5B9D1B8E9DAF7E6280"/>
        <w:category>
          <w:name w:val="General"/>
          <w:gallery w:val="placeholder"/>
        </w:category>
        <w:types>
          <w:type w:val="bbPlcHdr"/>
        </w:types>
        <w:behaviors>
          <w:behavior w:val="content"/>
        </w:behaviors>
        <w:guid w:val="{1465FDA8-3804-4B7C-A86C-AA22F210072A}"/>
      </w:docPartPr>
      <w:docPartBody>
        <w:p w:rsidR="00963201" w:rsidRDefault="00963201" w:rsidP="00963201">
          <w:pPr>
            <w:pStyle w:val="21E10ED186374F5B9D1B8E9DAF7E6280"/>
          </w:pPr>
          <w:r w:rsidRPr="00363FD5">
            <w:rPr>
              <w:rFonts w:eastAsia="楷体_GB2312"/>
              <w:bCs/>
              <w:color w:val="000000"/>
              <w:sz w:val="21"/>
              <w:szCs w:val="21"/>
            </w:rPr>
            <w:t>Click here to enter text.</w:t>
          </w:r>
        </w:p>
      </w:docPartBody>
    </w:docPart>
    <w:docPart>
      <w:docPartPr>
        <w:name w:val="E84B4778DD5A4B13A5973129D66CFEA6"/>
        <w:category>
          <w:name w:val="General"/>
          <w:gallery w:val="placeholder"/>
        </w:category>
        <w:types>
          <w:type w:val="bbPlcHdr"/>
        </w:types>
        <w:behaviors>
          <w:behavior w:val="content"/>
        </w:behaviors>
        <w:guid w:val="{C496951B-19DD-4EDD-BF10-1732CD311BF4}"/>
      </w:docPartPr>
      <w:docPartBody>
        <w:p w:rsidR="00963201" w:rsidRDefault="00963201" w:rsidP="00963201">
          <w:pPr>
            <w:pStyle w:val="E84B4778DD5A4B13A5973129D66CFEA6"/>
          </w:pPr>
          <w:r w:rsidRPr="00363FD5">
            <w:rPr>
              <w:rFonts w:eastAsia="楷体_GB2312"/>
              <w:bCs/>
              <w:color w:val="000000"/>
              <w:sz w:val="21"/>
              <w:szCs w:val="21"/>
            </w:rPr>
            <w:t>Click here to enter text.</w:t>
          </w:r>
        </w:p>
      </w:docPartBody>
    </w:docPart>
    <w:docPart>
      <w:docPartPr>
        <w:name w:val="5DE5911F096F429FB469845C9FFAE894"/>
        <w:category>
          <w:name w:val="General"/>
          <w:gallery w:val="placeholder"/>
        </w:category>
        <w:types>
          <w:type w:val="bbPlcHdr"/>
        </w:types>
        <w:behaviors>
          <w:behavior w:val="content"/>
        </w:behaviors>
        <w:guid w:val="{E440FAA9-C9FF-4038-A216-EB36ABE1F29A}"/>
      </w:docPartPr>
      <w:docPartBody>
        <w:p w:rsidR="00963201" w:rsidRDefault="00963201" w:rsidP="00963201">
          <w:pPr>
            <w:pStyle w:val="5DE5911F096F429FB469845C9FFAE894"/>
          </w:pPr>
          <w:r w:rsidRPr="00363FD5">
            <w:rPr>
              <w:rFonts w:eastAsia="楷体_GB2312"/>
              <w:bCs/>
              <w:color w:val="000000"/>
              <w:sz w:val="21"/>
              <w:szCs w:val="21"/>
            </w:rPr>
            <w:t>Click here to enter text.</w:t>
          </w:r>
        </w:p>
      </w:docPartBody>
    </w:docPart>
    <w:docPart>
      <w:docPartPr>
        <w:name w:val="FCAAF05E82FA4E918A049169B690EAA8"/>
        <w:category>
          <w:name w:val="General"/>
          <w:gallery w:val="placeholder"/>
        </w:category>
        <w:types>
          <w:type w:val="bbPlcHdr"/>
        </w:types>
        <w:behaviors>
          <w:behavior w:val="content"/>
        </w:behaviors>
        <w:guid w:val="{E83596FE-0D7F-4DD2-B1AC-566937764B0A}"/>
      </w:docPartPr>
      <w:docPartBody>
        <w:p w:rsidR="00963201" w:rsidRDefault="00963201" w:rsidP="00963201">
          <w:pPr>
            <w:pStyle w:val="FCAAF05E82FA4E918A049169B690EAA8"/>
          </w:pPr>
          <w:r w:rsidRPr="00363FD5">
            <w:rPr>
              <w:rFonts w:eastAsia="楷体_GB2312"/>
              <w:bCs/>
              <w:color w:val="000000"/>
              <w:sz w:val="21"/>
              <w:szCs w:val="21"/>
            </w:rPr>
            <w:t>Click here to enter text.</w:t>
          </w:r>
        </w:p>
      </w:docPartBody>
    </w:docPart>
    <w:docPart>
      <w:docPartPr>
        <w:name w:val="40CF75D501ED4AB58F7751300641716F"/>
        <w:category>
          <w:name w:val="General"/>
          <w:gallery w:val="placeholder"/>
        </w:category>
        <w:types>
          <w:type w:val="bbPlcHdr"/>
        </w:types>
        <w:behaviors>
          <w:behavior w:val="content"/>
        </w:behaviors>
        <w:guid w:val="{5BDB6B6D-E7F2-4171-8603-FC3CCB7FE6A2}"/>
      </w:docPartPr>
      <w:docPartBody>
        <w:p w:rsidR="00963201" w:rsidRDefault="00963201" w:rsidP="00963201">
          <w:pPr>
            <w:pStyle w:val="40CF75D501ED4AB58F7751300641716F"/>
          </w:pPr>
          <w:r w:rsidRPr="00363FD5">
            <w:rPr>
              <w:rFonts w:eastAsia="楷体_GB2312"/>
              <w:bCs/>
              <w:color w:val="000000"/>
              <w:sz w:val="21"/>
              <w:szCs w:val="21"/>
            </w:rPr>
            <w:t>Click here to enter text.</w:t>
          </w:r>
        </w:p>
      </w:docPartBody>
    </w:docPart>
    <w:docPart>
      <w:docPartPr>
        <w:name w:val="358DBF45768E40D585711433129F601D"/>
        <w:category>
          <w:name w:val="General"/>
          <w:gallery w:val="placeholder"/>
        </w:category>
        <w:types>
          <w:type w:val="bbPlcHdr"/>
        </w:types>
        <w:behaviors>
          <w:behavior w:val="content"/>
        </w:behaviors>
        <w:guid w:val="{7D8BEAEB-5EC9-47B9-A70F-439CFD1F0E65}"/>
      </w:docPartPr>
      <w:docPartBody>
        <w:p w:rsidR="00963201" w:rsidRDefault="00963201" w:rsidP="00963201">
          <w:pPr>
            <w:pStyle w:val="358DBF45768E40D585711433129F601D"/>
          </w:pPr>
          <w:r w:rsidRPr="00363FD5">
            <w:rPr>
              <w:rFonts w:eastAsia="楷体_GB2312"/>
              <w:bCs/>
              <w:color w:val="000000"/>
              <w:sz w:val="21"/>
              <w:szCs w:val="21"/>
            </w:rPr>
            <w:t>Click here to enter text.</w:t>
          </w:r>
        </w:p>
      </w:docPartBody>
    </w:docPart>
    <w:docPart>
      <w:docPartPr>
        <w:name w:val="626CB30FD15F472682ECD97317794B08"/>
        <w:category>
          <w:name w:val="General"/>
          <w:gallery w:val="placeholder"/>
        </w:category>
        <w:types>
          <w:type w:val="bbPlcHdr"/>
        </w:types>
        <w:behaviors>
          <w:behavior w:val="content"/>
        </w:behaviors>
        <w:guid w:val="{6BD058EA-8A04-4FC2-A7F2-5DA22B230CF4}"/>
      </w:docPartPr>
      <w:docPartBody>
        <w:p w:rsidR="00963201" w:rsidRDefault="00963201" w:rsidP="00963201">
          <w:pPr>
            <w:pStyle w:val="626CB30FD15F472682ECD97317794B08"/>
          </w:pPr>
          <w:r w:rsidRPr="00363FD5">
            <w:rPr>
              <w:rFonts w:eastAsia="楷体_GB2312"/>
              <w:bCs/>
              <w:color w:val="000000"/>
              <w:sz w:val="21"/>
              <w:szCs w:val="21"/>
            </w:rPr>
            <w:t>Click here to enter text.</w:t>
          </w:r>
        </w:p>
      </w:docPartBody>
    </w:docPart>
    <w:docPart>
      <w:docPartPr>
        <w:name w:val="DA11ED580F5D47BBA228CC57549DB53C"/>
        <w:category>
          <w:name w:val="General"/>
          <w:gallery w:val="placeholder"/>
        </w:category>
        <w:types>
          <w:type w:val="bbPlcHdr"/>
        </w:types>
        <w:behaviors>
          <w:behavior w:val="content"/>
        </w:behaviors>
        <w:guid w:val="{8C48E0DE-40E9-4930-A145-DDE7937261CC}"/>
      </w:docPartPr>
      <w:docPartBody>
        <w:p w:rsidR="00963201" w:rsidRDefault="00963201" w:rsidP="00963201">
          <w:pPr>
            <w:pStyle w:val="DA11ED580F5D47BBA228CC57549DB53C"/>
          </w:pPr>
          <w:r w:rsidRPr="00363FD5">
            <w:rPr>
              <w:rFonts w:eastAsia="楷体_GB2312"/>
              <w:bCs/>
              <w:color w:val="000000"/>
              <w:sz w:val="21"/>
              <w:szCs w:val="21"/>
            </w:rPr>
            <w:t>Click here to enter text.</w:t>
          </w:r>
        </w:p>
      </w:docPartBody>
    </w:docPart>
    <w:docPart>
      <w:docPartPr>
        <w:name w:val="AEB0B035EE10450FA5B1C43397B214CD"/>
        <w:category>
          <w:name w:val="General"/>
          <w:gallery w:val="placeholder"/>
        </w:category>
        <w:types>
          <w:type w:val="bbPlcHdr"/>
        </w:types>
        <w:behaviors>
          <w:behavior w:val="content"/>
        </w:behaviors>
        <w:guid w:val="{D7865188-498B-4AB1-8789-1529F2D815B4}"/>
      </w:docPartPr>
      <w:docPartBody>
        <w:p w:rsidR="00963201" w:rsidRDefault="00963201" w:rsidP="00963201">
          <w:pPr>
            <w:pStyle w:val="AEB0B035EE10450FA5B1C43397B214CD"/>
          </w:pPr>
          <w:r w:rsidRPr="00761022">
            <w:rPr>
              <w:rFonts w:eastAsia="楷体_GB2312"/>
              <w:bCs/>
              <w:color w:val="000000"/>
              <w:sz w:val="21"/>
              <w:szCs w:val="21"/>
            </w:rPr>
            <w:t>Click here to enter text.</w:t>
          </w:r>
        </w:p>
      </w:docPartBody>
    </w:docPart>
    <w:docPart>
      <w:docPartPr>
        <w:name w:val="35D58467063B4E37B64DBD891D50BFAC"/>
        <w:category>
          <w:name w:val="General"/>
          <w:gallery w:val="placeholder"/>
        </w:category>
        <w:types>
          <w:type w:val="bbPlcHdr"/>
        </w:types>
        <w:behaviors>
          <w:behavior w:val="content"/>
        </w:behaviors>
        <w:guid w:val="{1F94452A-9270-41F5-8996-6576EEF05751}"/>
      </w:docPartPr>
      <w:docPartBody>
        <w:p w:rsidR="00963201" w:rsidRDefault="00963201" w:rsidP="00963201">
          <w:pPr>
            <w:pStyle w:val="35D58467063B4E37B64DBD891D50BFAC"/>
          </w:pPr>
          <w:r w:rsidRPr="00761022">
            <w:rPr>
              <w:rFonts w:eastAsia="楷体_GB2312"/>
              <w:bCs/>
              <w:color w:val="000000"/>
              <w:sz w:val="21"/>
              <w:szCs w:val="21"/>
            </w:rPr>
            <w:t>Click here to enter text.</w:t>
          </w:r>
        </w:p>
      </w:docPartBody>
    </w:docPart>
    <w:docPart>
      <w:docPartPr>
        <w:name w:val="44327408BD97430297F3D7EFD79CABD8"/>
        <w:category>
          <w:name w:val="General"/>
          <w:gallery w:val="placeholder"/>
        </w:category>
        <w:types>
          <w:type w:val="bbPlcHdr"/>
        </w:types>
        <w:behaviors>
          <w:behavior w:val="content"/>
        </w:behaviors>
        <w:guid w:val="{5DB1FC79-7B1A-4C02-8DCD-4B89C5CF69D6}"/>
      </w:docPartPr>
      <w:docPartBody>
        <w:p w:rsidR="00963201" w:rsidRDefault="00963201" w:rsidP="00963201">
          <w:pPr>
            <w:pStyle w:val="44327408BD97430297F3D7EFD79CABD8"/>
          </w:pPr>
          <w:r w:rsidRPr="00761022">
            <w:rPr>
              <w:rFonts w:eastAsia="楷体_GB2312"/>
              <w:bCs/>
              <w:color w:val="000000"/>
              <w:sz w:val="21"/>
              <w:szCs w:val="21"/>
            </w:rPr>
            <w:t>Click here to enter text.</w:t>
          </w:r>
        </w:p>
      </w:docPartBody>
    </w:docPart>
    <w:docPart>
      <w:docPartPr>
        <w:name w:val="909FB620C07B42D1B9F59331DD2A60B1"/>
        <w:category>
          <w:name w:val="General"/>
          <w:gallery w:val="placeholder"/>
        </w:category>
        <w:types>
          <w:type w:val="bbPlcHdr"/>
        </w:types>
        <w:behaviors>
          <w:behavior w:val="content"/>
        </w:behaviors>
        <w:guid w:val="{F3DA8A40-1AD0-4D32-8304-61185469B90A}"/>
      </w:docPartPr>
      <w:docPartBody>
        <w:p w:rsidR="00963201" w:rsidRDefault="00963201" w:rsidP="00963201">
          <w:pPr>
            <w:pStyle w:val="909FB620C07B42D1B9F59331DD2A60B1"/>
          </w:pPr>
          <w:r w:rsidRPr="00761022">
            <w:rPr>
              <w:rFonts w:eastAsia="楷体_GB2312"/>
              <w:bCs/>
              <w:color w:val="000000"/>
              <w:sz w:val="21"/>
              <w:szCs w:val="21"/>
            </w:rPr>
            <w:t>Click here to enter text.</w:t>
          </w:r>
        </w:p>
      </w:docPartBody>
    </w:docPart>
    <w:docPart>
      <w:docPartPr>
        <w:name w:val="E9538259D45E4F78A6C24730C6F0DD39"/>
        <w:category>
          <w:name w:val="General"/>
          <w:gallery w:val="placeholder"/>
        </w:category>
        <w:types>
          <w:type w:val="bbPlcHdr"/>
        </w:types>
        <w:behaviors>
          <w:behavior w:val="content"/>
        </w:behaviors>
        <w:guid w:val="{FA3FE3F9-33E9-4202-A70C-E466BA326333}"/>
      </w:docPartPr>
      <w:docPartBody>
        <w:p w:rsidR="00963201" w:rsidRDefault="00963201" w:rsidP="00963201">
          <w:pPr>
            <w:pStyle w:val="E9538259D45E4F78A6C24730C6F0DD39"/>
          </w:pPr>
          <w:r w:rsidRPr="00761022">
            <w:rPr>
              <w:rFonts w:eastAsia="楷体_GB2312"/>
              <w:bCs/>
              <w:color w:val="000000"/>
              <w:sz w:val="21"/>
              <w:szCs w:val="21"/>
            </w:rPr>
            <w:t>Click here to enter text.</w:t>
          </w:r>
        </w:p>
      </w:docPartBody>
    </w:docPart>
    <w:docPart>
      <w:docPartPr>
        <w:name w:val="37AA640EA93249259E43BE97C9307C7D"/>
        <w:category>
          <w:name w:val="General"/>
          <w:gallery w:val="placeholder"/>
        </w:category>
        <w:types>
          <w:type w:val="bbPlcHdr"/>
        </w:types>
        <w:behaviors>
          <w:behavior w:val="content"/>
        </w:behaviors>
        <w:guid w:val="{70F5A8A0-D9B2-4BAC-8F49-F1A4B7B23D85}"/>
      </w:docPartPr>
      <w:docPartBody>
        <w:p w:rsidR="00221C5B" w:rsidRDefault="00963201" w:rsidP="00963201">
          <w:pPr>
            <w:pStyle w:val="37AA640EA93249259E43BE97C9307C7D"/>
          </w:pPr>
          <w:r w:rsidRPr="005E7D4A">
            <w:rPr>
              <w:rStyle w:val="a3"/>
            </w:rPr>
            <w:t>Click here to enter text.</w:t>
          </w:r>
        </w:p>
      </w:docPartBody>
    </w:docPart>
    <w:docPart>
      <w:docPartPr>
        <w:name w:val="CFFD2FA9EAC444FEBEF2F22425CC0191"/>
        <w:category>
          <w:name w:val="General"/>
          <w:gallery w:val="placeholder"/>
        </w:category>
        <w:types>
          <w:type w:val="bbPlcHdr"/>
        </w:types>
        <w:behaviors>
          <w:behavior w:val="content"/>
        </w:behaviors>
        <w:guid w:val="{E2F4E648-D3F4-4D99-9A2A-D4482D95F28D}"/>
      </w:docPartPr>
      <w:docPartBody>
        <w:p w:rsidR="00221C5B" w:rsidRDefault="00963201" w:rsidP="00963201">
          <w:pPr>
            <w:pStyle w:val="CFFD2FA9EAC444FEBEF2F22425CC0191"/>
          </w:pPr>
          <w:r w:rsidRPr="005E7D4A">
            <w:rPr>
              <w:rStyle w:val="a3"/>
            </w:rPr>
            <w:t>Click here to enter text.</w:t>
          </w:r>
        </w:p>
      </w:docPartBody>
    </w:docPart>
    <w:docPart>
      <w:docPartPr>
        <w:name w:val="2343F3130A1247B39C63661B6C6CE848"/>
        <w:category>
          <w:name w:val="General"/>
          <w:gallery w:val="placeholder"/>
        </w:category>
        <w:types>
          <w:type w:val="bbPlcHdr"/>
        </w:types>
        <w:behaviors>
          <w:behavior w:val="content"/>
        </w:behaviors>
        <w:guid w:val="{95C3CAF6-ECCF-4955-AFFF-FA40D4C311C1}"/>
      </w:docPartPr>
      <w:docPartBody>
        <w:p w:rsidR="00221C5B" w:rsidRDefault="00963201" w:rsidP="00963201">
          <w:pPr>
            <w:pStyle w:val="2343F3130A1247B39C63661B6C6CE848"/>
          </w:pPr>
          <w:r w:rsidRPr="005E7D4A">
            <w:rPr>
              <w:rStyle w:val="a3"/>
            </w:rPr>
            <w:t>Click here to enter text.</w:t>
          </w:r>
        </w:p>
      </w:docPartBody>
    </w:docPart>
    <w:docPart>
      <w:docPartPr>
        <w:name w:val="4CC78FE88A6946E3B9AAE528D6F886E6"/>
        <w:category>
          <w:name w:val="General"/>
          <w:gallery w:val="placeholder"/>
        </w:category>
        <w:types>
          <w:type w:val="bbPlcHdr"/>
        </w:types>
        <w:behaviors>
          <w:behavior w:val="content"/>
        </w:behaviors>
        <w:guid w:val="{B9807EB2-2E57-4568-8708-7153B95D9A42}"/>
      </w:docPartPr>
      <w:docPartBody>
        <w:p w:rsidR="00221C5B" w:rsidRDefault="00963201" w:rsidP="00963201">
          <w:pPr>
            <w:pStyle w:val="4CC78FE88A6946E3B9AAE528D6F886E6"/>
          </w:pPr>
          <w:r w:rsidRPr="005E7D4A">
            <w:rPr>
              <w:rStyle w:val="a3"/>
            </w:rPr>
            <w:t>Click here to enter text.</w:t>
          </w:r>
        </w:p>
      </w:docPartBody>
    </w:docPart>
    <w:docPart>
      <w:docPartPr>
        <w:name w:val="CC14CD888C834496B42268305C29D1F4"/>
        <w:category>
          <w:name w:val="General"/>
          <w:gallery w:val="placeholder"/>
        </w:category>
        <w:types>
          <w:type w:val="bbPlcHdr"/>
        </w:types>
        <w:behaviors>
          <w:behavior w:val="content"/>
        </w:behaviors>
        <w:guid w:val="{15CF3EE5-622F-41EC-84DD-0BAB875C2424}"/>
      </w:docPartPr>
      <w:docPartBody>
        <w:p w:rsidR="00221C5B" w:rsidRDefault="00963201" w:rsidP="00963201">
          <w:pPr>
            <w:pStyle w:val="CC14CD888C834496B42268305C29D1F4"/>
          </w:pPr>
          <w:r w:rsidRPr="005E7D4A">
            <w:rPr>
              <w:rStyle w:val="a3"/>
            </w:rPr>
            <w:t>Click here to enter text.</w:t>
          </w:r>
        </w:p>
      </w:docPartBody>
    </w:docPart>
    <w:docPart>
      <w:docPartPr>
        <w:name w:val="5D4FB5FFCD6347A2855351995A4EFEC8"/>
        <w:category>
          <w:name w:val="General"/>
          <w:gallery w:val="placeholder"/>
        </w:category>
        <w:types>
          <w:type w:val="bbPlcHdr"/>
        </w:types>
        <w:behaviors>
          <w:behavior w:val="content"/>
        </w:behaviors>
        <w:guid w:val="{FAF11244-6167-44B5-AA6B-4CA376ED84A0}"/>
      </w:docPartPr>
      <w:docPartBody>
        <w:p w:rsidR="00221C5B" w:rsidRDefault="00963201" w:rsidP="00963201">
          <w:pPr>
            <w:pStyle w:val="5D4FB5FFCD6347A2855351995A4EFEC8"/>
          </w:pPr>
          <w:r w:rsidRPr="005E7D4A">
            <w:rPr>
              <w:rStyle w:val="a3"/>
            </w:rPr>
            <w:t>Click here to enter text.</w:t>
          </w:r>
        </w:p>
      </w:docPartBody>
    </w:docPart>
    <w:docPart>
      <w:docPartPr>
        <w:name w:val="BE1D8C3BA19C409BBA2CED9E03900A87"/>
        <w:category>
          <w:name w:val="General"/>
          <w:gallery w:val="placeholder"/>
        </w:category>
        <w:types>
          <w:type w:val="bbPlcHdr"/>
        </w:types>
        <w:behaviors>
          <w:behavior w:val="content"/>
        </w:behaviors>
        <w:guid w:val="{5B33927F-E275-4936-9979-B5EAC722DE60}"/>
      </w:docPartPr>
      <w:docPartBody>
        <w:p w:rsidR="00221C5B" w:rsidRDefault="00963201" w:rsidP="00963201">
          <w:pPr>
            <w:pStyle w:val="BE1D8C3BA19C409BBA2CED9E03900A87"/>
          </w:pPr>
          <w:r w:rsidRPr="005E7D4A">
            <w:rPr>
              <w:rStyle w:val="a3"/>
            </w:rPr>
            <w:t>Click here to enter text.</w:t>
          </w:r>
        </w:p>
      </w:docPartBody>
    </w:docPart>
    <w:docPart>
      <w:docPartPr>
        <w:name w:val="E6AB3A56C6B647828EDC2EF9ADD452A6"/>
        <w:category>
          <w:name w:val="General"/>
          <w:gallery w:val="placeholder"/>
        </w:category>
        <w:types>
          <w:type w:val="bbPlcHdr"/>
        </w:types>
        <w:behaviors>
          <w:behavior w:val="content"/>
        </w:behaviors>
        <w:guid w:val="{4BADFDF5-6CD6-4F02-9C76-07DF30455D04}"/>
      </w:docPartPr>
      <w:docPartBody>
        <w:p w:rsidR="00221C5B" w:rsidRDefault="00963201" w:rsidP="00963201">
          <w:pPr>
            <w:pStyle w:val="E6AB3A56C6B647828EDC2EF9ADD452A6"/>
          </w:pPr>
          <w:r w:rsidRPr="005E7D4A">
            <w:rPr>
              <w:rStyle w:val="a3"/>
            </w:rPr>
            <w:t>Click here to enter text.</w:t>
          </w:r>
        </w:p>
      </w:docPartBody>
    </w:docPart>
    <w:docPart>
      <w:docPartPr>
        <w:name w:val="1802689AB78840B2AD879AFBDDCF8A29"/>
        <w:category>
          <w:name w:val="General"/>
          <w:gallery w:val="placeholder"/>
        </w:category>
        <w:types>
          <w:type w:val="bbPlcHdr"/>
        </w:types>
        <w:behaviors>
          <w:behavior w:val="content"/>
        </w:behaviors>
        <w:guid w:val="{A00933E3-734E-4D5E-87F6-AE82DDAAF7C0}"/>
      </w:docPartPr>
      <w:docPartBody>
        <w:p w:rsidR="00221C5B" w:rsidRDefault="00963201" w:rsidP="00963201">
          <w:pPr>
            <w:pStyle w:val="1802689AB78840B2AD879AFBDDCF8A29"/>
          </w:pPr>
          <w:r w:rsidRPr="00761022">
            <w:rPr>
              <w:rFonts w:eastAsia="楷体_GB2312"/>
              <w:bCs/>
              <w:color w:val="000000"/>
              <w:sz w:val="21"/>
              <w:szCs w:val="21"/>
            </w:rPr>
            <w:t>Click here to enter text.</w:t>
          </w:r>
        </w:p>
      </w:docPartBody>
    </w:docPart>
    <w:docPart>
      <w:docPartPr>
        <w:name w:val="4EC15323269142BC9541882063886B8D"/>
        <w:category>
          <w:name w:val="General"/>
          <w:gallery w:val="placeholder"/>
        </w:category>
        <w:types>
          <w:type w:val="bbPlcHdr"/>
        </w:types>
        <w:behaviors>
          <w:behavior w:val="content"/>
        </w:behaviors>
        <w:guid w:val="{D4A14C68-9AB2-4ED8-A659-15DCF04FD3F9}"/>
      </w:docPartPr>
      <w:docPartBody>
        <w:p w:rsidR="00221C5B" w:rsidRDefault="00963201" w:rsidP="00963201">
          <w:pPr>
            <w:pStyle w:val="4EC15323269142BC9541882063886B8D"/>
          </w:pPr>
          <w:r w:rsidRPr="00761022">
            <w:rPr>
              <w:rFonts w:eastAsia="楷体_GB2312"/>
              <w:bCs/>
              <w:color w:val="000000"/>
              <w:sz w:val="21"/>
              <w:szCs w:val="21"/>
            </w:rPr>
            <w:t>Click here to enter text.</w:t>
          </w:r>
        </w:p>
      </w:docPartBody>
    </w:docPart>
    <w:docPart>
      <w:docPartPr>
        <w:name w:val="76A04589BD024346BC6999AC5EC68B1B"/>
        <w:category>
          <w:name w:val="General"/>
          <w:gallery w:val="placeholder"/>
        </w:category>
        <w:types>
          <w:type w:val="bbPlcHdr"/>
        </w:types>
        <w:behaviors>
          <w:behavior w:val="content"/>
        </w:behaviors>
        <w:guid w:val="{E3C02A17-4EEF-4F56-AC8C-49C0E00B58D2}"/>
      </w:docPartPr>
      <w:docPartBody>
        <w:p w:rsidR="00221C5B" w:rsidRDefault="00963201" w:rsidP="00963201">
          <w:pPr>
            <w:pStyle w:val="76A04589BD024346BC6999AC5EC68B1B"/>
          </w:pPr>
          <w:r w:rsidRPr="00761022">
            <w:rPr>
              <w:rFonts w:eastAsia="楷体_GB2312"/>
              <w:bCs/>
              <w:color w:val="000000"/>
              <w:sz w:val="21"/>
              <w:szCs w:val="21"/>
            </w:rPr>
            <w:t>Click here to enter text.</w:t>
          </w:r>
        </w:p>
      </w:docPartBody>
    </w:docPart>
    <w:docPart>
      <w:docPartPr>
        <w:name w:val="3C8B1DDF5D184E3595BFC96707286F92"/>
        <w:category>
          <w:name w:val="General"/>
          <w:gallery w:val="placeholder"/>
        </w:category>
        <w:types>
          <w:type w:val="bbPlcHdr"/>
        </w:types>
        <w:behaviors>
          <w:behavior w:val="content"/>
        </w:behaviors>
        <w:guid w:val="{E9073765-AF32-4153-864C-88E50F95C411}"/>
      </w:docPartPr>
      <w:docPartBody>
        <w:p w:rsidR="00221C5B" w:rsidRDefault="00963201" w:rsidP="00963201">
          <w:pPr>
            <w:pStyle w:val="3C8B1DDF5D184E3595BFC96707286F92"/>
          </w:pPr>
          <w:r w:rsidRPr="00761022">
            <w:rPr>
              <w:rFonts w:eastAsia="楷体_GB2312"/>
              <w:bCs/>
              <w:color w:val="000000"/>
              <w:sz w:val="21"/>
              <w:szCs w:val="21"/>
            </w:rPr>
            <w:t>Click here to enter text.</w:t>
          </w:r>
        </w:p>
      </w:docPartBody>
    </w:docPart>
    <w:docPart>
      <w:docPartPr>
        <w:name w:val="123B5D0C7A254F07948ADC138A1E8E75"/>
        <w:category>
          <w:name w:val="General"/>
          <w:gallery w:val="placeholder"/>
        </w:category>
        <w:types>
          <w:type w:val="bbPlcHdr"/>
        </w:types>
        <w:behaviors>
          <w:behavior w:val="content"/>
        </w:behaviors>
        <w:guid w:val="{493CA035-F4F2-4CB5-9EB2-FFAA6E9AF300}"/>
      </w:docPartPr>
      <w:docPartBody>
        <w:p w:rsidR="00221C5B" w:rsidRDefault="00963201" w:rsidP="00963201">
          <w:pPr>
            <w:pStyle w:val="123B5D0C7A254F07948ADC138A1E8E75"/>
          </w:pPr>
          <w:r w:rsidRPr="00761022">
            <w:rPr>
              <w:rFonts w:eastAsia="楷体_GB2312"/>
              <w:bCs/>
              <w:color w:val="000000"/>
              <w:sz w:val="21"/>
              <w:szCs w:val="21"/>
            </w:rPr>
            <w:t>Click here to enter text.</w:t>
          </w:r>
        </w:p>
      </w:docPartBody>
    </w:docPart>
    <w:docPart>
      <w:docPartPr>
        <w:name w:val="BACF80B0945242949366A1240E46D9D8"/>
        <w:category>
          <w:name w:val="General"/>
          <w:gallery w:val="placeholder"/>
        </w:category>
        <w:types>
          <w:type w:val="bbPlcHdr"/>
        </w:types>
        <w:behaviors>
          <w:behavior w:val="content"/>
        </w:behaviors>
        <w:guid w:val="{3C43A6E3-C80E-41BC-9DC9-12A161F6DD31}"/>
      </w:docPartPr>
      <w:docPartBody>
        <w:p w:rsidR="00221C5B" w:rsidRDefault="00963201" w:rsidP="00963201">
          <w:pPr>
            <w:pStyle w:val="BACF80B0945242949366A1240E46D9D8"/>
          </w:pPr>
          <w:r w:rsidRPr="00761022">
            <w:rPr>
              <w:rFonts w:eastAsia="楷体_GB2312"/>
              <w:bCs/>
              <w:color w:val="000000"/>
              <w:sz w:val="21"/>
              <w:szCs w:val="21"/>
            </w:rPr>
            <w:t>Click here to enter text.</w:t>
          </w:r>
        </w:p>
      </w:docPartBody>
    </w:docPart>
    <w:docPart>
      <w:docPartPr>
        <w:name w:val="86128F25B9374511AADF1AA577D5D9C2"/>
        <w:category>
          <w:name w:val="General"/>
          <w:gallery w:val="placeholder"/>
        </w:category>
        <w:types>
          <w:type w:val="bbPlcHdr"/>
        </w:types>
        <w:behaviors>
          <w:behavior w:val="content"/>
        </w:behaviors>
        <w:guid w:val="{EEE56183-C324-4D13-BB47-7744240F54C7}"/>
      </w:docPartPr>
      <w:docPartBody>
        <w:p w:rsidR="00221C5B" w:rsidRDefault="00963201" w:rsidP="00963201">
          <w:pPr>
            <w:pStyle w:val="86128F25B9374511AADF1AA577D5D9C2"/>
          </w:pPr>
          <w:r w:rsidRPr="00761022">
            <w:rPr>
              <w:rFonts w:eastAsia="楷体_GB2312"/>
              <w:bCs/>
              <w:color w:val="000000"/>
              <w:sz w:val="21"/>
              <w:szCs w:val="21"/>
            </w:rPr>
            <w:t>Click here to enter text.</w:t>
          </w:r>
        </w:p>
      </w:docPartBody>
    </w:docPart>
    <w:docPart>
      <w:docPartPr>
        <w:name w:val="075D3D344BF045DF897347E5C6EC86F9"/>
        <w:category>
          <w:name w:val="General"/>
          <w:gallery w:val="placeholder"/>
        </w:category>
        <w:types>
          <w:type w:val="bbPlcHdr"/>
        </w:types>
        <w:behaviors>
          <w:behavior w:val="content"/>
        </w:behaviors>
        <w:guid w:val="{CEAECCD1-501D-4403-981E-2C33804C91E7}"/>
      </w:docPartPr>
      <w:docPartBody>
        <w:p w:rsidR="00221C5B" w:rsidRDefault="00963201" w:rsidP="00963201">
          <w:pPr>
            <w:pStyle w:val="075D3D344BF045DF897347E5C6EC86F9"/>
          </w:pPr>
          <w:r w:rsidRPr="00761022">
            <w:rPr>
              <w:rFonts w:eastAsia="楷体_GB2312"/>
              <w:bCs/>
              <w:color w:val="000000"/>
              <w:sz w:val="21"/>
              <w:szCs w:val="21"/>
            </w:rPr>
            <w:t>Click here to enter text.</w:t>
          </w:r>
        </w:p>
      </w:docPartBody>
    </w:docPart>
    <w:docPart>
      <w:docPartPr>
        <w:name w:val="FBDBE8AB6B474D83A9A556FCB7D952E9"/>
        <w:category>
          <w:name w:val="General"/>
          <w:gallery w:val="placeholder"/>
        </w:category>
        <w:types>
          <w:type w:val="bbPlcHdr"/>
        </w:types>
        <w:behaviors>
          <w:behavior w:val="content"/>
        </w:behaviors>
        <w:guid w:val="{18650F1A-1A18-4685-BD7E-4E47AAE9DEE1}"/>
      </w:docPartPr>
      <w:docPartBody>
        <w:p w:rsidR="00221C5B" w:rsidRDefault="00963201" w:rsidP="00963201">
          <w:pPr>
            <w:pStyle w:val="FBDBE8AB6B474D83A9A556FCB7D952E9"/>
          </w:pPr>
          <w:r w:rsidRPr="005E7D4A">
            <w:rPr>
              <w:rStyle w:val="a3"/>
            </w:rPr>
            <w:t>Click here to enter text.</w:t>
          </w:r>
        </w:p>
      </w:docPartBody>
    </w:docPart>
    <w:docPart>
      <w:docPartPr>
        <w:name w:val="E44F40E61E444882ACC620F7A2D12154"/>
        <w:category>
          <w:name w:val="General"/>
          <w:gallery w:val="placeholder"/>
        </w:category>
        <w:types>
          <w:type w:val="bbPlcHdr"/>
        </w:types>
        <w:behaviors>
          <w:behavior w:val="content"/>
        </w:behaviors>
        <w:guid w:val="{7A4C0177-E844-474F-B8AD-65F0C29CEA76}"/>
      </w:docPartPr>
      <w:docPartBody>
        <w:p w:rsidR="00221C5B" w:rsidRDefault="00963201" w:rsidP="00963201">
          <w:pPr>
            <w:pStyle w:val="E44F40E61E444882ACC620F7A2D12154"/>
          </w:pPr>
          <w:r w:rsidRPr="005E7D4A">
            <w:rPr>
              <w:rStyle w:val="a3"/>
            </w:rPr>
            <w:t>Click here to enter text.</w:t>
          </w:r>
        </w:p>
      </w:docPartBody>
    </w:docPart>
    <w:docPart>
      <w:docPartPr>
        <w:name w:val="6E56DE440B494EB2B7D6597121B9CB22"/>
        <w:category>
          <w:name w:val="General"/>
          <w:gallery w:val="placeholder"/>
        </w:category>
        <w:types>
          <w:type w:val="bbPlcHdr"/>
        </w:types>
        <w:behaviors>
          <w:behavior w:val="content"/>
        </w:behaviors>
        <w:guid w:val="{76F13677-B9ED-42EA-92FF-96E023205605}"/>
      </w:docPartPr>
      <w:docPartBody>
        <w:p w:rsidR="00221C5B" w:rsidRDefault="00963201" w:rsidP="00963201">
          <w:pPr>
            <w:pStyle w:val="6E56DE440B494EB2B7D6597121B9CB22"/>
          </w:pPr>
          <w:r w:rsidRPr="005E7D4A">
            <w:rPr>
              <w:rStyle w:val="a3"/>
            </w:rPr>
            <w:t>Click here to enter text.</w:t>
          </w:r>
        </w:p>
      </w:docPartBody>
    </w:docPart>
    <w:docPart>
      <w:docPartPr>
        <w:name w:val="68336119051E4D20B9EAC99F92743470"/>
        <w:category>
          <w:name w:val="General"/>
          <w:gallery w:val="placeholder"/>
        </w:category>
        <w:types>
          <w:type w:val="bbPlcHdr"/>
        </w:types>
        <w:behaviors>
          <w:behavior w:val="content"/>
        </w:behaviors>
        <w:guid w:val="{7697E4E2-A93F-464A-BBD5-7A0F6AA6B772}"/>
      </w:docPartPr>
      <w:docPartBody>
        <w:p w:rsidR="00221C5B" w:rsidRDefault="00963201" w:rsidP="00963201">
          <w:pPr>
            <w:pStyle w:val="68336119051E4D20B9EAC99F92743470"/>
          </w:pPr>
          <w:r w:rsidRPr="005E7D4A">
            <w:rPr>
              <w:rStyle w:val="a3"/>
            </w:rPr>
            <w:t>Click here to enter text.</w:t>
          </w:r>
        </w:p>
      </w:docPartBody>
    </w:docPart>
    <w:docPart>
      <w:docPartPr>
        <w:name w:val="F3D96C8423334FE1B7DC71483C7E105F"/>
        <w:category>
          <w:name w:val="General"/>
          <w:gallery w:val="placeholder"/>
        </w:category>
        <w:types>
          <w:type w:val="bbPlcHdr"/>
        </w:types>
        <w:behaviors>
          <w:behavior w:val="content"/>
        </w:behaviors>
        <w:guid w:val="{C8D3C2DD-EEC2-4A5E-9653-19B7C15E71F2}"/>
      </w:docPartPr>
      <w:docPartBody>
        <w:p w:rsidR="00221C5B" w:rsidRDefault="00963201" w:rsidP="00963201">
          <w:pPr>
            <w:pStyle w:val="F3D96C8423334FE1B7DC71483C7E105F"/>
          </w:pPr>
          <w:r w:rsidRPr="005E7D4A">
            <w:rPr>
              <w:rStyle w:val="a3"/>
            </w:rPr>
            <w:t>Click here to enter text.</w:t>
          </w:r>
        </w:p>
      </w:docPartBody>
    </w:docPart>
    <w:docPart>
      <w:docPartPr>
        <w:name w:val="BE0B4BA39163447D9281ADE916623EDB"/>
        <w:category>
          <w:name w:val="General"/>
          <w:gallery w:val="placeholder"/>
        </w:category>
        <w:types>
          <w:type w:val="bbPlcHdr"/>
        </w:types>
        <w:behaviors>
          <w:behavior w:val="content"/>
        </w:behaviors>
        <w:guid w:val="{DC4BECEF-4F8E-4DAD-A339-71DE4DC8348A}"/>
      </w:docPartPr>
      <w:docPartBody>
        <w:p w:rsidR="00221C5B" w:rsidRDefault="00963201" w:rsidP="00963201">
          <w:pPr>
            <w:pStyle w:val="BE0B4BA39163447D9281ADE916623EDB"/>
          </w:pPr>
          <w:r w:rsidRPr="005E7D4A">
            <w:rPr>
              <w:rStyle w:val="a3"/>
            </w:rPr>
            <w:t>Click here to enter text.</w:t>
          </w:r>
        </w:p>
      </w:docPartBody>
    </w:docPart>
    <w:docPart>
      <w:docPartPr>
        <w:name w:val="EDEE19AA4A6F4386AE855A348BD57BA0"/>
        <w:category>
          <w:name w:val="General"/>
          <w:gallery w:val="placeholder"/>
        </w:category>
        <w:types>
          <w:type w:val="bbPlcHdr"/>
        </w:types>
        <w:behaviors>
          <w:behavior w:val="content"/>
        </w:behaviors>
        <w:guid w:val="{ECE4EB89-5614-4F36-9BB0-DFA1664A3D8B}"/>
      </w:docPartPr>
      <w:docPartBody>
        <w:p w:rsidR="00221C5B" w:rsidRDefault="00963201" w:rsidP="00963201">
          <w:pPr>
            <w:pStyle w:val="EDEE19AA4A6F4386AE855A348BD57BA0"/>
          </w:pPr>
          <w:r w:rsidRPr="005E7D4A">
            <w:rPr>
              <w:rStyle w:val="a3"/>
            </w:rPr>
            <w:t>Click here to enter text.</w:t>
          </w:r>
        </w:p>
      </w:docPartBody>
    </w:docPart>
    <w:docPart>
      <w:docPartPr>
        <w:name w:val="24F48BF9388B40FFB8A18CAE4848B567"/>
        <w:category>
          <w:name w:val="General"/>
          <w:gallery w:val="placeholder"/>
        </w:category>
        <w:types>
          <w:type w:val="bbPlcHdr"/>
        </w:types>
        <w:behaviors>
          <w:behavior w:val="content"/>
        </w:behaviors>
        <w:guid w:val="{70F6806D-4636-45B1-84DD-DA235BECA075}"/>
      </w:docPartPr>
      <w:docPartBody>
        <w:p w:rsidR="00221C5B" w:rsidRDefault="00963201" w:rsidP="00963201">
          <w:pPr>
            <w:pStyle w:val="24F48BF9388B40FFB8A18CAE4848B567"/>
          </w:pPr>
          <w:r w:rsidRPr="005E7D4A">
            <w:rPr>
              <w:rStyle w:val="a3"/>
            </w:rPr>
            <w:t>Click here to enter text.</w:t>
          </w:r>
        </w:p>
      </w:docPartBody>
    </w:docPart>
    <w:docPart>
      <w:docPartPr>
        <w:name w:val="E3E00A85C2C14F0AACF84ED66FFFDB02"/>
        <w:category>
          <w:name w:val="General"/>
          <w:gallery w:val="placeholder"/>
        </w:category>
        <w:types>
          <w:type w:val="bbPlcHdr"/>
        </w:types>
        <w:behaviors>
          <w:behavior w:val="content"/>
        </w:behaviors>
        <w:guid w:val="{B4A9CA3A-BE8D-4FFF-974C-91E900FA0F0B}"/>
      </w:docPartPr>
      <w:docPartBody>
        <w:p w:rsidR="00221C5B" w:rsidRDefault="00963201" w:rsidP="00963201">
          <w:pPr>
            <w:pStyle w:val="E3E00A85C2C14F0AACF84ED66FFFDB02"/>
          </w:pPr>
          <w:r w:rsidRPr="005E7D4A">
            <w:rPr>
              <w:rStyle w:val="a3"/>
            </w:rPr>
            <w:t>Click here to enter text.</w:t>
          </w:r>
        </w:p>
      </w:docPartBody>
    </w:docPart>
    <w:docPart>
      <w:docPartPr>
        <w:name w:val="8CB88A78D2DB482F8CD4925DBB3C0F89"/>
        <w:category>
          <w:name w:val="General"/>
          <w:gallery w:val="placeholder"/>
        </w:category>
        <w:types>
          <w:type w:val="bbPlcHdr"/>
        </w:types>
        <w:behaviors>
          <w:behavior w:val="content"/>
        </w:behaviors>
        <w:guid w:val="{4DD5D7B7-38CC-4F7B-934D-683F15E199A5}"/>
      </w:docPartPr>
      <w:docPartBody>
        <w:p w:rsidR="00221C5B" w:rsidRDefault="00963201" w:rsidP="00963201">
          <w:pPr>
            <w:pStyle w:val="8CB88A78D2DB482F8CD4925DBB3C0F89"/>
          </w:pPr>
          <w:r w:rsidRPr="005E7D4A">
            <w:rPr>
              <w:rStyle w:val="a3"/>
            </w:rPr>
            <w:t>Click here to enter text.</w:t>
          </w:r>
        </w:p>
      </w:docPartBody>
    </w:docPart>
    <w:docPart>
      <w:docPartPr>
        <w:name w:val="E300873B3EE74DA9888ED3E9310204D2"/>
        <w:category>
          <w:name w:val="General"/>
          <w:gallery w:val="placeholder"/>
        </w:category>
        <w:types>
          <w:type w:val="bbPlcHdr"/>
        </w:types>
        <w:behaviors>
          <w:behavior w:val="content"/>
        </w:behaviors>
        <w:guid w:val="{0C65F95A-5DCB-4101-986F-2A144F83E208}"/>
      </w:docPartPr>
      <w:docPartBody>
        <w:p w:rsidR="00221C5B" w:rsidRDefault="00963201" w:rsidP="00963201">
          <w:pPr>
            <w:pStyle w:val="E300873B3EE74DA9888ED3E9310204D2"/>
          </w:pPr>
          <w:r w:rsidRPr="005E7D4A">
            <w:rPr>
              <w:rStyle w:val="a3"/>
            </w:rPr>
            <w:t>Click here to enter text.</w:t>
          </w:r>
        </w:p>
      </w:docPartBody>
    </w:docPart>
    <w:docPart>
      <w:docPartPr>
        <w:name w:val="5846C709A9394A2A8C9A4D6E3E942DA8"/>
        <w:category>
          <w:name w:val="General"/>
          <w:gallery w:val="placeholder"/>
        </w:category>
        <w:types>
          <w:type w:val="bbPlcHdr"/>
        </w:types>
        <w:behaviors>
          <w:behavior w:val="content"/>
        </w:behaviors>
        <w:guid w:val="{22ABA51E-3EE5-4EF0-8431-7B9D4079152A}"/>
      </w:docPartPr>
      <w:docPartBody>
        <w:p w:rsidR="00221C5B" w:rsidRDefault="00963201" w:rsidP="00963201">
          <w:pPr>
            <w:pStyle w:val="5846C709A9394A2A8C9A4D6E3E942DA8"/>
          </w:pPr>
          <w:r w:rsidRPr="005E7D4A">
            <w:rPr>
              <w:rStyle w:val="a3"/>
            </w:rPr>
            <w:t>Click here to enter text.</w:t>
          </w:r>
        </w:p>
      </w:docPartBody>
    </w:docPart>
    <w:docPart>
      <w:docPartPr>
        <w:name w:val="17C996A3186D4FC9885179DC7C1A4968"/>
        <w:category>
          <w:name w:val="General"/>
          <w:gallery w:val="placeholder"/>
        </w:category>
        <w:types>
          <w:type w:val="bbPlcHdr"/>
        </w:types>
        <w:behaviors>
          <w:behavior w:val="content"/>
        </w:behaviors>
        <w:guid w:val="{D64E7235-58F2-4006-BC2D-33880AFDC690}"/>
      </w:docPartPr>
      <w:docPartBody>
        <w:p w:rsidR="00221C5B" w:rsidRDefault="00963201" w:rsidP="00963201">
          <w:pPr>
            <w:pStyle w:val="17C996A3186D4FC9885179DC7C1A4968"/>
          </w:pPr>
          <w:r w:rsidRPr="005E7D4A">
            <w:rPr>
              <w:rStyle w:val="a3"/>
            </w:rPr>
            <w:t>Click here to enter text.</w:t>
          </w:r>
        </w:p>
      </w:docPartBody>
    </w:docPart>
    <w:docPart>
      <w:docPartPr>
        <w:name w:val="A1EDCAD7B14543818A9C617407933952"/>
        <w:category>
          <w:name w:val="General"/>
          <w:gallery w:val="placeholder"/>
        </w:category>
        <w:types>
          <w:type w:val="bbPlcHdr"/>
        </w:types>
        <w:behaviors>
          <w:behavior w:val="content"/>
        </w:behaviors>
        <w:guid w:val="{8256845A-08C3-4700-84AA-A1203866CE40}"/>
      </w:docPartPr>
      <w:docPartBody>
        <w:p w:rsidR="00221C5B" w:rsidRDefault="00963201" w:rsidP="00963201">
          <w:pPr>
            <w:pStyle w:val="A1EDCAD7B14543818A9C617407933952"/>
          </w:pPr>
          <w:r w:rsidRPr="005E7D4A">
            <w:rPr>
              <w:rStyle w:val="a3"/>
            </w:rPr>
            <w:t>Click here to enter text.</w:t>
          </w:r>
        </w:p>
      </w:docPartBody>
    </w:docPart>
    <w:docPart>
      <w:docPartPr>
        <w:name w:val="6C78FDD8D6CD45E682B8533465569FD1"/>
        <w:category>
          <w:name w:val="General"/>
          <w:gallery w:val="placeholder"/>
        </w:category>
        <w:types>
          <w:type w:val="bbPlcHdr"/>
        </w:types>
        <w:behaviors>
          <w:behavior w:val="content"/>
        </w:behaviors>
        <w:guid w:val="{86BE47D6-3636-40F5-9B20-A8A6F58B8AC2}"/>
      </w:docPartPr>
      <w:docPartBody>
        <w:p w:rsidR="00221C5B" w:rsidRDefault="00963201" w:rsidP="00963201">
          <w:pPr>
            <w:pStyle w:val="6C78FDD8D6CD45E682B8533465569FD1"/>
          </w:pPr>
          <w:r w:rsidRPr="005E7D4A">
            <w:rPr>
              <w:rStyle w:val="a3"/>
            </w:rPr>
            <w:t>Click here to enter text.</w:t>
          </w:r>
        </w:p>
      </w:docPartBody>
    </w:docPart>
    <w:docPart>
      <w:docPartPr>
        <w:name w:val="2B4C510B9031417AB3925D7299A23D89"/>
        <w:category>
          <w:name w:val="General"/>
          <w:gallery w:val="placeholder"/>
        </w:category>
        <w:types>
          <w:type w:val="bbPlcHdr"/>
        </w:types>
        <w:behaviors>
          <w:behavior w:val="content"/>
        </w:behaviors>
        <w:guid w:val="{87F079A2-24B6-4D4A-9403-E9377AC02D39}"/>
      </w:docPartPr>
      <w:docPartBody>
        <w:p w:rsidR="00221C5B" w:rsidRDefault="00963201" w:rsidP="00963201">
          <w:pPr>
            <w:pStyle w:val="2B4C510B9031417AB3925D7299A23D89"/>
          </w:pPr>
          <w:r w:rsidRPr="005E7D4A">
            <w:rPr>
              <w:rStyle w:val="a3"/>
            </w:rPr>
            <w:t>Click here to enter text.</w:t>
          </w:r>
        </w:p>
      </w:docPartBody>
    </w:docPart>
    <w:docPart>
      <w:docPartPr>
        <w:name w:val="357141879AF346BD83BCAB5DD2B4C383"/>
        <w:category>
          <w:name w:val="General"/>
          <w:gallery w:val="placeholder"/>
        </w:category>
        <w:types>
          <w:type w:val="bbPlcHdr"/>
        </w:types>
        <w:behaviors>
          <w:behavior w:val="content"/>
        </w:behaviors>
        <w:guid w:val="{F8195873-3F17-4140-9D92-5CCA3CA7285D}"/>
      </w:docPartPr>
      <w:docPartBody>
        <w:p w:rsidR="00221C5B" w:rsidRDefault="00963201" w:rsidP="00963201">
          <w:pPr>
            <w:pStyle w:val="357141879AF346BD83BCAB5DD2B4C383"/>
          </w:pPr>
          <w:r w:rsidRPr="00F40E8D">
            <w:rPr>
              <w:rStyle w:val="a3"/>
            </w:rPr>
            <w:t>Click here to enter text.</w:t>
          </w:r>
        </w:p>
      </w:docPartBody>
    </w:docPart>
    <w:docPart>
      <w:docPartPr>
        <w:name w:val="94DF3F22579B48D48941F6C6CE874525"/>
        <w:category>
          <w:name w:val="General"/>
          <w:gallery w:val="placeholder"/>
        </w:category>
        <w:types>
          <w:type w:val="bbPlcHdr"/>
        </w:types>
        <w:behaviors>
          <w:behavior w:val="content"/>
        </w:behaviors>
        <w:guid w:val="{F563B174-CB23-4391-8A36-3EA9916E3710}"/>
      </w:docPartPr>
      <w:docPartBody>
        <w:p w:rsidR="00221C5B" w:rsidRDefault="00963201" w:rsidP="00963201">
          <w:pPr>
            <w:pStyle w:val="94DF3F22579B48D48941F6C6CE874525"/>
          </w:pPr>
          <w:r w:rsidRPr="00F40E8D">
            <w:rPr>
              <w:rStyle w:val="a3"/>
            </w:rPr>
            <w:t>Click here to enter text.</w:t>
          </w:r>
        </w:p>
      </w:docPartBody>
    </w:docPart>
    <w:docPart>
      <w:docPartPr>
        <w:name w:val="F1E4C28311084908A8C5F06176F0CBF5"/>
        <w:category>
          <w:name w:val="General"/>
          <w:gallery w:val="placeholder"/>
        </w:category>
        <w:types>
          <w:type w:val="bbPlcHdr"/>
        </w:types>
        <w:behaviors>
          <w:behavior w:val="content"/>
        </w:behaviors>
        <w:guid w:val="{48FC510E-2CCE-4BF3-A948-9A92DAC04619}"/>
      </w:docPartPr>
      <w:docPartBody>
        <w:p w:rsidR="00221C5B" w:rsidRDefault="00963201" w:rsidP="00963201">
          <w:pPr>
            <w:pStyle w:val="F1E4C28311084908A8C5F06176F0CBF5"/>
          </w:pPr>
          <w:r w:rsidRPr="00F40E8D">
            <w:rPr>
              <w:rStyle w:val="a3"/>
            </w:rPr>
            <w:t>Click here to enter text.</w:t>
          </w:r>
        </w:p>
      </w:docPartBody>
    </w:docPart>
    <w:docPart>
      <w:docPartPr>
        <w:name w:val="C429DA5C61574069A2C49E0667C69FDB"/>
        <w:category>
          <w:name w:val="General"/>
          <w:gallery w:val="placeholder"/>
        </w:category>
        <w:types>
          <w:type w:val="bbPlcHdr"/>
        </w:types>
        <w:behaviors>
          <w:behavior w:val="content"/>
        </w:behaviors>
        <w:guid w:val="{208C52C3-89A4-47B6-8C5D-A2485681476C}"/>
      </w:docPartPr>
      <w:docPartBody>
        <w:p w:rsidR="00221C5B" w:rsidRDefault="00963201" w:rsidP="00963201">
          <w:pPr>
            <w:pStyle w:val="C429DA5C61574069A2C49E0667C69FDB"/>
          </w:pPr>
          <w:r w:rsidRPr="00F40E8D">
            <w:rPr>
              <w:rStyle w:val="a3"/>
            </w:rPr>
            <w:t>Click here to enter text.</w:t>
          </w:r>
        </w:p>
      </w:docPartBody>
    </w:docPart>
    <w:docPart>
      <w:docPartPr>
        <w:name w:val="4E30BB18B9774F0A8D914B02917C63C6"/>
        <w:category>
          <w:name w:val="General"/>
          <w:gallery w:val="placeholder"/>
        </w:category>
        <w:types>
          <w:type w:val="bbPlcHdr"/>
        </w:types>
        <w:behaviors>
          <w:behavior w:val="content"/>
        </w:behaviors>
        <w:guid w:val="{6D814D3A-D6D2-4240-855C-5BC94DD13B79}"/>
      </w:docPartPr>
      <w:docPartBody>
        <w:p w:rsidR="00221C5B" w:rsidRDefault="00963201" w:rsidP="00963201">
          <w:pPr>
            <w:pStyle w:val="4E30BB18B9774F0A8D914B02917C63C6"/>
          </w:pPr>
          <w:r w:rsidRPr="00F40E8D">
            <w:rPr>
              <w:rStyle w:val="a3"/>
            </w:rPr>
            <w:t>Click here to enter text.</w:t>
          </w:r>
        </w:p>
      </w:docPartBody>
    </w:docPart>
    <w:docPart>
      <w:docPartPr>
        <w:name w:val="748B3DFE50764EAA90C6833F472F8143"/>
        <w:category>
          <w:name w:val="General"/>
          <w:gallery w:val="placeholder"/>
        </w:category>
        <w:types>
          <w:type w:val="bbPlcHdr"/>
        </w:types>
        <w:behaviors>
          <w:behavior w:val="content"/>
        </w:behaviors>
        <w:guid w:val="{8F6DB48A-4091-477C-BDB1-962998EC6059}"/>
      </w:docPartPr>
      <w:docPartBody>
        <w:p w:rsidR="00221C5B" w:rsidRDefault="00963201" w:rsidP="00963201">
          <w:pPr>
            <w:pStyle w:val="748B3DFE50764EAA90C6833F472F8143"/>
          </w:pPr>
          <w:r w:rsidRPr="00F40E8D">
            <w:rPr>
              <w:rStyle w:val="a3"/>
            </w:rPr>
            <w:t>Click here to enter text.</w:t>
          </w:r>
        </w:p>
      </w:docPartBody>
    </w:docPart>
    <w:docPart>
      <w:docPartPr>
        <w:name w:val="BFEDC01A1A6A4C82BA99912AAF8C8929"/>
        <w:category>
          <w:name w:val="General"/>
          <w:gallery w:val="placeholder"/>
        </w:category>
        <w:types>
          <w:type w:val="bbPlcHdr"/>
        </w:types>
        <w:behaviors>
          <w:behavior w:val="content"/>
        </w:behaviors>
        <w:guid w:val="{6409F784-3004-4EDA-BCFD-4A190539858A}"/>
      </w:docPartPr>
      <w:docPartBody>
        <w:p w:rsidR="00221C5B" w:rsidRDefault="00963201" w:rsidP="00963201">
          <w:pPr>
            <w:pStyle w:val="BFEDC01A1A6A4C82BA99912AAF8C8929"/>
          </w:pPr>
          <w:r w:rsidRPr="00F40E8D">
            <w:rPr>
              <w:rStyle w:val="a3"/>
            </w:rPr>
            <w:t>Click here to enter text.</w:t>
          </w:r>
        </w:p>
      </w:docPartBody>
    </w:docPart>
    <w:docPart>
      <w:docPartPr>
        <w:name w:val="37EF7CD6B80F40FF8958A8E504F96F2C"/>
        <w:category>
          <w:name w:val="General"/>
          <w:gallery w:val="placeholder"/>
        </w:category>
        <w:types>
          <w:type w:val="bbPlcHdr"/>
        </w:types>
        <w:behaviors>
          <w:behavior w:val="content"/>
        </w:behaviors>
        <w:guid w:val="{CE8F8963-4916-4F5D-8B31-5082941F9544}"/>
      </w:docPartPr>
      <w:docPartBody>
        <w:p w:rsidR="00221C5B" w:rsidRDefault="00963201" w:rsidP="00963201">
          <w:pPr>
            <w:pStyle w:val="37EF7CD6B80F40FF8958A8E504F96F2C"/>
          </w:pPr>
          <w:r w:rsidRPr="00F40E8D">
            <w:rPr>
              <w:rStyle w:val="a3"/>
            </w:rPr>
            <w:t>Click here to enter text.</w:t>
          </w:r>
        </w:p>
      </w:docPartBody>
    </w:docPart>
    <w:docPart>
      <w:docPartPr>
        <w:name w:val="452D6FCD3503457DAFEEC495A4BCE6D5"/>
        <w:category>
          <w:name w:val="General"/>
          <w:gallery w:val="placeholder"/>
        </w:category>
        <w:types>
          <w:type w:val="bbPlcHdr"/>
        </w:types>
        <w:behaviors>
          <w:behavior w:val="content"/>
        </w:behaviors>
        <w:guid w:val="{6129369F-28E6-4E86-B5FA-6A85E773288F}"/>
      </w:docPartPr>
      <w:docPartBody>
        <w:p w:rsidR="00221C5B" w:rsidRDefault="00963201" w:rsidP="00963201">
          <w:pPr>
            <w:pStyle w:val="452D6FCD3503457DAFEEC495A4BCE6D5"/>
          </w:pPr>
          <w:r w:rsidRPr="00F40E8D">
            <w:rPr>
              <w:rStyle w:val="a3"/>
            </w:rPr>
            <w:t>Click here to enter text.</w:t>
          </w:r>
        </w:p>
      </w:docPartBody>
    </w:docPart>
    <w:docPart>
      <w:docPartPr>
        <w:name w:val="DE766895676E4DB2944E7536D22791B7"/>
        <w:category>
          <w:name w:val="General"/>
          <w:gallery w:val="placeholder"/>
        </w:category>
        <w:types>
          <w:type w:val="bbPlcHdr"/>
        </w:types>
        <w:behaviors>
          <w:behavior w:val="content"/>
        </w:behaviors>
        <w:guid w:val="{54785C07-8603-488B-AC80-062CB56B90CC}"/>
      </w:docPartPr>
      <w:docPartBody>
        <w:p w:rsidR="00221C5B" w:rsidRDefault="00963201" w:rsidP="00963201">
          <w:pPr>
            <w:pStyle w:val="DE766895676E4DB2944E7536D22791B7"/>
          </w:pPr>
          <w:r w:rsidRPr="00F40E8D">
            <w:rPr>
              <w:rStyle w:val="a3"/>
            </w:rPr>
            <w:t>Click here to enter text.</w:t>
          </w:r>
        </w:p>
      </w:docPartBody>
    </w:docPart>
    <w:docPart>
      <w:docPartPr>
        <w:name w:val="95627EF69C544E939F7174CEECAC1DC7"/>
        <w:category>
          <w:name w:val="General"/>
          <w:gallery w:val="placeholder"/>
        </w:category>
        <w:types>
          <w:type w:val="bbPlcHdr"/>
        </w:types>
        <w:behaviors>
          <w:behavior w:val="content"/>
        </w:behaviors>
        <w:guid w:val="{03E2E2B0-20DD-440B-923D-B50588CE6983}"/>
      </w:docPartPr>
      <w:docPartBody>
        <w:p w:rsidR="00221C5B" w:rsidRDefault="00963201" w:rsidP="00963201">
          <w:pPr>
            <w:pStyle w:val="95627EF69C544E939F7174CEECAC1DC7"/>
          </w:pPr>
          <w:r w:rsidRPr="00F40E8D">
            <w:rPr>
              <w:rStyle w:val="a3"/>
            </w:rPr>
            <w:t>Click here to enter text.</w:t>
          </w:r>
        </w:p>
      </w:docPartBody>
    </w:docPart>
    <w:docPart>
      <w:docPartPr>
        <w:name w:val="7BBD86E594E34BD8B5707718F8F22B85"/>
        <w:category>
          <w:name w:val="General"/>
          <w:gallery w:val="placeholder"/>
        </w:category>
        <w:types>
          <w:type w:val="bbPlcHdr"/>
        </w:types>
        <w:behaviors>
          <w:behavior w:val="content"/>
        </w:behaviors>
        <w:guid w:val="{527FDC6F-3EF5-4588-BA8B-15B5E7D7DF52}"/>
      </w:docPartPr>
      <w:docPartBody>
        <w:p w:rsidR="00221C5B" w:rsidRDefault="00963201" w:rsidP="00963201">
          <w:pPr>
            <w:pStyle w:val="7BBD86E594E34BD8B5707718F8F22B85"/>
          </w:pPr>
          <w:r w:rsidRPr="00F40E8D">
            <w:rPr>
              <w:rStyle w:val="a3"/>
            </w:rPr>
            <w:t>Click here to enter text.</w:t>
          </w:r>
        </w:p>
      </w:docPartBody>
    </w:docPart>
    <w:docPart>
      <w:docPartPr>
        <w:name w:val="F4064F90F84645A9B404A3818C7AB725"/>
        <w:category>
          <w:name w:val="General"/>
          <w:gallery w:val="placeholder"/>
        </w:category>
        <w:types>
          <w:type w:val="bbPlcHdr"/>
        </w:types>
        <w:behaviors>
          <w:behavior w:val="content"/>
        </w:behaviors>
        <w:guid w:val="{B941C55C-F6BB-4A92-8C13-B4EE4AA952E7}"/>
      </w:docPartPr>
      <w:docPartBody>
        <w:p w:rsidR="00221C5B" w:rsidRDefault="00963201" w:rsidP="00963201">
          <w:pPr>
            <w:pStyle w:val="F4064F90F84645A9B404A3818C7AB725"/>
          </w:pPr>
          <w:r w:rsidRPr="003D47F7">
            <w:rPr>
              <w:rFonts w:eastAsia="楷体_GB2312"/>
              <w:bCs/>
              <w:sz w:val="21"/>
              <w:szCs w:val="21"/>
            </w:rPr>
            <w:t>Click here to enter text.</w:t>
          </w:r>
        </w:p>
      </w:docPartBody>
    </w:docPart>
    <w:docPart>
      <w:docPartPr>
        <w:name w:val="553957DF9A184B1CA564982E4E522091"/>
        <w:category>
          <w:name w:val="General"/>
          <w:gallery w:val="placeholder"/>
        </w:category>
        <w:types>
          <w:type w:val="bbPlcHdr"/>
        </w:types>
        <w:behaviors>
          <w:behavior w:val="content"/>
        </w:behaviors>
        <w:guid w:val="{DAE40BEE-627C-417E-AC40-7228B294D662}"/>
      </w:docPartPr>
      <w:docPartBody>
        <w:p w:rsidR="00221C5B" w:rsidRDefault="00963201" w:rsidP="00963201">
          <w:pPr>
            <w:pStyle w:val="553957DF9A184B1CA564982E4E522091"/>
          </w:pPr>
          <w:r w:rsidRPr="003D47F7">
            <w:rPr>
              <w:rFonts w:eastAsia="楷体_GB2312"/>
              <w:bCs/>
              <w:sz w:val="21"/>
              <w:szCs w:val="21"/>
            </w:rPr>
            <w:t>Click here to enter text.</w:t>
          </w:r>
        </w:p>
      </w:docPartBody>
    </w:docPart>
    <w:docPart>
      <w:docPartPr>
        <w:name w:val="8BC244B6738E465883F2C80C5DE96CA9"/>
        <w:category>
          <w:name w:val="General"/>
          <w:gallery w:val="placeholder"/>
        </w:category>
        <w:types>
          <w:type w:val="bbPlcHdr"/>
        </w:types>
        <w:behaviors>
          <w:behavior w:val="content"/>
        </w:behaviors>
        <w:guid w:val="{6C78027F-2F3B-459C-B1FB-8C08DB7F5025}"/>
      </w:docPartPr>
      <w:docPartBody>
        <w:p w:rsidR="00221C5B" w:rsidRDefault="00963201" w:rsidP="00963201">
          <w:pPr>
            <w:pStyle w:val="8BC244B6738E465883F2C80C5DE96CA9"/>
          </w:pPr>
          <w:r w:rsidRPr="003D47F7">
            <w:rPr>
              <w:rFonts w:eastAsia="楷体_GB2312"/>
              <w:bCs/>
              <w:sz w:val="21"/>
              <w:szCs w:val="21"/>
            </w:rPr>
            <w:t>Click here to enter text.</w:t>
          </w:r>
        </w:p>
      </w:docPartBody>
    </w:docPart>
    <w:docPart>
      <w:docPartPr>
        <w:name w:val="BCC2CB3941514ED9895FD8C154D905B0"/>
        <w:category>
          <w:name w:val="General"/>
          <w:gallery w:val="placeholder"/>
        </w:category>
        <w:types>
          <w:type w:val="bbPlcHdr"/>
        </w:types>
        <w:behaviors>
          <w:behavior w:val="content"/>
        </w:behaviors>
        <w:guid w:val="{A4BA5BF0-3794-4DB7-A930-FE43C9C744B3}"/>
      </w:docPartPr>
      <w:docPartBody>
        <w:p w:rsidR="00221C5B" w:rsidRDefault="00963201" w:rsidP="00963201">
          <w:pPr>
            <w:pStyle w:val="BCC2CB3941514ED9895FD8C154D905B0"/>
          </w:pPr>
          <w:r w:rsidRPr="003D47F7">
            <w:rPr>
              <w:rFonts w:eastAsia="楷体_GB2312"/>
              <w:bCs/>
              <w:sz w:val="21"/>
              <w:szCs w:val="21"/>
            </w:rPr>
            <w:t>Click here to enter text.</w:t>
          </w:r>
        </w:p>
      </w:docPartBody>
    </w:docPart>
    <w:docPart>
      <w:docPartPr>
        <w:name w:val="2D207B823B1948AE90EB65664DDF7A35"/>
        <w:category>
          <w:name w:val="General"/>
          <w:gallery w:val="placeholder"/>
        </w:category>
        <w:types>
          <w:type w:val="bbPlcHdr"/>
        </w:types>
        <w:behaviors>
          <w:behavior w:val="content"/>
        </w:behaviors>
        <w:guid w:val="{69D1B2FE-DE37-4280-8177-2B46CFAD6784}"/>
      </w:docPartPr>
      <w:docPartBody>
        <w:p w:rsidR="00221C5B" w:rsidRDefault="00963201" w:rsidP="00963201">
          <w:pPr>
            <w:pStyle w:val="2D207B823B1948AE90EB65664DDF7A35"/>
          </w:pPr>
          <w:r w:rsidRPr="003D47F7">
            <w:rPr>
              <w:rFonts w:eastAsia="楷体_GB2312"/>
              <w:bCs/>
              <w:sz w:val="21"/>
              <w:szCs w:val="21"/>
            </w:rPr>
            <w:t>Click here to enter text.</w:t>
          </w:r>
        </w:p>
      </w:docPartBody>
    </w:docPart>
    <w:docPart>
      <w:docPartPr>
        <w:name w:val="FEC97AC172D84C1CB3C05C6D86698FFF"/>
        <w:category>
          <w:name w:val="General"/>
          <w:gallery w:val="placeholder"/>
        </w:category>
        <w:types>
          <w:type w:val="bbPlcHdr"/>
        </w:types>
        <w:behaviors>
          <w:behavior w:val="content"/>
        </w:behaviors>
        <w:guid w:val="{0EEEBA0A-D46E-4641-8568-0ABC844B1A30}"/>
      </w:docPartPr>
      <w:docPartBody>
        <w:p w:rsidR="00221C5B" w:rsidRDefault="00963201" w:rsidP="00963201">
          <w:pPr>
            <w:pStyle w:val="FEC97AC172D84C1CB3C05C6D86698FFF"/>
          </w:pPr>
          <w:r w:rsidRPr="003D47F7">
            <w:rPr>
              <w:rFonts w:eastAsia="楷体_GB2312"/>
              <w:bCs/>
              <w:sz w:val="21"/>
              <w:szCs w:val="21"/>
            </w:rPr>
            <w:t>Click here to enter text.</w:t>
          </w:r>
        </w:p>
      </w:docPartBody>
    </w:docPart>
    <w:docPart>
      <w:docPartPr>
        <w:name w:val="8A5CFACE4F9B49AEA82E432A6E1CAB2D"/>
        <w:category>
          <w:name w:val="General"/>
          <w:gallery w:val="placeholder"/>
        </w:category>
        <w:types>
          <w:type w:val="bbPlcHdr"/>
        </w:types>
        <w:behaviors>
          <w:behavior w:val="content"/>
        </w:behaviors>
        <w:guid w:val="{26FEAD86-0DF3-496E-8874-DC3CAF5B559E}"/>
      </w:docPartPr>
      <w:docPartBody>
        <w:p w:rsidR="00221C5B" w:rsidRDefault="00963201" w:rsidP="00963201">
          <w:pPr>
            <w:pStyle w:val="8A5CFACE4F9B49AEA82E432A6E1CAB2D"/>
          </w:pPr>
          <w:r w:rsidRPr="003D47F7">
            <w:rPr>
              <w:rFonts w:eastAsia="楷体_GB2312"/>
              <w:bCs/>
              <w:sz w:val="21"/>
              <w:szCs w:val="21"/>
            </w:rPr>
            <w:t>Click here to enter text.</w:t>
          </w:r>
        </w:p>
      </w:docPartBody>
    </w:docPart>
    <w:docPart>
      <w:docPartPr>
        <w:name w:val="4D939976D55640E18B5B7B2605A3C104"/>
        <w:category>
          <w:name w:val="General"/>
          <w:gallery w:val="placeholder"/>
        </w:category>
        <w:types>
          <w:type w:val="bbPlcHdr"/>
        </w:types>
        <w:behaviors>
          <w:behavior w:val="content"/>
        </w:behaviors>
        <w:guid w:val="{96B76BE8-EBB0-4649-B285-86CF714515F6}"/>
      </w:docPartPr>
      <w:docPartBody>
        <w:p w:rsidR="00221C5B" w:rsidRDefault="00963201" w:rsidP="00963201">
          <w:pPr>
            <w:pStyle w:val="4D939976D55640E18B5B7B2605A3C104"/>
          </w:pPr>
          <w:r w:rsidRPr="003D47F7">
            <w:rPr>
              <w:rFonts w:eastAsia="楷体_GB2312"/>
              <w:bCs/>
              <w:sz w:val="21"/>
              <w:szCs w:val="21"/>
            </w:rPr>
            <w:t>Click here to enter text.</w:t>
          </w:r>
        </w:p>
      </w:docPartBody>
    </w:docPart>
    <w:docPart>
      <w:docPartPr>
        <w:name w:val="714DD76EBE2D42538631BEE748AE0C48"/>
        <w:category>
          <w:name w:val="General"/>
          <w:gallery w:val="placeholder"/>
        </w:category>
        <w:types>
          <w:type w:val="bbPlcHdr"/>
        </w:types>
        <w:behaviors>
          <w:behavior w:val="content"/>
        </w:behaviors>
        <w:guid w:val="{BAB85856-2E44-4914-9E94-9AB23D05459D}"/>
      </w:docPartPr>
      <w:docPartBody>
        <w:p w:rsidR="00221C5B" w:rsidRDefault="00963201" w:rsidP="00963201">
          <w:pPr>
            <w:pStyle w:val="714DD76EBE2D42538631BEE748AE0C48"/>
          </w:pPr>
          <w:r w:rsidRPr="003D47F7">
            <w:rPr>
              <w:rFonts w:eastAsia="楷体_GB2312"/>
              <w:bCs/>
              <w:sz w:val="21"/>
              <w:szCs w:val="21"/>
            </w:rPr>
            <w:t>Click here to enter text.</w:t>
          </w:r>
        </w:p>
      </w:docPartBody>
    </w:docPart>
    <w:docPart>
      <w:docPartPr>
        <w:name w:val="0B6B4BFD1324442BBAFB9B9444FDE183"/>
        <w:category>
          <w:name w:val="General"/>
          <w:gallery w:val="placeholder"/>
        </w:category>
        <w:types>
          <w:type w:val="bbPlcHdr"/>
        </w:types>
        <w:behaviors>
          <w:behavior w:val="content"/>
        </w:behaviors>
        <w:guid w:val="{3142EFAD-0A05-43E8-80B1-3788B3442264}"/>
      </w:docPartPr>
      <w:docPartBody>
        <w:p w:rsidR="00221C5B" w:rsidRDefault="00963201" w:rsidP="00963201">
          <w:pPr>
            <w:pStyle w:val="0B6B4BFD1324442BBAFB9B9444FDE183"/>
          </w:pPr>
          <w:r w:rsidRPr="003D47F7">
            <w:rPr>
              <w:rFonts w:eastAsia="楷体_GB2312"/>
              <w:bCs/>
              <w:sz w:val="21"/>
              <w:szCs w:val="21"/>
            </w:rPr>
            <w:t>Click here to enter text.</w:t>
          </w:r>
        </w:p>
      </w:docPartBody>
    </w:docPart>
    <w:docPart>
      <w:docPartPr>
        <w:name w:val="20E1218A10D54CEB8FF9A7D29241EED5"/>
        <w:category>
          <w:name w:val="General"/>
          <w:gallery w:val="placeholder"/>
        </w:category>
        <w:types>
          <w:type w:val="bbPlcHdr"/>
        </w:types>
        <w:behaviors>
          <w:behavior w:val="content"/>
        </w:behaviors>
        <w:guid w:val="{CBFE0B9D-9411-43E6-9677-BCC8C1C5BC03}"/>
      </w:docPartPr>
      <w:docPartBody>
        <w:p w:rsidR="00221C5B" w:rsidRDefault="00963201" w:rsidP="00963201">
          <w:pPr>
            <w:pStyle w:val="20E1218A10D54CEB8FF9A7D29241EED5"/>
          </w:pPr>
          <w:r w:rsidRPr="003D47F7">
            <w:rPr>
              <w:rFonts w:eastAsia="楷体_GB2312"/>
              <w:bCs/>
              <w:sz w:val="21"/>
              <w:szCs w:val="21"/>
            </w:rPr>
            <w:t>Click here to enter text.</w:t>
          </w:r>
        </w:p>
      </w:docPartBody>
    </w:docPart>
    <w:docPart>
      <w:docPartPr>
        <w:name w:val="F4AACC4054FF47E89504248F9A29B22E"/>
        <w:category>
          <w:name w:val="General"/>
          <w:gallery w:val="placeholder"/>
        </w:category>
        <w:types>
          <w:type w:val="bbPlcHdr"/>
        </w:types>
        <w:behaviors>
          <w:behavior w:val="content"/>
        </w:behaviors>
        <w:guid w:val="{B985EDA7-7DE7-46DB-8DAF-F4488D9CC4B0}"/>
      </w:docPartPr>
      <w:docPartBody>
        <w:p w:rsidR="00221C5B" w:rsidRDefault="00963201" w:rsidP="00963201">
          <w:pPr>
            <w:pStyle w:val="F4AACC4054FF47E89504248F9A29B22E"/>
          </w:pPr>
          <w:r w:rsidRPr="0033610F">
            <w:rPr>
              <w:rStyle w:val="a3"/>
              <w:rFonts w:ascii="华文楷体" w:eastAsia="华文楷体" w:hAnsi="华文楷体"/>
              <w:b/>
              <w:sz w:val="28"/>
              <w:szCs w:val="28"/>
            </w:rPr>
            <w:t>Click here to enter text.</w:t>
          </w:r>
        </w:p>
      </w:docPartBody>
    </w:docPart>
    <w:docPart>
      <w:docPartPr>
        <w:name w:val="746DDBF2971640218BB7B2523CC30DFA"/>
        <w:category>
          <w:name w:val="General"/>
          <w:gallery w:val="placeholder"/>
        </w:category>
        <w:types>
          <w:type w:val="bbPlcHdr"/>
        </w:types>
        <w:behaviors>
          <w:behavior w:val="content"/>
        </w:behaviors>
        <w:guid w:val="{28EB7242-F88C-4F5D-9C71-4DC933CE489D}"/>
      </w:docPartPr>
      <w:docPartBody>
        <w:p w:rsidR="00221C5B" w:rsidRDefault="00963201" w:rsidP="00963201">
          <w:pPr>
            <w:pStyle w:val="746DDBF2971640218BB7B2523CC30DFA"/>
          </w:pPr>
          <w:r w:rsidRPr="0033610F">
            <w:rPr>
              <w:rStyle w:val="a3"/>
              <w:rFonts w:ascii="华文楷体" w:eastAsia="华文楷体" w:hAnsi="华文楷体"/>
              <w:b/>
              <w:sz w:val="28"/>
              <w:szCs w:val="28"/>
            </w:rPr>
            <w:t>Click here to enter text.</w:t>
          </w:r>
        </w:p>
      </w:docPartBody>
    </w:docPart>
    <w:docPart>
      <w:docPartPr>
        <w:name w:val="A56AE122C7614E9BAB47A1FAE1321194"/>
        <w:category>
          <w:name w:val="General"/>
          <w:gallery w:val="placeholder"/>
        </w:category>
        <w:types>
          <w:type w:val="bbPlcHdr"/>
        </w:types>
        <w:behaviors>
          <w:behavior w:val="content"/>
        </w:behaviors>
        <w:guid w:val="{84AF8CE0-D1F8-4A9A-8B11-35B80458A321}"/>
      </w:docPartPr>
      <w:docPartBody>
        <w:p w:rsidR="00221C5B" w:rsidRDefault="00963201" w:rsidP="00963201">
          <w:pPr>
            <w:pStyle w:val="A56AE122C7614E9BAB47A1FAE1321194"/>
          </w:pPr>
          <w:r w:rsidRPr="0033610F">
            <w:rPr>
              <w:rStyle w:val="a3"/>
              <w:rFonts w:ascii="华文楷体" w:eastAsia="华文楷体" w:hAnsi="华文楷体"/>
              <w:b/>
              <w:sz w:val="28"/>
              <w:szCs w:val="28"/>
            </w:rPr>
            <w:t>Click here to enter text.</w:t>
          </w:r>
        </w:p>
      </w:docPartBody>
    </w:docPart>
    <w:docPart>
      <w:docPartPr>
        <w:name w:val="5CA3964797A34C4E96432EF96CA16AE4"/>
        <w:category>
          <w:name w:val="General"/>
          <w:gallery w:val="placeholder"/>
        </w:category>
        <w:types>
          <w:type w:val="bbPlcHdr"/>
        </w:types>
        <w:behaviors>
          <w:behavior w:val="content"/>
        </w:behaviors>
        <w:guid w:val="{ABEA3306-9D40-4B10-B66F-3A3C8D16FF0E}"/>
      </w:docPartPr>
      <w:docPartBody>
        <w:p w:rsidR="00221C5B" w:rsidRDefault="00963201" w:rsidP="00963201">
          <w:pPr>
            <w:pStyle w:val="5CA3964797A34C4E96432EF96CA16AE4"/>
          </w:pPr>
          <w:r w:rsidRPr="0033610F">
            <w:rPr>
              <w:rStyle w:val="a3"/>
              <w:rFonts w:ascii="华文楷体" w:eastAsia="华文楷体" w:hAnsi="华文楷体"/>
              <w:b/>
              <w:sz w:val="28"/>
              <w:szCs w:val="28"/>
            </w:rPr>
            <w:t>Click here to enter text.</w:t>
          </w:r>
        </w:p>
      </w:docPartBody>
    </w:docPart>
    <w:docPart>
      <w:docPartPr>
        <w:name w:val="9DD2A2884A834F26812F9B960A35C08E"/>
        <w:category>
          <w:name w:val="General"/>
          <w:gallery w:val="placeholder"/>
        </w:category>
        <w:types>
          <w:type w:val="bbPlcHdr"/>
        </w:types>
        <w:behaviors>
          <w:behavior w:val="content"/>
        </w:behaviors>
        <w:guid w:val="{1FBA6AFC-33EA-4BE8-8A7B-B7E8E343C09E}"/>
      </w:docPartPr>
      <w:docPartBody>
        <w:p w:rsidR="00221C5B" w:rsidRDefault="00963201" w:rsidP="00963201">
          <w:pPr>
            <w:pStyle w:val="9DD2A2884A834F26812F9B960A35C08E"/>
          </w:pPr>
          <w:r w:rsidRPr="0033610F">
            <w:rPr>
              <w:rStyle w:val="a3"/>
              <w:rFonts w:ascii="华文楷体" w:eastAsia="华文楷体" w:hAnsi="华文楷体"/>
              <w:b/>
              <w:sz w:val="28"/>
              <w:szCs w:val="28"/>
            </w:rPr>
            <w:t>Click here to enter text.</w:t>
          </w:r>
        </w:p>
      </w:docPartBody>
    </w:docPart>
    <w:docPart>
      <w:docPartPr>
        <w:name w:val="A253E6891D29455B9CAF9D8A4D51FB11"/>
        <w:category>
          <w:name w:val="General"/>
          <w:gallery w:val="placeholder"/>
        </w:category>
        <w:types>
          <w:type w:val="bbPlcHdr"/>
        </w:types>
        <w:behaviors>
          <w:behavior w:val="content"/>
        </w:behaviors>
        <w:guid w:val="{A2E0088E-2483-40BE-AF02-1AF5A5A7BD9A}"/>
      </w:docPartPr>
      <w:docPartBody>
        <w:p w:rsidR="00221C5B" w:rsidRDefault="00963201" w:rsidP="00963201">
          <w:pPr>
            <w:pStyle w:val="A253E6891D29455B9CAF9D8A4D51FB11"/>
          </w:pPr>
          <w:r w:rsidRPr="0033610F">
            <w:rPr>
              <w:rStyle w:val="a3"/>
              <w:rFonts w:ascii="华文楷体" w:eastAsia="华文楷体" w:hAnsi="华文楷体"/>
              <w:b/>
              <w:sz w:val="28"/>
              <w:szCs w:val="28"/>
            </w:rPr>
            <w:t>Click here to enter text.</w:t>
          </w:r>
        </w:p>
      </w:docPartBody>
    </w:docPart>
    <w:docPart>
      <w:docPartPr>
        <w:name w:val="CFA1C91495724AF784F06C0FA62D13AB"/>
        <w:category>
          <w:name w:val="General"/>
          <w:gallery w:val="placeholder"/>
        </w:category>
        <w:types>
          <w:type w:val="bbPlcHdr"/>
        </w:types>
        <w:behaviors>
          <w:behavior w:val="content"/>
        </w:behaviors>
        <w:guid w:val="{5AB58ACB-78BD-45F6-BFDE-3F6D06BF2B75}"/>
      </w:docPartPr>
      <w:docPartBody>
        <w:p w:rsidR="00221C5B" w:rsidRDefault="00963201" w:rsidP="00963201">
          <w:pPr>
            <w:pStyle w:val="CFA1C91495724AF784F06C0FA62D13AB"/>
          </w:pPr>
          <w:r w:rsidRPr="0033610F">
            <w:rPr>
              <w:rStyle w:val="a3"/>
              <w:rFonts w:ascii="华文楷体" w:eastAsia="华文楷体" w:hAnsi="华文楷体"/>
              <w:b/>
              <w:sz w:val="28"/>
              <w:szCs w:val="28"/>
            </w:rPr>
            <w:t>Click here to enter text.</w:t>
          </w:r>
        </w:p>
      </w:docPartBody>
    </w:docPart>
    <w:docPart>
      <w:docPartPr>
        <w:name w:val="CB95D7F726F64DABB24A5EDAB2AAF5C4"/>
        <w:category>
          <w:name w:val="General"/>
          <w:gallery w:val="placeholder"/>
        </w:category>
        <w:types>
          <w:type w:val="bbPlcHdr"/>
        </w:types>
        <w:behaviors>
          <w:behavior w:val="content"/>
        </w:behaviors>
        <w:guid w:val="{3F16C28C-1985-4CB4-B306-D109E91BFD17}"/>
      </w:docPartPr>
      <w:docPartBody>
        <w:p w:rsidR="00221C5B" w:rsidRDefault="00963201" w:rsidP="00963201">
          <w:pPr>
            <w:pStyle w:val="CB95D7F726F64DABB24A5EDAB2AAF5C4"/>
          </w:pPr>
          <w:r w:rsidRPr="0033610F">
            <w:rPr>
              <w:rStyle w:val="a3"/>
              <w:rFonts w:ascii="华文楷体" w:eastAsia="华文楷体" w:hAnsi="华文楷体"/>
              <w:b/>
              <w:sz w:val="28"/>
              <w:szCs w:val="28"/>
            </w:rPr>
            <w:t>Click here to enter text.</w:t>
          </w:r>
        </w:p>
      </w:docPartBody>
    </w:docPart>
    <w:docPart>
      <w:docPartPr>
        <w:name w:val="0909E9AAA9F04D5DA3E011B91EB59B7C"/>
        <w:category>
          <w:name w:val="General"/>
          <w:gallery w:val="placeholder"/>
        </w:category>
        <w:types>
          <w:type w:val="bbPlcHdr"/>
        </w:types>
        <w:behaviors>
          <w:behavior w:val="content"/>
        </w:behaviors>
        <w:guid w:val="{6A210DC7-41E6-459A-8873-DE28942B6B47}"/>
      </w:docPartPr>
      <w:docPartBody>
        <w:p w:rsidR="00221C5B" w:rsidRDefault="00963201" w:rsidP="00963201">
          <w:pPr>
            <w:pStyle w:val="0909E9AAA9F04D5DA3E011B91EB59B7C"/>
          </w:pPr>
          <w:r w:rsidRPr="0033610F">
            <w:rPr>
              <w:rStyle w:val="a3"/>
              <w:rFonts w:ascii="华文楷体" w:eastAsia="华文楷体" w:hAnsi="华文楷体"/>
              <w:b/>
              <w:sz w:val="28"/>
              <w:szCs w:val="28"/>
            </w:rPr>
            <w:t>Click here to enter text.</w:t>
          </w:r>
        </w:p>
      </w:docPartBody>
    </w:docPart>
    <w:docPart>
      <w:docPartPr>
        <w:name w:val="1AC6981B2D5949E0BA4CABEB8F39C01C"/>
        <w:category>
          <w:name w:val="General"/>
          <w:gallery w:val="placeholder"/>
        </w:category>
        <w:types>
          <w:type w:val="bbPlcHdr"/>
        </w:types>
        <w:behaviors>
          <w:behavior w:val="content"/>
        </w:behaviors>
        <w:guid w:val="{45AB6206-0284-4B05-AAE6-6F06F830DDD5}"/>
      </w:docPartPr>
      <w:docPartBody>
        <w:p w:rsidR="00221C5B" w:rsidRDefault="00963201" w:rsidP="00963201">
          <w:pPr>
            <w:pStyle w:val="1AC6981B2D5949E0BA4CABEB8F39C01C"/>
          </w:pPr>
          <w:r w:rsidRPr="0033610F">
            <w:rPr>
              <w:rStyle w:val="a3"/>
              <w:rFonts w:ascii="华文楷体" w:eastAsia="华文楷体" w:hAnsi="华文楷体"/>
              <w:b/>
              <w:sz w:val="28"/>
              <w:szCs w:val="28"/>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楷体">
    <w:altName w:val="Arial Unicode MS"/>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DCD"/>
    <w:rsid w:val="00221C5B"/>
    <w:rsid w:val="006B550E"/>
    <w:rsid w:val="007D660A"/>
    <w:rsid w:val="00892ACD"/>
    <w:rsid w:val="00963201"/>
    <w:rsid w:val="00C3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3201"/>
    <w:rPr>
      <w:color w:val="808080"/>
    </w:rPr>
  </w:style>
  <w:style w:type="paragraph" w:customStyle="1" w:styleId="4092ABB7C56642B5A2CB0CAF46BFF196">
    <w:name w:val="4092ABB7C56642B5A2CB0CAF46BFF196"/>
    <w:rsid w:val="00C34DCD"/>
    <w:pPr>
      <w:widowControl w:val="0"/>
      <w:jc w:val="both"/>
    </w:pPr>
  </w:style>
  <w:style w:type="paragraph" w:customStyle="1" w:styleId="C8FCD402A85845B4B363E09F1E020771">
    <w:name w:val="C8FCD402A85845B4B363E09F1E020771"/>
    <w:rsid w:val="00C34DCD"/>
    <w:pPr>
      <w:widowControl w:val="0"/>
      <w:jc w:val="both"/>
    </w:pPr>
  </w:style>
  <w:style w:type="paragraph" w:customStyle="1" w:styleId="F57EAD5F129E4F029D4177C7FC3940CC">
    <w:name w:val="F57EAD5F129E4F029D4177C7FC3940CC"/>
    <w:rsid w:val="00C34DCD"/>
    <w:pPr>
      <w:widowControl w:val="0"/>
      <w:jc w:val="both"/>
    </w:pPr>
  </w:style>
  <w:style w:type="paragraph" w:customStyle="1" w:styleId="5ACF8796DB1649A6BEF96B547D7DD3CC">
    <w:name w:val="5ACF8796DB1649A6BEF96B547D7DD3CC"/>
    <w:rsid w:val="00963201"/>
    <w:pPr>
      <w:spacing w:after="160" w:line="259" w:lineRule="auto"/>
    </w:pPr>
    <w:rPr>
      <w:kern w:val="0"/>
      <w:sz w:val="22"/>
    </w:rPr>
  </w:style>
  <w:style w:type="paragraph" w:customStyle="1" w:styleId="DDF9EA12BB8E42C39E309FCFA88BA27A">
    <w:name w:val="DDF9EA12BB8E42C39E309FCFA88BA27A"/>
    <w:rsid w:val="00963201"/>
    <w:pPr>
      <w:spacing w:after="160" w:line="259" w:lineRule="auto"/>
    </w:pPr>
    <w:rPr>
      <w:kern w:val="0"/>
      <w:sz w:val="22"/>
    </w:rPr>
  </w:style>
  <w:style w:type="paragraph" w:customStyle="1" w:styleId="F368100623ED4AB998F5D45B4C0EF2E3">
    <w:name w:val="F368100623ED4AB998F5D45B4C0EF2E3"/>
    <w:rsid w:val="00963201"/>
    <w:pPr>
      <w:spacing w:after="160" w:line="259" w:lineRule="auto"/>
    </w:pPr>
    <w:rPr>
      <w:kern w:val="0"/>
      <w:sz w:val="22"/>
    </w:rPr>
  </w:style>
  <w:style w:type="paragraph" w:customStyle="1" w:styleId="13522E0524B043E782DDEADE3BD72E38">
    <w:name w:val="13522E0524B043E782DDEADE3BD72E38"/>
    <w:rsid w:val="00963201"/>
    <w:pPr>
      <w:spacing w:after="160" w:line="259" w:lineRule="auto"/>
    </w:pPr>
    <w:rPr>
      <w:kern w:val="0"/>
      <w:sz w:val="22"/>
    </w:rPr>
  </w:style>
  <w:style w:type="paragraph" w:customStyle="1" w:styleId="5932EB1A263142A3A4713FA022F29B50">
    <w:name w:val="5932EB1A263142A3A4713FA022F29B50"/>
    <w:rsid w:val="00963201"/>
    <w:pPr>
      <w:spacing w:after="160" w:line="259" w:lineRule="auto"/>
    </w:pPr>
    <w:rPr>
      <w:kern w:val="0"/>
      <w:sz w:val="22"/>
    </w:rPr>
  </w:style>
  <w:style w:type="paragraph" w:customStyle="1" w:styleId="B4FDC86383D24956BA3BEAEE9B0BF787">
    <w:name w:val="B4FDC86383D24956BA3BEAEE9B0BF787"/>
    <w:rsid w:val="00963201"/>
    <w:pPr>
      <w:spacing w:after="160" w:line="259" w:lineRule="auto"/>
    </w:pPr>
    <w:rPr>
      <w:kern w:val="0"/>
      <w:sz w:val="22"/>
    </w:rPr>
  </w:style>
  <w:style w:type="paragraph" w:customStyle="1" w:styleId="22954BF5E23E492BB44B4D3C3ED1D079">
    <w:name w:val="22954BF5E23E492BB44B4D3C3ED1D079"/>
    <w:rsid w:val="00963201"/>
    <w:pPr>
      <w:spacing w:after="160" w:line="259" w:lineRule="auto"/>
    </w:pPr>
    <w:rPr>
      <w:kern w:val="0"/>
      <w:sz w:val="22"/>
    </w:rPr>
  </w:style>
  <w:style w:type="paragraph" w:customStyle="1" w:styleId="EEC285CBA7254BD5B6E83C9A31C354A7">
    <w:name w:val="EEC285CBA7254BD5B6E83C9A31C354A7"/>
    <w:rsid w:val="00963201"/>
    <w:pPr>
      <w:spacing w:after="160" w:line="259" w:lineRule="auto"/>
    </w:pPr>
    <w:rPr>
      <w:kern w:val="0"/>
      <w:sz w:val="22"/>
    </w:rPr>
  </w:style>
  <w:style w:type="paragraph" w:customStyle="1" w:styleId="4DE70E92C6D543C49AFFB9CBB8E9C4A1">
    <w:name w:val="4DE70E92C6D543C49AFFB9CBB8E9C4A1"/>
    <w:rsid w:val="00963201"/>
    <w:pPr>
      <w:spacing w:after="160" w:line="259" w:lineRule="auto"/>
    </w:pPr>
    <w:rPr>
      <w:kern w:val="0"/>
      <w:sz w:val="22"/>
    </w:rPr>
  </w:style>
  <w:style w:type="paragraph" w:customStyle="1" w:styleId="394544D7C7244F65B3AB51C48191A089">
    <w:name w:val="394544D7C7244F65B3AB51C48191A089"/>
    <w:rsid w:val="00963201"/>
    <w:pPr>
      <w:spacing w:after="160" w:line="259" w:lineRule="auto"/>
    </w:pPr>
    <w:rPr>
      <w:kern w:val="0"/>
      <w:sz w:val="22"/>
    </w:rPr>
  </w:style>
  <w:style w:type="paragraph" w:customStyle="1" w:styleId="61507A076AA14F89BF05724E1E1A4EE0">
    <w:name w:val="61507A076AA14F89BF05724E1E1A4EE0"/>
    <w:rsid w:val="00963201"/>
    <w:pPr>
      <w:spacing w:after="160" w:line="259" w:lineRule="auto"/>
    </w:pPr>
    <w:rPr>
      <w:kern w:val="0"/>
      <w:sz w:val="22"/>
    </w:rPr>
  </w:style>
  <w:style w:type="paragraph" w:customStyle="1" w:styleId="4000375D4E3F4B519723066019808A1C">
    <w:name w:val="4000375D4E3F4B519723066019808A1C"/>
    <w:rsid w:val="00963201"/>
    <w:pPr>
      <w:spacing w:after="160" w:line="259" w:lineRule="auto"/>
    </w:pPr>
    <w:rPr>
      <w:kern w:val="0"/>
      <w:sz w:val="22"/>
    </w:rPr>
  </w:style>
  <w:style w:type="paragraph" w:customStyle="1" w:styleId="FF45A59751D94EE0AAB15B875270F600">
    <w:name w:val="FF45A59751D94EE0AAB15B875270F600"/>
    <w:rsid w:val="00963201"/>
    <w:pPr>
      <w:spacing w:after="160" w:line="259" w:lineRule="auto"/>
    </w:pPr>
    <w:rPr>
      <w:kern w:val="0"/>
      <w:sz w:val="22"/>
    </w:rPr>
  </w:style>
  <w:style w:type="paragraph" w:customStyle="1" w:styleId="D635F384B2B24314BE186FA5D45311FD">
    <w:name w:val="D635F384B2B24314BE186FA5D45311FD"/>
    <w:rsid w:val="00963201"/>
    <w:pPr>
      <w:spacing w:after="160" w:line="259" w:lineRule="auto"/>
    </w:pPr>
    <w:rPr>
      <w:kern w:val="0"/>
      <w:sz w:val="22"/>
    </w:rPr>
  </w:style>
  <w:style w:type="paragraph" w:customStyle="1" w:styleId="10B3055D780D452CA860EED113258D84">
    <w:name w:val="10B3055D780D452CA860EED113258D84"/>
    <w:rsid w:val="00963201"/>
    <w:pPr>
      <w:spacing w:after="160" w:line="259" w:lineRule="auto"/>
    </w:pPr>
    <w:rPr>
      <w:kern w:val="0"/>
      <w:sz w:val="22"/>
    </w:rPr>
  </w:style>
  <w:style w:type="paragraph" w:customStyle="1" w:styleId="AA36F0F754664E03AA5BE4207E780C0E">
    <w:name w:val="AA36F0F754664E03AA5BE4207E780C0E"/>
    <w:rsid w:val="00963201"/>
    <w:pPr>
      <w:spacing w:after="160" w:line="259" w:lineRule="auto"/>
    </w:pPr>
    <w:rPr>
      <w:kern w:val="0"/>
      <w:sz w:val="22"/>
    </w:rPr>
  </w:style>
  <w:style w:type="paragraph" w:customStyle="1" w:styleId="7D4083D692DE48AA99DE8FC5C048DA2C">
    <w:name w:val="7D4083D692DE48AA99DE8FC5C048DA2C"/>
    <w:rsid w:val="00963201"/>
    <w:pPr>
      <w:spacing w:after="160" w:line="259" w:lineRule="auto"/>
    </w:pPr>
    <w:rPr>
      <w:kern w:val="0"/>
      <w:sz w:val="22"/>
    </w:rPr>
  </w:style>
  <w:style w:type="paragraph" w:customStyle="1" w:styleId="3BC5F7F0211449D68C6E794CDD9B8B75">
    <w:name w:val="3BC5F7F0211449D68C6E794CDD9B8B75"/>
    <w:rsid w:val="00963201"/>
    <w:pPr>
      <w:spacing w:after="160" w:line="259" w:lineRule="auto"/>
    </w:pPr>
    <w:rPr>
      <w:kern w:val="0"/>
      <w:sz w:val="22"/>
    </w:rPr>
  </w:style>
  <w:style w:type="paragraph" w:customStyle="1" w:styleId="2AD02A5F8720453FB31B79086D300C62">
    <w:name w:val="2AD02A5F8720453FB31B79086D300C62"/>
    <w:rsid w:val="00963201"/>
    <w:pPr>
      <w:spacing w:after="160" w:line="259" w:lineRule="auto"/>
    </w:pPr>
    <w:rPr>
      <w:kern w:val="0"/>
      <w:sz w:val="22"/>
    </w:rPr>
  </w:style>
  <w:style w:type="paragraph" w:customStyle="1" w:styleId="F2BEA87355EF44758D4A56B8DACE8F95">
    <w:name w:val="F2BEA87355EF44758D4A56B8DACE8F95"/>
    <w:rsid w:val="00963201"/>
    <w:pPr>
      <w:spacing w:after="160" w:line="259" w:lineRule="auto"/>
    </w:pPr>
    <w:rPr>
      <w:kern w:val="0"/>
      <w:sz w:val="22"/>
    </w:rPr>
  </w:style>
  <w:style w:type="paragraph" w:customStyle="1" w:styleId="BB77286C299D4221A967A7A4C643F0EA">
    <w:name w:val="BB77286C299D4221A967A7A4C643F0EA"/>
    <w:rsid w:val="00963201"/>
    <w:pPr>
      <w:spacing w:after="160" w:line="259" w:lineRule="auto"/>
    </w:pPr>
    <w:rPr>
      <w:kern w:val="0"/>
      <w:sz w:val="22"/>
    </w:rPr>
  </w:style>
  <w:style w:type="paragraph" w:customStyle="1" w:styleId="B095D4ED0F4548A89BA288FF07530E7F">
    <w:name w:val="B095D4ED0F4548A89BA288FF07530E7F"/>
    <w:rsid w:val="00963201"/>
    <w:pPr>
      <w:spacing w:after="160" w:line="259" w:lineRule="auto"/>
    </w:pPr>
    <w:rPr>
      <w:kern w:val="0"/>
      <w:sz w:val="22"/>
    </w:rPr>
  </w:style>
  <w:style w:type="paragraph" w:customStyle="1" w:styleId="877BA427A62347CB85F1E4FB760A5B61">
    <w:name w:val="877BA427A62347CB85F1E4FB760A5B61"/>
    <w:rsid w:val="00963201"/>
    <w:pPr>
      <w:spacing w:after="160" w:line="259" w:lineRule="auto"/>
    </w:pPr>
    <w:rPr>
      <w:kern w:val="0"/>
      <w:sz w:val="22"/>
    </w:rPr>
  </w:style>
  <w:style w:type="paragraph" w:customStyle="1" w:styleId="4A784317B42448E885EAE9D60499C7C6">
    <w:name w:val="4A784317B42448E885EAE9D60499C7C6"/>
    <w:rsid w:val="00963201"/>
    <w:pPr>
      <w:spacing w:after="160" w:line="259" w:lineRule="auto"/>
    </w:pPr>
    <w:rPr>
      <w:kern w:val="0"/>
      <w:sz w:val="22"/>
    </w:rPr>
  </w:style>
  <w:style w:type="paragraph" w:customStyle="1" w:styleId="45486E2E4CA44DD7A183068799207EB0">
    <w:name w:val="45486E2E4CA44DD7A183068799207EB0"/>
    <w:rsid w:val="00963201"/>
    <w:pPr>
      <w:spacing w:after="160" w:line="259" w:lineRule="auto"/>
    </w:pPr>
    <w:rPr>
      <w:kern w:val="0"/>
      <w:sz w:val="22"/>
    </w:rPr>
  </w:style>
  <w:style w:type="paragraph" w:customStyle="1" w:styleId="9808BDD1BB8546B4BF1C39761DDB2E8C">
    <w:name w:val="9808BDD1BB8546B4BF1C39761DDB2E8C"/>
    <w:rsid w:val="00963201"/>
    <w:pPr>
      <w:spacing w:after="160" w:line="259" w:lineRule="auto"/>
    </w:pPr>
    <w:rPr>
      <w:kern w:val="0"/>
      <w:sz w:val="22"/>
    </w:rPr>
  </w:style>
  <w:style w:type="paragraph" w:customStyle="1" w:styleId="2D3AB5C4530E49DDA9ED815DB353B3F8">
    <w:name w:val="2D3AB5C4530E49DDA9ED815DB353B3F8"/>
    <w:rsid w:val="00963201"/>
    <w:pPr>
      <w:spacing w:after="160" w:line="259" w:lineRule="auto"/>
    </w:pPr>
    <w:rPr>
      <w:kern w:val="0"/>
      <w:sz w:val="22"/>
    </w:rPr>
  </w:style>
  <w:style w:type="paragraph" w:customStyle="1" w:styleId="C255C9BB2BEF4DE0B1DF791A9CC73324">
    <w:name w:val="C255C9BB2BEF4DE0B1DF791A9CC73324"/>
    <w:rsid w:val="00963201"/>
    <w:pPr>
      <w:spacing w:after="160" w:line="259" w:lineRule="auto"/>
    </w:pPr>
    <w:rPr>
      <w:kern w:val="0"/>
      <w:sz w:val="22"/>
    </w:rPr>
  </w:style>
  <w:style w:type="paragraph" w:customStyle="1" w:styleId="19CAF893C0634887A342194BC8E3FB5D">
    <w:name w:val="19CAF893C0634887A342194BC8E3FB5D"/>
    <w:rsid w:val="00963201"/>
    <w:pPr>
      <w:spacing w:after="160" w:line="259" w:lineRule="auto"/>
    </w:pPr>
    <w:rPr>
      <w:kern w:val="0"/>
      <w:sz w:val="22"/>
    </w:rPr>
  </w:style>
  <w:style w:type="paragraph" w:customStyle="1" w:styleId="42BBCF1CB8F54AD58C70215D753D0001">
    <w:name w:val="42BBCF1CB8F54AD58C70215D753D0001"/>
    <w:rsid w:val="00963201"/>
    <w:pPr>
      <w:spacing w:after="160" w:line="259" w:lineRule="auto"/>
    </w:pPr>
    <w:rPr>
      <w:kern w:val="0"/>
      <w:sz w:val="22"/>
    </w:rPr>
  </w:style>
  <w:style w:type="paragraph" w:customStyle="1" w:styleId="EB2305A9474F475EA41A152E81A700A8">
    <w:name w:val="EB2305A9474F475EA41A152E81A700A8"/>
    <w:rsid w:val="00963201"/>
    <w:pPr>
      <w:spacing w:after="160" w:line="259" w:lineRule="auto"/>
    </w:pPr>
    <w:rPr>
      <w:kern w:val="0"/>
      <w:sz w:val="22"/>
    </w:rPr>
  </w:style>
  <w:style w:type="paragraph" w:customStyle="1" w:styleId="C3B757E8441845D5A34937B336016EBF">
    <w:name w:val="C3B757E8441845D5A34937B336016EBF"/>
    <w:rsid w:val="00963201"/>
    <w:pPr>
      <w:spacing w:after="160" w:line="259" w:lineRule="auto"/>
    </w:pPr>
    <w:rPr>
      <w:kern w:val="0"/>
      <w:sz w:val="22"/>
    </w:rPr>
  </w:style>
  <w:style w:type="paragraph" w:customStyle="1" w:styleId="9CA025FE4D4647B5B97BEC050E290C99">
    <w:name w:val="9CA025FE4D4647B5B97BEC050E290C99"/>
    <w:rsid w:val="00963201"/>
    <w:pPr>
      <w:spacing w:after="160" w:line="259" w:lineRule="auto"/>
    </w:pPr>
    <w:rPr>
      <w:kern w:val="0"/>
      <w:sz w:val="22"/>
    </w:rPr>
  </w:style>
  <w:style w:type="paragraph" w:customStyle="1" w:styleId="25760845616248BD89088AFFF4FB0936">
    <w:name w:val="25760845616248BD89088AFFF4FB0936"/>
    <w:rsid w:val="00963201"/>
    <w:pPr>
      <w:spacing w:after="160" w:line="259" w:lineRule="auto"/>
    </w:pPr>
    <w:rPr>
      <w:kern w:val="0"/>
      <w:sz w:val="22"/>
    </w:rPr>
  </w:style>
  <w:style w:type="paragraph" w:customStyle="1" w:styleId="203C7A00518240E5AC2A327EA9128F52">
    <w:name w:val="203C7A00518240E5AC2A327EA9128F52"/>
    <w:rsid w:val="00963201"/>
    <w:pPr>
      <w:spacing w:after="160" w:line="259" w:lineRule="auto"/>
    </w:pPr>
    <w:rPr>
      <w:kern w:val="0"/>
      <w:sz w:val="22"/>
    </w:rPr>
  </w:style>
  <w:style w:type="paragraph" w:customStyle="1" w:styleId="867B4160F2FE4C7BB751FF0008401E47">
    <w:name w:val="867B4160F2FE4C7BB751FF0008401E47"/>
    <w:rsid w:val="00963201"/>
    <w:pPr>
      <w:spacing w:after="160" w:line="259" w:lineRule="auto"/>
    </w:pPr>
    <w:rPr>
      <w:kern w:val="0"/>
      <w:sz w:val="22"/>
    </w:rPr>
  </w:style>
  <w:style w:type="paragraph" w:customStyle="1" w:styleId="F5ABAD401BF6478E8918442F8C1B4673">
    <w:name w:val="F5ABAD401BF6478E8918442F8C1B4673"/>
    <w:rsid w:val="00963201"/>
    <w:pPr>
      <w:spacing w:after="160" w:line="259" w:lineRule="auto"/>
    </w:pPr>
    <w:rPr>
      <w:kern w:val="0"/>
      <w:sz w:val="22"/>
    </w:rPr>
  </w:style>
  <w:style w:type="paragraph" w:customStyle="1" w:styleId="31A6A2FC3B6F40B4897AD6CB58D514CF">
    <w:name w:val="31A6A2FC3B6F40B4897AD6CB58D514CF"/>
    <w:rsid w:val="00963201"/>
    <w:pPr>
      <w:spacing w:after="160" w:line="259" w:lineRule="auto"/>
    </w:pPr>
    <w:rPr>
      <w:kern w:val="0"/>
      <w:sz w:val="22"/>
    </w:rPr>
  </w:style>
  <w:style w:type="paragraph" w:customStyle="1" w:styleId="27BC12A0677A43CE9401E3D3257B186B">
    <w:name w:val="27BC12A0677A43CE9401E3D3257B186B"/>
    <w:rsid w:val="00963201"/>
    <w:pPr>
      <w:spacing w:after="160" w:line="259" w:lineRule="auto"/>
    </w:pPr>
    <w:rPr>
      <w:kern w:val="0"/>
      <w:sz w:val="22"/>
    </w:rPr>
  </w:style>
  <w:style w:type="paragraph" w:customStyle="1" w:styleId="A66E1E96C6DD4C1294D2C6E373F871B0">
    <w:name w:val="A66E1E96C6DD4C1294D2C6E373F871B0"/>
    <w:rsid w:val="00963201"/>
    <w:pPr>
      <w:spacing w:after="160" w:line="259" w:lineRule="auto"/>
    </w:pPr>
    <w:rPr>
      <w:kern w:val="0"/>
      <w:sz w:val="22"/>
    </w:rPr>
  </w:style>
  <w:style w:type="paragraph" w:customStyle="1" w:styleId="4F4D37686EAE483887E641524CCC2049">
    <w:name w:val="4F4D37686EAE483887E641524CCC2049"/>
    <w:rsid w:val="00963201"/>
    <w:pPr>
      <w:spacing w:after="160" w:line="259" w:lineRule="auto"/>
    </w:pPr>
    <w:rPr>
      <w:kern w:val="0"/>
      <w:sz w:val="22"/>
    </w:rPr>
  </w:style>
  <w:style w:type="paragraph" w:customStyle="1" w:styleId="E7CAC1659BDC474C9BABBC90B929F0CB">
    <w:name w:val="E7CAC1659BDC474C9BABBC90B929F0CB"/>
    <w:rsid w:val="00963201"/>
    <w:pPr>
      <w:spacing w:after="160" w:line="259" w:lineRule="auto"/>
    </w:pPr>
    <w:rPr>
      <w:kern w:val="0"/>
      <w:sz w:val="22"/>
    </w:rPr>
  </w:style>
  <w:style w:type="paragraph" w:customStyle="1" w:styleId="93CE82D9020846B19919C2A8A1BFD934">
    <w:name w:val="93CE82D9020846B19919C2A8A1BFD934"/>
    <w:rsid w:val="00963201"/>
    <w:pPr>
      <w:spacing w:after="160" w:line="259" w:lineRule="auto"/>
    </w:pPr>
    <w:rPr>
      <w:kern w:val="0"/>
      <w:sz w:val="22"/>
    </w:rPr>
  </w:style>
  <w:style w:type="paragraph" w:customStyle="1" w:styleId="F4919CE9CEAC41969EA56F88E3D1957B">
    <w:name w:val="F4919CE9CEAC41969EA56F88E3D1957B"/>
    <w:rsid w:val="00963201"/>
    <w:pPr>
      <w:spacing w:after="160" w:line="259" w:lineRule="auto"/>
    </w:pPr>
    <w:rPr>
      <w:kern w:val="0"/>
      <w:sz w:val="22"/>
    </w:rPr>
  </w:style>
  <w:style w:type="paragraph" w:customStyle="1" w:styleId="B452B684A91C454B96ED7AB7808EF083">
    <w:name w:val="B452B684A91C454B96ED7AB7808EF083"/>
    <w:rsid w:val="00963201"/>
    <w:pPr>
      <w:spacing w:after="160" w:line="259" w:lineRule="auto"/>
    </w:pPr>
    <w:rPr>
      <w:kern w:val="0"/>
      <w:sz w:val="22"/>
    </w:rPr>
  </w:style>
  <w:style w:type="paragraph" w:customStyle="1" w:styleId="35124F88C5E742C8A10DD7FE588B57D5">
    <w:name w:val="35124F88C5E742C8A10DD7FE588B57D5"/>
    <w:rsid w:val="00963201"/>
    <w:pPr>
      <w:spacing w:after="160" w:line="259" w:lineRule="auto"/>
    </w:pPr>
    <w:rPr>
      <w:kern w:val="0"/>
      <w:sz w:val="22"/>
    </w:rPr>
  </w:style>
  <w:style w:type="paragraph" w:customStyle="1" w:styleId="527F5DB06E87451983B2032C3199CE9D">
    <w:name w:val="527F5DB06E87451983B2032C3199CE9D"/>
    <w:rsid w:val="00963201"/>
    <w:pPr>
      <w:spacing w:after="160" w:line="259" w:lineRule="auto"/>
    </w:pPr>
    <w:rPr>
      <w:kern w:val="0"/>
      <w:sz w:val="22"/>
    </w:rPr>
  </w:style>
  <w:style w:type="paragraph" w:customStyle="1" w:styleId="D6A1A1FACBD14DB38AA341E3F2D11355">
    <w:name w:val="D6A1A1FACBD14DB38AA341E3F2D11355"/>
    <w:rsid w:val="00963201"/>
    <w:pPr>
      <w:spacing w:after="160" w:line="259" w:lineRule="auto"/>
    </w:pPr>
    <w:rPr>
      <w:kern w:val="0"/>
      <w:sz w:val="22"/>
    </w:rPr>
  </w:style>
  <w:style w:type="paragraph" w:customStyle="1" w:styleId="4F5B742698464AF3B07F5E56CF7440F2">
    <w:name w:val="4F5B742698464AF3B07F5E56CF7440F2"/>
    <w:rsid w:val="00963201"/>
    <w:pPr>
      <w:spacing w:after="160" w:line="259" w:lineRule="auto"/>
    </w:pPr>
    <w:rPr>
      <w:kern w:val="0"/>
      <w:sz w:val="22"/>
    </w:rPr>
  </w:style>
  <w:style w:type="paragraph" w:customStyle="1" w:styleId="AD7F9426A01F4F4089B89B68250EC6E3">
    <w:name w:val="AD7F9426A01F4F4089B89B68250EC6E3"/>
    <w:rsid w:val="00963201"/>
    <w:pPr>
      <w:spacing w:after="160" w:line="259" w:lineRule="auto"/>
    </w:pPr>
    <w:rPr>
      <w:kern w:val="0"/>
      <w:sz w:val="22"/>
    </w:rPr>
  </w:style>
  <w:style w:type="paragraph" w:customStyle="1" w:styleId="1701B1273A004F9EB2EAC325B66DC59B">
    <w:name w:val="1701B1273A004F9EB2EAC325B66DC59B"/>
    <w:rsid w:val="00963201"/>
    <w:pPr>
      <w:spacing w:after="160" w:line="259" w:lineRule="auto"/>
    </w:pPr>
    <w:rPr>
      <w:kern w:val="0"/>
      <w:sz w:val="22"/>
    </w:rPr>
  </w:style>
  <w:style w:type="paragraph" w:customStyle="1" w:styleId="04A0DEC1665B45028F4CD7C7E48B8D7E">
    <w:name w:val="04A0DEC1665B45028F4CD7C7E48B8D7E"/>
    <w:rsid w:val="00963201"/>
    <w:pPr>
      <w:spacing w:after="160" w:line="259" w:lineRule="auto"/>
    </w:pPr>
    <w:rPr>
      <w:kern w:val="0"/>
      <w:sz w:val="22"/>
    </w:rPr>
  </w:style>
  <w:style w:type="paragraph" w:customStyle="1" w:styleId="3180A608603145778D338DD379285436">
    <w:name w:val="3180A608603145778D338DD379285436"/>
    <w:rsid w:val="00963201"/>
    <w:pPr>
      <w:spacing w:after="160" w:line="259" w:lineRule="auto"/>
    </w:pPr>
    <w:rPr>
      <w:kern w:val="0"/>
      <w:sz w:val="22"/>
    </w:rPr>
  </w:style>
  <w:style w:type="paragraph" w:customStyle="1" w:styleId="E61C04555434481F85C4E8747EEE6F4A">
    <w:name w:val="E61C04555434481F85C4E8747EEE6F4A"/>
    <w:rsid w:val="00963201"/>
    <w:pPr>
      <w:spacing w:after="160" w:line="259" w:lineRule="auto"/>
    </w:pPr>
    <w:rPr>
      <w:kern w:val="0"/>
      <w:sz w:val="22"/>
    </w:rPr>
  </w:style>
  <w:style w:type="paragraph" w:customStyle="1" w:styleId="3AFAE1B0D29A4AE78D76EEA64C0F7CEB">
    <w:name w:val="3AFAE1B0D29A4AE78D76EEA64C0F7CEB"/>
    <w:rsid w:val="00963201"/>
    <w:pPr>
      <w:spacing w:after="160" w:line="259" w:lineRule="auto"/>
    </w:pPr>
    <w:rPr>
      <w:kern w:val="0"/>
      <w:sz w:val="22"/>
    </w:rPr>
  </w:style>
  <w:style w:type="paragraph" w:customStyle="1" w:styleId="B9B29E9B2D2D4C2CA52031FF66D6F27A">
    <w:name w:val="B9B29E9B2D2D4C2CA52031FF66D6F27A"/>
    <w:rsid w:val="00963201"/>
    <w:pPr>
      <w:spacing w:after="160" w:line="259" w:lineRule="auto"/>
    </w:pPr>
    <w:rPr>
      <w:kern w:val="0"/>
      <w:sz w:val="22"/>
    </w:rPr>
  </w:style>
  <w:style w:type="paragraph" w:customStyle="1" w:styleId="403EA1881AA24D0793F5E2CC04FE42EC">
    <w:name w:val="403EA1881AA24D0793F5E2CC04FE42EC"/>
    <w:rsid w:val="00963201"/>
    <w:pPr>
      <w:spacing w:after="160" w:line="259" w:lineRule="auto"/>
    </w:pPr>
    <w:rPr>
      <w:kern w:val="0"/>
      <w:sz w:val="22"/>
    </w:rPr>
  </w:style>
  <w:style w:type="paragraph" w:customStyle="1" w:styleId="196FD28DF0F845C68656E375F080C171">
    <w:name w:val="196FD28DF0F845C68656E375F080C171"/>
    <w:rsid w:val="00963201"/>
    <w:pPr>
      <w:spacing w:after="160" w:line="259" w:lineRule="auto"/>
    </w:pPr>
    <w:rPr>
      <w:kern w:val="0"/>
      <w:sz w:val="22"/>
    </w:rPr>
  </w:style>
  <w:style w:type="paragraph" w:customStyle="1" w:styleId="5DDD03C2B45E43039FB8FF98E02F41B9">
    <w:name w:val="5DDD03C2B45E43039FB8FF98E02F41B9"/>
    <w:rsid w:val="00963201"/>
    <w:pPr>
      <w:spacing w:after="160" w:line="259" w:lineRule="auto"/>
    </w:pPr>
    <w:rPr>
      <w:kern w:val="0"/>
      <w:sz w:val="22"/>
    </w:rPr>
  </w:style>
  <w:style w:type="paragraph" w:customStyle="1" w:styleId="2C4EBAAF5054474B8BBEF2AF7A491666">
    <w:name w:val="2C4EBAAF5054474B8BBEF2AF7A491666"/>
    <w:rsid w:val="00963201"/>
    <w:pPr>
      <w:spacing w:after="160" w:line="259" w:lineRule="auto"/>
    </w:pPr>
    <w:rPr>
      <w:kern w:val="0"/>
      <w:sz w:val="22"/>
    </w:rPr>
  </w:style>
  <w:style w:type="paragraph" w:customStyle="1" w:styleId="72898F64903845DE9268A2B4065352BA">
    <w:name w:val="72898F64903845DE9268A2B4065352BA"/>
    <w:rsid w:val="00963201"/>
    <w:pPr>
      <w:spacing w:after="160" w:line="259" w:lineRule="auto"/>
    </w:pPr>
    <w:rPr>
      <w:kern w:val="0"/>
      <w:sz w:val="22"/>
    </w:rPr>
  </w:style>
  <w:style w:type="paragraph" w:customStyle="1" w:styleId="08496321558146C29798B846A9F1565D">
    <w:name w:val="08496321558146C29798B846A9F1565D"/>
    <w:rsid w:val="00963201"/>
    <w:pPr>
      <w:spacing w:after="160" w:line="259" w:lineRule="auto"/>
    </w:pPr>
    <w:rPr>
      <w:kern w:val="0"/>
      <w:sz w:val="22"/>
    </w:rPr>
  </w:style>
  <w:style w:type="paragraph" w:customStyle="1" w:styleId="9E814367AE0D4116A55C311CD062BB2C">
    <w:name w:val="9E814367AE0D4116A55C311CD062BB2C"/>
    <w:rsid w:val="00963201"/>
    <w:pPr>
      <w:spacing w:after="160" w:line="259" w:lineRule="auto"/>
    </w:pPr>
    <w:rPr>
      <w:kern w:val="0"/>
      <w:sz w:val="22"/>
    </w:rPr>
  </w:style>
  <w:style w:type="paragraph" w:customStyle="1" w:styleId="CA30B431DAC941CF8972AC800E5F6EF4">
    <w:name w:val="CA30B431DAC941CF8972AC800E5F6EF4"/>
    <w:rsid w:val="00963201"/>
    <w:pPr>
      <w:spacing w:after="160" w:line="259" w:lineRule="auto"/>
    </w:pPr>
    <w:rPr>
      <w:kern w:val="0"/>
      <w:sz w:val="22"/>
    </w:rPr>
  </w:style>
  <w:style w:type="paragraph" w:customStyle="1" w:styleId="4E41A2335AF141C7AD27E13A415A9A0E">
    <w:name w:val="4E41A2335AF141C7AD27E13A415A9A0E"/>
    <w:rsid w:val="00963201"/>
    <w:pPr>
      <w:spacing w:after="160" w:line="259" w:lineRule="auto"/>
    </w:pPr>
    <w:rPr>
      <w:kern w:val="0"/>
      <w:sz w:val="22"/>
    </w:rPr>
  </w:style>
  <w:style w:type="paragraph" w:customStyle="1" w:styleId="D5AF5C337688427AA0AA346E248D1199">
    <w:name w:val="D5AF5C337688427AA0AA346E248D1199"/>
    <w:rsid w:val="00963201"/>
    <w:pPr>
      <w:spacing w:after="160" w:line="259" w:lineRule="auto"/>
    </w:pPr>
    <w:rPr>
      <w:kern w:val="0"/>
      <w:sz w:val="22"/>
    </w:rPr>
  </w:style>
  <w:style w:type="paragraph" w:customStyle="1" w:styleId="75D535204F3342A089AED873B0F626B4">
    <w:name w:val="75D535204F3342A089AED873B0F626B4"/>
    <w:rsid w:val="00963201"/>
    <w:pPr>
      <w:spacing w:after="160" w:line="259" w:lineRule="auto"/>
    </w:pPr>
    <w:rPr>
      <w:kern w:val="0"/>
      <w:sz w:val="22"/>
    </w:rPr>
  </w:style>
  <w:style w:type="paragraph" w:customStyle="1" w:styleId="EFC8FC21B18F45F3B61A9BC69213E196">
    <w:name w:val="EFC8FC21B18F45F3B61A9BC69213E196"/>
    <w:rsid w:val="00963201"/>
    <w:pPr>
      <w:spacing w:after="160" w:line="259" w:lineRule="auto"/>
    </w:pPr>
    <w:rPr>
      <w:kern w:val="0"/>
      <w:sz w:val="22"/>
    </w:rPr>
  </w:style>
  <w:style w:type="paragraph" w:customStyle="1" w:styleId="157D6E96839046C39EEE55DE0744B8FF">
    <w:name w:val="157D6E96839046C39EEE55DE0744B8FF"/>
    <w:rsid w:val="00963201"/>
    <w:pPr>
      <w:spacing w:after="160" w:line="259" w:lineRule="auto"/>
    </w:pPr>
    <w:rPr>
      <w:kern w:val="0"/>
      <w:sz w:val="22"/>
    </w:rPr>
  </w:style>
  <w:style w:type="paragraph" w:customStyle="1" w:styleId="6D12F08E716345D4A028B273E602E6D3">
    <w:name w:val="6D12F08E716345D4A028B273E602E6D3"/>
    <w:rsid w:val="00963201"/>
    <w:pPr>
      <w:spacing w:after="160" w:line="259" w:lineRule="auto"/>
    </w:pPr>
    <w:rPr>
      <w:kern w:val="0"/>
      <w:sz w:val="22"/>
    </w:rPr>
  </w:style>
  <w:style w:type="paragraph" w:customStyle="1" w:styleId="5CE81300B166466F800A94EFC2D4FFB0">
    <w:name w:val="5CE81300B166466F800A94EFC2D4FFB0"/>
    <w:rsid w:val="00963201"/>
    <w:pPr>
      <w:spacing w:after="160" w:line="259" w:lineRule="auto"/>
    </w:pPr>
    <w:rPr>
      <w:kern w:val="0"/>
      <w:sz w:val="22"/>
    </w:rPr>
  </w:style>
  <w:style w:type="paragraph" w:customStyle="1" w:styleId="4F7EF0E5E0A74CFAA7157BAA6DC8267F">
    <w:name w:val="4F7EF0E5E0A74CFAA7157BAA6DC8267F"/>
    <w:rsid w:val="00963201"/>
    <w:pPr>
      <w:spacing w:after="160" w:line="259" w:lineRule="auto"/>
    </w:pPr>
    <w:rPr>
      <w:kern w:val="0"/>
      <w:sz w:val="22"/>
    </w:rPr>
  </w:style>
  <w:style w:type="paragraph" w:customStyle="1" w:styleId="6E53F45B935842E792E59316BF11CFE2">
    <w:name w:val="6E53F45B935842E792E59316BF11CFE2"/>
    <w:rsid w:val="00963201"/>
    <w:pPr>
      <w:spacing w:after="160" w:line="259" w:lineRule="auto"/>
    </w:pPr>
    <w:rPr>
      <w:kern w:val="0"/>
      <w:sz w:val="22"/>
    </w:rPr>
  </w:style>
  <w:style w:type="paragraph" w:customStyle="1" w:styleId="52C7208D0F2E442E9E11E03BC08EA569">
    <w:name w:val="52C7208D0F2E442E9E11E03BC08EA569"/>
    <w:rsid w:val="00963201"/>
    <w:pPr>
      <w:spacing w:after="160" w:line="259" w:lineRule="auto"/>
    </w:pPr>
    <w:rPr>
      <w:kern w:val="0"/>
      <w:sz w:val="22"/>
    </w:rPr>
  </w:style>
  <w:style w:type="paragraph" w:customStyle="1" w:styleId="BC41B1BD37404D9C915970352F1E4071">
    <w:name w:val="BC41B1BD37404D9C915970352F1E4071"/>
    <w:rsid w:val="00963201"/>
    <w:pPr>
      <w:spacing w:after="160" w:line="259" w:lineRule="auto"/>
    </w:pPr>
    <w:rPr>
      <w:kern w:val="0"/>
      <w:sz w:val="22"/>
    </w:rPr>
  </w:style>
  <w:style w:type="paragraph" w:customStyle="1" w:styleId="51D694ECA71947949D16AC0F641FCE4A">
    <w:name w:val="51D694ECA71947949D16AC0F641FCE4A"/>
    <w:rsid w:val="00963201"/>
    <w:pPr>
      <w:spacing w:after="160" w:line="259" w:lineRule="auto"/>
    </w:pPr>
    <w:rPr>
      <w:kern w:val="0"/>
      <w:sz w:val="22"/>
    </w:rPr>
  </w:style>
  <w:style w:type="paragraph" w:customStyle="1" w:styleId="5181983842004ECE821FF5D42464988A">
    <w:name w:val="5181983842004ECE821FF5D42464988A"/>
    <w:rsid w:val="00963201"/>
    <w:pPr>
      <w:spacing w:after="160" w:line="259" w:lineRule="auto"/>
    </w:pPr>
    <w:rPr>
      <w:kern w:val="0"/>
      <w:sz w:val="22"/>
    </w:rPr>
  </w:style>
  <w:style w:type="paragraph" w:customStyle="1" w:styleId="977E3A5E0E54460382FCD4C2ADBBBFC4">
    <w:name w:val="977E3A5E0E54460382FCD4C2ADBBBFC4"/>
    <w:rsid w:val="00963201"/>
    <w:pPr>
      <w:spacing w:after="160" w:line="259" w:lineRule="auto"/>
    </w:pPr>
    <w:rPr>
      <w:kern w:val="0"/>
      <w:sz w:val="22"/>
    </w:rPr>
  </w:style>
  <w:style w:type="paragraph" w:customStyle="1" w:styleId="D4DD74B75B904555B6A210A5B0BE0CDC">
    <w:name w:val="D4DD74B75B904555B6A210A5B0BE0CDC"/>
    <w:rsid w:val="00963201"/>
    <w:pPr>
      <w:spacing w:after="160" w:line="259" w:lineRule="auto"/>
    </w:pPr>
    <w:rPr>
      <w:kern w:val="0"/>
      <w:sz w:val="22"/>
    </w:rPr>
  </w:style>
  <w:style w:type="paragraph" w:customStyle="1" w:styleId="381042478D6C4F548069BC3A1E672D05">
    <w:name w:val="381042478D6C4F548069BC3A1E672D05"/>
    <w:rsid w:val="00963201"/>
    <w:pPr>
      <w:spacing w:after="160" w:line="259" w:lineRule="auto"/>
    </w:pPr>
    <w:rPr>
      <w:kern w:val="0"/>
      <w:sz w:val="22"/>
    </w:rPr>
  </w:style>
  <w:style w:type="paragraph" w:customStyle="1" w:styleId="C0A04A84178A42E6ABBBDAE7ED609068">
    <w:name w:val="C0A04A84178A42E6ABBBDAE7ED609068"/>
    <w:rsid w:val="00963201"/>
    <w:pPr>
      <w:spacing w:after="160" w:line="259" w:lineRule="auto"/>
    </w:pPr>
    <w:rPr>
      <w:kern w:val="0"/>
      <w:sz w:val="22"/>
    </w:rPr>
  </w:style>
  <w:style w:type="paragraph" w:customStyle="1" w:styleId="BDEA7F41CE1B4CD48F91EAE083F0F1EA">
    <w:name w:val="BDEA7F41CE1B4CD48F91EAE083F0F1EA"/>
    <w:rsid w:val="00963201"/>
    <w:pPr>
      <w:spacing w:after="160" w:line="259" w:lineRule="auto"/>
    </w:pPr>
    <w:rPr>
      <w:kern w:val="0"/>
      <w:sz w:val="22"/>
    </w:rPr>
  </w:style>
  <w:style w:type="paragraph" w:customStyle="1" w:styleId="4075F9495D1445F88EA876A5546932CB">
    <w:name w:val="4075F9495D1445F88EA876A5546932CB"/>
    <w:rsid w:val="00963201"/>
    <w:pPr>
      <w:spacing w:after="160" w:line="259" w:lineRule="auto"/>
    </w:pPr>
    <w:rPr>
      <w:kern w:val="0"/>
      <w:sz w:val="22"/>
    </w:rPr>
  </w:style>
  <w:style w:type="paragraph" w:customStyle="1" w:styleId="D3275E2583F24839940CB0AA94B3DE99">
    <w:name w:val="D3275E2583F24839940CB0AA94B3DE99"/>
    <w:rsid w:val="00963201"/>
    <w:pPr>
      <w:spacing w:after="160" w:line="259" w:lineRule="auto"/>
    </w:pPr>
    <w:rPr>
      <w:kern w:val="0"/>
      <w:sz w:val="22"/>
    </w:rPr>
  </w:style>
  <w:style w:type="paragraph" w:customStyle="1" w:styleId="F46035585FDB4B809E82681DB258E400">
    <w:name w:val="F46035585FDB4B809E82681DB258E400"/>
    <w:rsid w:val="00963201"/>
    <w:pPr>
      <w:spacing w:after="160" w:line="259" w:lineRule="auto"/>
    </w:pPr>
    <w:rPr>
      <w:kern w:val="0"/>
      <w:sz w:val="22"/>
    </w:rPr>
  </w:style>
  <w:style w:type="paragraph" w:customStyle="1" w:styleId="2F6012DC5C9D4F7A91E86784695789C8">
    <w:name w:val="2F6012DC5C9D4F7A91E86784695789C8"/>
    <w:rsid w:val="00963201"/>
    <w:pPr>
      <w:spacing w:after="160" w:line="259" w:lineRule="auto"/>
    </w:pPr>
    <w:rPr>
      <w:kern w:val="0"/>
      <w:sz w:val="22"/>
    </w:rPr>
  </w:style>
  <w:style w:type="paragraph" w:customStyle="1" w:styleId="2AEB7D2EB216445E8E09F7598222BD70">
    <w:name w:val="2AEB7D2EB216445E8E09F7598222BD70"/>
    <w:rsid w:val="00963201"/>
    <w:pPr>
      <w:spacing w:after="160" w:line="259" w:lineRule="auto"/>
    </w:pPr>
    <w:rPr>
      <w:kern w:val="0"/>
      <w:sz w:val="22"/>
    </w:rPr>
  </w:style>
  <w:style w:type="paragraph" w:customStyle="1" w:styleId="89782F2B951548EEAC578AF4C2F8E9F0">
    <w:name w:val="89782F2B951548EEAC578AF4C2F8E9F0"/>
    <w:rsid w:val="00963201"/>
    <w:pPr>
      <w:spacing w:after="160" w:line="259" w:lineRule="auto"/>
    </w:pPr>
    <w:rPr>
      <w:kern w:val="0"/>
      <w:sz w:val="22"/>
    </w:rPr>
  </w:style>
  <w:style w:type="paragraph" w:customStyle="1" w:styleId="2EE6D41A1B074E8BBB1C1A3DCAEF28AB">
    <w:name w:val="2EE6D41A1B074E8BBB1C1A3DCAEF28AB"/>
    <w:rsid w:val="00963201"/>
    <w:pPr>
      <w:spacing w:after="160" w:line="259" w:lineRule="auto"/>
    </w:pPr>
    <w:rPr>
      <w:kern w:val="0"/>
      <w:sz w:val="22"/>
    </w:rPr>
  </w:style>
  <w:style w:type="paragraph" w:customStyle="1" w:styleId="6A4B98EF1109471E8BB0EF5F9C05F4A5">
    <w:name w:val="6A4B98EF1109471E8BB0EF5F9C05F4A5"/>
    <w:rsid w:val="00963201"/>
    <w:pPr>
      <w:spacing w:after="160" w:line="259" w:lineRule="auto"/>
    </w:pPr>
    <w:rPr>
      <w:kern w:val="0"/>
      <w:sz w:val="22"/>
    </w:rPr>
  </w:style>
  <w:style w:type="paragraph" w:customStyle="1" w:styleId="CD448EB6641B4E74BC14E2DC9D7A31C3">
    <w:name w:val="CD448EB6641B4E74BC14E2DC9D7A31C3"/>
    <w:rsid w:val="00963201"/>
    <w:pPr>
      <w:spacing w:after="160" w:line="259" w:lineRule="auto"/>
    </w:pPr>
    <w:rPr>
      <w:kern w:val="0"/>
      <w:sz w:val="22"/>
    </w:rPr>
  </w:style>
  <w:style w:type="paragraph" w:customStyle="1" w:styleId="0F5DDC59BF1E4B71BC66E10A2134C635">
    <w:name w:val="0F5DDC59BF1E4B71BC66E10A2134C635"/>
    <w:rsid w:val="00963201"/>
    <w:pPr>
      <w:spacing w:after="160" w:line="259" w:lineRule="auto"/>
    </w:pPr>
    <w:rPr>
      <w:kern w:val="0"/>
      <w:sz w:val="22"/>
    </w:rPr>
  </w:style>
  <w:style w:type="paragraph" w:customStyle="1" w:styleId="2F4253F163F94E18AF15450D23CEC10B">
    <w:name w:val="2F4253F163F94E18AF15450D23CEC10B"/>
    <w:rsid w:val="00963201"/>
    <w:pPr>
      <w:spacing w:after="160" w:line="259" w:lineRule="auto"/>
    </w:pPr>
    <w:rPr>
      <w:kern w:val="0"/>
      <w:sz w:val="22"/>
    </w:rPr>
  </w:style>
  <w:style w:type="paragraph" w:customStyle="1" w:styleId="5AD19E0705C0447CA38BE9FBBC88E994">
    <w:name w:val="5AD19E0705C0447CA38BE9FBBC88E994"/>
    <w:rsid w:val="00963201"/>
    <w:pPr>
      <w:spacing w:after="160" w:line="259" w:lineRule="auto"/>
    </w:pPr>
    <w:rPr>
      <w:kern w:val="0"/>
      <w:sz w:val="22"/>
    </w:rPr>
  </w:style>
  <w:style w:type="paragraph" w:customStyle="1" w:styleId="D0964C10515147399207CC69550D7243">
    <w:name w:val="D0964C10515147399207CC69550D7243"/>
    <w:rsid w:val="00963201"/>
    <w:pPr>
      <w:spacing w:after="160" w:line="259" w:lineRule="auto"/>
    </w:pPr>
    <w:rPr>
      <w:kern w:val="0"/>
      <w:sz w:val="22"/>
    </w:rPr>
  </w:style>
  <w:style w:type="paragraph" w:customStyle="1" w:styleId="91D4FF81355F491FAC3F13963C5DE19C">
    <w:name w:val="91D4FF81355F491FAC3F13963C5DE19C"/>
    <w:rsid w:val="00963201"/>
    <w:pPr>
      <w:spacing w:after="160" w:line="259" w:lineRule="auto"/>
    </w:pPr>
    <w:rPr>
      <w:kern w:val="0"/>
      <w:sz w:val="22"/>
    </w:rPr>
  </w:style>
  <w:style w:type="paragraph" w:customStyle="1" w:styleId="2B0EB9ACA7EB4AA7B3CF12140BFA30AB">
    <w:name w:val="2B0EB9ACA7EB4AA7B3CF12140BFA30AB"/>
    <w:rsid w:val="00963201"/>
    <w:pPr>
      <w:spacing w:after="160" w:line="259" w:lineRule="auto"/>
    </w:pPr>
    <w:rPr>
      <w:kern w:val="0"/>
      <w:sz w:val="22"/>
    </w:rPr>
  </w:style>
  <w:style w:type="paragraph" w:customStyle="1" w:styleId="B8C0CEB903D949ACBE2F77219B781061">
    <w:name w:val="B8C0CEB903D949ACBE2F77219B781061"/>
    <w:rsid w:val="00963201"/>
    <w:pPr>
      <w:spacing w:after="160" w:line="259" w:lineRule="auto"/>
    </w:pPr>
    <w:rPr>
      <w:kern w:val="0"/>
      <w:sz w:val="22"/>
    </w:rPr>
  </w:style>
  <w:style w:type="paragraph" w:customStyle="1" w:styleId="AFE86DFBD51D4B74870652320774C3A3">
    <w:name w:val="AFE86DFBD51D4B74870652320774C3A3"/>
    <w:rsid w:val="00963201"/>
    <w:pPr>
      <w:spacing w:after="160" w:line="259" w:lineRule="auto"/>
    </w:pPr>
    <w:rPr>
      <w:kern w:val="0"/>
      <w:sz w:val="22"/>
    </w:rPr>
  </w:style>
  <w:style w:type="paragraph" w:customStyle="1" w:styleId="4B3344315E124C3386D97D9FFBB43D3E">
    <w:name w:val="4B3344315E124C3386D97D9FFBB43D3E"/>
    <w:rsid w:val="00963201"/>
    <w:pPr>
      <w:spacing w:after="160" w:line="259" w:lineRule="auto"/>
    </w:pPr>
    <w:rPr>
      <w:kern w:val="0"/>
      <w:sz w:val="22"/>
    </w:rPr>
  </w:style>
  <w:style w:type="paragraph" w:customStyle="1" w:styleId="D12941576E4B4A14A052992C111439DB">
    <w:name w:val="D12941576E4B4A14A052992C111439DB"/>
    <w:rsid w:val="00963201"/>
    <w:pPr>
      <w:spacing w:after="160" w:line="259" w:lineRule="auto"/>
    </w:pPr>
    <w:rPr>
      <w:kern w:val="0"/>
      <w:sz w:val="22"/>
    </w:rPr>
  </w:style>
  <w:style w:type="paragraph" w:customStyle="1" w:styleId="39768AB7DD84418DA3B781ABD048F1D7">
    <w:name w:val="39768AB7DD84418DA3B781ABD048F1D7"/>
    <w:rsid w:val="00963201"/>
    <w:pPr>
      <w:spacing w:after="160" w:line="259" w:lineRule="auto"/>
    </w:pPr>
    <w:rPr>
      <w:kern w:val="0"/>
      <w:sz w:val="22"/>
    </w:rPr>
  </w:style>
  <w:style w:type="paragraph" w:customStyle="1" w:styleId="D3C640085C56497B9D5BC6DB0C0698F3">
    <w:name w:val="D3C640085C56497B9D5BC6DB0C0698F3"/>
    <w:rsid w:val="00963201"/>
    <w:pPr>
      <w:spacing w:after="160" w:line="259" w:lineRule="auto"/>
    </w:pPr>
    <w:rPr>
      <w:kern w:val="0"/>
      <w:sz w:val="22"/>
    </w:rPr>
  </w:style>
  <w:style w:type="paragraph" w:customStyle="1" w:styleId="15E3998A6FEA4484B1B7C50413D29718">
    <w:name w:val="15E3998A6FEA4484B1B7C50413D29718"/>
    <w:rsid w:val="00963201"/>
    <w:pPr>
      <w:spacing w:after="160" w:line="259" w:lineRule="auto"/>
    </w:pPr>
    <w:rPr>
      <w:kern w:val="0"/>
      <w:sz w:val="22"/>
    </w:rPr>
  </w:style>
  <w:style w:type="paragraph" w:customStyle="1" w:styleId="04139426780D4CC9A645C633C4EA40CD">
    <w:name w:val="04139426780D4CC9A645C633C4EA40CD"/>
    <w:rsid w:val="00963201"/>
    <w:pPr>
      <w:spacing w:after="160" w:line="259" w:lineRule="auto"/>
    </w:pPr>
    <w:rPr>
      <w:kern w:val="0"/>
      <w:sz w:val="22"/>
    </w:rPr>
  </w:style>
  <w:style w:type="paragraph" w:customStyle="1" w:styleId="F4B129CFF2DC419BA469FB1F2E57FF3D">
    <w:name w:val="F4B129CFF2DC419BA469FB1F2E57FF3D"/>
    <w:rsid w:val="00963201"/>
    <w:pPr>
      <w:spacing w:after="160" w:line="259" w:lineRule="auto"/>
    </w:pPr>
    <w:rPr>
      <w:kern w:val="0"/>
      <w:sz w:val="22"/>
    </w:rPr>
  </w:style>
  <w:style w:type="paragraph" w:customStyle="1" w:styleId="316ECDAB5C004CF792250026A7981C5A">
    <w:name w:val="316ECDAB5C004CF792250026A7981C5A"/>
    <w:rsid w:val="00963201"/>
    <w:pPr>
      <w:spacing w:after="160" w:line="259" w:lineRule="auto"/>
    </w:pPr>
    <w:rPr>
      <w:kern w:val="0"/>
      <w:sz w:val="22"/>
    </w:rPr>
  </w:style>
  <w:style w:type="paragraph" w:customStyle="1" w:styleId="F0DB92B3A1434D75AC102BC97C92ED81">
    <w:name w:val="F0DB92B3A1434D75AC102BC97C92ED81"/>
    <w:rsid w:val="00963201"/>
    <w:pPr>
      <w:spacing w:after="160" w:line="259" w:lineRule="auto"/>
    </w:pPr>
    <w:rPr>
      <w:kern w:val="0"/>
      <w:sz w:val="22"/>
    </w:rPr>
  </w:style>
  <w:style w:type="paragraph" w:customStyle="1" w:styleId="E8F8690D1A254205955004CE6698F649">
    <w:name w:val="E8F8690D1A254205955004CE6698F649"/>
    <w:rsid w:val="00963201"/>
    <w:pPr>
      <w:spacing w:after="160" w:line="259" w:lineRule="auto"/>
    </w:pPr>
    <w:rPr>
      <w:kern w:val="0"/>
      <w:sz w:val="22"/>
    </w:rPr>
  </w:style>
  <w:style w:type="paragraph" w:customStyle="1" w:styleId="45070D4BD6DF4839BEE335EB44AD660F">
    <w:name w:val="45070D4BD6DF4839BEE335EB44AD660F"/>
    <w:rsid w:val="00963201"/>
    <w:pPr>
      <w:spacing w:after="160" w:line="259" w:lineRule="auto"/>
    </w:pPr>
    <w:rPr>
      <w:kern w:val="0"/>
      <w:sz w:val="22"/>
    </w:rPr>
  </w:style>
  <w:style w:type="paragraph" w:customStyle="1" w:styleId="B0F306F2BF6741CA8F57DA0475FD4E83">
    <w:name w:val="B0F306F2BF6741CA8F57DA0475FD4E83"/>
    <w:rsid w:val="00963201"/>
    <w:pPr>
      <w:spacing w:after="160" w:line="259" w:lineRule="auto"/>
    </w:pPr>
    <w:rPr>
      <w:kern w:val="0"/>
      <w:sz w:val="22"/>
    </w:rPr>
  </w:style>
  <w:style w:type="paragraph" w:customStyle="1" w:styleId="55FA41D0AB244B8B8CD984C7BEBAD78A">
    <w:name w:val="55FA41D0AB244B8B8CD984C7BEBAD78A"/>
    <w:rsid w:val="00963201"/>
    <w:pPr>
      <w:spacing w:after="160" w:line="259" w:lineRule="auto"/>
    </w:pPr>
    <w:rPr>
      <w:kern w:val="0"/>
      <w:sz w:val="22"/>
    </w:rPr>
  </w:style>
  <w:style w:type="paragraph" w:customStyle="1" w:styleId="0703799DD04B4DEDA8162A5D19CFC588">
    <w:name w:val="0703799DD04B4DEDA8162A5D19CFC588"/>
    <w:rsid w:val="00963201"/>
    <w:pPr>
      <w:spacing w:after="160" w:line="259" w:lineRule="auto"/>
    </w:pPr>
    <w:rPr>
      <w:kern w:val="0"/>
      <w:sz w:val="22"/>
    </w:rPr>
  </w:style>
  <w:style w:type="paragraph" w:customStyle="1" w:styleId="7E9F132FBD3845EDBEEA03833F788BD7">
    <w:name w:val="7E9F132FBD3845EDBEEA03833F788BD7"/>
    <w:rsid w:val="00963201"/>
    <w:pPr>
      <w:spacing w:after="160" w:line="259" w:lineRule="auto"/>
    </w:pPr>
    <w:rPr>
      <w:kern w:val="0"/>
      <w:sz w:val="22"/>
    </w:rPr>
  </w:style>
  <w:style w:type="paragraph" w:customStyle="1" w:styleId="E977D4957BFD4523BF2F093B30FC86B6">
    <w:name w:val="E977D4957BFD4523BF2F093B30FC86B6"/>
    <w:rsid w:val="00963201"/>
    <w:pPr>
      <w:spacing w:after="160" w:line="259" w:lineRule="auto"/>
    </w:pPr>
    <w:rPr>
      <w:kern w:val="0"/>
      <w:sz w:val="22"/>
    </w:rPr>
  </w:style>
  <w:style w:type="paragraph" w:customStyle="1" w:styleId="BEF35001D4CF47C1A3B1CE8F2E41BEB8">
    <w:name w:val="BEF35001D4CF47C1A3B1CE8F2E41BEB8"/>
    <w:rsid w:val="00963201"/>
    <w:pPr>
      <w:spacing w:after="160" w:line="259" w:lineRule="auto"/>
    </w:pPr>
    <w:rPr>
      <w:kern w:val="0"/>
      <w:sz w:val="22"/>
    </w:rPr>
  </w:style>
  <w:style w:type="paragraph" w:customStyle="1" w:styleId="064632C38223477190D1ED97934D45B2">
    <w:name w:val="064632C38223477190D1ED97934D45B2"/>
    <w:rsid w:val="00963201"/>
    <w:pPr>
      <w:spacing w:after="160" w:line="259" w:lineRule="auto"/>
    </w:pPr>
    <w:rPr>
      <w:kern w:val="0"/>
      <w:sz w:val="22"/>
    </w:rPr>
  </w:style>
  <w:style w:type="paragraph" w:customStyle="1" w:styleId="F760760FF309472FA5FFC8165ACE78BD">
    <w:name w:val="F760760FF309472FA5FFC8165ACE78BD"/>
    <w:rsid w:val="00963201"/>
    <w:pPr>
      <w:spacing w:after="160" w:line="259" w:lineRule="auto"/>
    </w:pPr>
    <w:rPr>
      <w:kern w:val="0"/>
      <w:sz w:val="22"/>
    </w:rPr>
  </w:style>
  <w:style w:type="paragraph" w:customStyle="1" w:styleId="E3AE99133650405AA6C160F10FA53D06">
    <w:name w:val="E3AE99133650405AA6C160F10FA53D06"/>
    <w:rsid w:val="00963201"/>
    <w:pPr>
      <w:spacing w:after="160" w:line="259" w:lineRule="auto"/>
    </w:pPr>
    <w:rPr>
      <w:kern w:val="0"/>
      <w:sz w:val="22"/>
    </w:rPr>
  </w:style>
  <w:style w:type="paragraph" w:customStyle="1" w:styleId="28D0AAA2DD0D46F1BA6D93CD3238345E">
    <w:name w:val="28D0AAA2DD0D46F1BA6D93CD3238345E"/>
    <w:rsid w:val="00963201"/>
    <w:pPr>
      <w:spacing w:after="160" w:line="259" w:lineRule="auto"/>
    </w:pPr>
    <w:rPr>
      <w:kern w:val="0"/>
      <w:sz w:val="22"/>
    </w:rPr>
  </w:style>
  <w:style w:type="paragraph" w:customStyle="1" w:styleId="8BF469C984EA44D093A839457CC56EAE">
    <w:name w:val="8BF469C984EA44D093A839457CC56EAE"/>
    <w:rsid w:val="00963201"/>
    <w:pPr>
      <w:spacing w:after="160" w:line="259" w:lineRule="auto"/>
    </w:pPr>
    <w:rPr>
      <w:kern w:val="0"/>
      <w:sz w:val="22"/>
    </w:rPr>
  </w:style>
  <w:style w:type="paragraph" w:customStyle="1" w:styleId="72764A7350C1491388CA18AA62F78435">
    <w:name w:val="72764A7350C1491388CA18AA62F78435"/>
    <w:rsid w:val="00963201"/>
    <w:pPr>
      <w:spacing w:after="160" w:line="259" w:lineRule="auto"/>
    </w:pPr>
    <w:rPr>
      <w:kern w:val="0"/>
      <w:sz w:val="22"/>
    </w:rPr>
  </w:style>
  <w:style w:type="paragraph" w:customStyle="1" w:styleId="5506C3EC70054299BC59E14EDCC32F33">
    <w:name w:val="5506C3EC70054299BC59E14EDCC32F33"/>
    <w:rsid w:val="00963201"/>
    <w:pPr>
      <w:spacing w:after="160" w:line="259" w:lineRule="auto"/>
    </w:pPr>
    <w:rPr>
      <w:kern w:val="0"/>
      <w:sz w:val="22"/>
    </w:rPr>
  </w:style>
  <w:style w:type="paragraph" w:customStyle="1" w:styleId="579B01A06F5E42C6AAABB0070E7B2BD6">
    <w:name w:val="579B01A06F5E42C6AAABB0070E7B2BD6"/>
    <w:rsid w:val="00963201"/>
    <w:pPr>
      <w:spacing w:after="160" w:line="259" w:lineRule="auto"/>
    </w:pPr>
    <w:rPr>
      <w:kern w:val="0"/>
      <w:sz w:val="22"/>
    </w:rPr>
  </w:style>
  <w:style w:type="paragraph" w:customStyle="1" w:styleId="5AAE439928714F9F8BF5422C65EF5A79">
    <w:name w:val="5AAE439928714F9F8BF5422C65EF5A79"/>
    <w:rsid w:val="00963201"/>
    <w:pPr>
      <w:spacing w:after="160" w:line="259" w:lineRule="auto"/>
    </w:pPr>
    <w:rPr>
      <w:kern w:val="0"/>
      <w:sz w:val="22"/>
    </w:rPr>
  </w:style>
  <w:style w:type="paragraph" w:customStyle="1" w:styleId="F5C4B71623964F2BAEAC1A815826A37A">
    <w:name w:val="F5C4B71623964F2BAEAC1A815826A37A"/>
    <w:rsid w:val="00963201"/>
    <w:pPr>
      <w:spacing w:after="160" w:line="259" w:lineRule="auto"/>
    </w:pPr>
    <w:rPr>
      <w:kern w:val="0"/>
      <w:sz w:val="22"/>
    </w:rPr>
  </w:style>
  <w:style w:type="paragraph" w:customStyle="1" w:styleId="646F1052AA96476C90FD8B412CA2E3A3">
    <w:name w:val="646F1052AA96476C90FD8B412CA2E3A3"/>
    <w:rsid w:val="00963201"/>
    <w:pPr>
      <w:spacing w:after="160" w:line="259" w:lineRule="auto"/>
    </w:pPr>
    <w:rPr>
      <w:kern w:val="0"/>
      <w:sz w:val="22"/>
    </w:rPr>
  </w:style>
  <w:style w:type="paragraph" w:customStyle="1" w:styleId="A56DF027510E46E38B39E396D6165CD0">
    <w:name w:val="A56DF027510E46E38B39E396D6165CD0"/>
    <w:rsid w:val="00963201"/>
    <w:pPr>
      <w:spacing w:after="160" w:line="259" w:lineRule="auto"/>
    </w:pPr>
    <w:rPr>
      <w:kern w:val="0"/>
      <w:sz w:val="22"/>
    </w:rPr>
  </w:style>
  <w:style w:type="paragraph" w:customStyle="1" w:styleId="DECDF971830B4A9B9F5769BA1D513E91">
    <w:name w:val="DECDF971830B4A9B9F5769BA1D513E91"/>
    <w:rsid w:val="00963201"/>
    <w:pPr>
      <w:spacing w:after="160" w:line="259" w:lineRule="auto"/>
    </w:pPr>
    <w:rPr>
      <w:kern w:val="0"/>
      <w:sz w:val="22"/>
    </w:rPr>
  </w:style>
  <w:style w:type="paragraph" w:customStyle="1" w:styleId="58F0F28DC61A4EFBBF11458FC2CDB049">
    <w:name w:val="58F0F28DC61A4EFBBF11458FC2CDB049"/>
    <w:rsid w:val="00963201"/>
    <w:pPr>
      <w:spacing w:after="160" w:line="259" w:lineRule="auto"/>
    </w:pPr>
    <w:rPr>
      <w:kern w:val="0"/>
      <w:sz w:val="22"/>
    </w:rPr>
  </w:style>
  <w:style w:type="paragraph" w:customStyle="1" w:styleId="051AE80488E7496DB6752641B39C0A4F">
    <w:name w:val="051AE80488E7496DB6752641B39C0A4F"/>
    <w:rsid w:val="00963201"/>
    <w:pPr>
      <w:spacing w:after="160" w:line="259" w:lineRule="auto"/>
    </w:pPr>
    <w:rPr>
      <w:kern w:val="0"/>
      <w:sz w:val="22"/>
    </w:rPr>
  </w:style>
  <w:style w:type="paragraph" w:customStyle="1" w:styleId="93A1052C50CA4F64B1F5AAB38738C930">
    <w:name w:val="93A1052C50CA4F64B1F5AAB38738C930"/>
    <w:rsid w:val="00963201"/>
    <w:pPr>
      <w:spacing w:after="160" w:line="259" w:lineRule="auto"/>
    </w:pPr>
    <w:rPr>
      <w:kern w:val="0"/>
      <w:sz w:val="22"/>
    </w:rPr>
  </w:style>
  <w:style w:type="paragraph" w:customStyle="1" w:styleId="9966BF8C9BB14203B84A43D0DBBEB122">
    <w:name w:val="9966BF8C9BB14203B84A43D0DBBEB122"/>
    <w:rsid w:val="00963201"/>
    <w:pPr>
      <w:spacing w:after="160" w:line="259" w:lineRule="auto"/>
    </w:pPr>
    <w:rPr>
      <w:kern w:val="0"/>
      <w:sz w:val="22"/>
    </w:rPr>
  </w:style>
  <w:style w:type="paragraph" w:customStyle="1" w:styleId="421E62D06E3E42899413798382D274C2">
    <w:name w:val="421E62D06E3E42899413798382D274C2"/>
    <w:rsid w:val="00963201"/>
    <w:pPr>
      <w:spacing w:after="160" w:line="259" w:lineRule="auto"/>
    </w:pPr>
    <w:rPr>
      <w:kern w:val="0"/>
      <w:sz w:val="22"/>
    </w:rPr>
  </w:style>
  <w:style w:type="paragraph" w:customStyle="1" w:styleId="E9B4395B53354ED4A601E35E69209110">
    <w:name w:val="E9B4395B53354ED4A601E35E69209110"/>
    <w:rsid w:val="00963201"/>
    <w:pPr>
      <w:spacing w:after="160" w:line="259" w:lineRule="auto"/>
    </w:pPr>
    <w:rPr>
      <w:kern w:val="0"/>
      <w:sz w:val="22"/>
    </w:rPr>
  </w:style>
  <w:style w:type="paragraph" w:customStyle="1" w:styleId="63EB8C1FEF064A3D82B57ADCE409501A">
    <w:name w:val="63EB8C1FEF064A3D82B57ADCE409501A"/>
    <w:rsid w:val="00963201"/>
    <w:pPr>
      <w:spacing w:after="160" w:line="259" w:lineRule="auto"/>
    </w:pPr>
    <w:rPr>
      <w:kern w:val="0"/>
      <w:sz w:val="22"/>
    </w:rPr>
  </w:style>
  <w:style w:type="paragraph" w:customStyle="1" w:styleId="EB33BB71EF61493780A2C1EBB6B056CE">
    <w:name w:val="EB33BB71EF61493780A2C1EBB6B056CE"/>
    <w:rsid w:val="00963201"/>
    <w:pPr>
      <w:spacing w:after="160" w:line="259" w:lineRule="auto"/>
    </w:pPr>
    <w:rPr>
      <w:kern w:val="0"/>
      <w:sz w:val="22"/>
    </w:rPr>
  </w:style>
  <w:style w:type="paragraph" w:customStyle="1" w:styleId="74FDF251330A45438D853D6D0FDF7439">
    <w:name w:val="74FDF251330A45438D853D6D0FDF7439"/>
    <w:rsid w:val="00963201"/>
    <w:pPr>
      <w:spacing w:after="160" w:line="259" w:lineRule="auto"/>
    </w:pPr>
    <w:rPr>
      <w:kern w:val="0"/>
      <w:sz w:val="22"/>
    </w:rPr>
  </w:style>
  <w:style w:type="paragraph" w:customStyle="1" w:styleId="0991E2A0A7AB49EA8E7E4E640327FCA7">
    <w:name w:val="0991E2A0A7AB49EA8E7E4E640327FCA7"/>
    <w:rsid w:val="00963201"/>
    <w:pPr>
      <w:spacing w:after="160" w:line="259" w:lineRule="auto"/>
    </w:pPr>
    <w:rPr>
      <w:kern w:val="0"/>
      <w:sz w:val="22"/>
    </w:rPr>
  </w:style>
  <w:style w:type="paragraph" w:customStyle="1" w:styleId="71F0BC55A86641639B308B820CAC6D9F">
    <w:name w:val="71F0BC55A86641639B308B820CAC6D9F"/>
    <w:rsid w:val="00963201"/>
    <w:pPr>
      <w:spacing w:after="160" w:line="259" w:lineRule="auto"/>
    </w:pPr>
    <w:rPr>
      <w:kern w:val="0"/>
      <w:sz w:val="22"/>
    </w:rPr>
  </w:style>
  <w:style w:type="paragraph" w:customStyle="1" w:styleId="5332B88658884823B46CF5A400F2C8F4">
    <w:name w:val="5332B88658884823B46CF5A400F2C8F4"/>
    <w:rsid w:val="00963201"/>
    <w:pPr>
      <w:spacing w:after="160" w:line="259" w:lineRule="auto"/>
    </w:pPr>
    <w:rPr>
      <w:kern w:val="0"/>
      <w:sz w:val="22"/>
    </w:rPr>
  </w:style>
  <w:style w:type="paragraph" w:customStyle="1" w:styleId="50B7DCE4E6344FFDA50BADB471B7D605">
    <w:name w:val="50B7DCE4E6344FFDA50BADB471B7D605"/>
    <w:rsid w:val="00963201"/>
    <w:pPr>
      <w:spacing w:after="160" w:line="259" w:lineRule="auto"/>
    </w:pPr>
    <w:rPr>
      <w:kern w:val="0"/>
      <w:sz w:val="22"/>
    </w:rPr>
  </w:style>
  <w:style w:type="paragraph" w:customStyle="1" w:styleId="54FBFE6CD0AC429CA86E9C67ED20837E">
    <w:name w:val="54FBFE6CD0AC429CA86E9C67ED20837E"/>
    <w:rsid w:val="00963201"/>
    <w:pPr>
      <w:spacing w:after="160" w:line="259" w:lineRule="auto"/>
    </w:pPr>
    <w:rPr>
      <w:kern w:val="0"/>
      <w:sz w:val="22"/>
    </w:rPr>
  </w:style>
  <w:style w:type="paragraph" w:customStyle="1" w:styleId="DCC1FE8C4D404D5B9E3AEE1835D48A0D">
    <w:name w:val="DCC1FE8C4D404D5B9E3AEE1835D48A0D"/>
    <w:rsid w:val="00963201"/>
    <w:pPr>
      <w:spacing w:after="160" w:line="259" w:lineRule="auto"/>
    </w:pPr>
    <w:rPr>
      <w:kern w:val="0"/>
      <w:sz w:val="22"/>
    </w:rPr>
  </w:style>
  <w:style w:type="paragraph" w:customStyle="1" w:styleId="F7911E9A75E34FFB829C5091EA7D55D9">
    <w:name w:val="F7911E9A75E34FFB829C5091EA7D55D9"/>
    <w:rsid w:val="00963201"/>
    <w:pPr>
      <w:spacing w:after="160" w:line="259" w:lineRule="auto"/>
    </w:pPr>
    <w:rPr>
      <w:kern w:val="0"/>
      <w:sz w:val="22"/>
    </w:rPr>
  </w:style>
  <w:style w:type="paragraph" w:customStyle="1" w:styleId="2A63900F8FE4465782019AA605529948">
    <w:name w:val="2A63900F8FE4465782019AA605529948"/>
    <w:rsid w:val="00963201"/>
    <w:pPr>
      <w:spacing w:after="160" w:line="259" w:lineRule="auto"/>
    </w:pPr>
    <w:rPr>
      <w:kern w:val="0"/>
      <w:sz w:val="22"/>
    </w:rPr>
  </w:style>
  <w:style w:type="paragraph" w:customStyle="1" w:styleId="B852EDBD0C424A868B8DBD8E1CB3DCCF">
    <w:name w:val="B852EDBD0C424A868B8DBD8E1CB3DCCF"/>
    <w:rsid w:val="00963201"/>
    <w:pPr>
      <w:spacing w:after="160" w:line="259" w:lineRule="auto"/>
    </w:pPr>
    <w:rPr>
      <w:kern w:val="0"/>
      <w:sz w:val="22"/>
    </w:rPr>
  </w:style>
  <w:style w:type="paragraph" w:customStyle="1" w:styleId="D1F136803AD74D84B8D125A4A20E6CD2">
    <w:name w:val="D1F136803AD74D84B8D125A4A20E6CD2"/>
    <w:rsid w:val="00963201"/>
    <w:pPr>
      <w:spacing w:after="160" w:line="259" w:lineRule="auto"/>
    </w:pPr>
    <w:rPr>
      <w:kern w:val="0"/>
      <w:sz w:val="22"/>
    </w:rPr>
  </w:style>
  <w:style w:type="paragraph" w:customStyle="1" w:styleId="886EAC8B6DA74ED8BDBE44E648AE2372">
    <w:name w:val="886EAC8B6DA74ED8BDBE44E648AE2372"/>
    <w:rsid w:val="00963201"/>
    <w:pPr>
      <w:spacing w:after="160" w:line="259" w:lineRule="auto"/>
    </w:pPr>
    <w:rPr>
      <w:kern w:val="0"/>
      <w:sz w:val="22"/>
    </w:rPr>
  </w:style>
  <w:style w:type="paragraph" w:customStyle="1" w:styleId="AE33777B077043A889440C3AABA50267">
    <w:name w:val="AE33777B077043A889440C3AABA50267"/>
    <w:rsid w:val="00963201"/>
    <w:pPr>
      <w:spacing w:after="160" w:line="259" w:lineRule="auto"/>
    </w:pPr>
    <w:rPr>
      <w:kern w:val="0"/>
      <w:sz w:val="22"/>
    </w:rPr>
  </w:style>
  <w:style w:type="paragraph" w:customStyle="1" w:styleId="46B9E3C48450429FBD44E8056BA1E0B5">
    <w:name w:val="46B9E3C48450429FBD44E8056BA1E0B5"/>
    <w:rsid w:val="00963201"/>
    <w:pPr>
      <w:spacing w:after="160" w:line="259" w:lineRule="auto"/>
    </w:pPr>
    <w:rPr>
      <w:kern w:val="0"/>
      <w:sz w:val="22"/>
    </w:rPr>
  </w:style>
  <w:style w:type="paragraph" w:customStyle="1" w:styleId="8F2C237727B740A8BAB2594D76DBBDB3">
    <w:name w:val="8F2C237727B740A8BAB2594D76DBBDB3"/>
    <w:rsid w:val="00963201"/>
    <w:pPr>
      <w:spacing w:after="160" w:line="259" w:lineRule="auto"/>
    </w:pPr>
    <w:rPr>
      <w:kern w:val="0"/>
      <w:sz w:val="22"/>
    </w:rPr>
  </w:style>
  <w:style w:type="paragraph" w:customStyle="1" w:styleId="246434BBE32045DB9C09E9A7E8B26FAE">
    <w:name w:val="246434BBE32045DB9C09E9A7E8B26FAE"/>
    <w:rsid w:val="00963201"/>
    <w:pPr>
      <w:spacing w:after="160" w:line="259" w:lineRule="auto"/>
    </w:pPr>
    <w:rPr>
      <w:kern w:val="0"/>
      <w:sz w:val="22"/>
    </w:rPr>
  </w:style>
  <w:style w:type="paragraph" w:customStyle="1" w:styleId="4FB3534FE8F14F8D993E22AD0CBE13DC">
    <w:name w:val="4FB3534FE8F14F8D993E22AD0CBE13DC"/>
    <w:rsid w:val="00963201"/>
    <w:pPr>
      <w:spacing w:after="160" w:line="259" w:lineRule="auto"/>
    </w:pPr>
    <w:rPr>
      <w:kern w:val="0"/>
      <w:sz w:val="22"/>
    </w:rPr>
  </w:style>
  <w:style w:type="paragraph" w:customStyle="1" w:styleId="CD40B61E1ED640728C93CFBD90BB09DC">
    <w:name w:val="CD40B61E1ED640728C93CFBD90BB09DC"/>
    <w:rsid w:val="00963201"/>
    <w:pPr>
      <w:spacing w:after="160" w:line="259" w:lineRule="auto"/>
    </w:pPr>
    <w:rPr>
      <w:kern w:val="0"/>
      <w:sz w:val="22"/>
    </w:rPr>
  </w:style>
  <w:style w:type="paragraph" w:customStyle="1" w:styleId="AA6831D9C8A743608BFDC2503F70DDE2">
    <w:name w:val="AA6831D9C8A743608BFDC2503F70DDE2"/>
    <w:rsid w:val="00963201"/>
    <w:pPr>
      <w:spacing w:after="160" w:line="259" w:lineRule="auto"/>
    </w:pPr>
    <w:rPr>
      <w:kern w:val="0"/>
      <w:sz w:val="22"/>
    </w:rPr>
  </w:style>
  <w:style w:type="paragraph" w:customStyle="1" w:styleId="8960906DB0004456B1B3D23A80A73E5C">
    <w:name w:val="8960906DB0004456B1B3D23A80A73E5C"/>
    <w:rsid w:val="00963201"/>
    <w:pPr>
      <w:spacing w:after="160" w:line="259" w:lineRule="auto"/>
    </w:pPr>
    <w:rPr>
      <w:kern w:val="0"/>
      <w:sz w:val="22"/>
    </w:rPr>
  </w:style>
  <w:style w:type="paragraph" w:customStyle="1" w:styleId="CA54248B8A1F464B80523562CB2559FD">
    <w:name w:val="CA54248B8A1F464B80523562CB2559FD"/>
    <w:rsid w:val="00963201"/>
    <w:pPr>
      <w:spacing w:after="160" w:line="259" w:lineRule="auto"/>
    </w:pPr>
    <w:rPr>
      <w:kern w:val="0"/>
      <w:sz w:val="22"/>
    </w:rPr>
  </w:style>
  <w:style w:type="paragraph" w:customStyle="1" w:styleId="3BB378B8AC6241E09EF8B946E8D21673">
    <w:name w:val="3BB378B8AC6241E09EF8B946E8D21673"/>
    <w:rsid w:val="00963201"/>
    <w:pPr>
      <w:spacing w:after="160" w:line="259" w:lineRule="auto"/>
    </w:pPr>
    <w:rPr>
      <w:kern w:val="0"/>
      <w:sz w:val="22"/>
    </w:rPr>
  </w:style>
  <w:style w:type="paragraph" w:customStyle="1" w:styleId="6439EFA2FF6145E1BF71F80984819E41">
    <w:name w:val="6439EFA2FF6145E1BF71F80984819E41"/>
    <w:rsid w:val="00963201"/>
    <w:pPr>
      <w:spacing w:after="160" w:line="259" w:lineRule="auto"/>
    </w:pPr>
    <w:rPr>
      <w:kern w:val="0"/>
      <w:sz w:val="22"/>
    </w:rPr>
  </w:style>
  <w:style w:type="paragraph" w:customStyle="1" w:styleId="D99F7BDFE915483D8ABF0B06A5976A98">
    <w:name w:val="D99F7BDFE915483D8ABF0B06A5976A98"/>
    <w:rsid w:val="00963201"/>
    <w:pPr>
      <w:spacing w:after="160" w:line="259" w:lineRule="auto"/>
    </w:pPr>
    <w:rPr>
      <w:kern w:val="0"/>
      <w:sz w:val="22"/>
    </w:rPr>
  </w:style>
  <w:style w:type="paragraph" w:customStyle="1" w:styleId="19D05849A98C47259173A7DD14C1C1A5">
    <w:name w:val="19D05849A98C47259173A7DD14C1C1A5"/>
    <w:rsid w:val="00963201"/>
    <w:pPr>
      <w:spacing w:after="160" w:line="259" w:lineRule="auto"/>
    </w:pPr>
    <w:rPr>
      <w:kern w:val="0"/>
      <w:sz w:val="22"/>
    </w:rPr>
  </w:style>
  <w:style w:type="paragraph" w:customStyle="1" w:styleId="1A26B7BC0549468596B387669A173DC2">
    <w:name w:val="1A26B7BC0549468596B387669A173DC2"/>
    <w:rsid w:val="00963201"/>
    <w:pPr>
      <w:spacing w:after="160" w:line="259" w:lineRule="auto"/>
    </w:pPr>
    <w:rPr>
      <w:kern w:val="0"/>
      <w:sz w:val="22"/>
    </w:rPr>
  </w:style>
  <w:style w:type="paragraph" w:customStyle="1" w:styleId="1F1C8E25753A479AA24FE00948236554">
    <w:name w:val="1F1C8E25753A479AA24FE00948236554"/>
    <w:rsid w:val="00963201"/>
    <w:pPr>
      <w:spacing w:after="160" w:line="259" w:lineRule="auto"/>
    </w:pPr>
    <w:rPr>
      <w:kern w:val="0"/>
      <w:sz w:val="22"/>
    </w:rPr>
  </w:style>
  <w:style w:type="paragraph" w:customStyle="1" w:styleId="653F2F5EC352446CBBA2939A0AC3DAC5">
    <w:name w:val="653F2F5EC352446CBBA2939A0AC3DAC5"/>
    <w:rsid w:val="00963201"/>
    <w:pPr>
      <w:spacing w:after="160" w:line="259" w:lineRule="auto"/>
    </w:pPr>
    <w:rPr>
      <w:kern w:val="0"/>
      <w:sz w:val="22"/>
    </w:rPr>
  </w:style>
  <w:style w:type="paragraph" w:customStyle="1" w:styleId="054B2827A27544719F55273DC16ABC1E">
    <w:name w:val="054B2827A27544719F55273DC16ABC1E"/>
    <w:rsid w:val="00963201"/>
    <w:pPr>
      <w:spacing w:after="160" w:line="259" w:lineRule="auto"/>
    </w:pPr>
    <w:rPr>
      <w:kern w:val="0"/>
      <w:sz w:val="22"/>
    </w:rPr>
  </w:style>
  <w:style w:type="paragraph" w:customStyle="1" w:styleId="1E7EF3E472924063BBD6A959B9816F27">
    <w:name w:val="1E7EF3E472924063BBD6A959B9816F27"/>
    <w:rsid w:val="00963201"/>
    <w:pPr>
      <w:spacing w:after="160" w:line="259" w:lineRule="auto"/>
    </w:pPr>
    <w:rPr>
      <w:kern w:val="0"/>
      <w:sz w:val="22"/>
    </w:rPr>
  </w:style>
  <w:style w:type="paragraph" w:customStyle="1" w:styleId="EDD41040531B4401A3ADBB97BE1634ED">
    <w:name w:val="EDD41040531B4401A3ADBB97BE1634ED"/>
    <w:rsid w:val="00963201"/>
    <w:pPr>
      <w:spacing w:after="160" w:line="259" w:lineRule="auto"/>
    </w:pPr>
    <w:rPr>
      <w:kern w:val="0"/>
      <w:sz w:val="22"/>
    </w:rPr>
  </w:style>
  <w:style w:type="paragraph" w:customStyle="1" w:styleId="0986076E2E5D489482F806B3E72619B5">
    <w:name w:val="0986076E2E5D489482F806B3E72619B5"/>
    <w:rsid w:val="00963201"/>
    <w:pPr>
      <w:spacing w:after="160" w:line="259" w:lineRule="auto"/>
    </w:pPr>
    <w:rPr>
      <w:kern w:val="0"/>
      <w:sz w:val="22"/>
    </w:rPr>
  </w:style>
  <w:style w:type="paragraph" w:customStyle="1" w:styleId="02079BB46C8B49A98DEB0432FEC3617D">
    <w:name w:val="02079BB46C8B49A98DEB0432FEC3617D"/>
    <w:rsid w:val="00963201"/>
    <w:pPr>
      <w:spacing w:after="160" w:line="259" w:lineRule="auto"/>
    </w:pPr>
    <w:rPr>
      <w:kern w:val="0"/>
      <w:sz w:val="22"/>
    </w:rPr>
  </w:style>
  <w:style w:type="paragraph" w:customStyle="1" w:styleId="2B54439A2BD340CEB2D3CEEE573FD8EC">
    <w:name w:val="2B54439A2BD340CEB2D3CEEE573FD8EC"/>
    <w:rsid w:val="00963201"/>
    <w:pPr>
      <w:spacing w:after="160" w:line="259" w:lineRule="auto"/>
    </w:pPr>
    <w:rPr>
      <w:kern w:val="0"/>
      <w:sz w:val="22"/>
    </w:rPr>
  </w:style>
  <w:style w:type="paragraph" w:customStyle="1" w:styleId="8CE20A7186BD40A28D7B28ADB842C3C7">
    <w:name w:val="8CE20A7186BD40A28D7B28ADB842C3C7"/>
    <w:rsid w:val="00963201"/>
    <w:pPr>
      <w:spacing w:after="160" w:line="259" w:lineRule="auto"/>
    </w:pPr>
    <w:rPr>
      <w:kern w:val="0"/>
      <w:sz w:val="22"/>
    </w:rPr>
  </w:style>
  <w:style w:type="paragraph" w:customStyle="1" w:styleId="8FED77038DA74A5BB1D599D5A76351CC">
    <w:name w:val="8FED77038DA74A5BB1D599D5A76351CC"/>
    <w:rsid w:val="00963201"/>
    <w:pPr>
      <w:spacing w:after="160" w:line="259" w:lineRule="auto"/>
    </w:pPr>
    <w:rPr>
      <w:kern w:val="0"/>
      <w:sz w:val="22"/>
    </w:rPr>
  </w:style>
  <w:style w:type="paragraph" w:customStyle="1" w:styleId="3E5B67D6A3244C87AD0F7B4BCF805629">
    <w:name w:val="3E5B67D6A3244C87AD0F7B4BCF805629"/>
    <w:rsid w:val="00963201"/>
    <w:pPr>
      <w:spacing w:after="160" w:line="259" w:lineRule="auto"/>
    </w:pPr>
    <w:rPr>
      <w:kern w:val="0"/>
      <w:sz w:val="22"/>
    </w:rPr>
  </w:style>
  <w:style w:type="paragraph" w:customStyle="1" w:styleId="4F903864AC334EC681132D3411B355C1">
    <w:name w:val="4F903864AC334EC681132D3411B355C1"/>
    <w:rsid w:val="00963201"/>
    <w:pPr>
      <w:spacing w:after="160" w:line="259" w:lineRule="auto"/>
    </w:pPr>
    <w:rPr>
      <w:kern w:val="0"/>
      <w:sz w:val="22"/>
    </w:rPr>
  </w:style>
  <w:style w:type="paragraph" w:customStyle="1" w:styleId="BFA359BAE639469F9A24B477CE391142">
    <w:name w:val="BFA359BAE639469F9A24B477CE391142"/>
    <w:rsid w:val="00963201"/>
    <w:pPr>
      <w:spacing w:after="160" w:line="259" w:lineRule="auto"/>
    </w:pPr>
    <w:rPr>
      <w:kern w:val="0"/>
      <w:sz w:val="22"/>
    </w:rPr>
  </w:style>
  <w:style w:type="paragraph" w:customStyle="1" w:styleId="861AA00D79244038A7F8BCD5FA78FEF3">
    <w:name w:val="861AA00D79244038A7F8BCD5FA78FEF3"/>
    <w:rsid w:val="00963201"/>
    <w:pPr>
      <w:spacing w:after="160" w:line="259" w:lineRule="auto"/>
    </w:pPr>
    <w:rPr>
      <w:kern w:val="0"/>
      <w:sz w:val="22"/>
    </w:rPr>
  </w:style>
  <w:style w:type="paragraph" w:customStyle="1" w:styleId="809986FD5F704342A3C52DE0B1875439">
    <w:name w:val="809986FD5F704342A3C52DE0B1875439"/>
    <w:rsid w:val="00963201"/>
    <w:pPr>
      <w:spacing w:after="160" w:line="259" w:lineRule="auto"/>
    </w:pPr>
    <w:rPr>
      <w:kern w:val="0"/>
      <w:sz w:val="22"/>
    </w:rPr>
  </w:style>
  <w:style w:type="paragraph" w:customStyle="1" w:styleId="0E6C482F53BF4488BC254FC8613AEF4F">
    <w:name w:val="0E6C482F53BF4488BC254FC8613AEF4F"/>
    <w:rsid w:val="00963201"/>
    <w:pPr>
      <w:spacing w:after="160" w:line="259" w:lineRule="auto"/>
    </w:pPr>
    <w:rPr>
      <w:kern w:val="0"/>
      <w:sz w:val="22"/>
    </w:rPr>
  </w:style>
  <w:style w:type="paragraph" w:customStyle="1" w:styleId="9690F0BB0E3640449E9D191A8C46243E">
    <w:name w:val="9690F0BB0E3640449E9D191A8C46243E"/>
    <w:rsid w:val="00963201"/>
    <w:pPr>
      <w:spacing w:after="160" w:line="259" w:lineRule="auto"/>
    </w:pPr>
    <w:rPr>
      <w:kern w:val="0"/>
      <w:sz w:val="22"/>
    </w:rPr>
  </w:style>
  <w:style w:type="paragraph" w:customStyle="1" w:styleId="D2F7BAD3CC0245779BC29B940227D630">
    <w:name w:val="D2F7BAD3CC0245779BC29B940227D630"/>
    <w:rsid w:val="00963201"/>
    <w:pPr>
      <w:spacing w:after="160" w:line="259" w:lineRule="auto"/>
    </w:pPr>
    <w:rPr>
      <w:kern w:val="0"/>
      <w:sz w:val="22"/>
    </w:rPr>
  </w:style>
  <w:style w:type="paragraph" w:customStyle="1" w:styleId="CFE5EC226A464B0A8EC962CFBC42F852">
    <w:name w:val="CFE5EC226A464B0A8EC962CFBC42F852"/>
    <w:rsid w:val="00963201"/>
    <w:pPr>
      <w:spacing w:after="160" w:line="259" w:lineRule="auto"/>
    </w:pPr>
    <w:rPr>
      <w:kern w:val="0"/>
      <w:sz w:val="22"/>
    </w:rPr>
  </w:style>
  <w:style w:type="paragraph" w:customStyle="1" w:styleId="263C8E376DDF4B53AC193D595B984670">
    <w:name w:val="263C8E376DDF4B53AC193D595B984670"/>
    <w:rsid w:val="00963201"/>
    <w:pPr>
      <w:spacing w:after="160" w:line="259" w:lineRule="auto"/>
    </w:pPr>
    <w:rPr>
      <w:kern w:val="0"/>
      <w:sz w:val="22"/>
    </w:rPr>
  </w:style>
  <w:style w:type="paragraph" w:customStyle="1" w:styleId="947E671D23F54E3BABD5C485C99A694D">
    <w:name w:val="947E671D23F54E3BABD5C485C99A694D"/>
    <w:rsid w:val="00963201"/>
    <w:pPr>
      <w:spacing w:after="160" w:line="259" w:lineRule="auto"/>
    </w:pPr>
    <w:rPr>
      <w:kern w:val="0"/>
      <w:sz w:val="22"/>
    </w:rPr>
  </w:style>
  <w:style w:type="paragraph" w:customStyle="1" w:styleId="772A5564B6FF4822BD55049CCD275DB0">
    <w:name w:val="772A5564B6FF4822BD55049CCD275DB0"/>
    <w:rsid w:val="00963201"/>
    <w:pPr>
      <w:spacing w:after="160" w:line="259" w:lineRule="auto"/>
    </w:pPr>
    <w:rPr>
      <w:kern w:val="0"/>
      <w:sz w:val="22"/>
    </w:rPr>
  </w:style>
  <w:style w:type="paragraph" w:customStyle="1" w:styleId="157554993AE545F7BD17338CE47016F7">
    <w:name w:val="157554993AE545F7BD17338CE47016F7"/>
    <w:rsid w:val="00963201"/>
    <w:pPr>
      <w:spacing w:after="160" w:line="259" w:lineRule="auto"/>
    </w:pPr>
    <w:rPr>
      <w:kern w:val="0"/>
      <w:sz w:val="22"/>
    </w:rPr>
  </w:style>
  <w:style w:type="paragraph" w:customStyle="1" w:styleId="FB76590C2E0D4DF3AB4F476F8DA9F98A">
    <w:name w:val="FB76590C2E0D4DF3AB4F476F8DA9F98A"/>
    <w:rsid w:val="00963201"/>
    <w:pPr>
      <w:spacing w:after="160" w:line="259" w:lineRule="auto"/>
    </w:pPr>
    <w:rPr>
      <w:kern w:val="0"/>
      <w:sz w:val="22"/>
    </w:rPr>
  </w:style>
  <w:style w:type="paragraph" w:customStyle="1" w:styleId="0C52EB907047469D843EAB44FE12C3C6">
    <w:name w:val="0C52EB907047469D843EAB44FE12C3C6"/>
    <w:rsid w:val="00963201"/>
    <w:pPr>
      <w:spacing w:after="160" w:line="259" w:lineRule="auto"/>
    </w:pPr>
    <w:rPr>
      <w:kern w:val="0"/>
      <w:sz w:val="22"/>
    </w:rPr>
  </w:style>
  <w:style w:type="paragraph" w:customStyle="1" w:styleId="91C535F3D20643CC9A5E8566F07D0DC7">
    <w:name w:val="91C535F3D20643CC9A5E8566F07D0DC7"/>
    <w:rsid w:val="00963201"/>
    <w:pPr>
      <w:spacing w:after="160" w:line="259" w:lineRule="auto"/>
    </w:pPr>
    <w:rPr>
      <w:kern w:val="0"/>
      <w:sz w:val="22"/>
    </w:rPr>
  </w:style>
  <w:style w:type="paragraph" w:customStyle="1" w:styleId="799600B2A0BB4F81A7A67D00E5193044">
    <w:name w:val="799600B2A0BB4F81A7A67D00E5193044"/>
    <w:rsid w:val="00963201"/>
    <w:pPr>
      <w:spacing w:after="160" w:line="259" w:lineRule="auto"/>
    </w:pPr>
    <w:rPr>
      <w:kern w:val="0"/>
      <w:sz w:val="22"/>
    </w:rPr>
  </w:style>
  <w:style w:type="paragraph" w:customStyle="1" w:styleId="41E175C774944DB49B7140AAEEF6E19F">
    <w:name w:val="41E175C774944DB49B7140AAEEF6E19F"/>
    <w:rsid w:val="00963201"/>
    <w:pPr>
      <w:spacing w:after="160" w:line="259" w:lineRule="auto"/>
    </w:pPr>
    <w:rPr>
      <w:kern w:val="0"/>
      <w:sz w:val="22"/>
    </w:rPr>
  </w:style>
  <w:style w:type="paragraph" w:customStyle="1" w:styleId="C4CF8DD76CD84F3EA184CE8B582E57F9">
    <w:name w:val="C4CF8DD76CD84F3EA184CE8B582E57F9"/>
    <w:rsid w:val="00963201"/>
    <w:pPr>
      <w:spacing w:after="160" w:line="259" w:lineRule="auto"/>
    </w:pPr>
    <w:rPr>
      <w:kern w:val="0"/>
      <w:sz w:val="22"/>
    </w:rPr>
  </w:style>
  <w:style w:type="paragraph" w:customStyle="1" w:styleId="21B577FA215F4667A998FA12467B269F">
    <w:name w:val="21B577FA215F4667A998FA12467B269F"/>
    <w:rsid w:val="00963201"/>
    <w:pPr>
      <w:spacing w:after="160" w:line="259" w:lineRule="auto"/>
    </w:pPr>
    <w:rPr>
      <w:kern w:val="0"/>
      <w:sz w:val="22"/>
    </w:rPr>
  </w:style>
  <w:style w:type="paragraph" w:customStyle="1" w:styleId="DC9E03C473244F31AF6605EA212D3240">
    <w:name w:val="DC9E03C473244F31AF6605EA212D3240"/>
    <w:rsid w:val="00963201"/>
    <w:pPr>
      <w:spacing w:after="160" w:line="259" w:lineRule="auto"/>
    </w:pPr>
    <w:rPr>
      <w:kern w:val="0"/>
      <w:sz w:val="22"/>
    </w:rPr>
  </w:style>
  <w:style w:type="paragraph" w:customStyle="1" w:styleId="BC5F033F01E84B4A9B510A7A2213490E">
    <w:name w:val="BC5F033F01E84B4A9B510A7A2213490E"/>
    <w:rsid w:val="00963201"/>
    <w:pPr>
      <w:spacing w:after="160" w:line="259" w:lineRule="auto"/>
    </w:pPr>
    <w:rPr>
      <w:kern w:val="0"/>
      <w:sz w:val="22"/>
    </w:rPr>
  </w:style>
  <w:style w:type="paragraph" w:customStyle="1" w:styleId="B62B5E0707034255ABB302A97A48BF99">
    <w:name w:val="B62B5E0707034255ABB302A97A48BF99"/>
    <w:rsid w:val="00963201"/>
    <w:pPr>
      <w:spacing w:after="160" w:line="259" w:lineRule="auto"/>
    </w:pPr>
    <w:rPr>
      <w:kern w:val="0"/>
      <w:sz w:val="22"/>
    </w:rPr>
  </w:style>
  <w:style w:type="paragraph" w:customStyle="1" w:styleId="F70C063630914C539D40E5D9B5BAD3BE">
    <w:name w:val="F70C063630914C539D40E5D9B5BAD3BE"/>
    <w:rsid w:val="00963201"/>
    <w:pPr>
      <w:spacing w:after="160" w:line="259" w:lineRule="auto"/>
    </w:pPr>
    <w:rPr>
      <w:kern w:val="0"/>
      <w:sz w:val="22"/>
    </w:rPr>
  </w:style>
  <w:style w:type="paragraph" w:customStyle="1" w:styleId="3CD9744DBFB248DA8ABABC15BA5222B2">
    <w:name w:val="3CD9744DBFB248DA8ABABC15BA5222B2"/>
    <w:rsid w:val="00963201"/>
    <w:pPr>
      <w:spacing w:after="160" w:line="259" w:lineRule="auto"/>
    </w:pPr>
    <w:rPr>
      <w:kern w:val="0"/>
      <w:sz w:val="22"/>
    </w:rPr>
  </w:style>
  <w:style w:type="paragraph" w:customStyle="1" w:styleId="A2341B65AE8440C7B41C4DDE72B81332">
    <w:name w:val="A2341B65AE8440C7B41C4DDE72B81332"/>
    <w:rsid w:val="00963201"/>
    <w:pPr>
      <w:spacing w:after="160" w:line="259" w:lineRule="auto"/>
    </w:pPr>
    <w:rPr>
      <w:kern w:val="0"/>
      <w:sz w:val="22"/>
    </w:rPr>
  </w:style>
  <w:style w:type="paragraph" w:customStyle="1" w:styleId="E23BF966501E48E3B32E2BC56298D877">
    <w:name w:val="E23BF966501E48E3B32E2BC56298D877"/>
    <w:rsid w:val="00963201"/>
    <w:pPr>
      <w:spacing w:after="160" w:line="259" w:lineRule="auto"/>
    </w:pPr>
    <w:rPr>
      <w:kern w:val="0"/>
      <w:sz w:val="22"/>
    </w:rPr>
  </w:style>
  <w:style w:type="paragraph" w:customStyle="1" w:styleId="C44E3A486B184A4C8A6DA493A235B033">
    <w:name w:val="C44E3A486B184A4C8A6DA493A235B033"/>
    <w:rsid w:val="00963201"/>
    <w:pPr>
      <w:spacing w:after="160" w:line="259" w:lineRule="auto"/>
    </w:pPr>
    <w:rPr>
      <w:kern w:val="0"/>
      <w:sz w:val="22"/>
    </w:rPr>
  </w:style>
  <w:style w:type="paragraph" w:customStyle="1" w:styleId="AC2187C4C5E74B999F58C2351587465E">
    <w:name w:val="AC2187C4C5E74B999F58C2351587465E"/>
    <w:rsid w:val="00963201"/>
    <w:pPr>
      <w:spacing w:after="160" w:line="259" w:lineRule="auto"/>
    </w:pPr>
    <w:rPr>
      <w:kern w:val="0"/>
      <w:sz w:val="22"/>
    </w:rPr>
  </w:style>
  <w:style w:type="paragraph" w:customStyle="1" w:styleId="39BDC7EAEC044BDA8BB9B819E367D639">
    <w:name w:val="39BDC7EAEC044BDA8BB9B819E367D639"/>
    <w:rsid w:val="00963201"/>
    <w:pPr>
      <w:spacing w:after="160" w:line="259" w:lineRule="auto"/>
    </w:pPr>
    <w:rPr>
      <w:kern w:val="0"/>
      <w:sz w:val="22"/>
    </w:rPr>
  </w:style>
  <w:style w:type="paragraph" w:customStyle="1" w:styleId="9EF844221BFB4336916EF655FE1D6ABB">
    <w:name w:val="9EF844221BFB4336916EF655FE1D6ABB"/>
    <w:rsid w:val="00963201"/>
    <w:pPr>
      <w:spacing w:after="160" w:line="259" w:lineRule="auto"/>
    </w:pPr>
    <w:rPr>
      <w:kern w:val="0"/>
      <w:sz w:val="22"/>
    </w:rPr>
  </w:style>
  <w:style w:type="paragraph" w:customStyle="1" w:styleId="172B5041670C4CCDB58C8B4B757F080F">
    <w:name w:val="172B5041670C4CCDB58C8B4B757F080F"/>
    <w:rsid w:val="00963201"/>
    <w:pPr>
      <w:spacing w:after="160" w:line="259" w:lineRule="auto"/>
    </w:pPr>
    <w:rPr>
      <w:kern w:val="0"/>
      <w:sz w:val="22"/>
    </w:rPr>
  </w:style>
  <w:style w:type="paragraph" w:customStyle="1" w:styleId="6F3EA78C17DE4595841E5A7F4BC6A16B">
    <w:name w:val="6F3EA78C17DE4595841E5A7F4BC6A16B"/>
    <w:rsid w:val="00963201"/>
    <w:pPr>
      <w:spacing w:after="160" w:line="259" w:lineRule="auto"/>
    </w:pPr>
    <w:rPr>
      <w:kern w:val="0"/>
      <w:sz w:val="22"/>
    </w:rPr>
  </w:style>
  <w:style w:type="paragraph" w:customStyle="1" w:styleId="50EDC34B4FF5430DA46442F5E0223B66">
    <w:name w:val="50EDC34B4FF5430DA46442F5E0223B66"/>
    <w:rsid w:val="00963201"/>
    <w:pPr>
      <w:spacing w:after="160" w:line="259" w:lineRule="auto"/>
    </w:pPr>
    <w:rPr>
      <w:kern w:val="0"/>
      <w:sz w:val="22"/>
    </w:rPr>
  </w:style>
  <w:style w:type="paragraph" w:customStyle="1" w:styleId="BAEBBED4827C476E8F990CE0A97CD53C">
    <w:name w:val="BAEBBED4827C476E8F990CE0A97CD53C"/>
    <w:rsid w:val="00963201"/>
    <w:pPr>
      <w:spacing w:after="160" w:line="259" w:lineRule="auto"/>
    </w:pPr>
    <w:rPr>
      <w:kern w:val="0"/>
      <w:sz w:val="22"/>
    </w:rPr>
  </w:style>
  <w:style w:type="paragraph" w:customStyle="1" w:styleId="1066182BDFF5475493B7CE5DBC722F52">
    <w:name w:val="1066182BDFF5475493B7CE5DBC722F52"/>
    <w:rsid w:val="00963201"/>
    <w:pPr>
      <w:spacing w:after="160" w:line="259" w:lineRule="auto"/>
    </w:pPr>
    <w:rPr>
      <w:kern w:val="0"/>
      <w:sz w:val="22"/>
    </w:rPr>
  </w:style>
  <w:style w:type="paragraph" w:customStyle="1" w:styleId="D1FE372CA3664A99A3C17DD4D94FCD0D">
    <w:name w:val="D1FE372CA3664A99A3C17DD4D94FCD0D"/>
    <w:rsid w:val="00963201"/>
    <w:pPr>
      <w:spacing w:after="160" w:line="259" w:lineRule="auto"/>
    </w:pPr>
    <w:rPr>
      <w:kern w:val="0"/>
      <w:sz w:val="22"/>
    </w:rPr>
  </w:style>
  <w:style w:type="paragraph" w:customStyle="1" w:styleId="91FA075E69BA49D2B7AA5A9F9A3607AA">
    <w:name w:val="91FA075E69BA49D2B7AA5A9F9A3607AA"/>
    <w:rsid w:val="00963201"/>
    <w:pPr>
      <w:spacing w:after="160" w:line="259" w:lineRule="auto"/>
    </w:pPr>
    <w:rPr>
      <w:kern w:val="0"/>
      <w:sz w:val="22"/>
    </w:rPr>
  </w:style>
  <w:style w:type="paragraph" w:customStyle="1" w:styleId="F06FF5B6C69E43FC817DC36BD4485566">
    <w:name w:val="F06FF5B6C69E43FC817DC36BD4485566"/>
    <w:rsid w:val="00963201"/>
    <w:pPr>
      <w:spacing w:after="160" w:line="259" w:lineRule="auto"/>
    </w:pPr>
    <w:rPr>
      <w:kern w:val="0"/>
      <w:sz w:val="22"/>
    </w:rPr>
  </w:style>
  <w:style w:type="paragraph" w:customStyle="1" w:styleId="54A03CF28B8147F6AC3D13AA0A11D63F">
    <w:name w:val="54A03CF28B8147F6AC3D13AA0A11D63F"/>
    <w:rsid w:val="00963201"/>
    <w:pPr>
      <w:spacing w:after="160" w:line="259" w:lineRule="auto"/>
    </w:pPr>
    <w:rPr>
      <w:kern w:val="0"/>
      <w:sz w:val="22"/>
    </w:rPr>
  </w:style>
  <w:style w:type="paragraph" w:customStyle="1" w:styleId="A93DD5509C0F4705AF780CA0C46049AD">
    <w:name w:val="A93DD5509C0F4705AF780CA0C46049AD"/>
    <w:rsid w:val="00963201"/>
    <w:pPr>
      <w:spacing w:after="160" w:line="259" w:lineRule="auto"/>
    </w:pPr>
    <w:rPr>
      <w:kern w:val="0"/>
      <w:sz w:val="22"/>
    </w:rPr>
  </w:style>
  <w:style w:type="paragraph" w:customStyle="1" w:styleId="D9166B6F92204E39BB59F87364CC1E40">
    <w:name w:val="D9166B6F92204E39BB59F87364CC1E40"/>
    <w:rsid w:val="00963201"/>
    <w:pPr>
      <w:spacing w:after="160" w:line="259" w:lineRule="auto"/>
    </w:pPr>
    <w:rPr>
      <w:kern w:val="0"/>
      <w:sz w:val="22"/>
    </w:rPr>
  </w:style>
  <w:style w:type="paragraph" w:customStyle="1" w:styleId="B76F65784E374939A912FF94F2FE1650">
    <w:name w:val="B76F65784E374939A912FF94F2FE1650"/>
    <w:rsid w:val="00963201"/>
    <w:pPr>
      <w:spacing w:after="160" w:line="259" w:lineRule="auto"/>
    </w:pPr>
    <w:rPr>
      <w:kern w:val="0"/>
      <w:sz w:val="22"/>
    </w:rPr>
  </w:style>
  <w:style w:type="paragraph" w:customStyle="1" w:styleId="5DAB8A0D27F74E57A1FD5B29816CCA24">
    <w:name w:val="5DAB8A0D27F74E57A1FD5B29816CCA24"/>
    <w:rsid w:val="00963201"/>
    <w:pPr>
      <w:spacing w:after="160" w:line="259" w:lineRule="auto"/>
    </w:pPr>
    <w:rPr>
      <w:kern w:val="0"/>
      <w:sz w:val="22"/>
    </w:rPr>
  </w:style>
  <w:style w:type="paragraph" w:customStyle="1" w:styleId="C0C7BF34F0EE41338B3715A1CD58FF94">
    <w:name w:val="C0C7BF34F0EE41338B3715A1CD58FF94"/>
    <w:rsid w:val="00963201"/>
    <w:pPr>
      <w:spacing w:after="160" w:line="259" w:lineRule="auto"/>
    </w:pPr>
    <w:rPr>
      <w:kern w:val="0"/>
      <w:sz w:val="22"/>
    </w:rPr>
  </w:style>
  <w:style w:type="paragraph" w:customStyle="1" w:styleId="0F9A268ED8ED4531B31B1FCCD62D88EB">
    <w:name w:val="0F9A268ED8ED4531B31B1FCCD62D88EB"/>
    <w:rsid w:val="00963201"/>
    <w:pPr>
      <w:spacing w:after="160" w:line="259" w:lineRule="auto"/>
    </w:pPr>
    <w:rPr>
      <w:kern w:val="0"/>
      <w:sz w:val="22"/>
    </w:rPr>
  </w:style>
  <w:style w:type="paragraph" w:customStyle="1" w:styleId="8EB85C1D75B84B769A6994C9309C9816">
    <w:name w:val="8EB85C1D75B84B769A6994C9309C9816"/>
    <w:rsid w:val="00963201"/>
    <w:pPr>
      <w:spacing w:after="160" w:line="259" w:lineRule="auto"/>
    </w:pPr>
    <w:rPr>
      <w:kern w:val="0"/>
      <w:sz w:val="22"/>
    </w:rPr>
  </w:style>
  <w:style w:type="paragraph" w:customStyle="1" w:styleId="DA8774E8C7AD42FF8B1EFC498B703FBC">
    <w:name w:val="DA8774E8C7AD42FF8B1EFC498B703FBC"/>
    <w:rsid w:val="00963201"/>
    <w:pPr>
      <w:spacing w:after="160" w:line="259" w:lineRule="auto"/>
    </w:pPr>
    <w:rPr>
      <w:kern w:val="0"/>
      <w:sz w:val="22"/>
    </w:rPr>
  </w:style>
  <w:style w:type="paragraph" w:customStyle="1" w:styleId="6D747AA0B7B041E59E1FD04F5246C68D">
    <w:name w:val="6D747AA0B7B041E59E1FD04F5246C68D"/>
    <w:rsid w:val="00963201"/>
    <w:pPr>
      <w:spacing w:after="160" w:line="259" w:lineRule="auto"/>
    </w:pPr>
    <w:rPr>
      <w:kern w:val="0"/>
      <w:sz w:val="22"/>
    </w:rPr>
  </w:style>
  <w:style w:type="paragraph" w:customStyle="1" w:styleId="36DA050827E94434B481635D5A7F60C3">
    <w:name w:val="36DA050827E94434B481635D5A7F60C3"/>
    <w:rsid w:val="00963201"/>
    <w:pPr>
      <w:spacing w:after="160" w:line="259" w:lineRule="auto"/>
    </w:pPr>
    <w:rPr>
      <w:kern w:val="0"/>
      <w:sz w:val="22"/>
    </w:rPr>
  </w:style>
  <w:style w:type="paragraph" w:customStyle="1" w:styleId="E7BC7E79C28F47049175A53774B94A6E">
    <w:name w:val="E7BC7E79C28F47049175A53774B94A6E"/>
    <w:rsid w:val="00963201"/>
    <w:pPr>
      <w:spacing w:after="160" w:line="259" w:lineRule="auto"/>
    </w:pPr>
    <w:rPr>
      <w:kern w:val="0"/>
      <w:sz w:val="22"/>
    </w:rPr>
  </w:style>
  <w:style w:type="paragraph" w:customStyle="1" w:styleId="199AF826E88D4A00B7B40A1BDF450A4C">
    <w:name w:val="199AF826E88D4A00B7B40A1BDF450A4C"/>
    <w:rsid w:val="00963201"/>
    <w:pPr>
      <w:spacing w:after="160" w:line="259" w:lineRule="auto"/>
    </w:pPr>
    <w:rPr>
      <w:kern w:val="0"/>
      <w:sz w:val="22"/>
    </w:rPr>
  </w:style>
  <w:style w:type="paragraph" w:customStyle="1" w:styleId="2588FDC76842469EA75697DE07FFFD0B">
    <w:name w:val="2588FDC76842469EA75697DE07FFFD0B"/>
    <w:rsid w:val="00963201"/>
    <w:pPr>
      <w:spacing w:after="160" w:line="259" w:lineRule="auto"/>
    </w:pPr>
    <w:rPr>
      <w:kern w:val="0"/>
      <w:sz w:val="22"/>
    </w:rPr>
  </w:style>
  <w:style w:type="paragraph" w:customStyle="1" w:styleId="C122AAAB36B0433DA5722DF1E6BA1DB2">
    <w:name w:val="C122AAAB36B0433DA5722DF1E6BA1DB2"/>
    <w:rsid w:val="00963201"/>
    <w:pPr>
      <w:spacing w:after="160" w:line="259" w:lineRule="auto"/>
    </w:pPr>
    <w:rPr>
      <w:kern w:val="0"/>
      <w:sz w:val="22"/>
    </w:rPr>
  </w:style>
  <w:style w:type="paragraph" w:customStyle="1" w:styleId="2A865938BDF44493A8DB69650F789ACF">
    <w:name w:val="2A865938BDF44493A8DB69650F789ACF"/>
    <w:rsid w:val="00963201"/>
    <w:pPr>
      <w:spacing w:after="160" w:line="259" w:lineRule="auto"/>
    </w:pPr>
    <w:rPr>
      <w:kern w:val="0"/>
      <w:sz w:val="22"/>
    </w:rPr>
  </w:style>
  <w:style w:type="paragraph" w:customStyle="1" w:styleId="8E90E33651B04692A38405C750AD6CE0">
    <w:name w:val="8E90E33651B04692A38405C750AD6CE0"/>
    <w:rsid w:val="00963201"/>
    <w:pPr>
      <w:spacing w:after="160" w:line="259" w:lineRule="auto"/>
    </w:pPr>
    <w:rPr>
      <w:kern w:val="0"/>
      <w:sz w:val="22"/>
    </w:rPr>
  </w:style>
  <w:style w:type="paragraph" w:customStyle="1" w:styleId="8E33049DC7234AD9B17417132C6FADA0">
    <w:name w:val="8E33049DC7234AD9B17417132C6FADA0"/>
    <w:rsid w:val="00963201"/>
    <w:pPr>
      <w:spacing w:after="160" w:line="259" w:lineRule="auto"/>
    </w:pPr>
    <w:rPr>
      <w:kern w:val="0"/>
      <w:sz w:val="22"/>
    </w:rPr>
  </w:style>
  <w:style w:type="paragraph" w:customStyle="1" w:styleId="415B87A425744D099AC6504A24F42305">
    <w:name w:val="415B87A425744D099AC6504A24F42305"/>
    <w:rsid w:val="00963201"/>
    <w:pPr>
      <w:spacing w:after="160" w:line="259" w:lineRule="auto"/>
    </w:pPr>
    <w:rPr>
      <w:kern w:val="0"/>
      <w:sz w:val="22"/>
    </w:rPr>
  </w:style>
  <w:style w:type="paragraph" w:customStyle="1" w:styleId="95A82D8212344220888C139368D29C88">
    <w:name w:val="95A82D8212344220888C139368D29C88"/>
    <w:rsid w:val="00963201"/>
    <w:pPr>
      <w:spacing w:after="160" w:line="259" w:lineRule="auto"/>
    </w:pPr>
    <w:rPr>
      <w:kern w:val="0"/>
      <w:sz w:val="22"/>
    </w:rPr>
  </w:style>
  <w:style w:type="paragraph" w:customStyle="1" w:styleId="D235E297367F40BF81B239801B9F5259">
    <w:name w:val="D235E297367F40BF81B239801B9F5259"/>
    <w:rsid w:val="00963201"/>
    <w:pPr>
      <w:spacing w:after="160" w:line="259" w:lineRule="auto"/>
    </w:pPr>
    <w:rPr>
      <w:kern w:val="0"/>
      <w:sz w:val="22"/>
    </w:rPr>
  </w:style>
  <w:style w:type="paragraph" w:customStyle="1" w:styleId="3FD937F2E40B402C9007A0434A87B3CA">
    <w:name w:val="3FD937F2E40B402C9007A0434A87B3CA"/>
    <w:rsid w:val="00963201"/>
    <w:pPr>
      <w:spacing w:after="160" w:line="259" w:lineRule="auto"/>
    </w:pPr>
    <w:rPr>
      <w:kern w:val="0"/>
      <w:sz w:val="22"/>
    </w:rPr>
  </w:style>
  <w:style w:type="paragraph" w:customStyle="1" w:styleId="22547146F8674130A677B74171678C2C">
    <w:name w:val="22547146F8674130A677B74171678C2C"/>
    <w:rsid w:val="00963201"/>
    <w:pPr>
      <w:spacing w:after="160" w:line="259" w:lineRule="auto"/>
    </w:pPr>
    <w:rPr>
      <w:kern w:val="0"/>
      <w:sz w:val="22"/>
    </w:rPr>
  </w:style>
  <w:style w:type="paragraph" w:customStyle="1" w:styleId="576730C1B382439D97BE1B780B9C3616">
    <w:name w:val="576730C1B382439D97BE1B780B9C3616"/>
    <w:rsid w:val="00963201"/>
    <w:pPr>
      <w:spacing w:after="160" w:line="259" w:lineRule="auto"/>
    </w:pPr>
    <w:rPr>
      <w:kern w:val="0"/>
      <w:sz w:val="22"/>
    </w:rPr>
  </w:style>
  <w:style w:type="paragraph" w:customStyle="1" w:styleId="97935FFE8EA64D3F8724B1357C1D1D1E">
    <w:name w:val="97935FFE8EA64D3F8724B1357C1D1D1E"/>
    <w:rsid w:val="00963201"/>
    <w:pPr>
      <w:spacing w:after="160" w:line="259" w:lineRule="auto"/>
    </w:pPr>
    <w:rPr>
      <w:kern w:val="0"/>
      <w:sz w:val="22"/>
    </w:rPr>
  </w:style>
  <w:style w:type="paragraph" w:customStyle="1" w:styleId="533E217CE19B42609DE5F57265C10C4D">
    <w:name w:val="533E217CE19B42609DE5F57265C10C4D"/>
    <w:rsid w:val="00963201"/>
    <w:pPr>
      <w:spacing w:after="160" w:line="259" w:lineRule="auto"/>
    </w:pPr>
    <w:rPr>
      <w:kern w:val="0"/>
      <w:sz w:val="22"/>
    </w:rPr>
  </w:style>
  <w:style w:type="paragraph" w:customStyle="1" w:styleId="9F277AC3EA00498DBA4AA77B44913077">
    <w:name w:val="9F277AC3EA00498DBA4AA77B44913077"/>
    <w:rsid w:val="00963201"/>
    <w:pPr>
      <w:spacing w:after="160" w:line="259" w:lineRule="auto"/>
    </w:pPr>
    <w:rPr>
      <w:kern w:val="0"/>
      <w:sz w:val="22"/>
    </w:rPr>
  </w:style>
  <w:style w:type="paragraph" w:customStyle="1" w:styleId="4B5338DA2ED04473941C844F71BF2DF5">
    <w:name w:val="4B5338DA2ED04473941C844F71BF2DF5"/>
    <w:rsid w:val="00963201"/>
    <w:pPr>
      <w:spacing w:after="160" w:line="259" w:lineRule="auto"/>
    </w:pPr>
    <w:rPr>
      <w:kern w:val="0"/>
      <w:sz w:val="22"/>
    </w:rPr>
  </w:style>
  <w:style w:type="paragraph" w:customStyle="1" w:styleId="418DAF0D4C9043B59B8BD3B2E47783A8">
    <w:name w:val="418DAF0D4C9043B59B8BD3B2E47783A8"/>
    <w:rsid w:val="00963201"/>
    <w:pPr>
      <w:spacing w:after="160" w:line="259" w:lineRule="auto"/>
    </w:pPr>
    <w:rPr>
      <w:kern w:val="0"/>
      <w:sz w:val="22"/>
    </w:rPr>
  </w:style>
  <w:style w:type="paragraph" w:customStyle="1" w:styleId="C8EEF4360ACC4E6194A78B55770FDA47">
    <w:name w:val="C8EEF4360ACC4E6194A78B55770FDA47"/>
    <w:rsid w:val="00963201"/>
    <w:pPr>
      <w:spacing w:after="160" w:line="259" w:lineRule="auto"/>
    </w:pPr>
    <w:rPr>
      <w:kern w:val="0"/>
      <w:sz w:val="22"/>
    </w:rPr>
  </w:style>
  <w:style w:type="paragraph" w:customStyle="1" w:styleId="840F028F57A54F9D8BEB290D8F80FE27">
    <w:name w:val="840F028F57A54F9D8BEB290D8F80FE27"/>
    <w:rsid w:val="00963201"/>
    <w:pPr>
      <w:spacing w:after="160" w:line="259" w:lineRule="auto"/>
    </w:pPr>
    <w:rPr>
      <w:kern w:val="0"/>
      <w:sz w:val="22"/>
    </w:rPr>
  </w:style>
  <w:style w:type="paragraph" w:customStyle="1" w:styleId="45F380D470C041FB84F8AF7247E231C1">
    <w:name w:val="45F380D470C041FB84F8AF7247E231C1"/>
    <w:rsid w:val="00963201"/>
    <w:pPr>
      <w:spacing w:after="160" w:line="259" w:lineRule="auto"/>
    </w:pPr>
    <w:rPr>
      <w:kern w:val="0"/>
      <w:sz w:val="22"/>
    </w:rPr>
  </w:style>
  <w:style w:type="paragraph" w:customStyle="1" w:styleId="081ECAE36CFF43368DEEA0202E94AC57">
    <w:name w:val="081ECAE36CFF43368DEEA0202E94AC57"/>
    <w:rsid w:val="00963201"/>
    <w:pPr>
      <w:spacing w:after="160" w:line="259" w:lineRule="auto"/>
    </w:pPr>
    <w:rPr>
      <w:kern w:val="0"/>
      <w:sz w:val="22"/>
    </w:rPr>
  </w:style>
  <w:style w:type="paragraph" w:customStyle="1" w:styleId="A9871450B37B4A99A957F46B8D52CEF2">
    <w:name w:val="A9871450B37B4A99A957F46B8D52CEF2"/>
    <w:rsid w:val="00963201"/>
    <w:pPr>
      <w:spacing w:after="160" w:line="259" w:lineRule="auto"/>
    </w:pPr>
    <w:rPr>
      <w:kern w:val="0"/>
      <w:sz w:val="22"/>
    </w:rPr>
  </w:style>
  <w:style w:type="paragraph" w:customStyle="1" w:styleId="2A3C5B75B14141FDA8FBB820C6BD043D">
    <w:name w:val="2A3C5B75B14141FDA8FBB820C6BD043D"/>
    <w:rsid w:val="00963201"/>
    <w:pPr>
      <w:spacing w:after="160" w:line="259" w:lineRule="auto"/>
    </w:pPr>
    <w:rPr>
      <w:kern w:val="0"/>
      <w:sz w:val="22"/>
    </w:rPr>
  </w:style>
  <w:style w:type="paragraph" w:customStyle="1" w:styleId="F63BB1E276CD440BAFE9D34D8E040A13">
    <w:name w:val="F63BB1E276CD440BAFE9D34D8E040A13"/>
    <w:rsid w:val="00963201"/>
    <w:pPr>
      <w:spacing w:after="160" w:line="259" w:lineRule="auto"/>
    </w:pPr>
    <w:rPr>
      <w:kern w:val="0"/>
      <w:sz w:val="22"/>
    </w:rPr>
  </w:style>
  <w:style w:type="paragraph" w:customStyle="1" w:styleId="594801694F464936A5D5D38831BD0674">
    <w:name w:val="594801694F464936A5D5D38831BD0674"/>
    <w:rsid w:val="00963201"/>
    <w:pPr>
      <w:spacing w:after="160" w:line="259" w:lineRule="auto"/>
    </w:pPr>
    <w:rPr>
      <w:kern w:val="0"/>
      <w:sz w:val="22"/>
    </w:rPr>
  </w:style>
  <w:style w:type="paragraph" w:customStyle="1" w:styleId="3B8E39CB93564DE4BD4CDEE6F2CC5892">
    <w:name w:val="3B8E39CB93564DE4BD4CDEE6F2CC5892"/>
    <w:rsid w:val="00963201"/>
    <w:pPr>
      <w:spacing w:after="160" w:line="259" w:lineRule="auto"/>
    </w:pPr>
    <w:rPr>
      <w:kern w:val="0"/>
      <w:sz w:val="22"/>
    </w:rPr>
  </w:style>
  <w:style w:type="paragraph" w:customStyle="1" w:styleId="DF35A8AE2509476F83E9F3F2BE44ACFB">
    <w:name w:val="DF35A8AE2509476F83E9F3F2BE44ACFB"/>
    <w:rsid w:val="00963201"/>
    <w:pPr>
      <w:spacing w:after="160" w:line="259" w:lineRule="auto"/>
    </w:pPr>
    <w:rPr>
      <w:kern w:val="0"/>
      <w:sz w:val="22"/>
    </w:rPr>
  </w:style>
  <w:style w:type="paragraph" w:customStyle="1" w:styleId="1F910839D70C4C87A3D8F6BF5020FFF1">
    <w:name w:val="1F910839D70C4C87A3D8F6BF5020FFF1"/>
    <w:rsid w:val="00963201"/>
    <w:pPr>
      <w:spacing w:after="160" w:line="259" w:lineRule="auto"/>
    </w:pPr>
    <w:rPr>
      <w:kern w:val="0"/>
      <w:sz w:val="22"/>
    </w:rPr>
  </w:style>
  <w:style w:type="paragraph" w:customStyle="1" w:styleId="6D23E9635D584BF08AFB699D07B8E467">
    <w:name w:val="6D23E9635D584BF08AFB699D07B8E467"/>
    <w:rsid w:val="00963201"/>
    <w:pPr>
      <w:spacing w:after="160" w:line="259" w:lineRule="auto"/>
    </w:pPr>
    <w:rPr>
      <w:kern w:val="0"/>
      <w:sz w:val="22"/>
    </w:rPr>
  </w:style>
  <w:style w:type="paragraph" w:customStyle="1" w:styleId="2E69A6DC6D07456FB09E253A6A6671CF">
    <w:name w:val="2E69A6DC6D07456FB09E253A6A6671CF"/>
    <w:rsid w:val="00963201"/>
    <w:pPr>
      <w:spacing w:after="160" w:line="259" w:lineRule="auto"/>
    </w:pPr>
    <w:rPr>
      <w:kern w:val="0"/>
      <w:sz w:val="22"/>
    </w:rPr>
  </w:style>
  <w:style w:type="paragraph" w:customStyle="1" w:styleId="AA106FDD0F554796A31982C53149F331">
    <w:name w:val="AA106FDD0F554796A31982C53149F331"/>
    <w:rsid w:val="00963201"/>
    <w:pPr>
      <w:spacing w:after="160" w:line="259" w:lineRule="auto"/>
    </w:pPr>
    <w:rPr>
      <w:kern w:val="0"/>
      <w:sz w:val="22"/>
    </w:rPr>
  </w:style>
  <w:style w:type="paragraph" w:customStyle="1" w:styleId="41002148C2AE4676AC9C0381CE2C8677">
    <w:name w:val="41002148C2AE4676AC9C0381CE2C8677"/>
    <w:rsid w:val="00963201"/>
    <w:pPr>
      <w:spacing w:after="160" w:line="259" w:lineRule="auto"/>
    </w:pPr>
    <w:rPr>
      <w:kern w:val="0"/>
      <w:sz w:val="22"/>
    </w:rPr>
  </w:style>
  <w:style w:type="paragraph" w:customStyle="1" w:styleId="C5BFBC8630C84F659928572BD348B5C3">
    <w:name w:val="C5BFBC8630C84F659928572BD348B5C3"/>
    <w:rsid w:val="00963201"/>
    <w:pPr>
      <w:spacing w:after="160" w:line="259" w:lineRule="auto"/>
    </w:pPr>
    <w:rPr>
      <w:kern w:val="0"/>
      <w:sz w:val="22"/>
    </w:rPr>
  </w:style>
  <w:style w:type="paragraph" w:customStyle="1" w:styleId="D42015222D2F40C59F8BE4815CAEEEC4">
    <w:name w:val="D42015222D2F40C59F8BE4815CAEEEC4"/>
    <w:rsid w:val="00963201"/>
    <w:pPr>
      <w:spacing w:after="160" w:line="259" w:lineRule="auto"/>
    </w:pPr>
    <w:rPr>
      <w:kern w:val="0"/>
      <w:sz w:val="22"/>
    </w:rPr>
  </w:style>
  <w:style w:type="paragraph" w:customStyle="1" w:styleId="BE45D71A36BA497A961D767BB9CAE92E">
    <w:name w:val="BE45D71A36BA497A961D767BB9CAE92E"/>
    <w:rsid w:val="00963201"/>
    <w:pPr>
      <w:spacing w:after="160" w:line="259" w:lineRule="auto"/>
    </w:pPr>
    <w:rPr>
      <w:kern w:val="0"/>
      <w:sz w:val="22"/>
    </w:rPr>
  </w:style>
  <w:style w:type="paragraph" w:customStyle="1" w:styleId="88A065BE0EAE4CA38F71BC9F1D3387F6">
    <w:name w:val="88A065BE0EAE4CA38F71BC9F1D3387F6"/>
    <w:rsid w:val="00963201"/>
    <w:pPr>
      <w:spacing w:after="160" w:line="259" w:lineRule="auto"/>
    </w:pPr>
    <w:rPr>
      <w:kern w:val="0"/>
      <w:sz w:val="22"/>
    </w:rPr>
  </w:style>
  <w:style w:type="paragraph" w:customStyle="1" w:styleId="FC810B43F20E41CEB1A5BC3FC22679D3">
    <w:name w:val="FC810B43F20E41CEB1A5BC3FC22679D3"/>
    <w:rsid w:val="00963201"/>
    <w:pPr>
      <w:spacing w:after="160" w:line="259" w:lineRule="auto"/>
    </w:pPr>
    <w:rPr>
      <w:kern w:val="0"/>
      <w:sz w:val="22"/>
    </w:rPr>
  </w:style>
  <w:style w:type="paragraph" w:customStyle="1" w:styleId="B430F274342946329FE3F85C7E6ECCC1">
    <w:name w:val="B430F274342946329FE3F85C7E6ECCC1"/>
    <w:rsid w:val="00963201"/>
    <w:pPr>
      <w:spacing w:after="160" w:line="259" w:lineRule="auto"/>
    </w:pPr>
    <w:rPr>
      <w:kern w:val="0"/>
      <w:sz w:val="22"/>
    </w:rPr>
  </w:style>
  <w:style w:type="paragraph" w:customStyle="1" w:styleId="2BA15C9C42DA42AB8D40D6414F9FA4D0">
    <w:name w:val="2BA15C9C42DA42AB8D40D6414F9FA4D0"/>
    <w:rsid w:val="00963201"/>
    <w:pPr>
      <w:spacing w:after="160" w:line="259" w:lineRule="auto"/>
    </w:pPr>
    <w:rPr>
      <w:kern w:val="0"/>
      <w:sz w:val="22"/>
    </w:rPr>
  </w:style>
  <w:style w:type="paragraph" w:customStyle="1" w:styleId="E1B76730FEE14CADA104FAA6B2775EF3">
    <w:name w:val="E1B76730FEE14CADA104FAA6B2775EF3"/>
    <w:rsid w:val="00963201"/>
    <w:pPr>
      <w:spacing w:after="160" w:line="259" w:lineRule="auto"/>
    </w:pPr>
    <w:rPr>
      <w:kern w:val="0"/>
      <w:sz w:val="22"/>
    </w:rPr>
  </w:style>
  <w:style w:type="paragraph" w:customStyle="1" w:styleId="640D5FBC406F40E58656D1D3FBB286A4">
    <w:name w:val="640D5FBC406F40E58656D1D3FBB286A4"/>
    <w:rsid w:val="00963201"/>
    <w:pPr>
      <w:spacing w:after="160" w:line="259" w:lineRule="auto"/>
    </w:pPr>
    <w:rPr>
      <w:kern w:val="0"/>
      <w:sz w:val="22"/>
    </w:rPr>
  </w:style>
  <w:style w:type="paragraph" w:customStyle="1" w:styleId="8CADDF00C3E24159BB20EB0EA1541D25">
    <w:name w:val="8CADDF00C3E24159BB20EB0EA1541D25"/>
    <w:rsid w:val="00963201"/>
    <w:pPr>
      <w:spacing w:after="160" w:line="259" w:lineRule="auto"/>
    </w:pPr>
    <w:rPr>
      <w:kern w:val="0"/>
      <w:sz w:val="22"/>
    </w:rPr>
  </w:style>
  <w:style w:type="paragraph" w:customStyle="1" w:styleId="81A148F090CF46949BBFB45B0A18B1F3">
    <w:name w:val="81A148F090CF46949BBFB45B0A18B1F3"/>
    <w:rsid w:val="00963201"/>
    <w:pPr>
      <w:spacing w:after="160" w:line="259" w:lineRule="auto"/>
    </w:pPr>
    <w:rPr>
      <w:kern w:val="0"/>
      <w:sz w:val="22"/>
    </w:rPr>
  </w:style>
  <w:style w:type="paragraph" w:customStyle="1" w:styleId="FB1BB24B124B44BBB793AFEEAC3CC3D6">
    <w:name w:val="FB1BB24B124B44BBB793AFEEAC3CC3D6"/>
    <w:rsid w:val="00963201"/>
    <w:pPr>
      <w:spacing w:after="160" w:line="259" w:lineRule="auto"/>
    </w:pPr>
    <w:rPr>
      <w:kern w:val="0"/>
      <w:sz w:val="22"/>
    </w:rPr>
  </w:style>
  <w:style w:type="paragraph" w:customStyle="1" w:styleId="5965B035DF6E48DF9D84B5D029446767">
    <w:name w:val="5965B035DF6E48DF9D84B5D029446767"/>
    <w:rsid w:val="00963201"/>
    <w:pPr>
      <w:spacing w:after="160" w:line="259" w:lineRule="auto"/>
    </w:pPr>
    <w:rPr>
      <w:kern w:val="0"/>
      <w:sz w:val="22"/>
    </w:rPr>
  </w:style>
  <w:style w:type="paragraph" w:customStyle="1" w:styleId="BE1A77928CFC44EFA30CCAD1854E71D4">
    <w:name w:val="BE1A77928CFC44EFA30CCAD1854E71D4"/>
    <w:rsid w:val="00963201"/>
    <w:pPr>
      <w:spacing w:after="160" w:line="259" w:lineRule="auto"/>
    </w:pPr>
    <w:rPr>
      <w:kern w:val="0"/>
      <w:sz w:val="22"/>
    </w:rPr>
  </w:style>
  <w:style w:type="paragraph" w:customStyle="1" w:styleId="86326C21DFE5487AAF9FF8CE3C5451FA">
    <w:name w:val="86326C21DFE5487AAF9FF8CE3C5451FA"/>
    <w:rsid w:val="00963201"/>
    <w:pPr>
      <w:spacing w:after="160" w:line="259" w:lineRule="auto"/>
    </w:pPr>
    <w:rPr>
      <w:kern w:val="0"/>
      <w:sz w:val="22"/>
    </w:rPr>
  </w:style>
  <w:style w:type="paragraph" w:customStyle="1" w:styleId="741CFF5D465D4856B124F9D9DFDB9071">
    <w:name w:val="741CFF5D465D4856B124F9D9DFDB9071"/>
    <w:rsid w:val="00963201"/>
    <w:pPr>
      <w:spacing w:after="160" w:line="259" w:lineRule="auto"/>
    </w:pPr>
    <w:rPr>
      <w:kern w:val="0"/>
      <w:sz w:val="22"/>
    </w:rPr>
  </w:style>
  <w:style w:type="paragraph" w:customStyle="1" w:styleId="F33BD954F21B45039A15E0A7EDC807CA">
    <w:name w:val="F33BD954F21B45039A15E0A7EDC807CA"/>
    <w:rsid w:val="00963201"/>
    <w:pPr>
      <w:spacing w:after="160" w:line="259" w:lineRule="auto"/>
    </w:pPr>
    <w:rPr>
      <w:kern w:val="0"/>
      <w:sz w:val="22"/>
    </w:rPr>
  </w:style>
  <w:style w:type="paragraph" w:customStyle="1" w:styleId="160CFE1BE55B444D9FB8DD5A97E2E3C9">
    <w:name w:val="160CFE1BE55B444D9FB8DD5A97E2E3C9"/>
    <w:rsid w:val="00963201"/>
    <w:pPr>
      <w:spacing w:after="160" w:line="259" w:lineRule="auto"/>
    </w:pPr>
    <w:rPr>
      <w:kern w:val="0"/>
      <w:sz w:val="22"/>
    </w:rPr>
  </w:style>
  <w:style w:type="paragraph" w:customStyle="1" w:styleId="ED84094061AC4A1D8B88E166FDE170F6">
    <w:name w:val="ED84094061AC4A1D8B88E166FDE170F6"/>
    <w:rsid w:val="00963201"/>
    <w:pPr>
      <w:spacing w:after="160" w:line="259" w:lineRule="auto"/>
    </w:pPr>
    <w:rPr>
      <w:kern w:val="0"/>
      <w:sz w:val="22"/>
    </w:rPr>
  </w:style>
  <w:style w:type="paragraph" w:customStyle="1" w:styleId="068B2E7E87544741BB83CFB9D4420977">
    <w:name w:val="068B2E7E87544741BB83CFB9D4420977"/>
    <w:rsid w:val="00963201"/>
    <w:pPr>
      <w:spacing w:after="160" w:line="259" w:lineRule="auto"/>
    </w:pPr>
    <w:rPr>
      <w:kern w:val="0"/>
      <w:sz w:val="22"/>
    </w:rPr>
  </w:style>
  <w:style w:type="paragraph" w:customStyle="1" w:styleId="DA5E8CAFAAB7478A847254C2E4115B48">
    <w:name w:val="DA5E8CAFAAB7478A847254C2E4115B48"/>
    <w:rsid w:val="00963201"/>
    <w:pPr>
      <w:spacing w:after="160" w:line="259" w:lineRule="auto"/>
    </w:pPr>
    <w:rPr>
      <w:kern w:val="0"/>
      <w:sz w:val="22"/>
    </w:rPr>
  </w:style>
  <w:style w:type="paragraph" w:customStyle="1" w:styleId="76D65DDDA42A4CCFBC4CB1D4868BBEF0">
    <w:name w:val="76D65DDDA42A4CCFBC4CB1D4868BBEF0"/>
    <w:rsid w:val="00963201"/>
    <w:pPr>
      <w:spacing w:after="160" w:line="259" w:lineRule="auto"/>
    </w:pPr>
    <w:rPr>
      <w:kern w:val="0"/>
      <w:sz w:val="22"/>
    </w:rPr>
  </w:style>
  <w:style w:type="paragraph" w:customStyle="1" w:styleId="2F4BB1C15D6F43B4AB114310B67E98FC">
    <w:name w:val="2F4BB1C15D6F43B4AB114310B67E98FC"/>
    <w:rsid w:val="00963201"/>
    <w:pPr>
      <w:spacing w:after="160" w:line="259" w:lineRule="auto"/>
    </w:pPr>
    <w:rPr>
      <w:kern w:val="0"/>
      <w:sz w:val="22"/>
    </w:rPr>
  </w:style>
  <w:style w:type="paragraph" w:customStyle="1" w:styleId="38286086EB66483B953A6D82D9F3825C">
    <w:name w:val="38286086EB66483B953A6D82D9F3825C"/>
    <w:rsid w:val="00963201"/>
    <w:pPr>
      <w:spacing w:after="160" w:line="259" w:lineRule="auto"/>
    </w:pPr>
    <w:rPr>
      <w:kern w:val="0"/>
      <w:sz w:val="22"/>
    </w:rPr>
  </w:style>
  <w:style w:type="paragraph" w:customStyle="1" w:styleId="A6C8978B489747B39EC9621F6833EECE">
    <w:name w:val="A6C8978B489747B39EC9621F6833EECE"/>
    <w:rsid w:val="00963201"/>
    <w:pPr>
      <w:spacing w:after="160" w:line="259" w:lineRule="auto"/>
    </w:pPr>
    <w:rPr>
      <w:kern w:val="0"/>
      <w:sz w:val="22"/>
    </w:rPr>
  </w:style>
  <w:style w:type="paragraph" w:customStyle="1" w:styleId="B95C9BC9F9AE4DCB803701002E7EAB33">
    <w:name w:val="B95C9BC9F9AE4DCB803701002E7EAB33"/>
    <w:rsid w:val="00963201"/>
    <w:pPr>
      <w:spacing w:after="160" w:line="259" w:lineRule="auto"/>
    </w:pPr>
    <w:rPr>
      <w:kern w:val="0"/>
      <w:sz w:val="22"/>
    </w:rPr>
  </w:style>
  <w:style w:type="paragraph" w:customStyle="1" w:styleId="066E028C9F344ADAB33BC51C28469FB1">
    <w:name w:val="066E028C9F344ADAB33BC51C28469FB1"/>
    <w:rsid w:val="00963201"/>
    <w:pPr>
      <w:spacing w:after="160" w:line="259" w:lineRule="auto"/>
    </w:pPr>
    <w:rPr>
      <w:kern w:val="0"/>
      <w:sz w:val="22"/>
    </w:rPr>
  </w:style>
  <w:style w:type="paragraph" w:customStyle="1" w:styleId="453F2C094E324EE680B66A67BEB79FE6">
    <w:name w:val="453F2C094E324EE680B66A67BEB79FE6"/>
    <w:rsid w:val="00963201"/>
    <w:pPr>
      <w:spacing w:after="160" w:line="259" w:lineRule="auto"/>
    </w:pPr>
    <w:rPr>
      <w:kern w:val="0"/>
      <w:sz w:val="22"/>
    </w:rPr>
  </w:style>
  <w:style w:type="paragraph" w:customStyle="1" w:styleId="576529C5BDA2414BA490F035A1727BF8">
    <w:name w:val="576529C5BDA2414BA490F035A1727BF8"/>
    <w:rsid w:val="00963201"/>
    <w:pPr>
      <w:spacing w:after="160" w:line="259" w:lineRule="auto"/>
    </w:pPr>
    <w:rPr>
      <w:kern w:val="0"/>
      <w:sz w:val="22"/>
    </w:rPr>
  </w:style>
  <w:style w:type="paragraph" w:customStyle="1" w:styleId="52B11F082096412CA9F3740AAEEA2DD8">
    <w:name w:val="52B11F082096412CA9F3740AAEEA2DD8"/>
    <w:rsid w:val="00963201"/>
    <w:pPr>
      <w:spacing w:after="160" w:line="259" w:lineRule="auto"/>
    </w:pPr>
    <w:rPr>
      <w:kern w:val="0"/>
      <w:sz w:val="22"/>
    </w:rPr>
  </w:style>
  <w:style w:type="paragraph" w:customStyle="1" w:styleId="C8A75E8210854949A88DADA7A17753DB">
    <w:name w:val="C8A75E8210854949A88DADA7A17753DB"/>
    <w:rsid w:val="00963201"/>
    <w:pPr>
      <w:spacing w:after="160" w:line="259" w:lineRule="auto"/>
    </w:pPr>
    <w:rPr>
      <w:kern w:val="0"/>
      <w:sz w:val="22"/>
    </w:rPr>
  </w:style>
  <w:style w:type="paragraph" w:customStyle="1" w:styleId="A077A559DC98494ABBDCE390795E727D">
    <w:name w:val="A077A559DC98494ABBDCE390795E727D"/>
    <w:rsid w:val="00963201"/>
    <w:pPr>
      <w:spacing w:after="160" w:line="259" w:lineRule="auto"/>
    </w:pPr>
    <w:rPr>
      <w:kern w:val="0"/>
      <w:sz w:val="22"/>
    </w:rPr>
  </w:style>
  <w:style w:type="paragraph" w:customStyle="1" w:styleId="9F1831DA758F49469594C60F4A43E43D">
    <w:name w:val="9F1831DA758F49469594C60F4A43E43D"/>
    <w:rsid w:val="00963201"/>
    <w:pPr>
      <w:spacing w:after="160" w:line="259" w:lineRule="auto"/>
    </w:pPr>
    <w:rPr>
      <w:kern w:val="0"/>
      <w:sz w:val="22"/>
    </w:rPr>
  </w:style>
  <w:style w:type="paragraph" w:customStyle="1" w:styleId="3D6D5C7EEFDE4AD0A1334C2966EEEAC7">
    <w:name w:val="3D6D5C7EEFDE4AD0A1334C2966EEEAC7"/>
    <w:rsid w:val="00963201"/>
    <w:pPr>
      <w:spacing w:after="160" w:line="259" w:lineRule="auto"/>
    </w:pPr>
    <w:rPr>
      <w:kern w:val="0"/>
      <w:sz w:val="22"/>
    </w:rPr>
  </w:style>
  <w:style w:type="paragraph" w:customStyle="1" w:styleId="34AF2464BFC74652B446395DA80E2ABF">
    <w:name w:val="34AF2464BFC74652B446395DA80E2ABF"/>
    <w:rsid w:val="00963201"/>
    <w:pPr>
      <w:spacing w:after="160" w:line="259" w:lineRule="auto"/>
    </w:pPr>
    <w:rPr>
      <w:kern w:val="0"/>
      <w:sz w:val="22"/>
    </w:rPr>
  </w:style>
  <w:style w:type="paragraph" w:customStyle="1" w:styleId="D2463DBA390F43BCBC9BB65936D919F1">
    <w:name w:val="D2463DBA390F43BCBC9BB65936D919F1"/>
    <w:rsid w:val="00963201"/>
    <w:pPr>
      <w:spacing w:after="160" w:line="259" w:lineRule="auto"/>
    </w:pPr>
    <w:rPr>
      <w:kern w:val="0"/>
      <w:sz w:val="22"/>
    </w:rPr>
  </w:style>
  <w:style w:type="paragraph" w:customStyle="1" w:styleId="25B144B1B05345129E728A4832FD05B8">
    <w:name w:val="25B144B1B05345129E728A4832FD05B8"/>
    <w:rsid w:val="00963201"/>
    <w:pPr>
      <w:spacing w:after="160" w:line="259" w:lineRule="auto"/>
    </w:pPr>
    <w:rPr>
      <w:kern w:val="0"/>
      <w:sz w:val="22"/>
    </w:rPr>
  </w:style>
  <w:style w:type="paragraph" w:customStyle="1" w:styleId="69617204672B42A6A7DA297D9FF5ADD9">
    <w:name w:val="69617204672B42A6A7DA297D9FF5ADD9"/>
    <w:rsid w:val="00963201"/>
    <w:pPr>
      <w:spacing w:after="160" w:line="259" w:lineRule="auto"/>
    </w:pPr>
    <w:rPr>
      <w:kern w:val="0"/>
      <w:sz w:val="22"/>
    </w:rPr>
  </w:style>
  <w:style w:type="paragraph" w:customStyle="1" w:styleId="49A8F70BAF31462E88D3C9A3D933C3C8">
    <w:name w:val="49A8F70BAF31462E88D3C9A3D933C3C8"/>
    <w:rsid w:val="00963201"/>
    <w:pPr>
      <w:spacing w:after="160" w:line="259" w:lineRule="auto"/>
    </w:pPr>
    <w:rPr>
      <w:kern w:val="0"/>
      <w:sz w:val="22"/>
    </w:rPr>
  </w:style>
  <w:style w:type="paragraph" w:customStyle="1" w:styleId="6F4BA0EDD52D48DDB2D18ECC381B86CB">
    <w:name w:val="6F4BA0EDD52D48DDB2D18ECC381B86CB"/>
    <w:rsid w:val="00963201"/>
    <w:pPr>
      <w:spacing w:after="160" w:line="259" w:lineRule="auto"/>
    </w:pPr>
    <w:rPr>
      <w:kern w:val="0"/>
      <w:sz w:val="22"/>
    </w:rPr>
  </w:style>
  <w:style w:type="paragraph" w:customStyle="1" w:styleId="F3E96A557C334EEC96512C478A238DEF">
    <w:name w:val="F3E96A557C334EEC96512C478A238DEF"/>
    <w:rsid w:val="00963201"/>
    <w:pPr>
      <w:spacing w:after="160" w:line="259" w:lineRule="auto"/>
    </w:pPr>
    <w:rPr>
      <w:kern w:val="0"/>
      <w:sz w:val="22"/>
    </w:rPr>
  </w:style>
  <w:style w:type="paragraph" w:customStyle="1" w:styleId="4DC8F94BDF7441E9A86224F4C2DC412C">
    <w:name w:val="4DC8F94BDF7441E9A86224F4C2DC412C"/>
    <w:rsid w:val="00963201"/>
    <w:pPr>
      <w:spacing w:after="160" w:line="259" w:lineRule="auto"/>
    </w:pPr>
    <w:rPr>
      <w:kern w:val="0"/>
      <w:sz w:val="22"/>
    </w:rPr>
  </w:style>
  <w:style w:type="paragraph" w:customStyle="1" w:styleId="DE6D6C00058B49EEB6A20370EA54899A">
    <w:name w:val="DE6D6C00058B49EEB6A20370EA54899A"/>
    <w:rsid w:val="00963201"/>
    <w:pPr>
      <w:spacing w:after="160" w:line="259" w:lineRule="auto"/>
    </w:pPr>
    <w:rPr>
      <w:kern w:val="0"/>
      <w:sz w:val="22"/>
    </w:rPr>
  </w:style>
  <w:style w:type="paragraph" w:customStyle="1" w:styleId="587AC47461484462929CB435BFE75B44">
    <w:name w:val="587AC47461484462929CB435BFE75B44"/>
    <w:rsid w:val="00963201"/>
    <w:pPr>
      <w:spacing w:after="160" w:line="259" w:lineRule="auto"/>
    </w:pPr>
    <w:rPr>
      <w:kern w:val="0"/>
      <w:sz w:val="22"/>
    </w:rPr>
  </w:style>
  <w:style w:type="paragraph" w:customStyle="1" w:styleId="FE698BEE0C0F4B7F939AAB93BE762941">
    <w:name w:val="FE698BEE0C0F4B7F939AAB93BE762941"/>
    <w:rsid w:val="00963201"/>
    <w:pPr>
      <w:spacing w:after="160" w:line="259" w:lineRule="auto"/>
    </w:pPr>
    <w:rPr>
      <w:kern w:val="0"/>
      <w:sz w:val="22"/>
    </w:rPr>
  </w:style>
  <w:style w:type="paragraph" w:customStyle="1" w:styleId="CA7C3EF9E76C4CF29091458BAD8C3DEA">
    <w:name w:val="CA7C3EF9E76C4CF29091458BAD8C3DEA"/>
    <w:rsid w:val="00963201"/>
    <w:pPr>
      <w:spacing w:after="160" w:line="259" w:lineRule="auto"/>
    </w:pPr>
    <w:rPr>
      <w:kern w:val="0"/>
      <w:sz w:val="22"/>
    </w:rPr>
  </w:style>
  <w:style w:type="paragraph" w:customStyle="1" w:styleId="6903B9254A71466C95529E2E50553E0A">
    <w:name w:val="6903B9254A71466C95529E2E50553E0A"/>
    <w:rsid w:val="00963201"/>
    <w:pPr>
      <w:spacing w:after="160" w:line="259" w:lineRule="auto"/>
    </w:pPr>
    <w:rPr>
      <w:kern w:val="0"/>
      <w:sz w:val="22"/>
    </w:rPr>
  </w:style>
  <w:style w:type="paragraph" w:customStyle="1" w:styleId="02A4E9622AD14987BC5A5FF9009397FE">
    <w:name w:val="02A4E9622AD14987BC5A5FF9009397FE"/>
    <w:rsid w:val="00963201"/>
    <w:pPr>
      <w:spacing w:after="160" w:line="259" w:lineRule="auto"/>
    </w:pPr>
    <w:rPr>
      <w:kern w:val="0"/>
      <w:sz w:val="22"/>
    </w:rPr>
  </w:style>
  <w:style w:type="paragraph" w:customStyle="1" w:styleId="00FBF6699C7245A8A6023072F82F7FA7">
    <w:name w:val="00FBF6699C7245A8A6023072F82F7FA7"/>
    <w:rsid w:val="00963201"/>
    <w:pPr>
      <w:spacing w:after="160" w:line="259" w:lineRule="auto"/>
    </w:pPr>
    <w:rPr>
      <w:kern w:val="0"/>
      <w:sz w:val="22"/>
    </w:rPr>
  </w:style>
  <w:style w:type="paragraph" w:customStyle="1" w:styleId="5210AE7B14974CF1BB29EA61DE2AA548">
    <w:name w:val="5210AE7B14974CF1BB29EA61DE2AA548"/>
    <w:rsid w:val="00963201"/>
    <w:pPr>
      <w:spacing w:after="160" w:line="259" w:lineRule="auto"/>
    </w:pPr>
    <w:rPr>
      <w:kern w:val="0"/>
      <w:sz w:val="22"/>
    </w:rPr>
  </w:style>
  <w:style w:type="paragraph" w:customStyle="1" w:styleId="FE21453ABA284EE7BF895FB517DB277F">
    <w:name w:val="FE21453ABA284EE7BF895FB517DB277F"/>
    <w:rsid w:val="00963201"/>
    <w:pPr>
      <w:spacing w:after="160" w:line="259" w:lineRule="auto"/>
    </w:pPr>
    <w:rPr>
      <w:kern w:val="0"/>
      <w:sz w:val="22"/>
    </w:rPr>
  </w:style>
  <w:style w:type="paragraph" w:customStyle="1" w:styleId="EAA300AC5CEE4B13A578D32CF0D5D19D">
    <w:name w:val="EAA300AC5CEE4B13A578D32CF0D5D19D"/>
    <w:rsid w:val="00963201"/>
    <w:pPr>
      <w:spacing w:after="160" w:line="259" w:lineRule="auto"/>
    </w:pPr>
    <w:rPr>
      <w:kern w:val="0"/>
      <w:sz w:val="22"/>
    </w:rPr>
  </w:style>
  <w:style w:type="paragraph" w:customStyle="1" w:styleId="73CFFC06ECD64E7CA3AA2925730434E9">
    <w:name w:val="73CFFC06ECD64E7CA3AA2925730434E9"/>
    <w:rsid w:val="00963201"/>
    <w:pPr>
      <w:spacing w:after="160" w:line="259" w:lineRule="auto"/>
    </w:pPr>
    <w:rPr>
      <w:kern w:val="0"/>
      <w:sz w:val="22"/>
    </w:rPr>
  </w:style>
  <w:style w:type="paragraph" w:customStyle="1" w:styleId="176E72D0635E4195AF2A021F4195DEA6">
    <w:name w:val="176E72D0635E4195AF2A021F4195DEA6"/>
    <w:rsid w:val="00963201"/>
    <w:pPr>
      <w:spacing w:after="160" w:line="259" w:lineRule="auto"/>
    </w:pPr>
    <w:rPr>
      <w:kern w:val="0"/>
      <w:sz w:val="22"/>
    </w:rPr>
  </w:style>
  <w:style w:type="paragraph" w:customStyle="1" w:styleId="1F919DF9C4364C0FB30E615266547421">
    <w:name w:val="1F919DF9C4364C0FB30E615266547421"/>
    <w:rsid w:val="00963201"/>
    <w:pPr>
      <w:spacing w:after="160" w:line="259" w:lineRule="auto"/>
    </w:pPr>
    <w:rPr>
      <w:kern w:val="0"/>
      <w:sz w:val="22"/>
    </w:rPr>
  </w:style>
  <w:style w:type="paragraph" w:customStyle="1" w:styleId="71710AA8BA034E89B48BA32C2860B141">
    <w:name w:val="71710AA8BA034E89B48BA32C2860B141"/>
    <w:rsid w:val="00963201"/>
    <w:pPr>
      <w:spacing w:after="160" w:line="259" w:lineRule="auto"/>
    </w:pPr>
    <w:rPr>
      <w:kern w:val="0"/>
      <w:sz w:val="22"/>
    </w:rPr>
  </w:style>
  <w:style w:type="paragraph" w:customStyle="1" w:styleId="8CFD3B0A05254E6693F0626B06E58E61">
    <w:name w:val="8CFD3B0A05254E6693F0626B06E58E61"/>
    <w:rsid w:val="00963201"/>
    <w:pPr>
      <w:spacing w:after="160" w:line="259" w:lineRule="auto"/>
    </w:pPr>
    <w:rPr>
      <w:kern w:val="0"/>
      <w:sz w:val="22"/>
    </w:rPr>
  </w:style>
  <w:style w:type="paragraph" w:customStyle="1" w:styleId="0031DACFBA9C4E76B7568B54F5D1E639">
    <w:name w:val="0031DACFBA9C4E76B7568B54F5D1E639"/>
    <w:rsid w:val="00963201"/>
    <w:pPr>
      <w:spacing w:after="160" w:line="259" w:lineRule="auto"/>
    </w:pPr>
    <w:rPr>
      <w:kern w:val="0"/>
      <w:sz w:val="22"/>
    </w:rPr>
  </w:style>
  <w:style w:type="paragraph" w:customStyle="1" w:styleId="18F67940011A4359A92864519DD1D81B">
    <w:name w:val="18F67940011A4359A92864519DD1D81B"/>
    <w:rsid w:val="00963201"/>
    <w:pPr>
      <w:spacing w:after="160" w:line="259" w:lineRule="auto"/>
    </w:pPr>
    <w:rPr>
      <w:kern w:val="0"/>
      <w:sz w:val="22"/>
    </w:rPr>
  </w:style>
  <w:style w:type="paragraph" w:customStyle="1" w:styleId="78BD8FEE48C6429488DCA0FBDFF21B6E">
    <w:name w:val="78BD8FEE48C6429488DCA0FBDFF21B6E"/>
    <w:rsid w:val="00963201"/>
    <w:pPr>
      <w:spacing w:after="160" w:line="259" w:lineRule="auto"/>
    </w:pPr>
    <w:rPr>
      <w:kern w:val="0"/>
      <w:sz w:val="22"/>
    </w:rPr>
  </w:style>
  <w:style w:type="paragraph" w:customStyle="1" w:styleId="ABE571CC3F5B456DB7EE14B76C71190C">
    <w:name w:val="ABE571CC3F5B456DB7EE14B76C71190C"/>
    <w:rsid w:val="00963201"/>
    <w:pPr>
      <w:spacing w:after="160" w:line="259" w:lineRule="auto"/>
    </w:pPr>
    <w:rPr>
      <w:kern w:val="0"/>
      <w:sz w:val="22"/>
    </w:rPr>
  </w:style>
  <w:style w:type="paragraph" w:customStyle="1" w:styleId="ADF6B8A3A9A3434CBE509530ABF2731A">
    <w:name w:val="ADF6B8A3A9A3434CBE509530ABF2731A"/>
    <w:rsid w:val="00963201"/>
    <w:pPr>
      <w:spacing w:after="160" w:line="259" w:lineRule="auto"/>
    </w:pPr>
    <w:rPr>
      <w:kern w:val="0"/>
      <w:sz w:val="22"/>
    </w:rPr>
  </w:style>
  <w:style w:type="paragraph" w:customStyle="1" w:styleId="B26F081D404F462C97B0A60B9D0EAD93">
    <w:name w:val="B26F081D404F462C97B0A60B9D0EAD93"/>
    <w:rsid w:val="00963201"/>
    <w:pPr>
      <w:spacing w:after="160" w:line="259" w:lineRule="auto"/>
    </w:pPr>
    <w:rPr>
      <w:kern w:val="0"/>
      <w:sz w:val="22"/>
    </w:rPr>
  </w:style>
  <w:style w:type="paragraph" w:customStyle="1" w:styleId="BFB913B12F784410AAC4E8FE4462E394">
    <w:name w:val="BFB913B12F784410AAC4E8FE4462E394"/>
    <w:rsid w:val="00963201"/>
    <w:pPr>
      <w:spacing w:after="160" w:line="259" w:lineRule="auto"/>
    </w:pPr>
    <w:rPr>
      <w:kern w:val="0"/>
      <w:sz w:val="22"/>
    </w:rPr>
  </w:style>
  <w:style w:type="paragraph" w:customStyle="1" w:styleId="B9C1215810D244F48E315697C0825210">
    <w:name w:val="B9C1215810D244F48E315697C0825210"/>
    <w:rsid w:val="00963201"/>
    <w:pPr>
      <w:spacing w:after="160" w:line="259" w:lineRule="auto"/>
    </w:pPr>
    <w:rPr>
      <w:kern w:val="0"/>
      <w:sz w:val="22"/>
    </w:rPr>
  </w:style>
  <w:style w:type="paragraph" w:customStyle="1" w:styleId="8BD25AF03A904E07B5DEDC2481D201B9">
    <w:name w:val="8BD25AF03A904E07B5DEDC2481D201B9"/>
    <w:rsid w:val="00963201"/>
    <w:pPr>
      <w:spacing w:after="160" w:line="259" w:lineRule="auto"/>
    </w:pPr>
    <w:rPr>
      <w:kern w:val="0"/>
      <w:sz w:val="22"/>
    </w:rPr>
  </w:style>
  <w:style w:type="paragraph" w:customStyle="1" w:styleId="F457F6BF09824539AC178BEF5DDD6321">
    <w:name w:val="F457F6BF09824539AC178BEF5DDD6321"/>
    <w:rsid w:val="00963201"/>
    <w:pPr>
      <w:spacing w:after="160" w:line="259" w:lineRule="auto"/>
    </w:pPr>
    <w:rPr>
      <w:kern w:val="0"/>
      <w:sz w:val="22"/>
    </w:rPr>
  </w:style>
  <w:style w:type="paragraph" w:customStyle="1" w:styleId="4F26CDB01EDE4A3B82B91C3D22AC1C3C">
    <w:name w:val="4F26CDB01EDE4A3B82B91C3D22AC1C3C"/>
    <w:rsid w:val="00963201"/>
    <w:pPr>
      <w:spacing w:after="160" w:line="259" w:lineRule="auto"/>
    </w:pPr>
    <w:rPr>
      <w:kern w:val="0"/>
      <w:sz w:val="22"/>
    </w:rPr>
  </w:style>
  <w:style w:type="paragraph" w:customStyle="1" w:styleId="625B222C9564418BA01A649E87B40839">
    <w:name w:val="625B222C9564418BA01A649E87B40839"/>
    <w:rsid w:val="00963201"/>
    <w:pPr>
      <w:spacing w:after="160" w:line="259" w:lineRule="auto"/>
    </w:pPr>
    <w:rPr>
      <w:kern w:val="0"/>
      <w:sz w:val="22"/>
    </w:rPr>
  </w:style>
  <w:style w:type="paragraph" w:customStyle="1" w:styleId="423F216D4352403B9CADA951A8509AEF">
    <w:name w:val="423F216D4352403B9CADA951A8509AEF"/>
    <w:rsid w:val="00963201"/>
    <w:pPr>
      <w:spacing w:after="160" w:line="259" w:lineRule="auto"/>
    </w:pPr>
    <w:rPr>
      <w:kern w:val="0"/>
      <w:sz w:val="22"/>
    </w:rPr>
  </w:style>
  <w:style w:type="paragraph" w:customStyle="1" w:styleId="F48512E835D74ECBB3A3FCE5945EEA5F">
    <w:name w:val="F48512E835D74ECBB3A3FCE5945EEA5F"/>
    <w:rsid w:val="00963201"/>
    <w:pPr>
      <w:spacing w:after="160" w:line="259" w:lineRule="auto"/>
    </w:pPr>
    <w:rPr>
      <w:kern w:val="0"/>
      <w:sz w:val="22"/>
    </w:rPr>
  </w:style>
  <w:style w:type="paragraph" w:customStyle="1" w:styleId="EF3F21B346174B6CA0F18D76C81ED5FD">
    <w:name w:val="EF3F21B346174B6CA0F18D76C81ED5FD"/>
    <w:rsid w:val="00963201"/>
    <w:pPr>
      <w:spacing w:after="160" w:line="259" w:lineRule="auto"/>
    </w:pPr>
    <w:rPr>
      <w:kern w:val="0"/>
      <w:sz w:val="22"/>
    </w:rPr>
  </w:style>
  <w:style w:type="paragraph" w:customStyle="1" w:styleId="FB4148B7F64A4EC695380616394DF073">
    <w:name w:val="FB4148B7F64A4EC695380616394DF073"/>
    <w:rsid w:val="00963201"/>
    <w:pPr>
      <w:spacing w:after="160" w:line="259" w:lineRule="auto"/>
    </w:pPr>
    <w:rPr>
      <w:kern w:val="0"/>
      <w:sz w:val="22"/>
    </w:rPr>
  </w:style>
  <w:style w:type="paragraph" w:customStyle="1" w:styleId="6C6B98A666B34720B0705FD2A4405DDA">
    <w:name w:val="6C6B98A666B34720B0705FD2A4405DDA"/>
    <w:rsid w:val="00963201"/>
    <w:pPr>
      <w:spacing w:after="160" w:line="259" w:lineRule="auto"/>
    </w:pPr>
    <w:rPr>
      <w:kern w:val="0"/>
      <w:sz w:val="22"/>
    </w:rPr>
  </w:style>
  <w:style w:type="paragraph" w:customStyle="1" w:styleId="E69285DB4FDA4C2DAAA1384B66647A18">
    <w:name w:val="E69285DB4FDA4C2DAAA1384B66647A18"/>
    <w:rsid w:val="00963201"/>
    <w:pPr>
      <w:spacing w:after="160" w:line="259" w:lineRule="auto"/>
    </w:pPr>
    <w:rPr>
      <w:kern w:val="0"/>
      <w:sz w:val="22"/>
    </w:rPr>
  </w:style>
  <w:style w:type="paragraph" w:customStyle="1" w:styleId="F2A5CE861DD249259FB02DB4193CE688">
    <w:name w:val="F2A5CE861DD249259FB02DB4193CE688"/>
    <w:rsid w:val="00963201"/>
    <w:pPr>
      <w:spacing w:after="160" w:line="259" w:lineRule="auto"/>
    </w:pPr>
    <w:rPr>
      <w:kern w:val="0"/>
      <w:sz w:val="22"/>
    </w:rPr>
  </w:style>
  <w:style w:type="paragraph" w:customStyle="1" w:styleId="57A4BACBBC92440CA23D19CFD0A1B3EF">
    <w:name w:val="57A4BACBBC92440CA23D19CFD0A1B3EF"/>
    <w:rsid w:val="00963201"/>
    <w:pPr>
      <w:spacing w:after="160" w:line="259" w:lineRule="auto"/>
    </w:pPr>
    <w:rPr>
      <w:kern w:val="0"/>
      <w:sz w:val="22"/>
    </w:rPr>
  </w:style>
  <w:style w:type="paragraph" w:customStyle="1" w:styleId="CFD85AE3C64A42F3B587F9E9A9665C40">
    <w:name w:val="CFD85AE3C64A42F3B587F9E9A9665C40"/>
    <w:rsid w:val="00963201"/>
    <w:pPr>
      <w:spacing w:after="160" w:line="259" w:lineRule="auto"/>
    </w:pPr>
    <w:rPr>
      <w:kern w:val="0"/>
      <w:sz w:val="22"/>
    </w:rPr>
  </w:style>
  <w:style w:type="paragraph" w:customStyle="1" w:styleId="A3CEBCE72BCB4AB8856D0A3499C0310F">
    <w:name w:val="A3CEBCE72BCB4AB8856D0A3499C0310F"/>
    <w:rsid w:val="00963201"/>
    <w:pPr>
      <w:spacing w:after="160" w:line="259" w:lineRule="auto"/>
    </w:pPr>
    <w:rPr>
      <w:kern w:val="0"/>
      <w:sz w:val="22"/>
    </w:rPr>
  </w:style>
  <w:style w:type="paragraph" w:customStyle="1" w:styleId="ECA9559807BB4B36BFFAB76FA3FD1000">
    <w:name w:val="ECA9559807BB4B36BFFAB76FA3FD1000"/>
    <w:rsid w:val="00963201"/>
    <w:pPr>
      <w:spacing w:after="160" w:line="259" w:lineRule="auto"/>
    </w:pPr>
    <w:rPr>
      <w:kern w:val="0"/>
      <w:sz w:val="22"/>
    </w:rPr>
  </w:style>
  <w:style w:type="paragraph" w:customStyle="1" w:styleId="9A5DA766C6244474B6431E526CBBFA7E">
    <w:name w:val="9A5DA766C6244474B6431E526CBBFA7E"/>
    <w:rsid w:val="00963201"/>
    <w:pPr>
      <w:spacing w:after="160" w:line="259" w:lineRule="auto"/>
    </w:pPr>
    <w:rPr>
      <w:kern w:val="0"/>
      <w:sz w:val="22"/>
    </w:rPr>
  </w:style>
  <w:style w:type="paragraph" w:customStyle="1" w:styleId="42547F5388DF438DB173232596500263">
    <w:name w:val="42547F5388DF438DB173232596500263"/>
    <w:rsid w:val="00963201"/>
    <w:pPr>
      <w:spacing w:after="160" w:line="259" w:lineRule="auto"/>
    </w:pPr>
    <w:rPr>
      <w:kern w:val="0"/>
      <w:sz w:val="22"/>
    </w:rPr>
  </w:style>
  <w:style w:type="paragraph" w:customStyle="1" w:styleId="5CC3FB4AD73E407BB05BAE223C350654">
    <w:name w:val="5CC3FB4AD73E407BB05BAE223C350654"/>
    <w:rsid w:val="00963201"/>
    <w:pPr>
      <w:spacing w:after="160" w:line="259" w:lineRule="auto"/>
    </w:pPr>
    <w:rPr>
      <w:kern w:val="0"/>
      <w:sz w:val="22"/>
    </w:rPr>
  </w:style>
  <w:style w:type="paragraph" w:customStyle="1" w:styleId="37C568CBA0234A7182A54A0489E26DAA">
    <w:name w:val="37C568CBA0234A7182A54A0489E26DAA"/>
    <w:rsid w:val="00963201"/>
    <w:pPr>
      <w:spacing w:after="160" w:line="259" w:lineRule="auto"/>
    </w:pPr>
    <w:rPr>
      <w:kern w:val="0"/>
      <w:sz w:val="22"/>
    </w:rPr>
  </w:style>
  <w:style w:type="paragraph" w:customStyle="1" w:styleId="28376A32BC4C400581EC5180652D24E7">
    <w:name w:val="28376A32BC4C400581EC5180652D24E7"/>
    <w:rsid w:val="00963201"/>
    <w:pPr>
      <w:spacing w:after="160" w:line="259" w:lineRule="auto"/>
    </w:pPr>
    <w:rPr>
      <w:kern w:val="0"/>
      <w:sz w:val="22"/>
    </w:rPr>
  </w:style>
  <w:style w:type="paragraph" w:customStyle="1" w:styleId="F5270F3F5D1D45CB911B5D90C674D9BD">
    <w:name w:val="F5270F3F5D1D45CB911B5D90C674D9BD"/>
    <w:rsid w:val="00963201"/>
    <w:pPr>
      <w:spacing w:after="160" w:line="259" w:lineRule="auto"/>
    </w:pPr>
    <w:rPr>
      <w:kern w:val="0"/>
      <w:sz w:val="22"/>
    </w:rPr>
  </w:style>
  <w:style w:type="paragraph" w:customStyle="1" w:styleId="8EB7A0736485466B9E86402E5FB1C2E4">
    <w:name w:val="8EB7A0736485466B9E86402E5FB1C2E4"/>
    <w:rsid w:val="00963201"/>
    <w:pPr>
      <w:spacing w:after="160" w:line="259" w:lineRule="auto"/>
    </w:pPr>
    <w:rPr>
      <w:kern w:val="0"/>
      <w:sz w:val="22"/>
    </w:rPr>
  </w:style>
  <w:style w:type="paragraph" w:customStyle="1" w:styleId="AFA7E97CB5AA43D0AB2C6B5AAFEBCDBD">
    <w:name w:val="AFA7E97CB5AA43D0AB2C6B5AAFEBCDBD"/>
    <w:rsid w:val="00963201"/>
    <w:pPr>
      <w:spacing w:after="160" w:line="259" w:lineRule="auto"/>
    </w:pPr>
    <w:rPr>
      <w:kern w:val="0"/>
      <w:sz w:val="22"/>
    </w:rPr>
  </w:style>
  <w:style w:type="paragraph" w:customStyle="1" w:styleId="D5ACF69BBEB4423BA9B5F3EB4CC4936C">
    <w:name w:val="D5ACF69BBEB4423BA9B5F3EB4CC4936C"/>
    <w:rsid w:val="00963201"/>
    <w:pPr>
      <w:spacing w:after="160" w:line="259" w:lineRule="auto"/>
    </w:pPr>
    <w:rPr>
      <w:kern w:val="0"/>
      <w:sz w:val="22"/>
    </w:rPr>
  </w:style>
  <w:style w:type="paragraph" w:customStyle="1" w:styleId="9F3E0FDA4B9048F18AA761573AF731F3">
    <w:name w:val="9F3E0FDA4B9048F18AA761573AF731F3"/>
    <w:rsid w:val="00963201"/>
    <w:pPr>
      <w:spacing w:after="160" w:line="259" w:lineRule="auto"/>
    </w:pPr>
    <w:rPr>
      <w:kern w:val="0"/>
      <w:sz w:val="22"/>
    </w:rPr>
  </w:style>
  <w:style w:type="paragraph" w:customStyle="1" w:styleId="344171EB5ACC48198D7706498F616A39">
    <w:name w:val="344171EB5ACC48198D7706498F616A39"/>
    <w:rsid w:val="00963201"/>
    <w:pPr>
      <w:spacing w:after="160" w:line="259" w:lineRule="auto"/>
    </w:pPr>
    <w:rPr>
      <w:kern w:val="0"/>
      <w:sz w:val="22"/>
    </w:rPr>
  </w:style>
  <w:style w:type="paragraph" w:customStyle="1" w:styleId="76899D21F6C2417895094F6E013B302A">
    <w:name w:val="76899D21F6C2417895094F6E013B302A"/>
    <w:rsid w:val="00963201"/>
    <w:pPr>
      <w:spacing w:after="160" w:line="259" w:lineRule="auto"/>
    </w:pPr>
    <w:rPr>
      <w:kern w:val="0"/>
      <w:sz w:val="22"/>
    </w:rPr>
  </w:style>
  <w:style w:type="paragraph" w:customStyle="1" w:styleId="93357BA424DE49D78F91902C58862AF0">
    <w:name w:val="93357BA424DE49D78F91902C58862AF0"/>
    <w:rsid w:val="00963201"/>
    <w:pPr>
      <w:spacing w:after="160" w:line="259" w:lineRule="auto"/>
    </w:pPr>
    <w:rPr>
      <w:kern w:val="0"/>
      <w:sz w:val="22"/>
    </w:rPr>
  </w:style>
  <w:style w:type="paragraph" w:customStyle="1" w:styleId="4B556ECC903B43C68CE0BBF72ADE785F">
    <w:name w:val="4B556ECC903B43C68CE0BBF72ADE785F"/>
    <w:rsid w:val="00963201"/>
    <w:pPr>
      <w:spacing w:after="160" w:line="259" w:lineRule="auto"/>
    </w:pPr>
    <w:rPr>
      <w:kern w:val="0"/>
      <w:sz w:val="22"/>
    </w:rPr>
  </w:style>
  <w:style w:type="paragraph" w:customStyle="1" w:styleId="FFAE5BE8FF774A79B61A8A2B050740FB">
    <w:name w:val="FFAE5BE8FF774A79B61A8A2B050740FB"/>
    <w:rsid w:val="00963201"/>
    <w:pPr>
      <w:spacing w:after="160" w:line="259" w:lineRule="auto"/>
    </w:pPr>
    <w:rPr>
      <w:kern w:val="0"/>
      <w:sz w:val="22"/>
    </w:rPr>
  </w:style>
  <w:style w:type="paragraph" w:customStyle="1" w:styleId="E205A0632C084748A0CE1A26243A9E19">
    <w:name w:val="E205A0632C084748A0CE1A26243A9E19"/>
    <w:rsid w:val="00963201"/>
    <w:pPr>
      <w:spacing w:after="160" w:line="259" w:lineRule="auto"/>
    </w:pPr>
    <w:rPr>
      <w:kern w:val="0"/>
      <w:sz w:val="22"/>
    </w:rPr>
  </w:style>
  <w:style w:type="paragraph" w:customStyle="1" w:styleId="10D2DF10F5A248AC8FE14EBCA6E03A57">
    <w:name w:val="10D2DF10F5A248AC8FE14EBCA6E03A57"/>
    <w:rsid w:val="00963201"/>
    <w:pPr>
      <w:spacing w:after="160" w:line="259" w:lineRule="auto"/>
    </w:pPr>
    <w:rPr>
      <w:kern w:val="0"/>
      <w:sz w:val="22"/>
    </w:rPr>
  </w:style>
  <w:style w:type="paragraph" w:customStyle="1" w:styleId="AAFEB335797744ECB30F3135598575E3">
    <w:name w:val="AAFEB335797744ECB30F3135598575E3"/>
    <w:rsid w:val="00963201"/>
    <w:pPr>
      <w:spacing w:after="160" w:line="259" w:lineRule="auto"/>
    </w:pPr>
    <w:rPr>
      <w:kern w:val="0"/>
      <w:sz w:val="22"/>
    </w:rPr>
  </w:style>
  <w:style w:type="paragraph" w:customStyle="1" w:styleId="7A289B8ACB1944B6B649F32683D4518E">
    <w:name w:val="7A289B8ACB1944B6B649F32683D4518E"/>
    <w:rsid w:val="00963201"/>
    <w:pPr>
      <w:spacing w:after="160" w:line="259" w:lineRule="auto"/>
    </w:pPr>
    <w:rPr>
      <w:kern w:val="0"/>
      <w:sz w:val="22"/>
    </w:rPr>
  </w:style>
  <w:style w:type="paragraph" w:customStyle="1" w:styleId="A931A778D2504E7CBFBC7936686B583C">
    <w:name w:val="A931A778D2504E7CBFBC7936686B583C"/>
    <w:rsid w:val="00963201"/>
    <w:pPr>
      <w:spacing w:after="160" w:line="259" w:lineRule="auto"/>
    </w:pPr>
    <w:rPr>
      <w:kern w:val="0"/>
      <w:sz w:val="22"/>
    </w:rPr>
  </w:style>
  <w:style w:type="paragraph" w:customStyle="1" w:styleId="A806CB5A76F848F296C2BA124F57182C">
    <w:name w:val="A806CB5A76F848F296C2BA124F57182C"/>
    <w:rsid w:val="00963201"/>
    <w:pPr>
      <w:spacing w:after="160" w:line="259" w:lineRule="auto"/>
    </w:pPr>
    <w:rPr>
      <w:kern w:val="0"/>
      <w:sz w:val="22"/>
    </w:rPr>
  </w:style>
  <w:style w:type="paragraph" w:customStyle="1" w:styleId="CE3EDFFDBA1347B4B9A2AA8CBA9F5B0C">
    <w:name w:val="CE3EDFFDBA1347B4B9A2AA8CBA9F5B0C"/>
    <w:rsid w:val="00963201"/>
    <w:pPr>
      <w:spacing w:after="160" w:line="259" w:lineRule="auto"/>
    </w:pPr>
    <w:rPr>
      <w:kern w:val="0"/>
      <w:sz w:val="22"/>
    </w:rPr>
  </w:style>
  <w:style w:type="paragraph" w:customStyle="1" w:styleId="38A8762986D942A28BB4B961E57DB37D">
    <w:name w:val="38A8762986D942A28BB4B961E57DB37D"/>
    <w:rsid w:val="00963201"/>
    <w:pPr>
      <w:spacing w:after="160" w:line="259" w:lineRule="auto"/>
    </w:pPr>
    <w:rPr>
      <w:kern w:val="0"/>
      <w:sz w:val="22"/>
    </w:rPr>
  </w:style>
  <w:style w:type="paragraph" w:customStyle="1" w:styleId="353B771FC3434CB1B5A0AFBEC4968615">
    <w:name w:val="353B771FC3434CB1B5A0AFBEC4968615"/>
    <w:rsid w:val="00963201"/>
    <w:pPr>
      <w:spacing w:after="160" w:line="259" w:lineRule="auto"/>
    </w:pPr>
    <w:rPr>
      <w:kern w:val="0"/>
      <w:sz w:val="22"/>
    </w:rPr>
  </w:style>
  <w:style w:type="paragraph" w:customStyle="1" w:styleId="370F74C154E84CA68D38CA5C21B430B2">
    <w:name w:val="370F74C154E84CA68D38CA5C21B430B2"/>
    <w:rsid w:val="00963201"/>
    <w:pPr>
      <w:spacing w:after="160" w:line="259" w:lineRule="auto"/>
    </w:pPr>
    <w:rPr>
      <w:kern w:val="0"/>
      <w:sz w:val="22"/>
    </w:rPr>
  </w:style>
  <w:style w:type="paragraph" w:customStyle="1" w:styleId="B0E52144F4394CDD92F4A91929566AD1">
    <w:name w:val="B0E52144F4394CDD92F4A91929566AD1"/>
    <w:rsid w:val="00963201"/>
    <w:pPr>
      <w:spacing w:after="160" w:line="259" w:lineRule="auto"/>
    </w:pPr>
    <w:rPr>
      <w:kern w:val="0"/>
      <w:sz w:val="22"/>
    </w:rPr>
  </w:style>
  <w:style w:type="paragraph" w:customStyle="1" w:styleId="03551815B34E45469C81A5280DA78DAE">
    <w:name w:val="03551815B34E45469C81A5280DA78DAE"/>
    <w:rsid w:val="00963201"/>
    <w:pPr>
      <w:spacing w:after="160" w:line="259" w:lineRule="auto"/>
    </w:pPr>
    <w:rPr>
      <w:kern w:val="0"/>
      <w:sz w:val="22"/>
    </w:rPr>
  </w:style>
  <w:style w:type="paragraph" w:customStyle="1" w:styleId="928485C384AF4176AA0D8283B8621B83">
    <w:name w:val="928485C384AF4176AA0D8283B8621B83"/>
    <w:rsid w:val="00963201"/>
    <w:pPr>
      <w:spacing w:after="160" w:line="259" w:lineRule="auto"/>
    </w:pPr>
    <w:rPr>
      <w:kern w:val="0"/>
      <w:sz w:val="22"/>
    </w:rPr>
  </w:style>
  <w:style w:type="paragraph" w:customStyle="1" w:styleId="E0ABF1BEB1BD4C69A9EFA4DFF4DAED34">
    <w:name w:val="E0ABF1BEB1BD4C69A9EFA4DFF4DAED34"/>
    <w:rsid w:val="00963201"/>
    <w:pPr>
      <w:spacing w:after="160" w:line="259" w:lineRule="auto"/>
    </w:pPr>
    <w:rPr>
      <w:kern w:val="0"/>
      <w:sz w:val="22"/>
    </w:rPr>
  </w:style>
  <w:style w:type="paragraph" w:customStyle="1" w:styleId="CF8E617D015F4B80B69E0F241535950F">
    <w:name w:val="CF8E617D015F4B80B69E0F241535950F"/>
    <w:rsid w:val="00963201"/>
    <w:pPr>
      <w:spacing w:after="160" w:line="259" w:lineRule="auto"/>
    </w:pPr>
    <w:rPr>
      <w:kern w:val="0"/>
      <w:sz w:val="22"/>
    </w:rPr>
  </w:style>
  <w:style w:type="paragraph" w:customStyle="1" w:styleId="421455D68D78421282B48041F1F5A81C">
    <w:name w:val="421455D68D78421282B48041F1F5A81C"/>
    <w:rsid w:val="00963201"/>
    <w:pPr>
      <w:spacing w:after="160" w:line="259" w:lineRule="auto"/>
    </w:pPr>
    <w:rPr>
      <w:kern w:val="0"/>
      <w:sz w:val="22"/>
    </w:rPr>
  </w:style>
  <w:style w:type="paragraph" w:customStyle="1" w:styleId="6F0FDF26D9B34C17A7B31E42AB8BB56C">
    <w:name w:val="6F0FDF26D9B34C17A7B31E42AB8BB56C"/>
    <w:rsid w:val="00963201"/>
    <w:pPr>
      <w:spacing w:after="160" w:line="259" w:lineRule="auto"/>
    </w:pPr>
    <w:rPr>
      <w:kern w:val="0"/>
      <w:sz w:val="22"/>
    </w:rPr>
  </w:style>
  <w:style w:type="paragraph" w:customStyle="1" w:styleId="40C703D3905A434599B6BA1168573548">
    <w:name w:val="40C703D3905A434599B6BA1168573548"/>
    <w:rsid w:val="00963201"/>
    <w:pPr>
      <w:spacing w:after="160" w:line="259" w:lineRule="auto"/>
    </w:pPr>
    <w:rPr>
      <w:kern w:val="0"/>
      <w:sz w:val="22"/>
    </w:rPr>
  </w:style>
  <w:style w:type="paragraph" w:customStyle="1" w:styleId="D66EBE926E5B4136AAA00617B3D5072A">
    <w:name w:val="D66EBE926E5B4136AAA00617B3D5072A"/>
    <w:rsid w:val="00963201"/>
    <w:pPr>
      <w:spacing w:after="160" w:line="259" w:lineRule="auto"/>
    </w:pPr>
    <w:rPr>
      <w:kern w:val="0"/>
      <w:sz w:val="22"/>
    </w:rPr>
  </w:style>
  <w:style w:type="paragraph" w:customStyle="1" w:styleId="FF87291917104405970F98B9DBD7505B">
    <w:name w:val="FF87291917104405970F98B9DBD7505B"/>
    <w:rsid w:val="00963201"/>
    <w:pPr>
      <w:spacing w:after="160" w:line="259" w:lineRule="auto"/>
    </w:pPr>
    <w:rPr>
      <w:kern w:val="0"/>
      <w:sz w:val="22"/>
    </w:rPr>
  </w:style>
  <w:style w:type="paragraph" w:customStyle="1" w:styleId="CCD2DA39BD4B41E2831498A0930416E1">
    <w:name w:val="CCD2DA39BD4B41E2831498A0930416E1"/>
    <w:rsid w:val="00963201"/>
    <w:pPr>
      <w:spacing w:after="160" w:line="259" w:lineRule="auto"/>
    </w:pPr>
    <w:rPr>
      <w:kern w:val="0"/>
      <w:sz w:val="22"/>
    </w:rPr>
  </w:style>
  <w:style w:type="paragraph" w:customStyle="1" w:styleId="6D101C39C512413FA30ED76EDA998011">
    <w:name w:val="6D101C39C512413FA30ED76EDA998011"/>
    <w:rsid w:val="00963201"/>
    <w:pPr>
      <w:spacing w:after="160" w:line="259" w:lineRule="auto"/>
    </w:pPr>
    <w:rPr>
      <w:kern w:val="0"/>
      <w:sz w:val="22"/>
    </w:rPr>
  </w:style>
  <w:style w:type="paragraph" w:customStyle="1" w:styleId="B37DD2054B62457AAC5ECF15A82B590D">
    <w:name w:val="B37DD2054B62457AAC5ECF15A82B590D"/>
    <w:rsid w:val="00963201"/>
    <w:pPr>
      <w:spacing w:after="160" w:line="259" w:lineRule="auto"/>
    </w:pPr>
    <w:rPr>
      <w:kern w:val="0"/>
      <w:sz w:val="22"/>
    </w:rPr>
  </w:style>
  <w:style w:type="paragraph" w:customStyle="1" w:styleId="603E907438934D748A9CB60542F3E2A3">
    <w:name w:val="603E907438934D748A9CB60542F3E2A3"/>
    <w:rsid w:val="00963201"/>
    <w:pPr>
      <w:spacing w:after="160" w:line="259" w:lineRule="auto"/>
    </w:pPr>
    <w:rPr>
      <w:kern w:val="0"/>
      <w:sz w:val="22"/>
    </w:rPr>
  </w:style>
  <w:style w:type="paragraph" w:customStyle="1" w:styleId="9238133D9FB743B7AC0523BCAA3C0268">
    <w:name w:val="9238133D9FB743B7AC0523BCAA3C0268"/>
    <w:rsid w:val="00963201"/>
    <w:pPr>
      <w:spacing w:after="160" w:line="259" w:lineRule="auto"/>
    </w:pPr>
    <w:rPr>
      <w:kern w:val="0"/>
      <w:sz w:val="22"/>
    </w:rPr>
  </w:style>
  <w:style w:type="paragraph" w:customStyle="1" w:styleId="E3E0A7B063E24EB78614D74DFA7BED62">
    <w:name w:val="E3E0A7B063E24EB78614D74DFA7BED62"/>
    <w:rsid w:val="00963201"/>
    <w:pPr>
      <w:spacing w:after="160" w:line="259" w:lineRule="auto"/>
    </w:pPr>
    <w:rPr>
      <w:kern w:val="0"/>
      <w:sz w:val="22"/>
    </w:rPr>
  </w:style>
  <w:style w:type="paragraph" w:customStyle="1" w:styleId="7B9A10EFDB5740AE882E5D68F814D470">
    <w:name w:val="7B9A10EFDB5740AE882E5D68F814D470"/>
    <w:rsid w:val="00963201"/>
    <w:pPr>
      <w:spacing w:after="160" w:line="259" w:lineRule="auto"/>
    </w:pPr>
    <w:rPr>
      <w:kern w:val="0"/>
      <w:sz w:val="22"/>
    </w:rPr>
  </w:style>
  <w:style w:type="paragraph" w:customStyle="1" w:styleId="F2AEC80526C54D27B1C10E049A6C0051">
    <w:name w:val="F2AEC80526C54D27B1C10E049A6C0051"/>
    <w:rsid w:val="00963201"/>
    <w:pPr>
      <w:spacing w:after="160" w:line="259" w:lineRule="auto"/>
    </w:pPr>
    <w:rPr>
      <w:kern w:val="0"/>
      <w:sz w:val="22"/>
    </w:rPr>
  </w:style>
  <w:style w:type="paragraph" w:customStyle="1" w:styleId="4EFB435306D643388866B6E9F64B0746">
    <w:name w:val="4EFB435306D643388866B6E9F64B0746"/>
    <w:rsid w:val="00963201"/>
    <w:pPr>
      <w:spacing w:after="160" w:line="259" w:lineRule="auto"/>
    </w:pPr>
    <w:rPr>
      <w:kern w:val="0"/>
      <w:sz w:val="22"/>
    </w:rPr>
  </w:style>
  <w:style w:type="paragraph" w:customStyle="1" w:styleId="53E09EAC325342E0AC8CCB7794984605">
    <w:name w:val="53E09EAC325342E0AC8CCB7794984605"/>
    <w:rsid w:val="00963201"/>
    <w:pPr>
      <w:spacing w:after="160" w:line="259" w:lineRule="auto"/>
    </w:pPr>
    <w:rPr>
      <w:kern w:val="0"/>
      <w:sz w:val="22"/>
    </w:rPr>
  </w:style>
  <w:style w:type="paragraph" w:customStyle="1" w:styleId="A459651C02974615A6BF132AC8E4BA51">
    <w:name w:val="A459651C02974615A6BF132AC8E4BA51"/>
    <w:rsid w:val="00963201"/>
    <w:pPr>
      <w:spacing w:after="160" w:line="259" w:lineRule="auto"/>
    </w:pPr>
    <w:rPr>
      <w:kern w:val="0"/>
      <w:sz w:val="22"/>
    </w:rPr>
  </w:style>
  <w:style w:type="paragraph" w:customStyle="1" w:styleId="FE12A8AFB14B41828721CA01A9ED40D6">
    <w:name w:val="FE12A8AFB14B41828721CA01A9ED40D6"/>
    <w:rsid w:val="00963201"/>
    <w:pPr>
      <w:spacing w:after="160" w:line="259" w:lineRule="auto"/>
    </w:pPr>
    <w:rPr>
      <w:kern w:val="0"/>
      <w:sz w:val="22"/>
    </w:rPr>
  </w:style>
  <w:style w:type="paragraph" w:customStyle="1" w:styleId="899B4F0BBEF947E09B99FABE4F4B3FD1">
    <w:name w:val="899B4F0BBEF947E09B99FABE4F4B3FD1"/>
    <w:rsid w:val="00963201"/>
    <w:pPr>
      <w:spacing w:after="160" w:line="259" w:lineRule="auto"/>
    </w:pPr>
    <w:rPr>
      <w:kern w:val="0"/>
      <w:sz w:val="22"/>
    </w:rPr>
  </w:style>
  <w:style w:type="paragraph" w:customStyle="1" w:styleId="17C543254E404461BA1F1D5B47E7F90E">
    <w:name w:val="17C543254E404461BA1F1D5B47E7F90E"/>
    <w:rsid w:val="00963201"/>
    <w:pPr>
      <w:spacing w:after="160" w:line="259" w:lineRule="auto"/>
    </w:pPr>
    <w:rPr>
      <w:kern w:val="0"/>
      <w:sz w:val="22"/>
    </w:rPr>
  </w:style>
  <w:style w:type="paragraph" w:customStyle="1" w:styleId="660F1B7E774F49378EB60AF1C0A713B2">
    <w:name w:val="660F1B7E774F49378EB60AF1C0A713B2"/>
    <w:rsid w:val="00963201"/>
    <w:pPr>
      <w:spacing w:after="160" w:line="259" w:lineRule="auto"/>
    </w:pPr>
    <w:rPr>
      <w:kern w:val="0"/>
      <w:sz w:val="22"/>
    </w:rPr>
  </w:style>
  <w:style w:type="paragraph" w:customStyle="1" w:styleId="DB4D6B54C7F54E40A90C3F42A9EC14E9">
    <w:name w:val="DB4D6B54C7F54E40A90C3F42A9EC14E9"/>
    <w:rsid w:val="00963201"/>
    <w:pPr>
      <w:spacing w:after="160" w:line="259" w:lineRule="auto"/>
    </w:pPr>
    <w:rPr>
      <w:kern w:val="0"/>
      <w:sz w:val="22"/>
    </w:rPr>
  </w:style>
  <w:style w:type="paragraph" w:customStyle="1" w:styleId="4D8C6323CED64B84BB09B3F75A0B394A">
    <w:name w:val="4D8C6323CED64B84BB09B3F75A0B394A"/>
    <w:rsid w:val="00963201"/>
    <w:pPr>
      <w:spacing w:after="160" w:line="259" w:lineRule="auto"/>
    </w:pPr>
    <w:rPr>
      <w:kern w:val="0"/>
      <w:sz w:val="22"/>
    </w:rPr>
  </w:style>
  <w:style w:type="paragraph" w:customStyle="1" w:styleId="738728F9AF53488BB8CC43068E609559">
    <w:name w:val="738728F9AF53488BB8CC43068E609559"/>
    <w:rsid w:val="00963201"/>
    <w:pPr>
      <w:spacing w:after="160" w:line="259" w:lineRule="auto"/>
    </w:pPr>
    <w:rPr>
      <w:kern w:val="0"/>
      <w:sz w:val="22"/>
    </w:rPr>
  </w:style>
  <w:style w:type="paragraph" w:customStyle="1" w:styleId="554D0367C3A8494384F0528A17413BD1">
    <w:name w:val="554D0367C3A8494384F0528A17413BD1"/>
    <w:rsid w:val="00963201"/>
    <w:pPr>
      <w:spacing w:after="160" w:line="259" w:lineRule="auto"/>
    </w:pPr>
    <w:rPr>
      <w:kern w:val="0"/>
      <w:sz w:val="22"/>
    </w:rPr>
  </w:style>
  <w:style w:type="paragraph" w:customStyle="1" w:styleId="3E761728947B423C886CD408F95D072F">
    <w:name w:val="3E761728947B423C886CD408F95D072F"/>
    <w:rsid w:val="00963201"/>
    <w:pPr>
      <w:spacing w:after="160" w:line="259" w:lineRule="auto"/>
    </w:pPr>
    <w:rPr>
      <w:kern w:val="0"/>
      <w:sz w:val="22"/>
    </w:rPr>
  </w:style>
  <w:style w:type="paragraph" w:customStyle="1" w:styleId="A63FBF6E52F94B7E82368B8E1655744C">
    <w:name w:val="A63FBF6E52F94B7E82368B8E1655744C"/>
    <w:rsid w:val="00963201"/>
    <w:pPr>
      <w:spacing w:after="160" w:line="259" w:lineRule="auto"/>
    </w:pPr>
    <w:rPr>
      <w:kern w:val="0"/>
      <w:sz w:val="22"/>
    </w:rPr>
  </w:style>
  <w:style w:type="paragraph" w:customStyle="1" w:styleId="0926157D88D84250A3DA31F0DD555456">
    <w:name w:val="0926157D88D84250A3DA31F0DD555456"/>
    <w:rsid w:val="00963201"/>
    <w:pPr>
      <w:spacing w:after="160" w:line="259" w:lineRule="auto"/>
    </w:pPr>
    <w:rPr>
      <w:kern w:val="0"/>
      <w:sz w:val="22"/>
    </w:rPr>
  </w:style>
  <w:style w:type="paragraph" w:customStyle="1" w:styleId="ECA6110F51B74A9FBA58AA0A4F81C057">
    <w:name w:val="ECA6110F51B74A9FBA58AA0A4F81C057"/>
    <w:rsid w:val="00963201"/>
    <w:pPr>
      <w:spacing w:after="160" w:line="259" w:lineRule="auto"/>
    </w:pPr>
    <w:rPr>
      <w:kern w:val="0"/>
      <w:sz w:val="22"/>
    </w:rPr>
  </w:style>
  <w:style w:type="paragraph" w:customStyle="1" w:styleId="E97CAADF54D14876B26C5CE0F2C7E784">
    <w:name w:val="E97CAADF54D14876B26C5CE0F2C7E784"/>
    <w:rsid w:val="00963201"/>
    <w:pPr>
      <w:spacing w:after="160" w:line="259" w:lineRule="auto"/>
    </w:pPr>
    <w:rPr>
      <w:kern w:val="0"/>
      <w:sz w:val="22"/>
    </w:rPr>
  </w:style>
  <w:style w:type="paragraph" w:customStyle="1" w:styleId="4842F0E995384984B7F174B0EE043CF3">
    <w:name w:val="4842F0E995384984B7F174B0EE043CF3"/>
    <w:rsid w:val="00963201"/>
    <w:pPr>
      <w:spacing w:after="160" w:line="259" w:lineRule="auto"/>
    </w:pPr>
    <w:rPr>
      <w:kern w:val="0"/>
      <w:sz w:val="22"/>
    </w:rPr>
  </w:style>
  <w:style w:type="paragraph" w:customStyle="1" w:styleId="99A807C432B948888C2D3AE44BDF102D">
    <w:name w:val="99A807C432B948888C2D3AE44BDF102D"/>
    <w:rsid w:val="00963201"/>
    <w:pPr>
      <w:spacing w:after="160" w:line="259" w:lineRule="auto"/>
    </w:pPr>
    <w:rPr>
      <w:kern w:val="0"/>
      <w:sz w:val="22"/>
    </w:rPr>
  </w:style>
  <w:style w:type="paragraph" w:customStyle="1" w:styleId="2012DE66D5F948CE992E98A8CF301E3C">
    <w:name w:val="2012DE66D5F948CE992E98A8CF301E3C"/>
    <w:rsid w:val="00963201"/>
    <w:pPr>
      <w:spacing w:after="160" w:line="259" w:lineRule="auto"/>
    </w:pPr>
    <w:rPr>
      <w:kern w:val="0"/>
      <w:sz w:val="22"/>
    </w:rPr>
  </w:style>
  <w:style w:type="paragraph" w:customStyle="1" w:styleId="721467C0E6C6478F95235FCF2426A578">
    <w:name w:val="721467C0E6C6478F95235FCF2426A578"/>
    <w:rsid w:val="00963201"/>
    <w:pPr>
      <w:spacing w:after="160" w:line="259" w:lineRule="auto"/>
    </w:pPr>
    <w:rPr>
      <w:kern w:val="0"/>
      <w:sz w:val="22"/>
    </w:rPr>
  </w:style>
  <w:style w:type="paragraph" w:customStyle="1" w:styleId="FFB16A17218545399B09E80CAAB2664A">
    <w:name w:val="FFB16A17218545399B09E80CAAB2664A"/>
    <w:rsid w:val="00963201"/>
    <w:pPr>
      <w:spacing w:after="160" w:line="259" w:lineRule="auto"/>
    </w:pPr>
    <w:rPr>
      <w:kern w:val="0"/>
      <w:sz w:val="22"/>
    </w:rPr>
  </w:style>
  <w:style w:type="paragraph" w:customStyle="1" w:styleId="B654F16193824EFFA015B36A528A3603">
    <w:name w:val="B654F16193824EFFA015B36A528A3603"/>
    <w:rsid w:val="00963201"/>
    <w:pPr>
      <w:spacing w:after="160" w:line="259" w:lineRule="auto"/>
    </w:pPr>
    <w:rPr>
      <w:kern w:val="0"/>
      <w:sz w:val="22"/>
    </w:rPr>
  </w:style>
  <w:style w:type="paragraph" w:customStyle="1" w:styleId="1AB661286ACD495E9BABF4EBD0F522EC">
    <w:name w:val="1AB661286ACD495E9BABF4EBD0F522EC"/>
    <w:rsid w:val="00963201"/>
    <w:pPr>
      <w:spacing w:after="160" w:line="259" w:lineRule="auto"/>
    </w:pPr>
    <w:rPr>
      <w:kern w:val="0"/>
      <w:sz w:val="22"/>
    </w:rPr>
  </w:style>
  <w:style w:type="paragraph" w:customStyle="1" w:styleId="16090D67AAB547A78D7E1F6DBAAC4C4E">
    <w:name w:val="16090D67AAB547A78D7E1F6DBAAC4C4E"/>
    <w:rsid w:val="00963201"/>
    <w:pPr>
      <w:spacing w:after="160" w:line="259" w:lineRule="auto"/>
    </w:pPr>
    <w:rPr>
      <w:kern w:val="0"/>
      <w:sz w:val="22"/>
    </w:rPr>
  </w:style>
  <w:style w:type="paragraph" w:customStyle="1" w:styleId="41DBC3D46EB6461FA3009786CFE9B59E">
    <w:name w:val="41DBC3D46EB6461FA3009786CFE9B59E"/>
    <w:rsid w:val="00963201"/>
    <w:pPr>
      <w:spacing w:after="160" w:line="259" w:lineRule="auto"/>
    </w:pPr>
    <w:rPr>
      <w:kern w:val="0"/>
      <w:sz w:val="22"/>
    </w:rPr>
  </w:style>
  <w:style w:type="paragraph" w:customStyle="1" w:styleId="CED8EBC590364EEBBFFE4F3E225277A7">
    <w:name w:val="CED8EBC590364EEBBFFE4F3E225277A7"/>
    <w:rsid w:val="00963201"/>
    <w:pPr>
      <w:spacing w:after="160" w:line="259" w:lineRule="auto"/>
    </w:pPr>
    <w:rPr>
      <w:kern w:val="0"/>
      <w:sz w:val="22"/>
    </w:rPr>
  </w:style>
  <w:style w:type="paragraph" w:customStyle="1" w:styleId="A3895F634AC04C31A10ABE916D7E071E">
    <w:name w:val="A3895F634AC04C31A10ABE916D7E071E"/>
    <w:rsid w:val="00963201"/>
    <w:pPr>
      <w:spacing w:after="160" w:line="259" w:lineRule="auto"/>
    </w:pPr>
    <w:rPr>
      <w:kern w:val="0"/>
      <w:sz w:val="22"/>
    </w:rPr>
  </w:style>
  <w:style w:type="paragraph" w:customStyle="1" w:styleId="AC26F6EB624D49C3A44E9F54A90B1A37">
    <w:name w:val="AC26F6EB624D49C3A44E9F54A90B1A37"/>
    <w:rsid w:val="00963201"/>
    <w:pPr>
      <w:spacing w:after="160" w:line="259" w:lineRule="auto"/>
    </w:pPr>
    <w:rPr>
      <w:kern w:val="0"/>
      <w:sz w:val="22"/>
    </w:rPr>
  </w:style>
  <w:style w:type="paragraph" w:customStyle="1" w:styleId="9FC168E779CF4E7DBEE8EB4C4D2C5397">
    <w:name w:val="9FC168E779CF4E7DBEE8EB4C4D2C5397"/>
    <w:rsid w:val="00963201"/>
    <w:pPr>
      <w:spacing w:after="160" w:line="259" w:lineRule="auto"/>
    </w:pPr>
    <w:rPr>
      <w:kern w:val="0"/>
      <w:sz w:val="22"/>
    </w:rPr>
  </w:style>
  <w:style w:type="paragraph" w:customStyle="1" w:styleId="6A77C1E8F7A648BC8593BFDE0AEC3014">
    <w:name w:val="6A77C1E8F7A648BC8593BFDE0AEC3014"/>
    <w:rsid w:val="00963201"/>
    <w:pPr>
      <w:spacing w:after="160" w:line="259" w:lineRule="auto"/>
    </w:pPr>
    <w:rPr>
      <w:kern w:val="0"/>
      <w:sz w:val="22"/>
    </w:rPr>
  </w:style>
  <w:style w:type="paragraph" w:customStyle="1" w:styleId="B8CC5025B518443DA793DE070E7E4746">
    <w:name w:val="B8CC5025B518443DA793DE070E7E4746"/>
    <w:rsid w:val="00963201"/>
    <w:pPr>
      <w:spacing w:after="160" w:line="259" w:lineRule="auto"/>
    </w:pPr>
    <w:rPr>
      <w:kern w:val="0"/>
      <w:sz w:val="22"/>
    </w:rPr>
  </w:style>
  <w:style w:type="paragraph" w:customStyle="1" w:styleId="7A3D4EB472414A3BB2D633083F1EA6C1">
    <w:name w:val="7A3D4EB472414A3BB2D633083F1EA6C1"/>
    <w:rsid w:val="00963201"/>
    <w:pPr>
      <w:spacing w:after="160" w:line="259" w:lineRule="auto"/>
    </w:pPr>
    <w:rPr>
      <w:kern w:val="0"/>
      <w:sz w:val="22"/>
    </w:rPr>
  </w:style>
  <w:style w:type="paragraph" w:customStyle="1" w:styleId="12735DE445A042C588189F27E7589ECB">
    <w:name w:val="12735DE445A042C588189F27E7589ECB"/>
    <w:rsid w:val="00963201"/>
    <w:pPr>
      <w:spacing w:after="160" w:line="259" w:lineRule="auto"/>
    </w:pPr>
    <w:rPr>
      <w:kern w:val="0"/>
      <w:sz w:val="22"/>
    </w:rPr>
  </w:style>
  <w:style w:type="paragraph" w:customStyle="1" w:styleId="BDCD3DC0F3D543069BD49FC3F5DA7CCF">
    <w:name w:val="BDCD3DC0F3D543069BD49FC3F5DA7CCF"/>
    <w:rsid w:val="00963201"/>
    <w:pPr>
      <w:spacing w:after="160" w:line="259" w:lineRule="auto"/>
    </w:pPr>
    <w:rPr>
      <w:kern w:val="0"/>
      <w:sz w:val="22"/>
    </w:rPr>
  </w:style>
  <w:style w:type="paragraph" w:customStyle="1" w:styleId="ABC680F084EA41A198CA4405676FE783">
    <w:name w:val="ABC680F084EA41A198CA4405676FE783"/>
    <w:rsid w:val="00963201"/>
    <w:pPr>
      <w:spacing w:after="160" w:line="259" w:lineRule="auto"/>
    </w:pPr>
    <w:rPr>
      <w:kern w:val="0"/>
      <w:sz w:val="22"/>
    </w:rPr>
  </w:style>
  <w:style w:type="paragraph" w:customStyle="1" w:styleId="54DA0D8B47694E35ABDF87970E675B37">
    <w:name w:val="54DA0D8B47694E35ABDF87970E675B37"/>
    <w:rsid w:val="00963201"/>
    <w:pPr>
      <w:spacing w:after="160" w:line="259" w:lineRule="auto"/>
    </w:pPr>
    <w:rPr>
      <w:kern w:val="0"/>
      <w:sz w:val="22"/>
    </w:rPr>
  </w:style>
  <w:style w:type="paragraph" w:customStyle="1" w:styleId="5812A7E8C3D34AAAB24BFE05A6F08D2F">
    <w:name w:val="5812A7E8C3D34AAAB24BFE05A6F08D2F"/>
    <w:rsid w:val="00963201"/>
    <w:pPr>
      <w:spacing w:after="160" w:line="259" w:lineRule="auto"/>
    </w:pPr>
    <w:rPr>
      <w:kern w:val="0"/>
      <w:sz w:val="22"/>
    </w:rPr>
  </w:style>
  <w:style w:type="paragraph" w:customStyle="1" w:styleId="EEDE81B6C5AB4E3FB6120C3FEF3CEB8D">
    <w:name w:val="EEDE81B6C5AB4E3FB6120C3FEF3CEB8D"/>
    <w:rsid w:val="00963201"/>
    <w:pPr>
      <w:spacing w:after="160" w:line="259" w:lineRule="auto"/>
    </w:pPr>
    <w:rPr>
      <w:kern w:val="0"/>
      <w:sz w:val="22"/>
    </w:rPr>
  </w:style>
  <w:style w:type="paragraph" w:customStyle="1" w:styleId="5B58FB1FFB9B466BA0F65184A02F11EF">
    <w:name w:val="5B58FB1FFB9B466BA0F65184A02F11EF"/>
    <w:rsid w:val="00963201"/>
    <w:pPr>
      <w:spacing w:after="160" w:line="259" w:lineRule="auto"/>
    </w:pPr>
    <w:rPr>
      <w:kern w:val="0"/>
      <w:sz w:val="22"/>
    </w:rPr>
  </w:style>
  <w:style w:type="paragraph" w:customStyle="1" w:styleId="DB52478474514A669446D7F4F4DFC059">
    <w:name w:val="DB52478474514A669446D7F4F4DFC059"/>
    <w:rsid w:val="00963201"/>
    <w:pPr>
      <w:spacing w:after="160" w:line="259" w:lineRule="auto"/>
    </w:pPr>
    <w:rPr>
      <w:kern w:val="0"/>
      <w:sz w:val="22"/>
    </w:rPr>
  </w:style>
  <w:style w:type="paragraph" w:customStyle="1" w:styleId="C0410B5DF29D4AF2B4ADB2AA02250827">
    <w:name w:val="C0410B5DF29D4AF2B4ADB2AA02250827"/>
    <w:rsid w:val="00963201"/>
    <w:pPr>
      <w:spacing w:after="160" w:line="259" w:lineRule="auto"/>
    </w:pPr>
    <w:rPr>
      <w:kern w:val="0"/>
      <w:sz w:val="22"/>
    </w:rPr>
  </w:style>
  <w:style w:type="paragraph" w:customStyle="1" w:styleId="6AFE94CDED9E4D75AD896754D4FBB62F">
    <w:name w:val="6AFE94CDED9E4D75AD896754D4FBB62F"/>
    <w:rsid w:val="00963201"/>
    <w:pPr>
      <w:spacing w:after="160" w:line="259" w:lineRule="auto"/>
    </w:pPr>
    <w:rPr>
      <w:kern w:val="0"/>
      <w:sz w:val="22"/>
    </w:rPr>
  </w:style>
  <w:style w:type="paragraph" w:customStyle="1" w:styleId="93A8C83D1A0E4CFA889F627A3C361909">
    <w:name w:val="93A8C83D1A0E4CFA889F627A3C361909"/>
    <w:rsid w:val="00963201"/>
    <w:pPr>
      <w:spacing w:after="160" w:line="259" w:lineRule="auto"/>
    </w:pPr>
    <w:rPr>
      <w:kern w:val="0"/>
      <w:sz w:val="22"/>
    </w:rPr>
  </w:style>
  <w:style w:type="paragraph" w:customStyle="1" w:styleId="435261DDD2D445BB88CB9CBFA1B1773C">
    <w:name w:val="435261DDD2D445BB88CB9CBFA1B1773C"/>
    <w:rsid w:val="00963201"/>
    <w:pPr>
      <w:spacing w:after="160" w:line="259" w:lineRule="auto"/>
    </w:pPr>
    <w:rPr>
      <w:kern w:val="0"/>
      <w:sz w:val="22"/>
    </w:rPr>
  </w:style>
  <w:style w:type="paragraph" w:customStyle="1" w:styleId="CAC5C4C560CF474EB434B339FC2DC6B1">
    <w:name w:val="CAC5C4C560CF474EB434B339FC2DC6B1"/>
    <w:rsid w:val="00963201"/>
    <w:pPr>
      <w:spacing w:after="160" w:line="259" w:lineRule="auto"/>
    </w:pPr>
    <w:rPr>
      <w:kern w:val="0"/>
      <w:sz w:val="22"/>
    </w:rPr>
  </w:style>
  <w:style w:type="paragraph" w:customStyle="1" w:styleId="4F0336D26ECD4041A02FB002D43AD041">
    <w:name w:val="4F0336D26ECD4041A02FB002D43AD041"/>
    <w:rsid w:val="00963201"/>
    <w:pPr>
      <w:spacing w:after="160" w:line="259" w:lineRule="auto"/>
    </w:pPr>
    <w:rPr>
      <w:kern w:val="0"/>
      <w:sz w:val="22"/>
    </w:rPr>
  </w:style>
  <w:style w:type="paragraph" w:customStyle="1" w:styleId="9A974ADD157D47239295B1027ADF03D5">
    <w:name w:val="9A974ADD157D47239295B1027ADF03D5"/>
    <w:rsid w:val="00963201"/>
    <w:pPr>
      <w:spacing w:after="160" w:line="259" w:lineRule="auto"/>
    </w:pPr>
    <w:rPr>
      <w:kern w:val="0"/>
      <w:sz w:val="22"/>
    </w:rPr>
  </w:style>
  <w:style w:type="paragraph" w:customStyle="1" w:styleId="74A298E6D76D418AA782152F2869260F">
    <w:name w:val="74A298E6D76D418AA782152F2869260F"/>
    <w:rsid w:val="00963201"/>
    <w:pPr>
      <w:spacing w:after="160" w:line="259" w:lineRule="auto"/>
    </w:pPr>
    <w:rPr>
      <w:kern w:val="0"/>
      <w:sz w:val="22"/>
    </w:rPr>
  </w:style>
  <w:style w:type="paragraph" w:customStyle="1" w:styleId="F6A8621DC086488EB4E0C0AE6B89331B">
    <w:name w:val="F6A8621DC086488EB4E0C0AE6B89331B"/>
    <w:rsid w:val="00963201"/>
    <w:pPr>
      <w:spacing w:after="160" w:line="259" w:lineRule="auto"/>
    </w:pPr>
    <w:rPr>
      <w:kern w:val="0"/>
      <w:sz w:val="22"/>
    </w:rPr>
  </w:style>
  <w:style w:type="paragraph" w:customStyle="1" w:styleId="211F6D07943B4562815ABAF523BBE0D3">
    <w:name w:val="211F6D07943B4562815ABAF523BBE0D3"/>
    <w:rsid w:val="00963201"/>
    <w:pPr>
      <w:spacing w:after="160" w:line="259" w:lineRule="auto"/>
    </w:pPr>
    <w:rPr>
      <w:kern w:val="0"/>
      <w:sz w:val="22"/>
    </w:rPr>
  </w:style>
  <w:style w:type="paragraph" w:customStyle="1" w:styleId="CF0877A7D95A4BAE91C2A787D0886E9C">
    <w:name w:val="CF0877A7D95A4BAE91C2A787D0886E9C"/>
    <w:rsid w:val="00963201"/>
    <w:pPr>
      <w:spacing w:after="160" w:line="259" w:lineRule="auto"/>
    </w:pPr>
    <w:rPr>
      <w:kern w:val="0"/>
      <w:sz w:val="22"/>
    </w:rPr>
  </w:style>
  <w:style w:type="paragraph" w:customStyle="1" w:styleId="ABC83F4952FA497DB908515F4ACB5417">
    <w:name w:val="ABC83F4952FA497DB908515F4ACB5417"/>
    <w:rsid w:val="00963201"/>
    <w:pPr>
      <w:spacing w:after="160" w:line="259" w:lineRule="auto"/>
    </w:pPr>
    <w:rPr>
      <w:kern w:val="0"/>
      <w:sz w:val="22"/>
    </w:rPr>
  </w:style>
  <w:style w:type="paragraph" w:customStyle="1" w:styleId="16807E6A2B7548DEBAED633440990B11">
    <w:name w:val="16807E6A2B7548DEBAED633440990B11"/>
    <w:rsid w:val="00963201"/>
    <w:pPr>
      <w:spacing w:after="160" w:line="259" w:lineRule="auto"/>
    </w:pPr>
    <w:rPr>
      <w:kern w:val="0"/>
      <w:sz w:val="22"/>
    </w:rPr>
  </w:style>
  <w:style w:type="paragraph" w:customStyle="1" w:styleId="CB6F845CE0624D6B892E666C34625262">
    <w:name w:val="CB6F845CE0624D6B892E666C34625262"/>
    <w:rsid w:val="00963201"/>
    <w:pPr>
      <w:spacing w:after="160" w:line="259" w:lineRule="auto"/>
    </w:pPr>
    <w:rPr>
      <w:kern w:val="0"/>
      <w:sz w:val="22"/>
    </w:rPr>
  </w:style>
  <w:style w:type="paragraph" w:customStyle="1" w:styleId="2C75E6358C74402DAF0829098EF642BF">
    <w:name w:val="2C75E6358C74402DAF0829098EF642BF"/>
    <w:rsid w:val="00963201"/>
    <w:pPr>
      <w:spacing w:after="160" w:line="259" w:lineRule="auto"/>
    </w:pPr>
    <w:rPr>
      <w:kern w:val="0"/>
      <w:sz w:val="22"/>
    </w:rPr>
  </w:style>
  <w:style w:type="paragraph" w:customStyle="1" w:styleId="7985CF3051A246C3913363AD74286560">
    <w:name w:val="7985CF3051A246C3913363AD74286560"/>
    <w:rsid w:val="00963201"/>
    <w:pPr>
      <w:spacing w:after="160" w:line="259" w:lineRule="auto"/>
    </w:pPr>
    <w:rPr>
      <w:kern w:val="0"/>
      <w:sz w:val="22"/>
    </w:rPr>
  </w:style>
  <w:style w:type="paragraph" w:customStyle="1" w:styleId="BFB8F86D277C40D9A49D3DC981C68A0D">
    <w:name w:val="BFB8F86D277C40D9A49D3DC981C68A0D"/>
    <w:rsid w:val="00963201"/>
    <w:pPr>
      <w:spacing w:after="160" w:line="259" w:lineRule="auto"/>
    </w:pPr>
    <w:rPr>
      <w:kern w:val="0"/>
      <w:sz w:val="22"/>
    </w:rPr>
  </w:style>
  <w:style w:type="paragraph" w:customStyle="1" w:styleId="E121EC165DCD4ECF87A007CE12C9C031">
    <w:name w:val="E121EC165DCD4ECF87A007CE12C9C031"/>
    <w:rsid w:val="00963201"/>
    <w:pPr>
      <w:spacing w:after="160" w:line="259" w:lineRule="auto"/>
    </w:pPr>
    <w:rPr>
      <w:kern w:val="0"/>
      <w:sz w:val="22"/>
    </w:rPr>
  </w:style>
  <w:style w:type="paragraph" w:customStyle="1" w:styleId="44209013B011425B9D911AE838D2B1F0">
    <w:name w:val="44209013B011425B9D911AE838D2B1F0"/>
    <w:rsid w:val="00963201"/>
    <w:pPr>
      <w:spacing w:after="160" w:line="259" w:lineRule="auto"/>
    </w:pPr>
    <w:rPr>
      <w:kern w:val="0"/>
      <w:sz w:val="22"/>
    </w:rPr>
  </w:style>
  <w:style w:type="paragraph" w:customStyle="1" w:styleId="9B0B7E12F3CF4D43B467D0D3E52D5CBC">
    <w:name w:val="9B0B7E12F3CF4D43B467D0D3E52D5CBC"/>
    <w:rsid w:val="00963201"/>
    <w:pPr>
      <w:spacing w:after="160" w:line="259" w:lineRule="auto"/>
    </w:pPr>
    <w:rPr>
      <w:kern w:val="0"/>
      <w:sz w:val="22"/>
    </w:rPr>
  </w:style>
  <w:style w:type="paragraph" w:customStyle="1" w:styleId="70F900D09BDF424D9FB5104B89A4ED27">
    <w:name w:val="70F900D09BDF424D9FB5104B89A4ED27"/>
    <w:rsid w:val="00963201"/>
    <w:pPr>
      <w:spacing w:after="160" w:line="259" w:lineRule="auto"/>
    </w:pPr>
    <w:rPr>
      <w:kern w:val="0"/>
      <w:sz w:val="22"/>
    </w:rPr>
  </w:style>
  <w:style w:type="paragraph" w:customStyle="1" w:styleId="C347B68ECEBD4158884B5F4FF4E2C226">
    <w:name w:val="C347B68ECEBD4158884B5F4FF4E2C226"/>
    <w:rsid w:val="00963201"/>
    <w:pPr>
      <w:spacing w:after="160" w:line="259" w:lineRule="auto"/>
    </w:pPr>
    <w:rPr>
      <w:kern w:val="0"/>
      <w:sz w:val="22"/>
    </w:rPr>
  </w:style>
  <w:style w:type="paragraph" w:customStyle="1" w:styleId="D76420C71FAF49CEA898AF2140CD80FD">
    <w:name w:val="D76420C71FAF49CEA898AF2140CD80FD"/>
    <w:rsid w:val="00963201"/>
    <w:pPr>
      <w:spacing w:after="160" w:line="259" w:lineRule="auto"/>
    </w:pPr>
    <w:rPr>
      <w:kern w:val="0"/>
      <w:sz w:val="22"/>
    </w:rPr>
  </w:style>
  <w:style w:type="paragraph" w:customStyle="1" w:styleId="3A872B4976174D28AD482CFC0A275962">
    <w:name w:val="3A872B4976174D28AD482CFC0A275962"/>
    <w:rsid w:val="00963201"/>
    <w:pPr>
      <w:spacing w:after="160" w:line="259" w:lineRule="auto"/>
    </w:pPr>
    <w:rPr>
      <w:kern w:val="0"/>
      <w:sz w:val="22"/>
    </w:rPr>
  </w:style>
  <w:style w:type="paragraph" w:customStyle="1" w:styleId="C691B2F945ED4FE38F59954231CEF5D0">
    <w:name w:val="C691B2F945ED4FE38F59954231CEF5D0"/>
    <w:rsid w:val="00963201"/>
    <w:pPr>
      <w:spacing w:after="160" w:line="259" w:lineRule="auto"/>
    </w:pPr>
    <w:rPr>
      <w:kern w:val="0"/>
      <w:sz w:val="22"/>
    </w:rPr>
  </w:style>
  <w:style w:type="paragraph" w:customStyle="1" w:styleId="491C430A04BB4F08A275B7B704F72FD3">
    <w:name w:val="491C430A04BB4F08A275B7B704F72FD3"/>
    <w:rsid w:val="00963201"/>
    <w:pPr>
      <w:spacing w:after="160" w:line="259" w:lineRule="auto"/>
    </w:pPr>
    <w:rPr>
      <w:kern w:val="0"/>
      <w:sz w:val="22"/>
    </w:rPr>
  </w:style>
  <w:style w:type="paragraph" w:customStyle="1" w:styleId="402898DD88594F53808A4EDBA552B0BC">
    <w:name w:val="402898DD88594F53808A4EDBA552B0BC"/>
    <w:rsid w:val="00963201"/>
    <w:pPr>
      <w:spacing w:after="160" w:line="259" w:lineRule="auto"/>
    </w:pPr>
    <w:rPr>
      <w:kern w:val="0"/>
      <w:sz w:val="22"/>
    </w:rPr>
  </w:style>
  <w:style w:type="paragraph" w:customStyle="1" w:styleId="3450C9F1214845ACACB13027A0419DEF">
    <w:name w:val="3450C9F1214845ACACB13027A0419DEF"/>
    <w:rsid w:val="00963201"/>
    <w:pPr>
      <w:spacing w:after="160" w:line="259" w:lineRule="auto"/>
    </w:pPr>
    <w:rPr>
      <w:kern w:val="0"/>
      <w:sz w:val="22"/>
    </w:rPr>
  </w:style>
  <w:style w:type="paragraph" w:customStyle="1" w:styleId="45A446F18D60467FB89D083E6AC86B09">
    <w:name w:val="45A446F18D60467FB89D083E6AC86B09"/>
    <w:rsid w:val="00963201"/>
    <w:pPr>
      <w:spacing w:after="160" w:line="259" w:lineRule="auto"/>
    </w:pPr>
    <w:rPr>
      <w:kern w:val="0"/>
      <w:sz w:val="22"/>
    </w:rPr>
  </w:style>
  <w:style w:type="paragraph" w:customStyle="1" w:styleId="6B403958077E44B691C25166D0EBF982">
    <w:name w:val="6B403958077E44B691C25166D0EBF982"/>
    <w:rsid w:val="00963201"/>
    <w:pPr>
      <w:spacing w:after="160" w:line="259" w:lineRule="auto"/>
    </w:pPr>
    <w:rPr>
      <w:kern w:val="0"/>
      <w:sz w:val="22"/>
    </w:rPr>
  </w:style>
  <w:style w:type="paragraph" w:customStyle="1" w:styleId="683872BB127F4FB0A2D4045504E7F4B7">
    <w:name w:val="683872BB127F4FB0A2D4045504E7F4B7"/>
    <w:rsid w:val="00963201"/>
    <w:pPr>
      <w:spacing w:after="160" w:line="259" w:lineRule="auto"/>
    </w:pPr>
    <w:rPr>
      <w:kern w:val="0"/>
      <w:sz w:val="22"/>
    </w:rPr>
  </w:style>
  <w:style w:type="paragraph" w:customStyle="1" w:styleId="7A1598DD369C4A4E8D0E3EC32CC4C898">
    <w:name w:val="7A1598DD369C4A4E8D0E3EC32CC4C898"/>
    <w:rsid w:val="00963201"/>
    <w:pPr>
      <w:spacing w:after="160" w:line="259" w:lineRule="auto"/>
    </w:pPr>
    <w:rPr>
      <w:kern w:val="0"/>
      <w:sz w:val="22"/>
    </w:rPr>
  </w:style>
  <w:style w:type="paragraph" w:customStyle="1" w:styleId="83C1D3242A954BC6AFF3F1FF4EBE61C5">
    <w:name w:val="83C1D3242A954BC6AFF3F1FF4EBE61C5"/>
    <w:rsid w:val="00963201"/>
    <w:pPr>
      <w:spacing w:after="160" w:line="259" w:lineRule="auto"/>
    </w:pPr>
    <w:rPr>
      <w:kern w:val="0"/>
      <w:sz w:val="22"/>
    </w:rPr>
  </w:style>
  <w:style w:type="paragraph" w:customStyle="1" w:styleId="5B140689034949569AE3561C73F1AF68">
    <w:name w:val="5B140689034949569AE3561C73F1AF68"/>
    <w:rsid w:val="00963201"/>
    <w:pPr>
      <w:spacing w:after="160" w:line="259" w:lineRule="auto"/>
    </w:pPr>
    <w:rPr>
      <w:kern w:val="0"/>
      <w:sz w:val="22"/>
    </w:rPr>
  </w:style>
  <w:style w:type="paragraph" w:customStyle="1" w:styleId="FC807E0C2E1648B7B0EBF3650B11F6AE">
    <w:name w:val="FC807E0C2E1648B7B0EBF3650B11F6AE"/>
    <w:rsid w:val="00963201"/>
    <w:pPr>
      <w:spacing w:after="160" w:line="259" w:lineRule="auto"/>
    </w:pPr>
    <w:rPr>
      <w:kern w:val="0"/>
      <w:sz w:val="22"/>
    </w:rPr>
  </w:style>
  <w:style w:type="paragraph" w:customStyle="1" w:styleId="63B7B9D726224778BE68EA7D7A433391">
    <w:name w:val="63B7B9D726224778BE68EA7D7A433391"/>
    <w:rsid w:val="00963201"/>
    <w:pPr>
      <w:spacing w:after="160" w:line="259" w:lineRule="auto"/>
    </w:pPr>
    <w:rPr>
      <w:kern w:val="0"/>
      <w:sz w:val="22"/>
    </w:rPr>
  </w:style>
  <w:style w:type="paragraph" w:customStyle="1" w:styleId="2674B4921DE64C29BE8960226098F7EC">
    <w:name w:val="2674B4921DE64C29BE8960226098F7EC"/>
    <w:rsid w:val="00963201"/>
    <w:pPr>
      <w:spacing w:after="160" w:line="259" w:lineRule="auto"/>
    </w:pPr>
    <w:rPr>
      <w:kern w:val="0"/>
      <w:sz w:val="22"/>
    </w:rPr>
  </w:style>
  <w:style w:type="paragraph" w:customStyle="1" w:styleId="94DF8FF1F20444E4A02907DE6C5F98EA">
    <w:name w:val="94DF8FF1F20444E4A02907DE6C5F98EA"/>
    <w:rsid w:val="00963201"/>
    <w:pPr>
      <w:spacing w:after="160" w:line="259" w:lineRule="auto"/>
    </w:pPr>
    <w:rPr>
      <w:kern w:val="0"/>
      <w:sz w:val="22"/>
    </w:rPr>
  </w:style>
  <w:style w:type="paragraph" w:customStyle="1" w:styleId="311CCC074B4C4A3A9B2DAFD64518BE9C">
    <w:name w:val="311CCC074B4C4A3A9B2DAFD64518BE9C"/>
    <w:rsid w:val="00963201"/>
    <w:pPr>
      <w:spacing w:after="160" w:line="259" w:lineRule="auto"/>
    </w:pPr>
    <w:rPr>
      <w:kern w:val="0"/>
      <w:sz w:val="22"/>
    </w:rPr>
  </w:style>
  <w:style w:type="paragraph" w:customStyle="1" w:styleId="FB26D014AD084125B72208AF6407B92B">
    <w:name w:val="FB26D014AD084125B72208AF6407B92B"/>
    <w:rsid w:val="00963201"/>
    <w:pPr>
      <w:spacing w:after="160" w:line="259" w:lineRule="auto"/>
    </w:pPr>
    <w:rPr>
      <w:kern w:val="0"/>
      <w:sz w:val="22"/>
    </w:rPr>
  </w:style>
  <w:style w:type="paragraph" w:customStyle="1" w:styleId="FD467A59919246DC8FF522C42CBA6E38">
    <w:name w:val="FD467A59919246DC8FF522C42CBA6E38"/>
    <w:rsid w:val="00963201"/>
    <w:pPr>
      <w:spacing w:after="160" w:line="259" w:lineRule="auto"/>
    </w:pPr>
    <w:rPr>
      <w:kern w:val="0"/>
      <w:sz w:val="22"/>
    </w:rPr>
  </w:style>
  <w:style w:type="paragraph" w:customStyle="1" w:styleId="003A8817A80E44CB874C17B74343F16B">
    <w:name w:val="003A8817A80E44CB874C17B74343F16B"/>
    <w:rsid w:val="00963201"/>
    <w:pPr>
      <w:spacing w:after="160" w:line="259" w:lineRule="auto"/>
    </w:pPr>
    <w:rPr>
      <w:kern w:val="0"/>
      <w:sz w:val="22"/>
    </w:rPr>
  </w:style>
  <w:style w:type="paragraph" w:customStyle="1" w:styleId="A809C630E63746ACB1FC8642C9640AFF">
    <w:name w:val="A809C630E63746ACB1FC8642C9640AFF"/>
    <w:rsid w:val="00963201"/>
    <w:pPr>
      <w:spacing w:after="160" w:line="259" w:lineRule="auto"/>
    </w:pPr>
    <w:rPr>
      <w:kern w:val="0"/>
      <w:sz w:val="22"/>
    </w:rPr>
  </w:style>
  <w:style w:type="paragraph" w:customStyle="1" w:styleId="AE1787A5CBF044FBA8AB247DB73B4F0F">
    <w:name w:val="AE1787A5CBF044FBA8AB247DB73B4F0F"/>
    <w:rsid w:val="00963201"/>
    <w:pPr>
      <w:spacing w:after="160" w:line="259" w:lineRule="auto"/>
    </w:pPr>
    <w:rPr>
      <w:kern w:val="0"/>
      <w:sz w:val="22"/>
    </w:rPr>
  </w:style>
  <w:style w:type="paragraph" w:customStyle="1" w:styleId="9EAA0FC6D3AA4BF7A097F361648046E4">
    <w:name w:val="9EAA0FC6D3AA4BF7A097F361648046E4"/>
    <w:rsid w:val="00963201"/>
    <w:pPr>
      <w:spacing w:after="160" w:line="259" w:lineRule="auto"/>
    </w:pPr>
    <w:rPr>
      <w:kern w:val="0"/>
      <w:sz w:val="22"/>
    </w:rPr>
  </w:style>
  <w:style w:type="paragraph" w:customStyle="1" w:styleId="ECB80DA0C9A04D74A214D019C24A22B9">
    <w:name w:val="ECB80DA0C9A04D74A214D019C24A22B9"/>
    <w:rsid w:val="00963201"/>
    <w:pPr>
      <w:spacing w:after="160" w:line="259" w:lineRule="auto"/>
    </w:pPr>
    <w:rPr>
      <w:kern w:val="0"/>
      <w:sz w:val="22"/>
    </w:rPr>
  </w:style>
  <w:style w:type="paragraph" w:customStyle="1" w:styleId="6832555266134061A56069D6E007D5DA">
    <w:name w:val="6832555266134061A56069D6E007D5DA"/>
    <w:rsid w:val="00963201"/>
    <w:pPr>
      <w:spacing w:after="160" w:line="259" w:lineRule="auto"/>
    </w:pPr>
    <w:rPr>
      <w:kern w:val="0"/>
      <w:sz w:val="22"/>
    </w:rPr>
  </w:style>
  <w:style w:type="paragraph" w:customStyle="1" w:styleId="9C10BF63E34C4350ADC6FDA6D6275162">
    <w:name w:val="9C10BF63E34C4350ADC6FDA6D6275162"/>
    <w:rsid w:val="00963201"/>
    <w:pPr>
      <w:spacing w:after="160" w:line="259" w:lineRule="auto"/>
    </w:pPr>
    <w:rPr>
      <w:kern w:val="0"/>
      <w:sz w:val="22"/>
    </w:rPr>
  </w:style>
  <w:style w:type="paragraph" w:customStyle="1" w:styleId="1F5E3AC42E7C499DA45F00EDF155A6F9">
    <w:name w:val="1F5E3AC42E7C499DA45F00EDF155A6F9"/>
    <w:rsid w:val="00963201"/>
    <w:pPr>
      <w:spacing w:after="160" w:line="259" w:lineRule="auto"/>
    </w:pPr>
    <w:rPr>
      <w:kern w:val="0"/>
      <w:sz w:val="22"/>
    </w:rPr>
  </w:style>
  <w:style w:type="paragraph" w:customStyle="1" w:styleId="724D988C8D6349D6A456C395299C03C8">
    <w:name w:val="724D988C8D6349D6A456C395299C03C8"/>
    <w:rsid w:val="00963201"/>
    <w:pPr>
      <w:spacing w:after="160" w:line="259" w:lineRule="auto"/>
    </w:pPr>
    <w:rPr>
      <w:kern w:val="0"/>
      <w:sz w:val="22"/>
    </w:rPr>
  </w:style>
  <w:style w:type="paragraph" w:customStyle="1" w:styleId="19C3922C7AE8457C8151602585237843">
    <w:name w:val="19C3922C7AE8457C8151602585237843"/>
    <w:rsid w:val="00963201"/>
    <w:pPr>
      <w:spacing w:after="160" w:line="259" w:lineRule="auto"/>
    </w:pPr>
    <w:rPr>
      <w:kern w:val="0"/>
      <w:sz w:val="22"/>
    </w:rPr>
  </w:style>
  <w:style w:type="paragraph" w:customStyle="1" w:styleId="0CE8F09533224BD9960A1CD196848D88">
    <w:name w:val="0CE8F09533224BD9960A1CD196848D88"/>
    <w:rsid w:val="00963201"/>
    <w:pPr>
      <w:spacing w:after="160" w:line="259" w:lineRule="auto"/>
    </w:pPr>
    <w:rPr>
      <w:kern w:val="0"/>
      <w:sz w:val="22"/>
    </w:rPr>
  </w:style>
  <w:style w:type="paragraph" w:customStyle="1" w:styleId="4BC5E3AEB7E8444087C9C70BC4C05F4A">
    <w:name w:val="4BC5E3AEB7E8444087C9C70BC4C05F4A"/>
    <w:rsid w:val="00963201"/>
    <w:pPr>
      <w:spacing w:after="160" w:line="259" w:lineRule="auto"/>
    </w:pPr>
    <w:rPr>
      <w:kern w:val="0"/>
      <w:sz w:val="22"/>
    </w:rPr>
  </w:style>
  <w:style w:type="paragraph" w:customStyle="1" w:styleId="1538BE171B784267BF2DA1C71FABBE4A">
    <w:name w:val="1538BE171B784267BF2DA1C71FABBE4A"/>
    <w:rsid w:val="00963201"/>
    <w:pPr>
      <w:spacing w:after="160" w:line="259" w:lineRule="auto"/>
    </w:pPr>
    <w:rPr>
      <w:kern w:val="0"/>
      <w:sz w:val="22"/>
    </w:rPr>
  </w:style>
  <w:style w:type="paragraph" w:customStyle="1" w:styleId="A870BE9E53CE4B9B91D9B1DD8F0D5572">
    <w:name w:val="A870BE9E53CE4B9B91D9B1DD8F0D5572"/>
    <w:rsid w:val="00963201"/>
    <w:pPr>
      <w:spacing w:after="160" w:line="259" w:lineRule="auto"/>
    </w:pPr>
    <w:rPr>
      <w:kern w:val="0"/>
      <w:sz w:val="22"/>
    </w:rPr>
  </w:style>
  <w:style w:type="paragraph" w:customStyle="1" w:styleId="DAEB4FCAC7574CDF8D7C64CC2B7E26E2">
    <w:name w:val="DAEB4FCAC7574CDF8D7C64CC2B7E26E2"/>
    <w:rsid w:val="00963201"/>
    <w:pPr>
      <w:spacing w:after="160" w:line="259" w:lineRule="auto"/>
    </w:pPr>
    <w:rPr>
      <w:kern w:val="0"/>
      <w:sz w:val="22"/>
    </w:rPr>
  </w:style>
  <w:style w:type="paragraph" w:customStyle="1" w:styleId="51896291FB994734B271109681430754">
    <w:name w:val="51896291FB994734B271109681430754"/>
    <w:rsid w:val="00963201"/>
    <w:pPr>
      <w:spacing w:after="160" w:line="259" w:lineRule="auto"/>
    </w:pPr>
    <w:rPr>
      <w:kern w:val="0"/>
      <w:sz w:val="22"/>
    </w:rPr>
  </w:style>
  <w:style w:type="paragraph" w:customStyle="1" w:styleId="4EC60706FB544BFEAFBC998D39BCC40D">
    <w:name w:val="4EC60706FB544BFEAFBC998D39BCC40D"/>
    <w:rsid w:val="00963201"/>
    <w:pPr>
      <w:spacing w:after="160" w:line="259" w:lineRule="auto"/>
    </w:pPr>
    <w:rPr>
      <w:kern w:val="0"/>
      <w:sz w:val="22"/>
    </w:rPr>
  </w:style>
  <w:style w:type="paragraph" w:customStyle="1" w:styleId="6DE53F6BFCEC45D0828A850777DD0A41">
    <w:name w:val="6DE53F6BFCEC45D0828A850777DD0A41"/>
    <w:rsid w:val="00963201"/>
    <w:pPr>
      <w:spacing w:after="160" w:line="259" w:lineRule="auto"/>
    </w:pPr>
    <w:rPr>
      <w:kern w:val="0"/>
      <w:sz w:val="22"/>
    </w:rPr>
  </w:style>
  <w:style w:type="paragraph" w:customStyle="1" w:styleId="8A48F14B0FF64C6B9A75B7A1A7A4FB40">
    <w:name w:val="8A48F14B0FF64C6B9A75B7A1A7A4FB40"/>
    <w:rsid w:val="00963201"/>
    <w:pPr>
      <w:spacing w:after="160" w:line="259" w:lineRule="auto"/>
    </w:pPr>
    <w:rPr>
      <w:kern w:val="0"/>
      <w:sz w:val="22"/>
    </w:rPr>
  </w:style>
  <w:style w:type="paragraph" w:customStyle="1" w:styleId="86312DF3AD4B4A959AEA456B14114693">
    <w:name w:val="86312DF3AD4B4A959AEA456B14114693"/>
    <w:rsid w:val="00963201"/>
    <w:pPr>
      <w:spacing w:after="160" w:line="259" w:lineRule="auto"/>
    </w:pPr>
    <w:rPr>
      <w:kern w:val="0"/>
      <w:sz w:val="22"/>
    </w:rPr>
  </w:style>
  <w:style w:type="paragraph" w:customStyle="1" w:styleId="8E603FF21063435D94A9F49F4A6307BF">
    <w:name w:val="8E603FF21063435D94A9F49F4A6307BF"/>
    <w:rsid w:val="00963201"/>
    <w:pPr>
      <w:spacing w:after="160" w:line="259" w:lineRule="auto"/>
    </w:pPr>
    <w:rPr>
      <w:kern w:val="0"/>
      <w:sz w:val="22"/>
    </w:rPr>
  </w:style>
  <w:style w:type="paragraph" w:customStyle="1" w:styleId="784997A7069C4B5DAC8FB0C8C511558D">
    <w:name w:val="784997A7069C4B5DAC8FB0C8C511558D"/>
    <w:rsid w:val="00963201"/>
    <w:pPr>
      <w:spacing w:after="160" w:line="259" w:lineRule="auto"/>
    </w:pPr>
    <w:rPr>
      <w:kern w:val="0"/>
      <w:sz w:val="22"/>
    </w:rPr>
  </w:style>
  <w:style w:type="paragraph" w:customStyle="1" w:styleId="898C8C418DFE4647B9BD81B658461F13">
    <w:name w:val="898C8C418DFE4647B9BD81B658461F13"/>
    <w:rsid w:val="00963201"/>
    <w:pPr>
      <w:spacing w:after="160" w:line="259" w:lineRule="auto"/>
    </w:pPr>
    <w:rPr>
      <w:kern w:val="0"/>
      <w:sz w:val="22"/>
    </w:rPr>
  </w:style>
  <w:style w:type="paragraph" w:customStyle="1" w:styleId="DA8BDBA10D1945D294A9AF56764C9A61">
    <w:name w:val="DA8BDBA10D1945D294A9AF56764C9A61"/>
    <w:rsid w:val="00963201"/>
    <w:pPr>
      <w:spacing w:after="160" w:line="259" w:lineRule="auto"/>
    </w:pPr>
    <w:rPr>
      <w:kern w:val="0"/>
      <w:sz w:val="22"/>
    </w:rPr>
  </w:style>
  <w:style w:type="paragraph" w:customStyle="1" w:styleId="9BDD8C8E81424753852A2E33F0085AC4">
    <w:name w:val="9BDD8C8E81424753852A2E33F0085AC4"/>
    <w:rsid w:val="00963201"/>
    <w:pPr>
      <w:spacing w:after="160" w:line="259" w:lineRule="auto"/>
    </w:pPr>
    <w:rPr>
      <w:kern w:val="0"/>
      <w:sz w:val="22"/>
    </w:rPr>
  </w:style>
  <w:style w:type="paragraph" w:customStyle="1" w:styleId="746D30EE583A4BEA876100F627ABE654">
    <w:name w:val="746D30EE583A4BEA876100F627ABE654"/>
    <w:rsid w:val="00963201"/>
    <w:pPr>
      <w:spacing w:after="160" w:line="259" w:lineRule="auto"/>
    </w:pPr>
    <w:rPr>
      <w:kern w:val="0"/>
      <w:sz w:val="22"/>
    </w:rPr>
  </w:style>
  <w:style w:type="paragraph" w:customStyle="1" w:styleId="786B429EF241476BA29FC6E211C9F3EF">
    <w:name w:val="786B429EF241476BA29FC6E211C9F3EF"/>
    <w:rsid w:val="00963201"/>
    <w:pPr>
      <w:spacing w:after="160" w:line="259" w:lineRule="auto"/>
    </w:pPr>
    <w:rPr>
      <w:kern w:val="0"/>
      <w:sz w:val="22"/>
    </w:rPr>
  </w:style>
  <w:style w:type="paragraph" w:customStyle="1" w:styleId="6CFC4227952A4CBF865BBA9C6C3B8689">
    <w:name w:val="6CFC4227952A4CBF865BBA9C6C3B8689"/>
    <w:rsid w:val="00963201"/>
    <w:pPr>
      <w:spacing w:after="160" w:line="259" w:lineRule="auto"/>
    </w:pPr>
    <w:rPr>
      <w:kern w:val="0"/>
      <w:sz w:val="22"/>
    </w:rPr>
  </w:style>
  <w:style w:type="paragraph" w:customStyle="1" w:styleId="CA550DD48F4D4042A2F8E195A41A0263">
    <w:name w:val="CA550DD48F4D4042A2F8E195A41A0263"/>
    <w:rsid w:val="00963201"/>
    <w:pPr>
      <w:spacing w:after="160" w:line="259" w:lineRule="auto"/>
    </w:pPr>
    <w:rPr>
      <w:kern w:val="0"/>
      <w:sz w:val="22"/>
    </w:rPr>
  </w:style>
  <w:style w:type="paragraph" w:customStyle="1" w:styleId="F658B10CD6BE4DE69EE3AED3EE0C1972">
    <w:name w:val="F658B10CD6BE4DE69EE3AED3EE0C1972"/>
    <w:rsid w:val="00963201"/>
    <w:pPr>
      <w:spacing w:after="160" w:line="259" w:lineRule="auto"/>
    </w:pPr>
    <w:rPr>
      <w:kern w:val="0"/>
      <w:sz w:val="22"/>
    </w:rPr>
  </w:style>
  <w:style w:type="paragraph" w:customStyle="1" w:styleId="F5DD5EC324954F0CA45CD44AB3E24DF5">
    <w:name w:val="F5DD5EC324954F0CA45CD44AB3E24DF5"/>
    <w:rsid w:val="00963201"/>
    <w:pPr>
      <w:spacing w:after="160" w:line="259" w:lineRule="auto"/>
    </w:pPr>
    <w:rPr>
      <w:kern w:val="0"/>
      <w:sz w:val="22"/>
    </w:rPr>
  </w:style>
  <w:style w:type="paragraph" w:customStyle="1" w:styleId="CD1A8CCA4FB04FB4AF3BF4ED30A826F1">
    <w:name w:val="CD1A8CCA4FB04FB4AF3BF4ED30A826F1"/>
    <w:rsid w:val="00963201"/>
    <w:pPr>
      <w:spacing w:after="160" w:line="259" w:lineRule="auto"/>
    </w:pPr>
    <w:rPr>
      <w:kern w:val="0"/>
      <w:sz w:val="22"/>
    </w:rPr>
  </w:style>
  <w:style w:type="paragraph" w:customStyle="1" w:styleId="6D54E5C0E44E42478A2838D91681A245">
    <w:name w:val="6D54E5C0E44E42478A2838D91681A245"/>
    <w:rsid w:val="00963201"/>
    <w:pPr>
      <w:spacing w:after="160" w:line="259" w:lineRule="auto"/>
    </w:pPr>
    <w:rPr>
      <w:kern w:val="0"/>
      <w:sz w:val="22"/>
    </w:rPr>
  </w:style>
  <w:style w:type="paragraph" w:customStyle="1" w:styleId="478B960E95334B93B37D5E693CBC7FB9">
    <w:name w:val="478B960E95334B93B37D5E693CBC7FB9"/>
    <w:rsid w:val="00963201"/>
    <w:pPr>
      <w:spacing w:after="160" w:line="259" w:lineRule="auto"/>
    </w:pPr>
    <w:rPr>
      <w:kern w:val="0"/>
      <w:sz w:val="22"/>
    </w:rPr>
  </w:style>
  <w:style w:type="paragraph" w:customStyle="1" w:styleId="42833C0A29794FE0BF23B9DD962E61B3">
    <w:name w:val="42833C0A29794FE0BF23B9DD962E61B3"/>
    <w:rsid w:val="00963201"/>
    <w:pPr>
      <w:spacing w:after="160" w:line="259" w:lineRule="auto"/>
    </w:pPr>
    <w:rPr>
      <w:kern w:val="0"/>
      <w:sz w:val="22"/>
    </w:rPr>
  </w:style>
  <w:style w:type="paragraph" w:customStyle="1" w:styleId="E9FE02F0E1104E46ABA53727A6395D0A">
    <w:name w:val="E9FE02F0E1104E46ABA53727A6395D0A"/>
    <w:rsid w:val="00963201"/>
    <w:pPr>
      <w:spacing w:after="160" w:line="259" w:lineRule="auto"/>
    </w:pPr>
    <w:rPr>
      <w:kern w:val="0"/>
      <w:sz w:val="22"/>
    </w:rPr>
  </w:style>
  <w:style w:type="paragraph" w:customStyle="1" w:styleId="952021CEF0D04B3E939FC5E964EDB956">
    <w:name w:val="952021CEF0D04B3E939FC5E964EDB956"/>
    <w:rsid w:val="00963201"/>
    <w:pPr>
      <w:spacing w:after="160" w:line="259" w:lineRule="auto"/>
    </w:pPr>
    <w:rPr>
      <w:kern w:val="0"/>
      <w:sz w:val="22"/>
    </w:rPr>
  </w:style>
  <w:style w:type="paragraph" w:customStyle="1" w:styleId="1E7C911CD7CA4BF0973B581E5D65B776">
    <w:name w:val="1E7C911CD7CA4BF0973B581E5D65B776"/>
    <w:rsid w:val="00963201"/>
    <w:pPr>
      <w:spacing w:after="160" w:line="259" w:lineRule="auto"/>
    </w:pPr>
    <w:rPr>
      <w:kern w:val="0"/>
      <w:sz w:val="22"/>
    </w:rPr>
  </w:style>
  <w:style w:type="paragraph" w:customStyle="1" w:styleId="31DE44B9EECC477F8FF71E89D6A48AAA">
    <w:name w:val="31DE44B9EECC477F8FF71E89D6A48AAA"/>
    <w:rsid w:val="00963201"/>
    <w:pPr>
      <w:spacing w:after="160" w:line="259" w:lineRule="auto"/>
    </w:pPr>
    <w:rPr>
      <w:kern w:val="0"/>
      <w:sz w:val="22"/>
    </w:rPr>
  </w:style>
  <w:style w:type="paragraph" w:customStyle="1" w:styleId="DBB623B5A49E4C90AB240F313EE7D901">
    <w:name w:val="DBB623B5A49E4C90AB240F313EE7D901"/>
    <w:rsid w:val="00963201"/>
    <w:pPr>
      <w:spacing w:after="160" w:line="259" w:lineRule="auto"/>
    </w:pPr>
    <w:rPr>
      <w:kern w:val="0"/>
      <w:sz w:val="22"/>
    </w:rPr>
  </w:style>
  <w:style w:type="paragraph" w:customStyle="1" w:styleId="03231C7D9E3749068001791FCBECDC0A">
    <w:name w:val="03231C7D9E3749068001791FCBECDC0A"/>
    <w:rsid w:val="00963201"/>
    <w:pPr>
      <w:spacing w:after="160" w:line="259" w:lineRule="auto"/>
    </w:pPr>
    <w:rPr>
      <w:kern w:val="0"/>
      <w:sz w:val="22"/>
    </w:rPr>
  </w:style>
  <w:style w:type="paragraph" w:customStyle="1" w:styleId="19B5BB0EA2CC48E9A839FB074F900149">
    <w:name w:val="19B5BB0EA2CC48E9A839FB074F900149"/>
    <w:rsid w:val="00963201"/>
    <w:pPr>
      <w:spacing w:after="160" w:line="259" w:lineRule="auto"/>
    </w:pPr>
    <w:rPr>
      <w:kern w:val="0"/>
      <w:sz w:val="22"/>
    </w:rPr>
  </w:style>
  <w:style w:type="paragraph" w:customStyle="1" w:styleId="12543DD5CB6046CBA6EFF6DB5EA12087">
    <w:name w:val="12543DD5CB6046CBA6EFF6DB5EA12087"/>
    <w:rsid w:val="00963201"/>
    <w:pPr>
      <w:spacing w:after="160" w:line="259" w:lineRule="auto"/>
    </w:pPr>
    <w:rPr>
      <w:kern w:val="0"/>
      <w:sz w:val="22"/>
    </w:rPr>
  </w:style>
  <w:style w:type="paragraph" w:customStyle="1" w:styleId="F8334F2BE10948088E120C3987BEE2D1">
    <w:name w:val="F8334F2BE10948088E120C3987BEE2D1"/>
    <w:rsid w:val="00963201"/>
    <w:pPr>
      <w:spacing w:after="160" w:line="259" w:lineRule="auto"/>
    </w:pPr>
    <w:rPr>
      <w:kern w:val="0"/>
      <w:sz w:val="22"/>
    </w:rPr>
  </w:style>
  <w:style w:type="paragraph" w:customStyle="1" w:styleId="7526C12CC1FD4EEAB0EE41A241FE5AE9">
    <w:name w:val="7526C12CC1FD4EEAB0EE41A241FE5AE9"/>
    <w:rsid w:val="00963201"/>
    <w:pPr>
      <w:spacing w:after="160" w:line="259" w:lineRule="auto"/>
    </w:pPr>
    <w:rPr>
      <w:kern w:val="0"/>
      <w:sz w:val="22"/>
    </w:rPr>
  </w:style>
  <w:style w:type="paragraph" w:customStyle="1" w:styleId="409D77CCDAF84738816D86F0C5A240BA">
    <w:name w:val="409D77CCDAF84738816D86F0C5A240BA"/>
    <w:rsid w:val="00963201"/>
    <w:pPr>
      <w:spacing w:after="160" w:line="259" w:lineRule="auto"/>
    </w:pPr>
    <w:rPr>
      <w:kern w:val="0"/>
      <w:sz w:val="22"/>
    </w:rPr>
  </w:style>
  <w:style w:type="paragraph" w:customStyle="1" w:styleId="8DEBDB22F2DE44F299B569E6358F7215">
    <w:name w:val="8DEBDB22F2DE44F299B569E6358F7215"/>
    <w:rsid w:val="00963201"/>
    <w:pPr>
      <w:spacing w:after="160" w:line="259" w:lineRule="auto"/>
    </w:pPr>
    <w:rPr>
      <w:kern w:val="0"/>
      <w:sz w:val="22"/>
    </w:rPr>
  </w:style>
  <w:style w:type="paragraph" w:customStyle="1" w:styleId="ED5F2345CEF44BAC9B27032830A64567">
    <w:name w:val="ED5F2345CEF44BAC9B27032830A64567"/>
    <w:rsid w:val="00963201"/>
    <w:pPr>
      <w:spacing w:after="160" w:line="259" w:lineRule="auto"/>
    </w:pPr>
    <w:rPr>
      <w:kern w:val="0"/>
      <w:sz w:val="22"/>
    </w:rPr>
  </w:style>
  <w:style w:type="paragraph" w:customStyle="1" w:styleId="587552AE9BB243BC902BA1AEB046DB02">
    <w:name w:val="587552AE9BB243BC902BA1AEB046DB02"/>
    <w:rsid w:val="00963201"/>
    <w:pPr>
      <w:spacing w:after="160" w:line="259" w:lineRule="auto"/>
    </w:pPr>
    <w:rPr>
      <w:kern w:val="0"/>
      <w:sz w:val="22"/>
    </w:rPr>
  </w:style>
  <w:style w:type="paragraph" w:customStyle="1" w:styleId="2753F513144A49C780792805BDB20457">
    <w:name w:val="2753F513144A49C780792805BDB20457"/>
    <w:rsid w:val="00963201"/>
    <w:pPr>
      <w:spacing w:after="160" w:line="259" w:lineRule="auto"/>
    </w:pPr>
    <w:rPr>
      <w:kern w:val="0"/>
      <w:sz w:val="22"/>
    </w:rPr>
  </w:style>
  <w:style w:type="paragraph" w:customStyle="1" w:styleId="A719FD4175AD42CC99A830882E62EFC5">
    <w:name w:val="A719FD4175AD42CC99A830882E62EFC5"/>
    <w:rsid w:val="00963201"/>
    <w:pPr>
      <w:spacing w:after="160" w:line="259" w:lineRule="auto"/>
    </w:pPr>
    <w:rPr>
      <w:kern w:val="0"/>
      <w:sz w:val="22"/>
    </w:rPr>
  </w:style>
  <w:style w:type="paragraph" w:customStyle="1" w:styleId="43291D9E6F7D44BF917935A34E731387">
    <w:name w:val="43291D9E6F7D44BF917935A34E731387"/>
    <w:rsid w:val="00963201"/>
    <w:pPr>
      <w:spacing w:after="160" w:line="259" w:lineRule="auto"/>
    </w:pPr>
    <w:rPr>
      <w:kern w:val="0"/>
      <w:sz w:val="22"/>
    </w:rPr>
  </w:style>
  <w:style w:type="paragraph" w:customStyle="1" w:styleId="173B01886D6F4D93A80FE00D0C92A447">
    <w:name w:val="173B01886D6F4D93A80FE00D0C92A447"/>
    <w:rsid w:val="00963201"/>
    <w:pPr>
      <w:spacing w:after="160" w:line="259" w:lineRule="auto"/>
    </w:pPr>
    <w:rPr>
      <w:kern w:val="0"/>
      <w:sz w:val="22"/>
    </w:rPr>
  </w:style>
  <w:style w:type="paragraph" w:customStyle="1" w:styleId="7E698AC5C319469DBE7C6EF6D0272BDF">
    <w:name w:val="7E698AC5C319469DBE7C6EF6D0272BDF"/>
    <w:rsid w:val="00963201"/>
    <w:pPr>
      <w:spacing w:after="160" w:line="259" w:lineRule="auto"/>
    </w:pPr>
    <w:rPr>
      <w:kern w:val="0"/>
      <w:sz w:val="22"/>
    </w:rPr>
  </w:style>
  <w:style w:type="paragraph" w:customStyle="1" w:styleId="19F290402234491FA759C2099F603DC9">
    <w:name w:val="19F290402234491FA759C2099F603DC9"/>
    <w:rsid w:val="00963201"/>
    <w:pPr>
      <w:spacing w:after="160" w:line="259" w:lineRule="auto"/>
    </w:pPr>
    <w:rPr>
      <w:kern w:val="0"/>
      <w:sz w:val="22"/>
    </w:rPr>
  </w:style>
  <w:style w:type="paragraph" w:customStyle="1" w:styleId="C430B753282F4E74A727A588D79E9E94">
    <w:name w:val="C430B753282F4E74A727A588D79E9E94"/>
    <w:rsid w:val="00963201"/>
    <w:pPr>
      <w:spacing w:after="160" w:line="259" w:lineRule="auto"/>
    </w:pPr>
    <w:rPr>
      <w:kern w:val="0"/>
      <w:sz w:val="22"/>
    </w:rPr>
  </w:style>
  <w:style w:type="paragraph" w:customStyle="1" w:styleId="0CE3595E9DD14DADB9AC5B90684ADDF4">
    <w:name w:val="0CE3595E9DD14DADB9AC5B90684ADDF4"/>
    <w:rsid w:val="00963201"/>
    <w:pPr>
      <w:spacing w:after="160" w:line="259" w:lineRule="auto"/>
    </w:pPr>
    <w:rPr>
      <w:kern w:val="0"/>
      <w:sz w:val="22"/>
    </w:rPr>
  </w:style>
  <w:style w:type="paragraph" w:customStyle="1" w:styleId="0EA84DBD4BE444A0B728610E5858E364">
    <w:name w:val="0EA84DBD4BE444A0B728610E5858E364"/>
    <w:rsid w:val="00963201"/>
    <w:pPr>
      <w:spacing w:after="160" w:line="259" w:lineRule="auto"/>
    </w:pPr>
    <w:rPr>
      <w:kern w:val="0"/>
      <w:sz w:val="22"/>
    </w:rPr>
  </w:style>
  <w:style w:type="paragraph" w:customStyle="1" w:styleId="41DD31D7FFD54EEDA3A0E2DCD1A9B3B4">
    <w:name w:val="41DD31D7FFD54EEDA3A0E2DCD1A9B3B4"/>
    <w:rsid w:val="00963201"/>
    <w:pPr>
      <w:spacing w:after="160" w:line="259" w:lineRule="auto"/>
    </w:pPr>
    <w:rPr>
      <w:kern w:val="0"/>
      <w:sz w:val="22"/>
    </w:rPr>
  </w:style>
  <w:style w:type="paragraph" w:customStyle="1" w:styleId="7CF7334FA751428D9CA479425A0163AF">
    <w:name w:val="7CF7334FA751428D9CA479425A0163AF"/>
    <w:rsid w:val="00963201"/>
    <w:pPr>
      <w:spacing w:after="160" w:line="259" w:lineRule="auto"/>
    </w:pPr>
    <w:rPr>
      <w:kern w:val="0"/>
      <w:sz w:val="22"/>
    </w:rPr>
  </w:style>
  <w:style w:type="paragraph" w:customStyle="1" w:styleId="3DAAAD86DB2A4A39AEA71D2E24306598">
    <w:name w:val="3DAAAD86DB2A4A39AEA71D2E24306598"/>
    <w:rsid w:val="00963201"/>
    <w:pPr>
      <w:spacing w:after="160" w:line="259" w:lineRule="auto"/>
    </w:pPr>
    <w:rPr>
      <w:kern w:val="0"/>
      <w:sz w:val="22"/>
    </w:rPr>
  </w:style>
  <w:style w:type="paragraph" w:customStyle="1" w:styleId="80B2D54740D74C038EAE2AFEB1F377DB">
    <w:name w:val="80B2D54740D74C038EAE2AFEB1F377DB"/>
    <w:rsid w:val="00963201"/>
    <w:pPr>
      <w:spacing w:after="160" w:line="259" w:lineRule="auto"/>
    </w:pPr>
    <w:rPr>
      <w:kern w:val="0"/>
      <w:sz w:val="22"/>
    </w:rPr>
  </w:style>
  <w:style w:type="paragraph" w:customStyle="1" w:styleId="2BBAAB1C43724213A93EFA154C59704F">
    <w:name w:val="2BBAAB1C43724213A93EFA154C59704F"/>
    <w:rsid w:val="00963201"/>
    <w:pPr>
      <w:spacing w:after="160" w:line="259" w:lineRule="auto"/>
    </w:pPr>
    <w:rPr>
      <w:kern w:val="0"/>
      <w:sz w:val="22"/>
    </w:rPr>
  </w:style>
  <w:style w:type="paragraph" w:customStyle="1" w:styleId="870E6AAEF43D497C95FA60667CDC7234">
    <w:name w:val="870E6AAEF43D497C95FA60667CDC7234"/>
    <w:rsid w:val="00963201"/>
    <w:pPr>
      <w:spacing w:after="160" w:line="259" w:lineRule="auto"/>
    </w:pPr>
    <w:rPr>
      <w:kern w:val="0"/>
      <w:sz w:val="22"/>
    </w:rPr>
  </w:style>
  <w:style w:type="paragraph" w:customStyle="1" w:styleId="C6C4C000598D43C9BB839418FB58106F">
    <w:name w:val="C6C4C000598D43C9BB839418FB58106F"/>
    <w:rsid w:val="00963201"/>
    <w:pPr>
      <w:spacing w:after="160" w:line="259" w:lineRule="auto"/>
    </w:pPr>
    <w:rPr>
      <w:kern w:val="0"/>
      <w:sz w:val="22"/>
    </w:rPr>
  </w:style>
  <w:style w:type="paragraph" w:customStyle="1" w:styleId="F376BF2EE5934FC4BB1EA17250EF559E">
    <w:name w:val="F376BF2EE5934FC4BB1EA17250EF559E"/>
    <w:rsid w:val="00963201"/>
    <w:pPr>
      <w:spacing w:after="160" w:line="259" w:lineRule="auto"/>
    </w:pPr>
    <w:rPr>
      <w:kern w:val="0"/>
      <w:sz w:val="22"/>
    </w:rPr>
  </w:style>
  <w:style w:type="paragraph" w:customStyle="1" w:styleId="647DA52C243D4962B73DA0948D35D3C7">
    <w:name w:val="647DA52C243D4962B73DA0948D35D3C7"/>
    <w:rsid w:val="00963201"/>
    <w:pPr>
      <w:spacing w:after="160" w:line="259" w:lineRule="auto"/>
    </w:pPr>
    <w:rPr>
      <w:kern w:val="0"/>
      <w:sz w:val="22"/>
    </w:rPr>
  </w:style>
  <w:style w:type="paragraph" w:customStyle="1" w:styleId="77B9D2C2AD894F62936EA002E2D77DC1">
    <w:name w:val="77B9D2C2AD894F62936EA002E2D77DC1"/>
    <w:rsid w:val="00963201"/>
    <w:pPr>
      <w:spacing w:after="160" w:line="259" w:lineRule="auto"/>
    </w:pPr>
    <w:rPr>
      <w:kern w:val="0"/>
      <w:sz w:val="22"/>
    </w:rPr>
  </w:style>
  <w:style w:type="paragraph" w:customStyle="1" w:styleId="A6068A04843245C88498D16898598B5F">
    <w:name w:val="A6068A04843245C88498D16898598B5F"/>
    <w:rsid w:val="00963201"/>
    <w:pPr>
      <w:spacing w:after="160" w:line="259" w:lineRule="auto"/>
    </w:pPr>
    <w:rPr>
      <w:kern w:val="0"/>
      <w:sz w:val="22"/>
    </w:rPr>
  </w:style>
  <w:style w:type="paragraph" w:customStyle="1" w:styleId="36FEF8AFA5ED460680D48C11D0EFB836">
    <w:name w:val="36FEF8AFA5ED460680D48C11D0EFB836"/>
    <w:rsid w:val="00963201"/>
    <w:pPr>
      <w:spacing w:after="160" w:line="259" w:lineRule="auto"/>
    </w:pPr>
    <w:rPr>
      <w:kern w:val="0"/>
      <w:sz w:val="22"/>
    </w:rPr>
  </w:style>
  <w:style w:type="paragraph" w:customStyle="1" w:styleId="47943174EE854952B0F3F919B02A510E">
    <w:name w:val="47943174EE854952B0F3F919B02A510E"/>
    <w:rsid w:val="00963201"/>
    <w:pPr>
      <w:spacing w:after="160" w:line="259" w:lineRule="auto"/>
    </w:pPr>
    <w:rPr>
      <w:kern w:val="0"/>
      <w:sz w:val="22"/>
    </w:rPr>
  </w:style>
  <w:style w:type="paragraph" w:customStyle="1" w:styleId="FE89206C1E65480588068EBB6553AC10">
    <w:name w:val="FE89206C1E65480588068EBB6553AC10"/>
    <w:rsid w:val="00963201"/>
    <w:pPr>
      <w:spacing w:after="160" w:line="259" w:lineRule="auto"/>
    </w:pPr>
    <w:rPr>
      <w:kern w:val="0"/>
      <w:sz w:val="22"/>
    </w:rPr>
  </w:style>
  <w:style w:type="paragraph" w:customStyle="1" w:styleId="3562C61366434EC6B1021683766E173E">
    <w:name w:val="3562C61366434EC6B1021683766E173E"/>
    <w:rsid w:val="00963201"/>
    <w:pPr>
      <w:spacing w:after="160" w:line="259" w:lineRule="auto"/>
    </w:pPr>
    <w:rPr>
      <w:kern w:val="0"/>
      <w:sz w:val="22"/>
    </w:rPr>
  </w:style>
  <w:style w:type="paragraph" w:customStyle="1" w:styleId="9AFD06A4C9D8492BBF730AA8F454B02E">
    <w:name w:val="9AFD06A4C9D8492BBF730AA8F454B02E"/>
    <w:rsid w:val="00963201"/>
    <w:pPr>
      <w:spacing w:after="160" w:line="259" w:lineRule="auto"/>
    </w:pPr>
    <w:rPr>
      <w:kern w:val="0"/>
      <w:sz w:val="22"/>
    </w:rPr>
  </w:style>
  <w:style w:type="paragraph" w:customStyle="1" w:styleId="46A6C4A5283B4287AD9CC13C97A63C13">
    <w:name w:val="46A6C4A5283B4287AD9CC13C97A63C13"/>
    <w:rsid w:val="00963201"/>
    <w:pPr>
      <w:spacing w:after="160" w:line="259" w:lineRule="auto"/>
    </w:pPr>
    <w:rPr>
      <w:kern w:val="0"/>
      <w:sz w:val="22"/>
    </w:rPr>
  </w:style>
  <w:style w:type="paragraph" w:customStyle="1" w:styleId="8868E3D7CDDD48A5943C20E28486C09C">
    <w:name w:val="8868E3D7CDDD48A5943C20E28486C09C"/>
    <w:rsid w:val="00963201"/>
    <w:pPr>
      <w:spacing w:after="160" w:line="259" w:lineRule="auto"/>
    </w:pPr>
    <w:rPr>
      <w:kern w:val="0"/>
      <w:sz w:val="22"/>
    </w:rPr>
  </w:style>
  <w:style w:type="paragraph" w:customStyle="1" w:styleId="A5F2C39F31F24C609DCD3FC93A964AD4">
    <w:name w:val="A5F2C39F31F24C609DCD3FC93A964AD4"/>
    <w:rsid w:val="00963201"/>
    <w:pPr>
      <w:spacing w:after="160" w:line="259" w:lineRule="auto"/>
    </w:pPr>
    <w:rPr>
      <w:kern w:val="0"/>
      <w:sz w:val="22"/>
    </w:rPr>
  </w:style>
  <w:style w:type="paragraph" w:customStyle="1" w:styleId="4DB8718CB7574728A5CAD093B867E02B">
    <w:name w:val="4DB8718CB7574728A5CAD093B867E02B"/>
    <w:rsid w:val="00963201"/>
    <w:pPr>
      <w:spacing w:after="160" w:line="259" w:lineRule="auto"/>
    </w:pPr>
    <w:rPr>
      <w:kern w:val="0"/>
      <w:sz w:val="22"/>
    </w:rPr>
  </w:style>
  <w:style w:type="paragraph" w:customStyle="1" w:styleId="FFA639609274407181030FC6BEBB72E7">
    <w:name w:val="FFA639609274407181030FC6BEBB72E7"/>
    <w:rsid w:val="00963201"/>
    <w:pPr>
      <w:spacing w:after="160" w:line="259" w:lineRule="auto"/>
    </w:pPr>
    <w:rPr>
      <w:kern w:val="0"/>
      <w:sz w:val="22"/>
    </w:rPr>
  </w:style>
  <w:style w:type="paragraph" w:customStyle="1" w:styleId="DB34AF2E8E214520B11DBBCD3B9474A3">
    <w:name w:val="DB34AF2E8E214520B11DBBCD3B9474A3"/>
    <w:rsid w:val="00963201"/>
    <w:pPr>
      <w:spacing w:after="160" w:line="259" w:lineRule="auto"/>
    </w:pPr>
    <w:rPr>
      <w:kern w:val="0"/>
      <w:sz w:val="22"/>
    </w:rPr>
  </w:style>
  <w:style w:type="paragraph" w:customStyle="1" w:styleId="CD1BBB8188FB441BB836432C481DFCAE">
    <w:name w:val="CD1BBB8188FB441BB836432C481DFCAE"/>
    <w:rsid w:val="00963201"/>
    <w:pPr>
      <w:spacing w:after="160" w:line="259" w:lineRule="auto"/>
    </w:pPr>
    <w:rPr>
      <w:kern w:val="0"/>
      <w:sz w:val="22"/>
    </w:rPr>
  </w:style>
  <w:style w:type="paragraph" w:customStyle="1" w:styleId="26B5F42A73B0445CAEDDE4AE9010DAA8">
    <w:name w:val="26B5F42A73B0445CAEDDE4AE9010DAA8"/>
    <w:rsid w:val="00963201"/>
    <w:pPr>
      <w:spacing w:after="160" w:line="259" w:lineRule="auto"/>
    </w:pPr>
    <w:rPr>
      <w:kern w:val="0"/>
      <w:sz w:val="22"/>
    </w:rPr>
  </w:style>
  <w:style w:type="paragraph" w:customStyle="1" w:styleId="47875D4B05BC4576BA1B8FC0CC2DCE6A">
    <w:name w:val="47875D4B05BC4576BA1B8FC0CC2DCE6A"/>
    <w:rsid w:val="00963201"/>
    <w:pPr>
      <w:spacing w:after="160" w:line="259" w:lineRule="auto"/>
    </w:pPr>
    <w:rPr>
      <w:kern w:val="0"/>
      <w:sz w:val="22"/>
    </w:rPr>
  </w:style>
  <w:style w:type="paragraph" w:customStyle="1" w:styleId="EE3BF4D074644B22924A19273EBFCDEF">
    <w:name w:val="EE3BF4D074644B22924A19273EBFCDEF"/>
    <w:rsid w:val="00963201"/>
    <w:pPr>
      <w:spacing w:after="160" w:line="259" w:lineRule="auto"/>
    </w:pPr>
    <w:rPr>
      <w:kern w:val="0"/>
      <w:sz w:val="22"/>
    </w:rPr>
  </w:style>
  <w:style w:type="paragraph" w:customStyle="1" w:styleId="8B104D591FB0460780F8CCF1EF4FC3B5">
    <w:name w:val="8B104D591FB0460780F8CCF1EF4FC3B5"/>
    <w:rsid w:val="00963201"/>
    <w:pPr>
      <w:spacing w:after="160" w:line="259" w:lineRule="auto"/>
    </w:pPr>
    <w:rPr>
      <w:kern w:val="0"/>
      <w:sz w:val="22"/>
    </w:rPr>
  </w:style>
  <w:style w:type="paragraph" w:customStyle="1" w:styleId="99B731F750E94266A40A19D3C5D1194B">
    <w:name w:val="99B731F750E94266A40A19D3C5D1194B"/>
    <w:rsid w:val="00963201"/>
    <w:pPr>
      <w:spacing w:after="160" w:line="259" w:lineRule="auto"/>
    </w:pPr>
    <w:rPr>
      <w:kern w:val="0"/>
      <w:sz w:val="22"/>
    </w:rPr>
  </w:style>
  <w:style w:type="paragraph" w:customStyle="1" w:styleId="B9B017E3AF6B4FAEBE4C5A49A467380D">
    <w:name w:val="B9B017E3AF6B4FAEBE4C5A49A467380D"/>
    <w:rsid w:val="00963201"/>
    <w:pPr>
      <w:spacing w:after="160" w:line="259" w:lineRule="auto"/>
    </w:pPr>
    <w:rPr>
      <w:kern w:val="0"/>
      <w:sz w:val="22"/>
    </w:rPr>
  </w:style>
  <w:style w:type="paragraph" w:customStyle="1" w:styleId="827CD11F80754CA3BCB9F76F23BBE192">
    <w:name w:val="827CD11F80754CA3BCB9F76F23BBE192"/>
    <w:rsid w:val="00963201"/>
    <w:pPr>
      <w:spacing w:after="160" w:line="259" w:lineRule="auto"/>
    </w:pPr>
    <w:rPr>
      <w:kern w:val="0"/>
      <w:sz w:val="22"/>
    </w:rPr>
  </w:style>
  <w:style w:type="paragraph" w:customStyle="1" w:styleId="C2AC2A8F0EF644368D819C8711043206">
    <w:name w:val="C2AC2A8F0EF644368D819C8711043206"/>
    <w:rsid w:val="00963201"/>
    <w:pPr>
      <w:spacing w:after="160" w:line="259" w:lineRule="auto"/>
    </w:pPr>
    <w:rPr>
      <w:kern w:val="0"/>
      <w:sz w:val="22"/>
    </w:rPr>
  </w:style>
  <w:style w:type="paragraph" w:customStyle="1" w:styleId="EED79F917B6C4B40BA592757F3EC00AB">
    <w:name w:val="EED79F917B6C4B40BA592757F3EC00AB"/>
    <w:rsid w:val="00963201"/>
    <w:pPr>
      <w:spacing w:after="160" w:line="259" w:lineRule="auto"/>
    </w:pPr>
    <w:rPr>
      <w:kern w:val="0"/>
      <w:sz w:val="22"/>
    </w:rPr>
  </w:style>
  <w:style w:type="paragraph" w:customStyle="1" w:styleId="BC3AEF35772F4FE488F8DF4D30A4A0DC">
    <w:name w:val="BC3AEF35772F4FE488F8DF4D30A4A0DC"/>
    <w:rsid w:val="00963201"/>
    <w:pPr>
      <w:spacing w:after="160" w:line="259" w:lineRule="auto"/>
    </w:pPr>
    <w:rPr>
      <w:kern w:val="0"/>
      <w:sz w:val="22"/>
    </w:rPr>
  </w:style>
  <w:style w:type="paragraph" w:customStyle="1" w:styleId="68A253B9635B49D4BD3C8350F357FCCF">
    <w:name w:val="68A253B9635B49D4BD3C8350F357FCCF"/>
    <w:rsid w:val="00963201"/>
    <w:pPr>
      <w:spacing w:after="160" w:line="259" w:lineRule="auto"/>
    </w:pPr>
    <w:rPr>
      <w:kern w:val="0"/>
      <w:sz w:val="22"/>
    </w:rPr>
  </w:style>
  <w:style w:type="paragraph" w:customStyle="1" w:styleId="E9AAFF590CA84103840FAEE0F5113537">
    <w:name w:val="E9AAFF590CA84103840FAEE0F5113537"/>
    <w:rsid w:val="00963201"/>
    <w:pPr>
      <w:spacing w:after="160" w:line="259" w:lineRule="auto"/>
    </w:pPr>
    <w:rPr>
      <w:kern w:val="0"/>
      <w:sz w:val="22"/>
    </w:rPr>
  </w:style>
  <w:style w:type="paragraph" w:customStyle="1" w:styleId="990F51E0D9EE4983BA6DF9BAD3CB1030">
    <w:name w:val="990F51E0D9EE4983BA6DF9BAD3CB1030"/>
    <w:rsid w:val="00963201"/>
    <w:pPr>
      <w:spacing w:after="160" w:line="259" w:lineRule="auto"/>
    </w:pPr>
    <w:rPr>
      <w:kern w:val="0"/>
      <w:sz w:val="22"/>
    </w:rPr>
  </w:style>
  <w:style w:type="paragraph" w:customStyle="1" w:styleId="448119DBA0DA42989681B600DE49CDE7">
    <w:name w:val="448119DBA0DA42989681B600DE49CDE7"/>
    <w:rsid w:val="00963201"/>
    <w:pPr>
      <w:spacing w:after="160" w:line="259" w:lineRule="auto"/>
    </w:pPr>
    <w:rPr>
      <w:kern w:val="0"/>
      <w:sz w:val="22"/>
    </w:rPr>
  </w:style>
  <w:style w:type="paragraph" w:customStyle="1" w:styleId="16DAC230140F4DAF97D75A5B20100AD9">
    <w:name w:val="16DAC230140F4DAF97D75A5B20100AD9"/>
    <w:rsid w:val="00963201"/>
    <w:pPr>
      <w:spacing w:after="160" w:line="259" w:lineRule="auto"/>
    </w:pPr>
    <w:rPr>
      <w:kern w:val="0"/>
      <w:sz w:val="22"/>
    </w:rPr>
  </w:style>
  <w:style w:type="paragraph" w:customStyle="1" w:styleId="2B2C83A8781C4E36ABFFF62909D3B24D">
    <w:name w:val="2B2C83A8781C4E36ABFFF62909D3B24D"/>
    <w:rsid w:val="00963201"/>
    <w:pPr>
      <w:spacing w:after="160" w:line="259" w:lineRule="auto"/>
    </w:pPr>
    <w:rPr>
      <w:kern w:val="0"/>
      <w:sz w:val="22"/>
    </w:rPr>
  </w:style>
  <w:style w:type="paragraph" w:customStyle="1" w:styleId="0926147316864BE08073A94A36FEEDC5">
    <w:name w:val="0926147316864BE08073A94A36FEEDC5"/>
    <w:rsid w:val="00963201"/>
    <w:pPr>
      <w:spacing w:after="160" w:line="259" w:lineRule="auto"/>
    </w:pPr>
    <w:rPr>
      <w:kern w:val="0"/>
      <w:sz w:val="22"/>
    </w:rPr>
  </w:style>
  <w:style w:type="paragraph" w:customStyle="1" w:styleId="1CC6EA7DC0234E949A36014FCE8A5E82">
    <w:name w:val="1CC6EA7DC0234E949A36014FCE8A5E82"/>
    <w:rsid w:val="00963201"/>
    <w:pPr>
      <w:spacing w:after="160" w:line="259" w:lineRule="auto"/>
    </w:pPr>
    <w:rPr>
      <w:kern w:val="0"/>
      <w:sz w:val="22"/>
    </w:rPr>
  </w:style>
  <w:style w:type="paragraph" w:customStyle="1" w:styleId="09CCA0B205BA4309803B0EF56C1EFD0C">
    <w:name w:val="09CCA0B205BA4309803B0EF56C1EFD0C"/>
    <w:rsid w:val="00963201"/>
    <w:pPr>
      <w:spacing w:after="160" w:line="259" w:lineRule="auto"/>
    </w:pPr>
    <w:rPr>
      <w:kern w:val="0"/>
      <w:sz w:val="22"/>
    </w:rPr>
  </w:style>
  <w:style w:type="paragraph" w:customStyle="1" w:styleId="0325FE8F24FF411B9F6A12A72EADDCDC">
    <w:name w:val="0325FE8F24FF411B9F6A12A72EADDCDC"/>
    <w:rsid w:val="00963201"/>
    <w:pPr>
      <w:spacing w:after="160" w:line="259" w:lineRule="auto"/>
    </w:pPr>
    <w:rPr>
      <w:kern w:val="0"/>
      <w:sz w:val="22"/>
    </w:rPr>
  </w:style>
  <w:style w:type="paragraph" w:customStyle="1" w:styleId="2F3F72CD74E54991B55191CB353311BD">
    <w:name w:val="2F3F72CD74E54991B55191CB353311BD"/>
    <w:rsid w:val="00963201"/>
    <w:pPr>
      <w:spacing w:after="160" w:line="259" w:lineRule="auto"/>
    </w:pPr>
    <w:rPr>
      <w:kern w:val="0"/>
      <w:sz w:val="22"/>
    </w:rPr>
  </w:style>
  <w:style w:type="paragraph" w:customStyle="1" w:styleId="1EA91F3D4D7042AC8C58E26B8977BF27">
    <w:name w:val="1EA91F3D4D7042AC8C58E26B8977BF27"/>
    <w:rsid w:val="00963201"/>
    <w:pPr>
      <w:spacing w:after="160" w:line="259" w:lineRule="auto"/>
    </w:pPr>
    <w:rPr>
      <w:kern w:val="0"/>
      <w:sz w:val="22"/>
    </w:rPr>
  </w:style>
  <w:style w:type="paragraph" w:customStyle="1" w:styleId="E3D3D81817464E9D91D2A447C79FCA98">
    <w:name w:val="E3D3D81817464E9D91D2A447C79FCA98"/>
    <w:rsid w:val="00963201"/>
    <w:pPr>
      <w:spacing w:after="160" w:line="259" w:lineRule="auto"/>
    </w:pPr>
    <w:rPr>
      <w:kern w:val="0"/>
      <w:sz w:val="22"/>
    </w:rPr>
  </w:style>
  <w:style w:type="paragraph" w:customStyle="1" w:styleId="3AE09E09FBFE447585161F38EBFF5316">
    <w:name w:val="3AE09E09FBFE447585161F38EBFF5316"/>
    <w:rsid w:val="00963201"/>
    <w:pPr>
      <w:spacing w:after="160" w:line="259" w:lineRule="auto"/>
    </w:pPr>
    <w:rPr>
      <w:kern w:val="0"/>
      <w:sz w:val="22"/>
    </w:rPr>
  </w:style>
  <w:style w:type="paragraph" w:customStyle="1" w:styleId="0A7A730174C548B597F5230C9DD2E6DF">
    <w:name w:val="0A7A730174C548B597F5230C9DD2E6DF"/>
    <w:rsid w:val="00963201"/>
    <w:pPr>
      <w:spacing w:after="160" w:line="259" w:lineRule="auto"/>
    </w:pPr>
    <w:rPr>
      <w:kern w:val="0"/>
      <w:sz w:val="22"/>
    </w:rPr>
  </w:style>
  <w:style w:type="paragraph" w:customStyle="1" w:styleId="B95A8E79CC494F78955BD5CB2275C054">
    <w:name w:val="B95A8E79CC494F78955BD5CB2275C054"/>
    <w:rsid w:val="00963201"/>
    <w:pPr>
      <w:spacing w:after="160" w:line="259" w:lineRule="auto"/>
    </w:pPr>
    <w:rPr>
      <w:kern w:val="0"/>
      <w:sz w:val="22"/>
    </w:rPr>
  </w:style>
  <w:style w:type="paragraph" w:customStyle="1" w:styleId="33382C2D34BF44A4A629B537454BC22C">
    <w:name w:val="33382C2D34BF44A4A629B537454BC22C"/>
    <w:rsid w:val="00963201"/>
    <w:pPr>
      <w:spacing w:after="160" w:line="259" w:lineRule="auto"/>
    </w:pPr>
    <w:rPr>
      <w:kern w:val="0"/>
      <w:sz w:val="22"/>
    </w:rPr>
  </w:style>
  <w:style w:type="paragraph" w:customStyle="1" w:styleId="7CC7F5DD2BF34A19941856C8C733C54A">
    <w:name w:val="7CC7F5DD2BF34A19941856C8C733C54A"/>
    <w:rsid w:val="00963201"/>
    <w:pPr>
      <w:spacing w:after="160" w:line="259" w:lineRule="auto"/>
    </w:pPr>
    <w:rPr>
      <w:kern w:val="0"/>
      <w:sz w:val="22"/>
    </w:rPr>
  </w:style>
  <w:style w:type="paragraph" w:customStyle="1" w:styleId="7A0117FB5942472EB49DE36D84C1820B">
    <w:name w:val="7A0117FB5942472EB49DE36D84C1820B"/>
    <w:rsid w:val="00963201"/>
    <w:pPr>
      <w:spacing w:after="160" w:line="259" w:lineRule="auto"/>
    </w:pPr>
    <w:rPr>
      <w:kern w:val="0"/>
      <w:sz w:val="22"/>
    </w:rPr>
  </w:style>
  <w:style w:type="paragraph" w:customStyle="1" w:styleId="B594325C22F04943B53317D5279AB986">
    <w:name w:val="B594325C22F04943B53317D5279AB986"/>
    <w:rsid w:val="00963201"/>
    <w:pPr>
      <w:spacing w:after="160" w:line="259" w:lineRule="auto"/>
    </w:pPr>
    <w:rPr>
      <w:kern w:val="0"/>
      <w:sz w:val="22"/>
    </w:rPr>
  </w:style>
  <w:style w:type="paragraph" w:customStyle="1" w:styleId="DAD858BAC9A44864B98450ABBE64231C">
    <w:name w:val="DAD858BAC9A44864B98450ABBE64231C"/>
    <w:rsid w:val="00963201"/>
    <w:pPr>
      <w:spacing w:after="160" w:line="259" w:lineRule="auto"/>
    </w:pPr>
    <w:rPr>
      <w:kern w:val="0"/>
      <w:sz w:val="22"/>
    </w:rPr>
  </w:style>
  <w:style w:type="paragraph" w:customStyle="1" w:styleId="ABED819C3CC049F294360FC720B4E78D">
    <w:name w:val="ABED819C3CC049F294360FC720B4E78D"/>
    <w:rsid w:val="00963201"/>
    <w:pPr>
      <w:spacing w:after="160" w:line="259" w:lineRule="auto"/>
    </w:pPr>
    <w:rPr>
      <w:kern w:val="0"/>
      <w:sz w:val="22"/>
    </w:rPr>
  </w:style>
  <w:style w:type="paragraph" w:customStyle="1" w:styleId="93791574244F4D41B5B38B0D95C10DE9">
    <w:name w:val="93791574244F4D41B5B38B0D95C10DE9"/>
    <w:rsid w:val="00963201"/>
    <w:pPr>
      <w:spacing w:after="160" w:line="259" w:lineRule="auto"/>
    </w:pPr>
    <w:rPr>
      <w:kern w:val="0"/>
      <w:sz w:val="22"/>
    </w:rPr>
  </w:style>
  <w:style w:type="paragraph" w:customStyle="1" w:styleId="15F5771AAFE4490A99A0A321DFA94D3F">
    <w:name w:val="15F5771AAFE4490A99A0A321DFA94D3F"/>
    <w:rsid w:val="00963201"/>
    <w:pPr>
      <w:spacing w:after="160" w:line="259" w:lineRule="auto"/>
    </w:pPr>
    <w:rPr>
      <w:kern w:val="0"/>
      <w:sz w:val="22"/>
    </w:rPr>
  </w:style>
  <w:style w:type="paragraph" w:customStyle="1" w:styleId="E69976B49EFE4F6596DFB7A27C620176">
    <w:name w:val="E69976B49EFE4F6596DFB7A27C620176"/>
    <w:rsid w:val="00963201"/>
    <w:pPr>
      <w:spacing w:after="160" w:line="259" w:lineRule="auto"/>
    </w:pPr>
    <w:rPr>
      <w:kern w:val="0"/>
      <w:sz w:val="22"/>
    </w:rPr>
  </w:style>
  <w:style w:type="paragraph" w:customStyle="1" w:styleId="7BAFC687F1794ACBBBA83C7240B55816">
    <w:name w:val="7BAFC687F1794ACBBBA83C7240B55816"/>
    <w:rsid w:val="00963201"/>
    <w:pPr>
      <w:spacing w:after="160" w:line="259" w:lineRule="auto"/>
    </w:pPr>
    <w:rPr>
      <w:kern w:val="0"/>
      <w:sz w:val="22"/>
    </w:rPr>
  </w:style>
  <w:style w:type="paragraph" w:customStyle="1" w:styleId="AD5B305FC0E8468487A06864FCC8B083">
    <w:name w:val="AD5B305FC0E8468487A06864FCC8B083"/>
    <w:rsid w:val="00963201"/>
    <w:pPr>
      <w:spacing w:after="160" w:line="259" w:lineRule="auto"/>
    </w:pPr>
    <w:rPr>
      <w:kern w:val="0"/>
      <w:sz w:val="22"/>
    </w:rPr>
  </w:style>
  <w:style w:type="paragraph" w:customStyle="1" w:styleId="AF98FFA36A7E48CDBE47E0B07DC2548C">
    <w:name w:val="AF98FFA36A7E48CDBE47E0B07DC2548C"/>
    <w:rsid w:val="00963201"/>
    <w:pPr>
      <w:spacing w:after="160" w:line="259" w:lineRule="auto"/>
    </w:pPr>
    <w:rPr>
      <w:kern w:val="0"/>
      <w:sz w:val="22"/>
    </w:rPr>
  </w:style>
  <w:style w:type="paragraph" w:customStyle="1" w:styleId="668AA8B551B44A5F958393BD980E53C1">
    <w:name w:val="668AA8B551B44A5F958393BD980E53C1"/>
    <w:rsid w:val="00963201"/>
    <w:pPr>
      <w:spacing w:after="160" w:line="259" w:lineRule="auto"/>
    </w:pPr>
    <w:rPr>
      <w:kern w:val="0"/>
      <w:sz w:val="22"/>
    </w:rPr>
  </w:style>
  <w:style w:type="paragraph" w:customStyle="1" w:styleId="61727E9F8BB44F01985654B8A6B71E7C">
    <w:name w:val="61727E9F8BB44F01985654B8A6B71E7C"/>
    <w:rsid w:val="00963201"/>
    <w:pPr>
      <w:spacing w:after="160" w:line="259" w:lineRule="auto"/>
    </w:pPr>
    <w:rPr>
      <w:kern w:val="0"/>
      <w:sz w:val="22"/>
    </w:rPr>
  </w:style>
  <w:style w:type="paragraph" w:customStyle="1" w:styleId="2872F57C1A95423595F3272EDF0F7A23">
    <w:name w:val="2872F57C1A95423595F3272EDF0F7A23"/>
    <w:rsid w:val="00963201"/>
    <w:pPr>
      <w:spacing w:after="160" w:line="259" w:lineRule="auto"/>
    </w:pPr>
    <w:rPr>
      <w:kern w:val="0"/>
      <w:sz w:val="22"/>
    </w:rPr>
  </w:style>
  <w:style w:type="paragraph" w:customStyle="1" w:styleId="012BCBDE78C54D07AFED1305DADD8BA5">
    <w:name w:val="012BCBDE78C54D07AFED1305DADD8BA5"/>
    <w:rsid w:val="00963201"/>
    <w:pPr>
      <w:spacing w:after="160" w:line="259" w:lineRule="auto"/>
    </w:pPr>
    <w:rPr>
      <w:kern w:val="0"/>
      <w:sz w:val="22"/>
    </w:rPr>
  </w:style>
  <w:style w:type="paragraph" w:customStyle="1" w:styleId="10A2CC1D31C34BFBA1A3A8B0F975DE48">
    <w:name w:val="10A2CC1D31C34BFBA1A3A8B0F975DE48"/>
    <w:rsid w:val="00963201"/>
    <w:pPr>
      <w:spacing w:after="160" w:line="259" w:lineRule="auto"/>
    </w:pPr>
    <w:rPr>
      <w:kern w:val="0"/>
      <w:sz w:val="22"/>
    </w:rPr>
  </w:style>
  <w:style w:type="paragraph" w:customStyle="1" w:styleId="720FC938E0254FF0BAA1D7A99BD7440A">
    <w:name w:val="720FC938E0254FF0BAA1D7A99BD7440A"/>
    <w:rsid w:val="00963201"/>
    <w:pPr>
      <w:spacing w:after="160" w:line="259" w:lineRule="auto"/>
    </w:pPr>
    <w:rPr>
      <w:kern w:val="0"/>
      <w:sz w:val="22"/>
    </w:rPr>
  </w:style>
  <w:style w:type="paragraph" w:customStyle="1" w:styleId="498CAEBF96B646A7B7A7E20A0E3E56DC">
    <w:name w:val="498CAEBF96B646A7B7A7E20A0E3E56DC"/>
    <w:rsid w:val="00963201"/>
    <w:pPr>
      <w:spacing w:after="160" w:line="259" w:lineRule="auto"/>
    </w:pPr>
    <w:rPr>
      <w:kern w:val="0"/>
      <w:sz w:val="22"/>
    </w:rPr>
  </w:style>
  <w:style w:type="paragraph" w:customStyle="1" w:styleId="AC16304946854F0F955DEC91E370166F">
    <w:name w:val="AC16304946854F0F955DEC91E370166F"/>
    <w:rsid w:val="00963201"/>
    <w:pPr>
      <w:spacing w:after="160" w:line="259" w:lineRule="auto"/>
    </w:pPr>
    <w:rPr>
      <w:kern w:val="0"/>
      <w:sz w:val="22"/>
    </w:rPr>
  </w:style>
  <w:style w:type="paragraph" w:customStyle="1" w:styleId="821D0C26710F487F9FCE3033C7DD25C5">
    <w:name w:val="821D0C26710F487F9FCE3033C7DD25C5"/>
    <w:rsid w:val="00963201"/>
    <w:pPr>
      <w:spacing w:after="160" w:line="259" w:lineRule="auto"/>
    </w:pPr>
    <w:rPr>
      <w:kern w:val="0"/>
      <w:sz w:val="22"/>
    </w:rPr>
  </w:style>
  <w:style w:type="paragraph" w:customStyle="1" w:styleId="B0E5AAC6A6894B1FB13A021C5B0DAC75">
    <w:name w:val="B0E5AAC6A6894B1FB13A021C5B0DAC75"/>
    <w:rsid w:val="00963201"/>
    <w:pPr>
      <w:spacing w:after="160" w:line="259" w:lineRule="auto"/>
    </w:pPr>
    <w:rPr>
      <w:kern w:val="0"/>
      <w:sz w:val="22"/>
    </w:rPr>
  </w:style>
  <w:style w:type="paragraph" w:customStyle="1" w:styleId="B7D78BAD8C944820B3DF054AF10F6972">
    <w:name w:val="B7D78BAD8C944820B3DF054AF10F6972"/>
    <w:rsid w:val="00963201"/>
    <w:pPr>
      <w:spacing w:after="160" w:line="259" w:lineRule="auto"/>
    </w:pPr>
    <w:rPr>
      <w:kern w:val="0"/>
      <w:sz w:val="22"/>
    </w:rPr>
  </w:style>
  <w:style w:type="paragraph" w:customStyle="1" w:styleId="0F00142A519C46D1A001FB4E185404E6">
    <w:name w:val="0F00142A519C46D1A001FB4E185404E6"/>
    <w:rsid w:val="00963201"/>
    <w:pPr>
      <w:spacing w:after="160" w:line="259" w:lineRule="auto"/>
    </w:pPr>
    <w:rPr>
      <w:kern w:val="0"/>
      <w:sz w:val="22"/>
    </w:rPr>
  </w:style>
  <w:style w:type="paragraph" w:customStyle="1" w:styleId="9FC52348D15948DE8D58EA600DB42BAB">
    <w:name w:val="9FC52348D15948DE8D58EA600DB42BAB"/>
    <w:rsid w:val="00963201"/>
    <w:pPr>
      <w:spacing w:after="160" w:line="259" w:lineRule="auto"/>
    </w:pPr>
    <w:rPr>
      <w:kern w:val="0"/>
      <w:sz w:val="22"/>
    </w:rPr>
  </w:style>
  <w:style w:type="paragraph" w:customStyle="1" w:styleId="B50C5316404B4019AD036244AFCA25D0">
    <w:name w:val="B50C5316404B4019AD036244AFCA25D0"/>
    <w:rsid w:val="00963201"/>
    <w:pPr>
      <w:spacing w:after="160" w:line="259" w:lineRule="auto"/>
    </w:pPr>
    <w:rPr>
      <w:kern w:val="0"/>
      <w:sz w:val="22"/>
    </w:rPr>
  </w:style>
  <w:style w:type="paragraph" w:customStyle="1" w:styleId="F632E9949CE745C8920DA094C603BF4A">
    <w:name w:val="F632E9949CE745C8920DA094C603BF4A"/>
    <w:rsid w:val="00963201"/>
    <w:pPr>
      <w:spacing w:after="160" w:line="259" w:lineRule="auto"/>
    </w:pPr>
    <w:rPr>
      <w:kern w:val="0"/>
      <w:sz w:val="22"/>
    </w:rPr>
  </w:style>
  <w:style w:type="paragraph" w:customStyle="1" w:styleId="9FB1F09803D748E5BF1A5021239BAD16">
    <w:name w:val="9FB1F09803D748E5BF1A5021239BAD16"/>
    <w:rsid w:val="00963201"/>
    <w:pPr>
      <w:spacing w:after="160" w:line="259" w:lineRule="auto"/>
    </w:pPr>
    <w:rPr>
      <w:kern w:val="0"/>
      <w:sz w:val="22"/>
    </w:rPr>
  </w:style>
  <w:style w:type="paragraph" w:customStyle="1" w:styleId="3F46F48BD4404821A8CB887892B6BBD0">
    <w:name w:val="3F46F48BD4404821A8CB887892B6BBD0"/>
    <w:rsid w:val="00963201"/>
    <w:pPr>
      <w:spacing w:after="160" w:line="259" w:lineRule="auto"/>
    </w:pPr>
    <w:rPr>
      <w:kern w:val="0"/>
      <w:sz w:val="22"/>
    </w:rPr>
  </w:style>
  <w:style w:type="paragraph" w:customStyle="1" w:styleId="34C10650AB00405B9096157FEF152ABC">
    <w:name w:val="34C10650AB00405B9096157FEF152ABC"/>
    <w:rsid w:val="00963201"/>
    <w:pPr>
      <w:spacing w:after="160" w:line="259" w:lineRule="auto"/>
    </w:pPr>
    <w:rPr>
      <w:kern w:val="0"/>
      <w:sz w:val="22"/>
    </w:rPr>
  </w:style>
  <w:style w:type="paragraph" w:customStyle="1" w:styleId="A3540592E6DD4ECDBF269EB7F7FCA761">
    <w:name w:val="A3540592E6DD4ECDBF269EB7F7FCA761"/>
    <w:rsid w:val="00963201"/>
    <w:pPr>
      <w:spacing w:after="160" w:line="259" w:lineRule="auto"/>
    </w:pPr>
    <w:rPr>
      <w:kern w:val="0"/>
      <w:sz w:val="22"/>
    </w:rPr>
  </w:style>
  <w:style w:type="paragraph" w:customStyle="1" w:styleId="C206B45E87F844E48F8036465752C6A3">
    <w:name w:val="C206B45E87F844E48F8036465752C6A3"/>
    <w:rsid w:val="00963201"/>
    <w:pPr>
      <w:spacing w:after="160" w:line="259" w:lineRule="auto"/>
    </w:pPr>
    <w:rPr>
      <w:kern w:val="0"/>
      <w:sz w:val="22"/>
    </w:rPr>
  </w:style>
  <w:style w:type="paragraph" w:customStyle="1" w:styleId="1F2477CE94DA4441BFC3A6E36FB594BA">
    <w:name w:val="1F2477CE94DA4441BFC3A6E36FB594BA"/>
    <w:rsid w:val="00963201"/>
    <w:pPr>
      <w:spacing w:after="160" w:line="259" w:lineRule="auto"/>
    </w:pPr>
    <w:rPr>
      <w:kern w:val="0"/>
      <w:sz w:val="22"/>
    </w:rPr>
  </w:style>
  <w:style w:type="paragraph" w:customStyle="1" w:styleId="EE5596731D7A48B3A948475724054B05">
    <w:name w:val="EE5596731D7A48B3A948475724054B05"/>
    <w:rsid w:val="00963201"/>
    <w:pPr>
      <w:spacing w:after="160" w:line="259" w:lineRule="auto"/>
    </w:pPr>
    <w:rPr>
      <w:kern w:val="0"/>
      <w:sz w:val="22"/>
    </w:rPr>
  </w:style>
  <w:style w:type="paragraph" w:customStyle="1" w:styleId="72D76A11B6584D27902F07F58434885A">
    <w:name w:val="72D76A11B6584D27902F07F58434885A"/>
    <w:rsid w:val="00963201"/>
    <w:pPr>
      <w:spacing w:after="160" w:line="259" w:lineRule="auto"/>
    </w:pPr>
    <w:rPr>
      <w:kern w:val="0"/>
      <w:sz w:val="22"/>
    </w:rPr>
  </w:style>
  <w:style w:type="paragraph" w:customStyle="1" w:styleId="25B3E35F9EAE4086B50BF69369D9CB20">
    <w:name w:val="25B3E35F9EAE4086B50BF69369D9CB20"/>
    <w:rsid w:val="00963201"/>
    <w:pPr>
      <w:spacing w:after="160" w:line="259" w:lineRule="auto"/>
    </w:pPr>
    <w:rPr>
      <w:kern w:val="0"/>
      <w:sz w:val="22"/>
    </w:rPr>
  </w:style>
  <w:style w:type="paragraph" w:customStyle="1" w:styleId="6DC9725CF05B4C8B8A869B05D3A647E8">
    <w:name w:val="6DC9725CF05B4C8B8A869B05D3A647E8"/>
    <w:rsid w:val="00963201"/>
    <w:pPr>
      <w:spacing w:after="160" w:line="259" w:lineRule="auto"/>
    </w:pPr>
    <w:rPr>
      <w:kern w:val="0"/>
      <w:sz w:val="22"/>
    </w:rPr>
  </w:style>
  <w:style w:type="paragraph" w:customStyle="1" w:styleId="9D472976766642229AB7E12683E67849">
    <w:name w:val="9D472976766642229AB7E12683E67849"/>
    <w:rsid w:val="00963201"/>
    <w:pPr>
      <w:spacing w:after="160" w:line="259" w:lineRule="auto"/>
    </w:pPr>
    <w:rPr>
      <w:kern w:val="0"/>
      <w:sz w:val="22"/>
    </w:rPr>
  </w:style>
  <w:style w:type="paragraph" w:customStyle="1" w:styleId="0AB158A3E0F8403688DC1C4882848019">
    <w:name w:val="0AB158A3E0F8403688DC1C4882848019"/>
    <w:rsid w:val="00963201"/>
    <w:pPr>
      <w:spacing w:after="160" w:line="259" w:lineRule="auto"/>
    </w:pPr>
    <w:rPr>
      <w:kern w:val="0"/>
      <w:sz w:val="22"/>
    </w:rPr>
  </w:style>
  <w:style w:type="paragraph" w:customStyle="1" w:styleId="4B6E133D85934C0C89653BE7EE814911">
    <w:name w:val="4B6E133D85934C0C89653BE7EE814911"/>
    <w:rsid w:val="00963201"/>
    <w:pPr>
      <w:spacing w:after="160" w:line="259" w:lineRule="auto"/>
    </w:pPr>
    <w:rPr>
      <w:kern w:val="0"/>
      <w:sz w:val="22"/>
    </w:rPr>
  </w:style>
  <w:style w:type="paragraph" w:customStyle="1" w:styleId="35BABE3470354946A420A2578610C6C3">
    <w:name w:val="35BABE3470354946A420A2578610C6C3"/>
    <w:rsid w:val="00963201"/>
    <w:pPr>
      <w:spacing w:after="160" w:line="259" w:lineRule="auto"/>
    </w:pPr>
    <w:rPr>
      <w:kern w:val="0"/>
      <w:sz w:val="22"/>
    </w:rPr>
  </w:style>
  <w:style w:type="paragraph" w:customStyle="1" w:styleId="AA53FDCABC864FD38546B474DB821C02">
    <w:name w:val="AA53FDCABC864FD38546B474DB821C02"/>
    <w:rsid w:val="00963201"/>
    <w:pPr>
      <w:spacing w:after="160" w:line="259" w:lineRule="auto"/>
    </w:pPr>
    <w:rPr>
      <w:kern w:val="0"/>
      <w:sz w:val="22"/>
    </w:rPr>
  </w:style>
  <w:style w:type="paragraph" w:customStyle="1" w:styleId="8D985EDC2A424443B3576037DA63CB2A">
    <w:name w:val="8D985EDC2A424443B3576037DA63CB2A"/>
    <w:rsid w:val="00963201"/>
    <w:pPr>
      <w:spacing w:after="160" w:line="259" w:lineRule="auto"/>
    </w:pPr>
    <w:rPr>
      <w:kern w:val="0"/>
      <w:sz w:val="22"/>
    </w:rPr>
  </w:style>
  <w:style w:type="paragraph" w:customStyle="1" w:styleId="23130C96A4FC4F7A8289D9744CAE6307">
    <w:name w:val="23130C96A4FC4F7A8289D9744CAE6307"/>
    <w:rsid w:val="00963201"/>
    <w:pPr>
      <w:spacing w:after="160" w:line="259" w:lineRule="auto"/>
    </w:pPr>
    <w:rPr>
      <w:kern w:val="0"/>
      <w:sz w:val="22"/>
    </w:rPr>
  </w:style>
  <w:style w:type="paragraph" w:customStyle="1" w:styleId="0F56994CF57B439AACD41166B17C47EE">
    <w:name w:val="0F56994CF57B439AACD41166B17C47EE"/>
    <w:rsid w:val="00963201"/>
    <w:pPr>
      <w:spacing w:after="160" w:line="259" w:lineRule="auto"/>
    </w:pPr>
    <w:rPr>
      <w:kern w:val="0"/>
      <w:sz w:val="22"/>
    </w:rPr>
  </w:style>
  <w:style w:type="paragraph" w:customStyle="1" w:styleId="F759C3B5958B4D47943C07F3323095B8">
    <w:name w:val="F759C3B5958B4D47943C07F3323095B8"/>
    <w:rsid w:val="00963201"/>
    <w:pPr>
      <w:spacing w:after="160" w:line="259" w:lineRule="auto"/>
    </w:pPr>
    <w:rPr>
      <w:kern w:val="0"/>
      <w:sz w:val="22"/>
    </w:rPr>
  </w:style>
  <w:style w:type="paragraph" w:customStyle="1" w:styleId="5EC9471E936C4A99AA6F9D8F40CA33F6">
    <w:name w:val="5EC9471E936C4A99AA6F9D8F40CA33F6"/>
    <w:rsid w:val="00963201"/>
    <w:pPr>
      <w:spacing w:after="160" w:line="259" w:lineRule="auto"/>
    </w:pPr>
    <w:rPr>
      <w:kern w:val="0"/>
      <w:sz w:val="22"/>
    </w:rPr>
  </w:style>
  <w:style w:type="paragraph" w:customStyle="1" w:styleId="5C0C89D964594DABB7C12374945AAC00">
    <w:name w:val="5C0C89D964594DABB7C12374945AAC00"/>
    <w:rsid w:val="00963201"/>
    <w:pPr>
      <w:spacing w:after="160" w:line="259" w:lineRule="auto"/>
    </w:pPr>
    <w:rPr>
      <w:kern w:val="0"/>
      <w:sz w:val="22"/>
    </w:rPr>
  </w:style>
  <w:style w:type="paragraph" w:customStyle="1" w:styleId="7E71D101B8DF450DAFB5678348F6264F">
    <w:name w:val="7E71D101B8DF450DAFB5678348F6264F"/>
    <w:rsid w:val="00963201"/>
    <w:pPr>
      <w:spacing w:after="160" w:line="259" w:lineRule="auto"/>
    </w:pPr>
    <w:rPr>
      <w:kern w:val="0"/>
      <w:sz w:val="22"/>
    </w:rPr>
  </w:style>
  <w:style w:type="paragraph" w:customStyle="1" w:styleId="845A1472CF6D4973B71BEEB09A7AF5A1">
    <w:name w:val="845A1472CF6D4973B71BEEB09A7AF5A1"/>
    <w:rsid w:val="00963201"/>
    <w:pPr>
      <w:spacing w:after="160" w:line="259" w:lineRule="auto"/>
    </w:pPr>
    <w:rPr>
      <w:kern w:val="0"/>
      <w:sz w:val="22"/>
    </w:rPr>
  </w:style>
  <w:style w:type="paragraph" w:customStyle="1" w:styleId="BFF133DB08264054AF2E1D3C455BF670">
    <w:name w:val="BFF133DB08264054AF2E1D3C455BF670"/>
    <w:rsid w:val="00963201"/>
    <w:pPr>
      <w:spacing w:after="160" w:line="259" w:lineRule="auto"/>
    </w:pPr>
    <w:rPr>
      <w:kern w:val="0"/>
      <w:sz w:val="22"/>
    </w:rPr>
  </w:style>
  <w:style w:type="paragraph" w:customStyle="1" w:styleId="7C8F7A97BC5C466FA1E9EC2B1B07A312">
    <w:name w:val="7C8F7A97BC5C466FA1E9EC2B1B07A312"/>
    <w:rsid w:val="00963201"/>
    <w:pPr>
      <w:spacing w:after="160" w:line="259" w:lineRule="auto"/>
    </w:pPr>
    <w:rPr>
      <w:kern w:val="0"/>
      <w:sz w:val="22"/>
    </w:rPr>
  </w:style>
  <w:style w:type="paragraph" w:customStyle="1" w:styleId="94F0B9B45A024B62BF0CEB98C671F71D">
    <w:name w:val="94F0B9B45A024B62BF0CEB98C671F71D"/>
    <w:rsid w:val="00963201"/>
    <w:pPr>
      <w:spacing w:after="160" w:line="259" w:lineRule="auto"/>
    </w:pPr>
    <w:rPr>
      <w:kern w:val="0"/>
      <w:sz w:val="22"/>
    </w:rPr>
  </w:style>
  <w:style w:type="paragraph" w:customStyle="1" w:styleId="2B6B67DF73E34DACB23AC88F2FEAEB95">
    <w:name w:val="2B6B67DF73E34DACB23AC88F2FEAEB95"/>
    <w:rsid w:val="00963201"/>
    <w:pPr>
      <w:spacing w:after="160" w:line="259" w:lineRule="auto"/>
    </w:pPr>
    <w:rPr>
      <w:kern w:val="0"/>
      <w:sz w:val="22"/>
    </w:rPr>
  </w:style>
  <w:style w:type="paragraph" w:customStyle="1" w:styleId="F46A2398EC314BE5897BFFB5BAF07021">
    <w:name w:val="F46A2398EC314BE5897BFFB5BAF07021"/>
    <w:rsid w:val="00963201"/>
    <w:pPr>
      <w:spacing w:after="160" w:line="259" w:lineRule="auto"/>
    </w:pPr>
    <w:rPr>
      <w:kern w:val="0"/>
      <w:sz w:val="22"/>
    </w:rPr>
  </w:style>
  <w:style w:type="paragraph" w:customStyle="1" w:styleId="E987A2DF7DE846D2A53B649BB68F955D">
    <w:name w:val="E987A2DF7DE846D2A53B649BB68F955D"/>
    <w:rsid w:val="00963201"/>
    <w:pPr>
      <w:spacing w:after="160" w:line="259" w:lineRule="auto"/>
    </w:pPr>
    <w:rPr>
      <w:kern w:val="0"/>
      <w:sz w:val="22"/>
    </w:rPr>
  </w:style>
  <w:style w:type="paragraph" w:customStyle="1" w:styleId="97EA9CB5119148468F4721F04F5BA520">
    <w:name w:val="97EA9CB5119148468F4721F04F5BA520"/>
    <w:rsid w:val="00963201"/>
    <w:pPr>
      <w:spacing w:after="160" w:line="259" w:lineRule="auto"/>
    </w:pPr>
    <w:rPr>
      <w:kern w:val="0"/>
      <w:sz w:val="22"/>
    </w:rPr>
  </w:style>
  <w:style w:type="paragraph" w:customStyle="1" w:styleId="5A8321D8989A4D9D97DB0AAA9CF6D83D">
    <w:name w:val="5A8321D8989A4D9D97DB0AAA9CF6D83D"/>
    <w:rsid w:val="00963201"/>
    <w:pPr>
      <w:spacing w:after="160" w:line="259" w:lineRule="auto"/>
    </w:pPr>
    <w:rPr>
      <w:kern w:val="0"/>
      <w:sz w:val="22"/>
    </w:rPr>
  </w:style>
  <w:style w:type="paragraph" w:customStyle="1" w:styleId="5DE34D1E52F547A59C23F2C30C6E7B33">
    <w:name w:val="5DE34D1E52F547A59C23F2C30C6E7B33"/>
    <w:rsid w:val="00963201"/>
    <w:pPr>
      <w:spacing w:after="160" w:line="259" w:lineRule="auto"/>
    </w:pPr>
    <w:rPr>
      <w:kern w:val="0"/>
      <w:sz w:val="22"/>
    </w:rPr>
  </w:style>
  <w:style w:type="paragraph" w:customStyle="1" w:styleId="9B849929232B43868A63BC9AB6CBDBA2">
    <w:name w:val="9B849929232B43868A63BC9AB6CBDBA2"/>
    <w:rsid w:val="00963201"/>
    <w:pPr>
      <w:spacing w:after="160" w:line="259" w:lineRule="auto"/>
    </w:pPr>
    <w:rPr>
      <w:kern w:val="0"/>
      <w:sz w:val="22"/>
    </w:rPr>
  </w:style>
  <w:style w:type="paragraph" w:customStyle="1" w:styleId="B763F1975C8E438D8E176B1DAF95012C">
    <w:name w:val="B763F1975C8E438D8E176B1DAF95012C"/>
    <w:rsid w:val="00963201"/>
    <w:pPr>
      <w:spacing w:after="160" w:line="259" w:lineRule="auto"/>
    </w:pPr>
    <w:rPr>
      <w:kern w:val="0"/>
      <w:sz w:val="22"/>
    </w:rPr>
  </w:style>
  <w:style w:type="paragraph" w:customStyle="1" w:styleId="18EA3F7F21494163B817869CEB5EBBC9">
    <w:name w:val="18EA3F7F21494163B817869CEB5EBBC9"/>
    <w:rsid w:val="00963201"/>
    <w:pPr>
      <w:spacing w:after="160" w:line="259" w:lineRule="auto"/>
    </w:pPr>
    <w:rPr>
      <w:kern w:val="0"/>
      <w:sz w:val="22"/>
    </w:rPr>
  </w:style>
  <w:style w:type="paragraph" w:customStyle="1" w:styleId="906FAEB549FA47ACA17528550AEA238E">
    <w:name w:val="906FAEB549FA47ACA17528550AEA238E"/>
    <w:rsid w:val="00963201"/>
    <w:pPr>
      <w:spacing w:after="160" w:line="259" w:lineRule="auto"/>
    </w:pPr>
    <w:rPr>
      <w:kern w:val="0"/>
      <w:sz w:val="22"/>
    </w:rPr>
  </w:style>
  <w:style w:type="paragraph" w:customStyle="1" w:styleId="8AA9324D764E44D09F3490E187B5E9A2">
    <w:name w:val="8AA9324D764E44D09F3490E187B5E9A2"/>
    <w:rsid w:val="00963201"/>
    <w:pPr>
      <w:spacing w:after="160" w:line="259" w:lineRule="auto"/>
    </w:pPr>
    <w:rPr>
      <w:kern w:val="0"/>
      <w:sz w:val="22"/>
    </w:rPr>
  </w:style>
  <w:style w:type="paragraph" w:customStyle="1" w:styleId="5E41844AD09944B79AF3FCE980CD29F9">
    <w:name w:val="5E41844AD09944B79AF3FCE980CD29F9"/>
    <w:rsid w:val="00963201"/>
    <w:pPr>
      <w:spacing w:after="160" w:line="259" w:lineRule="auto"/>
    </w:pPr>
    <w:rPr>
      <w:kern w:val="0"/>
      <w:sz w:val="22"/>
    </w:rPr>
  </w:style>
  <w:style w:type="paragraph" w:customStyle="1" w:styleId="4EFA4C0FA16545C18BE062BFF4B1C236">
    <w:name w:val="4EFA4C0FA16545C18BE062BFF4B1C236"/>
    <w:rsid w:val="00963201"/>
    <w:pPr>
      <w:spacing w:after="160" w:line="259" w:lineRule="auto"/>
    </w:pPr>
    <w:rPr>
      <w:kern w:val="0"/>
      <w:sz w:val="22"/>
    </w:rPr>
  </w:style>
  <w:style w:type="paragraph" w:customStyle="1" w:styleId="FFE5C4B5F2F744A582F9A75B88872BAD">
    <w:name w:val="FFE5C4B5F2F744A582F9A75B88872BAD"/>
    <w:rsid w:val="00963201"/>
    <w:pPr>
      <w:spacing w:after="160" w:line="259" w:lineRule="auto"/>
    </w:pPr>
    <w:rPr>
      <w:kern w:val="0"/>
      <w:sz w:val="22"/>
    </w:rPr>
  </w:style>
  <w:style w:type="paragraph" w:customStyle="1" w:styleId="C0E0E3A394FF4848ABE221AA48445159">
    <w:name w:val="C0E0E3A394FF4848ABE221AA48445159"/>
    <w:rsid w:val="00963201"/>
    <w:pPr>
      <w:spacing w:after="160" w:line="259" w:lineRule="auto"/>
    </w:pPr>
    <w:rPr>
      <w:kern w:val="0"/>
      <w:sz w:val="22"/>
    </w:rPr>
  </w:style>
  <w:style w:type="paragraph" w:customStyle="1" w:styleId="5EA4DF0464DA4237B5537B1D6D0B127C">
    <w:name w:val="5EA4DF0464DA4237B5537B1D6D0B127C"/>
    <w:rsid w:val="00963201"/>
    <w:pPr>
      <w:spacing w:after="160" w:line="259" w:lineRule="auto"/>
    </w:pPr>
    <w:rPr>
      <w:kern w:val="0"/>
      <w:sz w:val="22"/>
    </w:rPr>
  </w:style>
  <w:style w:type="paragraph" w:customStyle="1" w:styleId="11564E9F491F4E669462FCF8D4EB6FB5">
    <w:name w:val="11564E9F491F4E669462FCF8D4EB6FB5"/>
    <w:rsid w:val="00963201"/>
    <w:pPr>
      <w:spacing w:after="160" w:line="259" w:lineRule="auto"/>
    </w:pPr>
    <w:rPr>
      <w:kern w:val="0"/>
      <w:sz w:val="22"/>
    </w:rPr>
  </w:style>
  <w:style w:type="paragraph" w:customStyle="1" w:styleId="07329D2FBBA34276A671D7127DEFCE55">
    <w:name w:val="07329D2FBBA34276A671D7127DEFCE55"/>
    <w:rsid w:val="00963201"/>
    <w:pPr>
      <w:spacing w:after="160" w:line="259" w:lineRule="auto"/>
    </w:pPr>
    <w:rPr>
      <w:kern w:val="0"/>
      <w:sz w:val="22"/>
    </w:rPr>
  </w:style>
  <w:style w:type="paragraph" w:customStyle="1" w:styleId="6149E09F8E434706AC71D0A2785FE171">
    <w:name w:val="6149E09F8E434706AC71D0A2785FE171"/>
    <w:rsid w:val="00963201"/>
    <w:pPr>
      <w:spacing w:after="160" w:line="259" w:lineRule="auto"/>
    </w:pPr>
    <w:rPr>
      <w:kern w:val="0"/>
      <w:sz w:val="22"/>
    </w:rPr>
  </w:style>
  <w:style w:type="paragraph" w:customStyle="1" w:styleId="BD42728BF373403480A5FC334A71A6DD">
    <w:name w:val="BD42728BF373403480A5FC334A71A6DD"/>
    <w:rsid w:val="00963201"/>
    <w:pPr>
      <w:spacing w:after="160" w:line="259" w:lineRule="auto"/>
    </w:pPr>
    <w:rPr>
      <w:kern w:val="0"/>
      <w:sz w:val="22"/>
    </w:rPr>
  </w:style>
  <w:style w:type="paragraph" w:customStyle="1" w:styleId="F99862A947DF44A59B98C9347C726945">
    <w:name w:val="F99862A947DF44A59B98C9347C726945"/>
    <w:rsid w:val="00963201"/>
    <w:pPr>
      <w:spacing w:after="160" w:line="259" w:lineRule="auto"/>
    </w:pPr>
    <w:rPr>
      <w:kern w:val="0"/>
      <w:sz w:val="22"/>
    </w:rPr>
  </w:style>
  <w:style w:type="paragraph" w:customStyle="1" w:styleId="86855BA3DA7F4831BB0254665E3D467A">
    <w:name w:val="86855BA3DA7F4831BB0254665E3D467A"/>
    <w:rsid w:val="00963201"/>
    <w:pPr>
      <w:spacing w:after="160" w:line="259" w:lineRule="auto"/>
    </w:pPr>
    <w:rPr>
      <w:kern w:val="0"/>
      <w:sz w:val="22"/>
    </w:rPr>
  </w:style>
  <w:style w:type="paragraph" w:customStyle="1" w:styleId="6FBCB026735F449DB8A9BEBCEBECFEBF">
    <w:name w:val="6FBCB026735F449DB8A9BEBCEBECFEBF"/>
    <w:rsid w:val="00963201"/>
    <w:pPr>
      <w:spacing w:after="160" w:line="259" w:lineRule="auto"/>
    </w:pPr>
    <w:rPr>
      <w:kern w:val="0"/>
      <w:sz w:val="22"/>
    </w:rPr>
  </w:style>
  <w:style w:type="paragraph" w:customStyle="1" w:styleId="24FBFEFD9D864CCE831413EC3BC1532A">
    <w:name w:val="24FBFEFD9D864CCE831413EC3BC1532A"/>
    <w:rsid w:val="00963201"/>
    <w:pPr>
      <w:spacing w:after="160" w:line="259" w:lineRule="auto"/>
    </w:pPr>
    <w:rPr>
      <w:kern w:val="0"/>
      <w:sz w:val="22"/>
    </w:rPr>
  </w:style>
  <w:style w:type="paragraph" w:customStyle="1" w:styleId="7006DD2FFA3240209AF35DA668224C9A">
    <w:name w:val="7006DD2FFA3240209AF35DA668224C9A"/>
    <w:rsid w:val="00963201"/>
    <w:pPr>
      <w:spacing w:after="160" w:line="259" w:lineRule="auto"/>
    </w:pPr>
    <w:rPr>
      <w:kern w:val="0"/>
      <w:sz w:val="22"/>
    </w:rPr>
  </w:style>
  <w:style w:type="paragraph" w:customStyle="1" w:styleId="35995F143EB5493CAD27EBBF57B00871">
    <w:name w:val="35995F143EB5493CAD27EBBF57B00871"/>
    <w:rsid w:val="00963201"/>
    <w:pPr>
      <w:spacing w:after="160" w:line="259" w:lineRule="auto"/>
    </w:pPr>
    <w:rPr>
      <w:kern w:val="0"/>
      <w:sz w:val="22"/>
    </w:rPr>
  </w:style>
  <w:style w:type="paragraph" w:customStyle="1" w:styleId="CB18CFD303C24BFEB916C8C2E4FA43F4">
    <w:name w:val="CB18CFD303C24BFEB916C8C2E4FA43F4"/>
    <w:rsid w:val="00963201"/>
    <w:pPr>
      <w:spacing w:after="160" w:line="259" w:lineRule="auto"/>
    </w:pPr>
    <w:rPr>
      <w:kern w:val="0"/>
      <w:sz w:val="22"/>
    </w:rPr>
  </w:style>
  <w:style w:type="paragraph" w:customStyle="1" w:styleId="95332A28F78A4153B98FBAE8A8BBE364">
    <w:name w:val="95332A28F78A4153B98FBAE8A8BBE364"/>
    <w:rsid w:val="00963201"/>
    <w:pPr>
      <w:spacing w:after="160" w:line="259" w:lineRule="auto"/>
    </w:pPr>
    <w:rPr>
      <w:kern w:val="0"/>
      <w:sz w:val="22"/>
    </w:rPr>
  </w:style>
  <w:style w:type="paragraph" w:customStyle="1" w:styleId="3C99943C258744E79C9C4E52A7975E72">
    <w:name w:val="3C99943C258744E79C9C4E52A7975E72"/>
    <w:rsid w:val="00963201"/>
    <w:pPr>
      <w:spacing w:after="160" w:line="259" w:lineRule="auto"/>
    </w:pPr>
    <w:rPr>
      <w:kern w:val="0"/>
      <w:sz w:val="22"/>
    </w:rPr>
  </w:style>
  <w:style w:type="paragraph" w:customStyle="1" w:styleId="3F1366AFF1D74EC09FE02AB6404A6F2C">
    <w:name w:val="3F1366AFF1D74EC09FE02AB6404A6F2C"/>
    <w:rsid w:val="00963201"/>
    <w:pPr>
      <w:spacing w:after="160" w:line="259" w:lineRule="auto"/>
    </w:pPr>
    <w:rPr>
      <w:kern w:val="0"/>
      <w:sz w:val="22"/>
    </w:rPr>
  </w:style>
  <w:style w:type="paragraph" w:customStyle="1" w:styleId="5D606C79D5F54C6E82F71451A503AC5F">
    <w:name w:val="5D606C79D5F54C6E82F71451A503AC5F"/>
    <w:rsid w:val="00963201"/>
    <w:pPr>
      <w:spacing w:after="160" w:line="259" w:lineRule="auto"/>
    </w:pPr>
    <w:rPr>
      <w:kern w:val="0"/>
      <w:sz w:val="22"/>
    </w:rPr>
  </w:style>
  <w:style w:type="paragraph" w:customStyle="1" w:styleId="ADC17779D48D46BA9A8CB8C39D4C6D21">
    <w:name w:val="ADC17779D48D46BA9A8CB8C39D4C6D21"/>
    <w:rsid w:val="00963201"/>
    <w:pPr>
      <w:spacing w:after="160" w:line="259" w:lineRule="auto"/>
    </w:pPr>
    <w:rPr>
      <w:kern w:val="0"/>
      <w:sz w:val="22"/>
    </w:rPr>
  </w:style>
  <w:style w:type="paragraph" w:customStyle="1" w:styleId="43D62BDB19584C168C81AC066AA3A1E5">
    <w:name w:val="43D62BDB19584C168C81AC066AA3A1E5"/>
    <w:rsid w:val="00963201"/>
    <w:pPr>
      <w:spacing w:after="160" w:line="259" w:lineRule="auto"/>
    </w:pPr>
    <w:rPr>
      <w:kern w:val="0"/>
      <w:sz w:val="22"/>
    </w:rPr>
  </w:style>
  <w:style w:type="paragraph" w:customStyle="1" w:styleId="D4FB5BE365ED49F0B274D05DCE88ABBB">
    <w:name w:val="D4FB5BE365ED49F0B274D05DCE88ABBB"/>
    <w:rsid w:val="00963201"/>
    <w:pPr>
      <w:spacing w:after="160" w:line="259" w:lineRule="auto"/>
    </w:pPr>
    <w:rPr>
      <w:kern w:val="0"/>
      <w:sz w:val="22"/>
    </w:rPr>
  </w:style>
  <w:style w:type="paragraph" w:customStyle="1" w:styleId="C09C1BF13EAC4CC4BE292E1B09C3CD01">
    <w:name w:val="C09C1BF13EAC4CC4BE292E1B09C3CD01"/>
    <w:rsid w:val="00963201"/>
    <w:pPr>
      <w:spacing w:after="160" w:line="259" w:lineRule="auto"/>
    </w:pPr>
    <w:rPr>
      <w:kern w:val="0"/>
      <w:sz w:val="22"/>
    </w:rPr>
  </w:style>
  <w:style w:type="paragraph" w:customStyle="1" w:styleId="DDDE8B1BC74049F78ED6FE57C1FA6F1F">
    <w:name w:val="DDDE8B1BC74049F78ED6FE57C1FA6F1F"/>
    <w:rsid w:val="00963201"/>
    <w:pPr>
      <w:spacing w:after="160" w:line="259" w:lineRule="auto"/>
    </w:pPr>
    <w:rPr>
      <w:kern w:val="0"/>
      <w:sz w:val="22"/>
    </w:rPr>
  </w:style>
  <w:style w:type="paragraph" w:customStyle="1" w:styleId="5B93015D7F5F44739AA44AE5F9AA849B">
    <w:name w:val="5B93015D7F5F44739AA44AE5F9AA849B"/>
    <w:rsid w:val="00963201"/>
    <w:pPr>
      <w:spacing w:after="160" w:line="259" w:lineRule="auto"/>
    </w:pPr>
    <w:rPr>
      <w:kern w:val="0"/>
      <w:sz w:val="22"/>
    </w:rPr>
  </w:style>
  <w:style w:type="paragraph" w:customStyle="1" w:styleId="FA3F2A2F551C46319AF18E83FA03E58E">
    <w:name w:val="FA3F2A2F551C46319AF18E83FA03E58E"/>
    <w:rsid w:val="00963201"/>
    <w:pPr>
      <w:spacing w:after="160" w:line="259" w:lineRule="auto"/>
    </w:pPr>
    <w:rPr>
      <w:kern w:val="0"/>
      <w:sz w:val="22"/>
    </w:rPr>
  </w:style>
  <w:style w:type="paragraph" w:customStyle="1" w:styleId="D97E7B1AF11A4AC9B5F3D53A17E74AAE">
    <w:name w:val="D97E7B1AF11A4AC9B5F3D53A17E74AAE"/>
    <w:rsid w:val="00963201"/>
    <w:pPr>
      <w:spacing w:after="160" w:line="259" w:lineRule="auto"/>
    </w:pPr>
    <w:rPr>
      <w:kern w:val="0"/>
      <w:sz w:val="22"/>
    </w:rPr>
  </w:style>
  <w:style w:type="paragraph" w:customStyle="1" w:styleId="1A23F85743EA45318A0E90BB81216599">
    <w:name w:val="1A23F85743EA45318A0E90BB81216599"/>
    <w:rsid w:val="00963201"/>
    <w:pPr>
      <w:spacing w:after="160" w:line="259" w:lineRule="auto"/>
    </w:pPr>
    <w:rPr>
      <w:kern w:val="0"/>
      <w:sz w:val="22"/>
    </w:rPr>
  </w:style>
  <w:style w:type="paragraph" w:customStyle="1" w:styleId="BF70C7947AB348CA888F4A9D79083E15">
    <w:name w:val="BF70C7947AB348CA888F4A9D79083E15"/>
    <w:rsid w:val="00963201"/>
    <w:pPr>
      <w:spacing w:after="160" w:line="259" w:lineRule="auto"/>
    </w:pPr>
    <w:rPr>
      <w:kern w:val="0"/>
      <w:sz w:val="22"/>
    </w:rPr>
  </w:style>
  <w:style w:type="paragraph" w:customStyle="1" w:styleId="ECA33E8147D44C65BB2CEC4180139514">
    <w:name w:val="ECA33E8147D44C65BB2CEC4180139514"/>
    <w:rsid w:val="00963201"/>
    <w:pPr>
      <w:spacing w:after="160" w:line="259" w:lineRule="auto"/>
    </w:pPr>
    <w:rPr>
      <w:kern w:val="0"/>
      <w:sz w:val="22"/>
    </w:rPr>
  </w:style>
  <w:style w:type="paragraph" w:customStyle="1" w:styleId="E15253BAD3F94348AD5A78172BD2E100">
    <w:name w:val="E15253BAD3F94348AD5A78172BD2E100"/>
    <w:rsid w:val="00963201"/>
    <w:pPr>
      <w:spacing w:after="160" w:line="259" w:lineRule="auto"/>
    </w:pPr>
    <w:rPr>
      <w:kern w:val="0"/>
      <w:sz w:val="22"/>
    </w:rPr>
  </w:style>
  <w:style w:type="paragraph" w:customStyle="1" w:styleId="47F34AAD9980498AB083D0EC00D36DE4">
    <w:name w:val="47F34AAD9980498AB083D0EC00D36DE4"/>
    <w:rsid w:val="00963201"/>
    <w:pPr>
      <w:spacing w:after="160" w:line="259" w:lineRule="auto"/>
    </w:pPr>
    <w:rPr>
      <w:kern w:val="0"/>
      <w:sz w:val="22"/>
    </w:rPr>
  </w:style>
  <w:style w:type="paragraph" w:customStyle="1" w:styleId="6BB231CADCF341E693AF9C669156B195">
    <w:name w:val="6BB231CADCF341E693AF9C669156B195"/>
    <w:rsid w:val="00963201"/>
    <w:pPr>
      <w:spacing w:after="160" w:line="259" w:lineRule="auto"/>
    </w:pPr>
    <w:rPr>
      <w:kern w:val="0"/>
      <w:sz w:val="22"/>
    </w:rPr>
  </w:style>
  <w:style w:type="paragraph" w:customStyle="1" w:styleId="68F3B1CCDF5743EB8E6F8BB85C258D13">
    <w:name w:val="68F3B1CCDF5743EB8E6F8BB85C258D13"/>
    <w:rsid w:val="00963201"/>
    <w:pPr>
      <w:spacing w:after="160" w:line="259" w:lineRule="auto"/>
    </w:pPr>
    <w:rPr>
      <w:kern w:val="0"/>
      <w:sz w:val="22"/>
    </w:rPr>
  </w:style>
  <w:style w:type="paragraph" w:customStyle="1" w:styleId="8FE1C80BD6AA4CC5A6A15AC002301908">
    <w:name w:val="8FE1C80BD6AA4CC5A6A15AC002301908"/>
    <w:rsid w:val="00963201"/>
    <w:pPr>
      <w:spacing w:after="160" w:line="259" w:lineRule="auto"/>
    </w:pPr>
    <w:rPr>
      <w:kern w:val="0"/>
      <w:sz w:val="22"/>
    </w:rPr>
  </w:style>
  <w:style w:type="paragraph" w:customStyle="1" w:styleId="16D2027D775F44F3AD31ECBDFEBD15C7">
    <w:name w:val="16D2027D775F44F3AD31ECBDFEBD15C7"/>
    <w:rsid w:val="00963201"/>
    <w:pPr>
      <w:spacing w:after="160" w:line="259" w:lineRule="auto"/>
    </w:pPr>
    <w:rPr>
      <w:kern w:val="0"/>
      <w:sz w:val="22"/>
    </w:rPr>
  </w:style>
  <w:style w:type="paragraph" w:customStyle="1" w:styleId="F57102CE58904ACD99875091A26C8558">
    <w:name w:val="F57102CE58904ACD99875091A26C8558"/>
    <w:rsid w:val="00963201"/>
    <w:pPr>
      <w:spacing w:after="160" w:line="259" w:lineRule="auto"/>
    </w:pPr>
    <w:rPr>
      <w:kern w:val="0"/>
      <w:sz w:val="22"/>
    </w:rPr>
  </w:style>
  <w:style w:type="paragraph" w:customStyle="1" w:styleId="BBE2663F50484764A8F0032EA5C7422B">
    <w:name w:val="BBE2663F50484764A8F0032EA5C7422B"/>
    <w:rsid w:val="00963201"/>
    <w:pPr>
      <w:spacing w:after="160" w:line="259" w:lineRule="auto"/>
    </w:pPr>
    <w:rPr>
      <w:kern w:val="0"/>
      <w:sz w:val="22"/>
    </w:rPr>
  </w:style>
  <w:style w:type="paragraph" w:customStyle="1" w:styleId="C45BD38360D24D3CB9DD4E5B86AC7E50">
    <w:name w:val="C45BD38360D24D3CB9DD4E5B86AC7E50"/>
    <w:rsid w:val="00963201"/>
    <w:pPr>
      <w:spacing w:after="160" w:line="259" w:lineRule="auto"/>
    </w:pPr>
    <w:rPr>
      <w:kern w:val="0"/>
      <w:sz w:val="22"/>
    </w:rPr>
  </w:style>
  <w:style w:type="paragraph" w:customStyle="1" w:styleId="163DE9198B134E918DD05413BE8D512D">
    <w:name w:val="163DE9198B134E918DD05413BE8D512D"/>
    <w:rsid w:val="00963201"/>
    <w:pPr>
      <w:spacing w:after="160" w:line="259" w:lineRule="auto"/>
    </w:pPr>
    <w:rPr>
      <w:kern w:val="0"/>
      <w:sz w:val="22"/>
    </w:rPr>
  </w:style>
  <w:style w:type="paragraph" w:customStyle="1" w:styleId="1278313881FF42A2BEF0E8F8D9D0F691">
    <w:name w:val="1278313881FF42A2BEF0E8F8D9D0F691"/>
    <w:rsid w:val="00963201"/>
    <w:pPr>
      <w:spacing w:after="160" w:line="259" w:lineRule="auto"/>
    </w:pPr>
    <w:rPr>
      <w:kern w:val="0"/>
      <w:sz w:val="22"/>
    </w:rPr>
  </w:style>
  <w:style w:type="paragraph" w:customStyle="1" w:styleId="AE83A91786B743E697A5D6C32D0C3B00">
    <w:name w:val="AE83A91786B743E697A5D6C32D0C3B00"/>
    <w:rsid w:val="00963201"/>
    <w:pPr>
      <w:spacing w:after="160" w:line="259" w:lineRule="auto"/>
    </w:pPr>
    <w:rPr>
      <w:kern w:val="0"/>
      <w:sz w:val="22"/>
    </w:rPr>
  </w:style>
  <w:style w:type="paragraph" w:customStyle="1" w:styleId="B110537F6181444B8FB6366D9694DBDB">
    <w:name w:val="B110537F6181444B8FB6366D9694DBDB"/>
    <w:rsid w:val="00963201"/>
    <w:pPr>
      <w:spacing w:after="160" w:line="259" w:lineRule="auto"/>
    </w:pPr>
    <w:rPr>
      <w:kern w:val="0"/>
      <w:sz w:val="22"/>
    </w:rPr>
  </w:style>
  <w:style w:type="paragraph" w:customStyle="1" w:styleId="4D2897B5E3D042E0A159D47B1FC7C38D">
    <w:name w:val="4D2897B5E3D042E0A159D47B1FC7C38D"/>
    <w:rsid w:val="00963201"/>
    <w:pPr>
      <w:spacing w:after="160" w:line="259" w:lineRule="auto"/>
    </w:pPr>
    <w:rPr>
      <w:kern w:val="0"/>
      <w:sz w:val="22"/>
    </w:rPr>
  </w:style>
  <w:style w:type="paragraph" w:customStyle="1" w:styleId="8F0CBDE7201B4D6D8674E5E123D08572">
    <w:name w:val="8F0CBDE7201B4D6D8674E5E123D08572"/>
    <w:rsid w:val="00963201"/>
    <w:pPr>
      <w:spacing w:after="160" w:line="259" w:lineRule="auto"/>
    </w:pPr>
    <w:rPr>
      <w:kern w:val="0"/>
      <w:sz w:val="22"/>
    </w:rPr>
  </w:style>
  <w:style w:type="paragraph" w:customStyle="1" w:styleId="F44E629965B24CD8B5383F193D265870">
    <w:name w:val="F44E629965B24CD8B5383F193D265870"/>
    <w:rsid w:val="00963201"/>
    <w:pPr>
      <w:spacing w:after="160" w:line="259" w:lineRule="auto"/>
    </w:pPr>
    <w:rPr>
      <w:kern w:val="0"/>
      <w:sz w:val="22"/>
    </w:rPr>
  </w:style>
  <w:style w:type="paragraph" w:customStyle="1" w:styleId="BCFBADECD2D34749AE334AC3E1332B3D">
    <w:name w:val="BCFBADECD2D34749AE334AC3E1332B3D"/>
    <w:rsid w:val="00963201"/>
    <w:pPr>
      <w:spacing w:after="160" w:line="259" w:lineRule="auto"/>
    </w:pPr>
    <w:rPr>
      <w:kern w:val="0"/>
      <w:sz w:val="22"/>
    </w:rPr>
  </w:style>
  <w:style w:type="paragraph" w:customStyle="1" w:styleId="314BF18BA9D248FB98B8F8CE37178E86">
    <w:name w:val="314BF18BA9D248FB98B8F8CE37178E86"/>
    <w:rsid w:val="00963201"/>
    <w:pPr>
      <w:spacing w:after="160" w:line="259" w:lineRule="auto"/>
    </w:pPr>
    <w:rPr>
      <w:kern w:val="0"/>
      <w:sz w:val="22"/>
    </w:rPr>
  </w:style>
  <w:style w:type="paragraph" w:customStyle="1" w:styleId="8BC1E01109AD4EB7A00559801CEC23B5">
    <w:name w:val="8BC1E01109AD4EB7A00559801CEC23B5"/>
    <w:rsid w:val="00963201"/>
    <w:pPr>
      <w:spacing w:after="160" w:line="259" w:lineRule="auto"/>
    </w:pPr>
    <w:rPr>
      <w:kern w:val="0"/>
      <w:sz w:val="22"/>
    </w:rPr>
  </w:style>
  <w:style w:type="paragraph" w:customStyle="1" w:styleId="8F50D61A72C54384AE9CD8B93812E085">
    <w:name w:val="8F50D61A72C54384AE9CD8B93812E085"/>
    <w:rsid w:val="00963201"/>
    <w:pPr>
      <w:spacing w:after="160" w:line="259" w:lineRule="auto"/>
    </w:pPr>
    <w:rPr>
      <w:kern w:val="0"/>
      <w:sz w:val="22"/>
    </w:rPr>
  </w:style>
  <w:style w:type="paragraph" w:customStyle="1" w:styleId="7097F8FA1A2547CCBDD766F71259DBA2">
    <w:name w:val="7097F8FA1A2547CCBDD766F71259DBA2"/>
    <w:rsid w:val="00963201"/>
    <w:pPr>
      <w:spacing w:after="160" w:line="259" w:lineRule="auto"/>
    </w:pPr>
    <w:rPr>
      <w:kern w:val="0"/>
      <w:sz w:val="22"/>
    </w:rPr>
  </w:style>
  <w:style w:type="paragraph" w:customStyle="1" w:styleId="0F3912898A2D44909FC50971BEC0CCB2">
    <w:name w:val="0F3912898A2D44909FC50971BEC0CCB2"/>
    <w:rsid w:val="00963201"/>
    <w:pPr>
      <w:spacing w:after="160" w:line="259" w:lineRule="auto"/>
    </w:pPr>
    <w:rPr>
      <w:kern w:val="0"/>
      <w:sz w:val="22"/>
    </w:rPr>
  </w:style>
  <w:style w:type="paragraph" w:customStyle="1" w:styleId="6DC14067CD9344659F528437CFEC20FF">
    <w:name w:val="6DC14067CD9344659F528437CFEC20FF"/>
    <w:rsid w:val="00963201"/>
    <w:pPr>
      <w:spacing w:after="160" w:line="259" w:lineRule="auto"/>
    </w:pPr>
    <w:rPr>
      <w:kern w:val="0"/>
      <w:sz w:val="22"/>
    </w:rPr>
  </w:style>
  <w:style w:type="paragraph" w:customStyle="1" w:styleId="972CC0A966FF4C4FBDAF1C09C9FA687B">
    <w:name w:val="972CC0A966FF4C4FBDAF1C09C9FA687B"/>
    <w:rsid w:val="00963201"/>
    <w:pPr>
      <w:spacing w:after="160" w:line="259" w:lineRule="auto"/>
    </w:pPr>
    <w:rPr>
      <w:kern w:val="0"/>
      <w:sz w:val="22"/>
    </w:rPr>
  </w:style>
  <w:style w:type="paragraph" w:customStyle="1" w:styleId="306DEF64526F4592A4419A65726EBDF9">
    <w:name w:val="306DEF64526F4592A4419A65726EBDF9"/>
    <w:rsid w:val="00963201"/>
    <w:pPr>
      <w:spacing w:after="160" w:line="259" w:lineRule="auto"/>
    </w:pPr>
    <w:rPr>
      <w:kern w:val="0"/>
      <w:sz w:val="22"/>
    </w:rPr>
  </w:style>
  <w:style w:type="paragraph" w:customStyle="1" w:styleId="94D43F7157404973BD3DDE8BD04D319C">
    <w:name w:val="94D43F7157404973BD3DDE8BD04D319C"/>
    <w:rsid w:val="00963201"/>
    <w:pPr>
      <w:spacing w:after="160" w:line="259" w:lineRule="auto"/>
    </w:pPr>
    <w:rPr>
      <w:kern w:val="0"/>
      <w:sz w:val="22"/>
    </w:rPr>
  </w:style>
  <w:style w:type="paragraph" w:customStyle="1" w:styleId="AC09B268910E49AA9BF3C2E24FB5CCB0">
    <w:name w:val="AC09B268910E49AA9BF3C2E24FB5CCB0"/>
    <w:rsid w:val="00963201"/>
    <w:pPr>
      <w:spacing w:after="160" w:line="259" w:lineRule="auto"/>
    </w:pPr>
    <w:rPr>
      <w:kern w:val="0"/>
      <w:sz w:val="22"/>
    </w:rPr>
  </w:style>
  <w:style w:type="paragraph" w:customStyle="1" w:styleId="E5424D5528194F84AC29F3072B2D7F0C">
    <w:name w:val="E5424D5528194F84AC29F3072B2D7F0C"/>
    <w:rsid w:val="00963201"/>
    <w:pPr>
      <w:spacing w:after="160" w:line="259" w:lineRule="auto"/>
    </w:pPr>
    <w:rPr>
      <w:kern w:val="0"/>
      <w:sz w:val="22"/>
    </w:rPr>
  </w:style>
  <w:style w:type="paragraph" w:customStyle="1" w:styleId="52521CEA697146CC89045445A5D3A084">
    <w:name w:val="52521CEA697146CC89045445A5D3A084"/>
    <w:rsid w:val="00963201"/>
    <w:pPr>
      <w:spacing w:after="160" w:line="259" w:lineRule="auto"/>
    </w:pPr>
    <w:rPr>
      <w:kern w:val="0"/>
      <w:sz w:val="22"/>
    </w:rPr>
  </w:style>
  <w:style w:type="paragraph" w:customStyle="1" w:styleId="B15039C92F924E1E85C9C7C05F11437C">
    <w:name w:val="B15039C92F924E1E85C9C7C05F11437C"/>
    <w:rsid w:val="00963201"/>
    <w:pPr>
      <w:spacing w:after="160" w:line="259" w:lineRule="auto"/>
    </w:pPr>
    <w:rPr>
      <w:kern w:val="0"/>
      <w:sz w:val="22"/>
    </w:rPr>
  </w:style>
  <w:style w:type="paragraph" w:customStyle="1" w:styleId="0AD4CC9C309842729E5C1F49908337E3">
    <w:name w:val="0AD4CC9C309842729E5C1F49908337E3"/>
    <w:rsid w:val="00963201"/>
    <w:pPr>
      <w:spacing w:after="160" w:line="259" w:lineRule="auto"/>
    </w:pPr>
    <w:rPr>
      <w:kern w:val="0"/>
      <w:sz w:val="22"/>
    </w:rPr>
  </w:style>
  <w:style w:type="paragraph" w:customStyle="1" w:styleId="56D31C375A8D4F4285331B90EE81AF51">
    <w:name w:val="56D31C375A8D4F4285331B90EE81AF51"/>
    <w:rsid w:val="00963201"/>
    <w:pPr>
      <w:spacing w:after="160" w:line="259" w:lineRule="auto"/>
    </w:pPr>
    <w:rPr>
      <w:kern w:val="0"/>
      <w:sz w:val="22"/>
    </w:rPr>
  </w:style>
  <w:style w:type="paragraph" w:customStyle="1" w:styleId="3C28BFE1F7584A88BF6A0631D9D15DF8">
    <w:name w:val="3C28BFE1F7584A88BF6A0631D9D15DF8"/>
    <w:rsid w:val="00963201"/>
    <w:pPr>
      <w:spacing w:after="160" w:line="259" w:lineRule="auto"/>
    </w:pPr>
    <w:rPr>
      <w:kern w:val="0"/>
      <w:sz w:val="22"/>
    </w:rPr>
  </w:style>
  <w:style w:type="paragraph" w:customStyle="1" w:styleId="3D939CB8DF5E4A42B124055DB4A22BCD">
    <w:name w:val="3D939CB8DF5E4A42B124055DB4A22BCD"/>
    <w:rsid w:val="00963201"/>
    <w:pPr>
      <w:spacing w:after="160" w:line="259" w:lineRule="auto"/>
    </w:pPr>
    <w:rPr>
      <w:kern w:val="0"/>
      <w:sz w:val="22"/>
    </w:rPr>
  </w:style>
  <w:style w:type="paragraph" w:customStyle="1" w:styleId="A872AB1B2C5F45ABBEFB9C46125112D7">
    <w:name w:val="A872AB1B2C5F45ABBEFB9C46125112D7"/>
    <w:rsid w:val="00963201"/>
    <w:pPr>
      <w:spacing w:after="160" w:line="259" w:lineRule="auto"/>
    </w:pPr>
    <w:rPr>
      <w:kern w:val="0"/>
      <w:sz w:val="22"/>
    </w:rPr>
  </w:style>
  <w:style w:type="paragraph" w:customStyle="1" w:styleId="3193A3EA436045638F4227D680C72B7A">
    <w:name w:val="3193A3EA436045638F4227D680C72B7A"/>
    <w:rsid w:val="00963201"/>
    <w:pPr>
      <w:spacing w:after="160" w:line="259" w:lineRule="auto"/>
    </w:pPr>
    <w:rPr>
      <w:kern w:val="0"/>
      <w:sz w:val="22"/>
    </w:rPr>
  </w:style>
  <w:style w:type="paragraph" w:customStyle="1" w:styleId="A491BFB7510A4BE4A8451F604134B77A">
    <w:name w:val="A491BFB7510A4BE4A8451F604134B77A"/>
    <w:rsid w:val="00963201"/>
    <w:pPr>
      <w:spacing w:after="160" w:line="259" w:lineRule="auto"/>
    </w:pPr>
    <w:rPr>
      <w:kern w:val="0"/>
      <w:sz w:val="22"/>
    </w:rPr>
  </w:style>
  <w:style w:type="paragraph" w:customStyle="1" w:styleId="27D8A16C53534E89A64F5927A96944F3">
    <w:name w:val="27D8A16C53534E89A64F5927A96944F3"/>
    <w:rsid w:val="00963201"/>
    <w:pPr>
      <w:spacing w:after="160" w:line="259" w:lineRule="auto"/>
    </w:pPr>
    <w:rPr>
      <w:kern w:val="0"/>
      <w:sz w:val="22"/>
    </w:rPr>
  </w:style>
  <w:style w:type="paragraph" w:customStyle="1" w:styleId="79A9C699C1FF438580966AADA6DFC480">
    <w:name w:val="79A9C699C1FF438580966AADA6DFC480"/>
    <w:rsid w:val="00963201"/>
    <w:pPr>
      <w:spacing w:after="160" w:line="259" w:lineRule="auto"/>
    </w:pPr>
    <w:rPr>
      <w:kern w:val="0"/>
      <w:sz w:val="22"/>
    </w:rPr>
  </w:style>
  <w:style w:type="paragraph" w:customStyle="1" w:styleId="623238D4298144E4B9A4F0EA64B15560">
    <w:name w:val="623238D4298144E4B9A4F0EA64B15560"/>
    <w:rsid w:val="00963201"/>
    <w:pPr>
      <w:spacing w:after="160" w:line="259" w:lineRule="auto"/>
    </w:pPr>
    <w:rPr>
      <w:kern w:val="0"/>
      <w:sz w:val="22"/>
    </w:rPr>
  </w:style>
  <w:style w:type="paragraph" w:customStyle="1" w:styleId="DAA6E483F2B544EBA9D2C6F6B9799785">
    <w:name w:val="DAA6E483F2B544EBA9D2C6F6B9799785"/>
    <w:rsid w:val="00963201"/>
    <w:pPr>
      <w:spacing w:after="160" w:line="259" w:lineRule="auto"/>
    </w:pPr>
    <w:rPr>
      <w:kern w:val="0"/>
      <w:sz w:val="22"/>
    </w:rPr>
  </w:style>
  <w:style w:type="paragraph" w:customStyle="1" w:styleId="BB173EBA9F0F4A0C9798A7BC21E234E1">
    <w:name w:val="BB173EBA9F0F4A0C9798A7BC21E234E1"/>
    <w:rsid w:val="00963201"/>
    <w:pPr>
      <w:spacing w:after="160" w:line="259" w:lineRule="auto"/>
    </w:pPr>
    <w:rPr>
      <w:kern w:val="0"/>
      <w:sz w:val="22"/>
    </w:rPr>
  </w:style>
  <w:style w:type="paragraph" w:customStyle="1" w:styleId="5AC67CA427D74F3CACC8CEBCE9D5D89F">
    <w:name w:val="5AC67CA427D74F3CACC8CEBCE9D5D89F"/>
    <w:rsid w:val="00963201"/>
    <w:pPr>
      <w:spacing w:after="160" w:line="259" w:lineRule="auto"/>
    </w:pPr>
    <w:rPr>
      <w:kern w:val="0"/>
      <w:sz w:val="22"/>
    </w:rPr>
  </w:style>
  <w:style w:type="paragraph" w:customStyle="1" w:styleId="52CAA17115BC4840A35C23801E976C3C">
    <w:name w:val="52CAA17115BC4840A35C23801E976C3C"/>
    <w:rsid w:val="00963201"/>
    <w:pPr>
      <w:spacing w:after="160" w:line="259" w:lineRule="auto"/>
    </w:pPr>
    <w:rPr>
      <w:kern w:val="0"/>
      <w:sz w:val="22"/>
    </w:rPr>
  </w:style>
  <w:style w:type="paragraph" w:customStyle="1" w:styleId="C085E5F8096C40F6B69A1D07A3AD6818">
    <w:name w:val="C085E5F8096C40F6B69A1D07A3AD6818"/>
    <w:rsid w:val="00963201"/>
    <w:pPr>
      <w:spacing w:after="160" w:line="259" w:lineRule="auto"/>
    </w:pPr>
    <w:rPr>
      <w:kern w:val="0"/>
      <w:sz w:val="22"/>
    </w:rPr>
  </w:style>
  <w:style w:type="paragraph" w:customStyle="1" w:styleId="638C8C3176C94790AFD52D4A5B044DB1">
    <w:name w:val="638C8C3176C94790AFD52D4A5B044DB1"/>
    <w:rsid w:val="00963201"/>
    <w:pPr>
      <w:spacing w:after="160" w:line="259" w:lineRule="auto"/>
    </w:pPr>
    <w:rPr>
      <w:kern w:val="0"/>
      <w:sz w:val="22"/>
    </w:rPr>
  </w:style>
  <w:style w:type="paragraph" w:customStyle="1" w:styleId="705CBF9CC1BE4CC58E7FE6C1A753851E">
    <w:name w:val="705CBF9CC1BE4CC58E7FE6C1A753851E"/>
    <w:rsid w:val="00963201"/>
    <w:pPr>
      <w:spacing w:after="160" w:line="259" w:lineRule="auto"/>
    </w:pPr>
    <w:rPr>
      <w:kern w:val="0"/>
      <w:sz w:val="22"/>
    </w:rPr>
  </w:style>
  <w:style w:type="paragraph" w:customStyle="1" w:styleId="27BB0D3B45CF444BB10597963A23E11B">
    <w:name w:val="27BB0D3B45CF444BB10597963A23E11B"/>
    <w:rsid w:val="00963201"/>
    <w:pPr>
      <w:spacing w:after="160" w:line="259" w:lineRule="auto"/>
    </w:pPr>
    <w:rPr>
      <w:kern w:val="0"/>
      <w:sz w:val="22"/>
    </w:rPr>
  </w:style>
  <w:style w:type="paragraph" w:customStyle="1" w:styleId="98BDACFFA30F42C8921ACB9508A32B61">
    <w:name w:val="98BDACFFA30F42C8921ACB9508A32B61"/>
    <w:rsid w:val="00963201"/>
    <w:pPr>
      <w:spacing w:after="160" w:line="259" w:lineRule="auto"/>
    </w:pPr>
    <w:rPr>
      <w:kern w:val="0"/>
      <w:sz w:val="22"/>
    </w:rPr>
  </w:style>
  <w:style w:type="paragraph" w:customStyle="1" w:styleId="1B97E18400B6471E994B5E51542136D9">
    <w:name w:val="1B97E18400B6471E994B5E51542136D9"/>
    <w:rsid w:val="00963201"/>
    <w:pPr>
      <w:spacing w:after="160" w:line="259" w:lineRule="auto"/>
    </w:pPr>
    <w:rPr>
      <w:kern w:val="0"/>
      <w:sz w:val="22"/>
    </w:rPr>
  </w:style>
  <w:style w:type="paragraph" w:customStyle="1" w:styleId="7A215FAD8D66450694DA2513DB094FE2">
    <w:name w:val="7A215FAD8D66450694DA2513DB094FE2"/>
    <w:rsid w:val="00963201"/>
    <w:pPr>
      <w:spacing w:after="160" w:line="259" w:lineRule="auto"/>
    </w:pPr>
    <w:rPr>
      <w:kern w:val="0"/>
      <w:sz w:val="22"/>
    </w:rPr>
  </w:style>
  <w:style w:type="paragraph" w:customStyle="1" w:styleId="B6D862A1D14148388EBD789E938AF313">
    <w:name w:val="B6D862A1D14148388EBD789E938AF313"/>
    <w:rsid w:val="00963201"/>
    <w:pPr>
      <w:spacing w:after="160" w:line="259" w:lineRule="auto"/>
    </w:pPr>
    <w:rPr>
      <w:kern w:val="0"/>
      <w:sz w:val="22"/>
    </w:rPr>
  </w:style>
  <w:style w:type="paragraph" w:customStyle="1" w:styleId="A07EA0408FED4EC0BAB6E043E07653B0">
    <w:name w:val="A07EA0408FED4EC0BAB6E043E07653B0"/>
    <w:rsid w:val="00963201"/>
    <w:pPr>
      <w:spacing w:after="160" w:line="259" w:lineRule="auto"/>
    </w:pPr>
    <w:rPr>
      <w:kern w:val="0"/>
      <w:sz w:val="22"/>
    </w:rPr>
  </w:style>
  <w:style w:type="paragraph" w:customStyle="1" w:styleId="C8186B3CC9A5456AA01A0242EF270F0B">
    <w:name w:val="C8186B3CC9A5456AA01A0242EF270F0B"/>
    <w:rsid w:val="00963201"/>
    <w:pPr>
      <w:spacing w:after="160" w:line="259" w:lineRule="auto"/>
    </w:pPr>
    <w:rPr>
      <w:kern w:val="0"/>
      <w:sz w:val="22"/>
    </w:rPr>
  </w:style>
  <w:style w:type="paragraph" w:customStyle="1" w:styleId="C89CC959C62D438F89351E65B264B682">
    <w:name w:val="C89CC959C62D438F89351E65B264B682"/>
    <w:rsid w:val="00963201"/>
    <w:pPr>
      <w:spacing w:after="160" w:line="259" w:lineRule="auto"/>
    </w:pPr>
    <w:rPr>
      <w:kern w:val="0"/>
      <w:sz w:val="22"/>
    </w:rPr>
  </w:style>
  <w:style w:type="paragraph" w:customStyle="1" w:styleId="B93C5ED27084460DB0F3778A67900D20">
    <w:name w:val="B93C5ED27084460DB0F3778A67900D20"/>
    <w:rsid w:val="00963201"/>
    <w:pPr>
      <w:spacing w:after="160" w:line="259" w:lineRule="auto"/>
    </w:pPr>
    <w:rPr>
      <w:kern w:val="0"/>
      <w:sz w:val="22"/>
    </w:rPr>
  </w:style>
  <w:style w:type="paragraph" w:customStyle="1" w:styleId="322B500F6EDB455A942F21573DB13EDF">
    <w:name w:val="322B500F6EDB455A942F21573DB13EDF"/>
    <w:rsid w:val="00963201"/>
    <w:pPr>
      <w:spacing w:after="160" w:line="259" w:lineRule="auto"/>
    </w:pPr>
    <w:rPr>
      <w:kern w:val="0"/>
      <w:sz w:val="22"/>
    </w:rPr>
  </w:style>
  <w:style w:type="paragraph" w:customStyle="1" w:styleId="72A64D36E78E4E63A4A87EE0748ACE1F">
    <w:name w:val="72A64D36E78E4E63A4A87EE0748ACE1F"/>
    <w:rsid w:val="00963201"/>
    <w:pPr>
      <w:spacing w:after="160" w:line="259" w:lineRule="auto"/>
    </w:pPr>
    <w:rPr>
      <w:kern w:val="0"/>
      <w:sz w:val="22"/>
    </w:rPr>
  </w:style>
  <w:style w:type="paragraph" w:customStyle="1" w:styleId="499E09321CAB4318A26442D3403B81E6">
    <w:name w:val="499E09321CAB4318A26442D3403B81E6"/>
    <w:rsid w:val="00963201"/>
    <w:pPr>
      <w:spacing w:after="160" w:line="259" w:lineRule="auto"/>
    </w:pPr>
    <w:rPr>
      <w:kern w:val="0"/>
      <w:sz w:val="22"/>
    </w:rPr>
  </w:style>
  <w:style w:type="paragraph" w:customStyle="1" w:styleId="743352553D8B44DF8DF7E4BD2E5CEF6A">
    <w:name w:val="743352553D8B44DF8DF7E4BD2E5CEF6A"/>
    <w:rsid w:val="00963201"/>
    <w:pPr>
      <w:spacing w:after="160" w:line="259" w:lineRule="auto"/>
    </w:pPr>
    <w:rPr>
      <w:kern w:val="0"/>
      <w:sz w:val="22"/>
    </w:rPr>
  </w:style>
  <w:style w:type="paragraph" w:customStyle="1" w:styleId="0183C61B8CD944D9B1CD4B2161BB3FF0">
    <w:name w:val="0183C61B8CD944D9B1CD4B2161BB3FF0"/>
    <w:rsid w:val="00963201"/>
    <w:pPr>
      <w:spacing w:after="160" w:line="259" w:lineRule="auto"/>
    </w:pPr>
    <w:rPr>
      <w:kern w:val="0"/>
      <w:sz w:val="22"/>
    </w:rPr>
  </w:style>
  <w:style w:type="paragraph" w:customStyle="1" w:styleId="DF1822904E8C49E381D9F1E5D564CC77">
    <w:name w:val="DF1822904E8C49E381D9F1E5D564CC77"/>
    <w:rsid w:val="00963201"/>
    <w:pPr>
      <w:spacing w:after="160" w:line="259" w:lineRule="auto"/>
    </w:pPr>
    <w:rPr>
      <w:kern w:val="0"/>
      <w:sz w:val="22"/>
    </w:rPr>
  </w:style>
  <w:style w:type="paragraph" w:customStyle="1" w:styleId="2ECB676A84134C0887B6904F47A1D103">
    <w:name w:val="2ECB676A84134C0887B6904F47A1D103"/>
    <w:rsid w:val="00963201"/>
    <w:pPr>
      <w:spacing w:after="160" w:line="259" w:lineRule="auto"/>
    </w:pPr>
    <w:rPr>
      <w:kern w:val="0"/>
      <w:sz w:val="22"/>
    </w:rPr>
  </w:style>
  <w:style w:type="paragraph" w:customStyle="1" w:styleId="F1DD9A5F82564034A3BE73F62C89AB8A">
    <w:name w:val="F1DD9A5F82564034A3BE73F62C89AB8A"/>
    <w:rsid w:val="00963201"/>
    <w:pPr>
      <w:spacing w:after="160" w:line="259" w:lineRule="auto"/>
    </w:pPr>
    <w:rPr>
      <w:kern w:val="0"/>
      <w:sz w:val="22"/>
    </w:rPr>
  </w:style>
  <w:style w:type="paragraph" w:customStyle="1" w:styleId="E9C83B087B284B9082EC62BA5985FD05">
    <w:name w:val="E9C83B087B284B9082EC62BA5985FD05"/>
    <w:rsid w:val="00963201"/>
    <w:pPr>
      <w:spacing w:after="160" w:line="259" w:lineRule="auto"/>
    </w:pPr>
    <w:rPr>
      <w:kern w:val="0"/>
      <w:sz w:val="22"/>
    </w:rPr>
  </w:style>
  <w:style w:type="paragraph" w:customStyle="1" w:styleId="209EE8938161423789E147F5BD765F6F">
    <w:name w:val="209EE8938161423789E147F5BD765F6F"/>
    <w:rsid w:val="00963201"/>
    <w:pPr>
      <w:spacing w:after="160" w:line="259" w:lineRule="auto"/>
    </w:pPr>
    <w:rPr>
      <w:kern w:val="0"/>
      <w:sz w:val="22"/>
    </w:rPr>
  </w:style>
  <w:style w:type="paragraph" w:customStyle="1" w:styleId="4CCD27305F8144CE8B7BF27D1508F693">
    <w:name w:val="4CCD27305F8144CE8B7BF27D1508F693"/>
    <w:rsid w:val="00963201"/>
    <w:pPr>
      <w:spacing w:after="160" w:line="259" w:lineRule="auto"/>
    </w:pPr>
    <w:rPr>
      <w:kern w:val="0"/>
      <w:sz w:val="22"/>
    </w:rPr>
  </w:style>
  <w:style w:type="paragraph" w:customStyle="1" w:styleId="82E215C50AF64DC889EC9D67417AA6A7">
    <w:name w:val="82E215C50AF64DC889EC9D67417AA6A7"/>
    <w:rsid w:val="00963201"/>
    <w:pPr>
      <w:spacing w:after="160" w:line="259" w:lineRule="auto"/>
    </w:pPr>
    <w:rPr>
      <w:kern w:val="0"/>
      <w:sz w:val="22"/>
    </w:rPr>
  </w:style>
  <w:style w:type="paragraph" w:customStyle="1" w:styleId="F53D2B5DBB2840B197908A225E69CE88">
    <w:name w:val="F53D2B5DBB2840B197908A225E69CE88"/>
    <w:rsid w:val="00963201"/>
    <w:pPr>
      <w:spacing w:after="160" w:line="259" w:lineRule="auto"/>
    </w:pPr>
    <w:rPr>
      <w:kern w:val="0"/>
      <w:sz w:val="22"/>
    </w:rPr>
  </w:style>
  <w:style w:type="paragraph" w:customStyle="1" w:styleId="7B592D98FE28474597CAAFC8C4B19774">
    <w:name w:val="7B592D98FE28474597CAAFC8C4B19774"/>
    <w:rsid w:val="00963201"/>
    <w:pPr>
      <w:spacing w:after="160" w:line="259" w:lineRule="auto"/>
    </w:pPr>
    <w:rPr>
      <w:kern w:val="0"/>
      <w:sz w:val="22"/>
    </w:rPr>
  </w:style>
  <w:style w:type="paragraph" w:customStyle="1" w:styleId="D17635407D344D2FA02D9430212CF033">
    <w:name w:val="D17635407D344D2FA02D9430212CF033"/>
    <w:rsid w:val="00963201"/>
    <w:pPr>
      <w:spacing w:after="160" w:line="259" w:lineRule="auto"/>
    </w:pPr>
    <w:rPr>
      <w:kern w:val="0"/>
      <w:sz w:val="22"/>
    </w:rPr>
  </w:style>
  <w:style w:type="paragraph" w:customStyle="1" w:styleId="BF5AA6BBA5584D4E9604195A50E3F5AE">
    <w:name w:val="BF5AA6BBA5584D4E9604195A50E3F5AE"/>
    <w:rsid w:val="00963201"/>
    <w:pPr>
      <w:spacing w:after="160" w:line="259" w:lineRule="auto"/>
    </w:pPr>
    <w:rPr>
      <w:kern w:val="0"/>
      <w:sz w:val="22"/>
    </w:rPr>
  </w:style>
  <w:style w:type="paragraph" w:customStyle="1" w:styleId="BB5548F9C43149E7B880488908093513">
    <w:name w:val="BB5548F9C43149E7B880488908093513"/>
    <w:rsid w:val="00963201"/>
    <w:pPr>
      <w:spacing w:after="160" w:line="259" w:lineRule="auto"/>
    </w:pPr>
    <w:rPr>
      <w:kern w:val="0"/>
      <w:sz w:val="22"/>
    </w:rPr>
  </w:style>
  <w:style w:type="paragraph" w:customStyle="1" w:styleId="BE30955FC6F14B82B38DC983C06FE2E0">
    <w:name w:val="BE30955FC6F14B82B38DC983C06FE2E0"/>
    <w:rsid w:val="00963201"/>
    <w:pPr>
      <w:spacing w:after="160" w:line="259" w:lineRule="auto"/>
    </w:pPr>
    <w:rPr>
      <w:kern w:val="0"/>
      <w:sz w:val="22"/>
    </w:rPr>
  </w:style>
  <w:style w:type="paragraph" w:customStyle="1" w:styleId="56721DAC43D84D07B49D357DBA0B41E4">
    <w:name w:val="56721DAC43D84D07B49D357DBA0B41E4"/>
    <w:rsid w:val="00963201"/>
    <w:pPr>
      <w:spacing w:after="160" w:line="259" w:lineRule="auto"/>
    </w:pPr>
    <w:rPr>
      <w:kern w:val="0"/>
      <w:sz w:val="22"/>
    </w:rPr>
  </w:style>
  <w:style w:type="paragraph" w:customStyle="1" w:styleId="ABD1D90A7CA3451490D10212FDE24649">
    <w:name w:val="ABD1D90A7CA3451490D10212FDE24649"/>
    <w:rsid w:val="00963201"/>
    <w:pPr>
      <w:spacing w:after="160" w:line="259" w:lineRule="auto"/>
    </w:pPr>
    <w:rPr>
      <w:kern w:val="0"/>
      <w:sz w:val="22"/>
    </w:rPr>
  </w:style>
  <w:style w:type="paragraph" w:customStyle="1" w:styleId="3AA647ED1A6A4647A6802595DCA5779E">
    <w:name w:val="3AA647ED1A6A4647A6802595DCA5779E"/>
    <w:rsid w:val="00963201"/>
    <w:pPr>
      <w:spacing w:after="160" w:line="259" w:lineRule="auto"/>
    </w:pPr>
    <w:rPr>
      <w:kern w:val="0"/>
      <w:sz w:val="22"/>
    </w:rPr>
  </w:style>
  <w:style w:type="paragraph" w:customStyle="1" w:styleId="4A3CF9A3953C4E8690968CB6C4598D62">
    <w:name w:val="4A3CF9A3953C4E8690968CB6C4598D62"/>
    <w:rsid w:val="00963201"/>
    <w:pPr>
      <w:spacing w:after="160" w:line="259" w:lineRule="auto"/>
    </w:pPr>
    <w:rPr>
      <w:kern w:val="0"/>
      <w:sz w:val="22"/>
    </w:rPr>
  </w:style>
  <w:style w:type="paragraph" w:customStyle="1" w:styleId="F381199C3304438BBE3416DC5583AF5D">
    <w:name w:val="F381199C3304438BBE3416DC5583AF5D"/>
    <w:rsid w:val="00963201"/>
    <w:pPr>
      <w:spacing w:after="160" w:line="259" w:lineRule="auto"/>
    </w:pPr>
    <w:rPr>
      <w:kern w:val="0"/>
      <w:sz w:val="22"/>
    </w:rPr>
  </w:style>
  <w:style w:type="paragraph" w:customStyle="1" w:styleId="AF1E996FA0D947F6A10D84CF066D889A">
    <w:name w:val="AF1E996FA0D947F6A10D84CF066D889A"/>
    <w:rsid w:val="00963201"/>
    <w:pPr>
      <w:spacing w:after="160" w:line="259" w:lineRule="auto"/>
    </w:pPr>
    <w:rPr>
      <w:kern w:val="0"/>
      <w:sz w:val="22"/>
    </w:rPr>
  </w:style>
  <w:style w:type="paragraph" w:customStyle="1" w:styleId="75741B65B4EE4C3498150AFA8866B571">
    <w:name w:val="75741B65B4EE4C3498150AFA8866B571"/>
    <w:rsid w:val="00963201"/>
    <w:pPr>
      <w:spacing w:after="160" w:line="259" w:lineRule="auto"/>
    </w:pPr>
    <w:rPr>
      <w:kern w:val="0"/>
      <w:sz w:val="22"/>
    </w:rPr>
  </w:style>
  <w:style w:type="paragraph" w:customStyle="1" w:styleId="4AB5D3F2CB1B4BCFAF159DFB8B3D1131">
    <w:name w:val="4AB5D3F2CB1B4BCFAF159DFB8B3D1131"/>
    <w:rsid w:val="00963201"/>
    <w:pPr>
      <w:spacing w:after="160" w:line="259" w:lineRule="auto"/>
    </w:pPr>
    <w:rPr>
      <w:kern w:val="0"/>
      <w:sz w:val="22"/>
    </w:rPr>
  </w:style>
  <w:style w:type="paragraph" w:customStyle="1" w:styleId="16D3DABEC5F94B1FBE0CF150F5DCF630">
    <w:name w:val="16D3DABEC5F94B1FBE0CF150F5DCF630"/>
    <w:rsid w:val="00963201"/>
    <w:pPr>
      <w:spacing w:after="160" w:line="259" w:lineRule="auto"/>
    </w:pPr>
    <w:rPr>
      <w:kern w:val="0"/>
      <w:sz w:val="22"/>
    </w:rPr>
  </w:style>
  <w:style w:type="paragraph" w:customStyle="1" w:styleId="958111FB2BEE4F44BEF73361DE6EAA87">
    <w:name w:val="958111FB2BEE4F44BEF73361DE6EAA87"/>
    <w:rsid w:val="00963201"/>
    <w:pPr>
      <w:spacing w:after="160" w:line="259" w:lineRule="auto"/>
    </w:pPr>
    <w:rPr>
      <w:kern w:val="0"/>
      <w:sz w:val="22"/>
    </w:rPr>
  </w:style>
  <w:style w:type="paragraph" w:customStyle="1" w:styleId="4F1A3E85655042B38E88B17F0F63913E">
    <w:name w:val="4F1A3E85655042B38E88B17F0F63913E"/>
    <w:rsid w:val="00963201"/>
    <w:pPr>
      <w:spacing w:after="160" w:line="259" w:lineRule="auto"/>
    </w:pPr>
    <w:rPr>
      <w:kern w:val="0"/>
      <w:sz w:val="22"/>
    </w:rPr>
  </w:style>
  <w:style w:type="paragraph" w:customStyle="1" w:styleId="8A5907D6EAC5490CBED0639AA2CD38DD">
    <w:name w:val="8A5907D6EAC5490CBED0639AA2CD38DD"/>
    <w:rsid w:val="00963201"/>
    <w:pPr>
      <w:spacing w:after="160" w:line="259" w:lineRule="auto"/>
    </w:pPr>
    <w:rPr>
      <w:kern w:val="0"/>
      <w:sz w:val="22"/>
    </w:rPr>
  </w:style>
  <w:style w:type="paragraph" w:customStyle="1" w:styleId="9FAA449D7C1D48B48B7CBFE7A52D77DA">
    <w:name w:val="9FAA449D7C1D48B48B7CBFE7A52D77DA"/>
    <w:rsid w:val="00963201"/>
    <w:pPr>
      <w:spacing w:after="160" w:line="259" w:lineRule="auto"/>
    </w:pPr>
    <w:rPr>
      <w:kern w:val="0"/>
      <w:sz w:val="22"/>
    </w:rPr>
  </w:style>
  <w:style w:type="paragraph" w:customStyle="1" w:styleId="03027DCFC01D45B4887F3C05B3582D42">
    <w:name w:val="03027DCFC01D45B4887F3C05B3582D42"/>
    <w:rsid w:val="00963201"/>
    <w:pPr>
      <w:spacing w:after="160" w:line="259" w:lineRule="auto"/>
    </w:pPr>
    <w:rPr>
      <w:kern w:val="0"/>
      <w:sz w:val="22"/>
    </w:rPr>
  </w:style>
  <w:style w:type="paragraph" w:customStyle="1" w:styleId="DBBA690DA3B8459FA65BC99BBA474B48">
    <w:name w:val="DBBA690DA3B8459FA65BC99BBA474B48"/>
    <w:rsid w:val="00963201"/>
    <w:pPr>
      <w:spacing w:after="160" w:line="259" w:lineRule="auto"/>
    </w:pPr>
    <w:rPr>
      <w:kern w:val="0"/>
      <w:sz w:val="22"/>
    </w:rPr>
  </w:style>
  <w:style w:type="paragraph" w:customStyle="1" w:styleId="26664E8F19194E1AB9FE8B673B680F22">
    <w:name w:val="26664E8F19194E1AB9FE8B673B680F22"/>
    <w:rsid w:val="00963201"/>
    <w:pPr>
      <w:spacing w:after="160" w:line="259" w:lineRule="auto"/>
    </w:pPr>
    <w:rPr>
      <w:kern w:val="0"/>
      <w:sz w:val="22"/>
    </w:rPr>
  </w:style>
  <w:style w:type="paragraph" w:customStyle="1" w:styleId="C80D39033CDF4D289DDDE3D16232A504">
    <w:name w:val="C80D39033CDF4D289DDDE3D16232A504"/>
    <w:rsid w:val="00963201"/>
    <w:pPr>
      <w:spacing w:after="160" w:line="259" w:lineRule="auto"/>
    </w:pPr>
    <w:rPr>
      <w:kern w:val="0"/>
      <w:sz w:val="22"/>
    </w:rPr>
  </w:style>
  <w:style w:type="paragraph" w:customStyle="1" w:styleId="156805EB0F3B443EB7D4F012326B1C72">
    <w:name w:val="156805EB0F3B443EB7D4F012326B1C72"/>
    <w:rsid w:val="00963201"/>
    <w:pPr>
      <w:spacing w:after="160" w:line="259" w:lineRule="auto"/>
    </w:pPr>
    <w:rPr>
      <w:kern w:val="0"/>
      <w:sz w:val="22"/>
    </w:rPr>
  </w:style>
  <w:style w:type="paragraph" w:customStyle="1" w:styleId="35530179B4C24C28B48640C7B034A27B">
    <w:name w:val="35530179B4C24C28B48640C7B034A27B"/>
    <w:rsid w:val="00963201"/>
    <w:pPr>
      <w:spacing w:after="160" w:line="259" w:lineRule="auto"/>
    </w:pPr>
    <w:rPr>
      <w:kern w:val="0"/>
      <w:sz w:val="22"/>
    </w:rPr>
  </w:style>
  <w:style w:type="paragraph" w:customStyle="1" w:styleId="9073EC7A1A014A0D8EAE1A6ADCFDF5E0">
    <w:name w:val="9073EC7A1A014A0D8EAE1A6ADCFDF5E0"/>
    <w:rsid w:val="00963201"/>
    <w:pPr>
      <w:spacing w:after="160" w:line="259" w:lineRule="auto"/>
    </w:pPr>
    <w:rPr>
      <w:kern w:val="0"/>
      <w:sz w:val="22"/>
    </w:rPr>
  </w:style>
  <w:style w:type="paragraph" w:customStyle="1" w:styleId="90A0BE0E0FB44CC79210BE1E4A7D1FD9">
    <w:name w:val="90A0BE0E0FB44CC79210BE1E4A7D1FD9"/>
    <w:rsid w:val="00963201"/>
    <w:pPr>
      <w:spacing w:after="160" w:line="259" w:lineRule="auto"/>
    </w:pPr>
    <w:rPr>
      <w:kern w:val="0"/>
      <w:sz w:val="22"/>
    </w:rPr>
  </w:style>
  <w:style w:type="paragraph" w:customStyle="1" w:styleId="CE13889BD3214C23B714253E6AF358F6">
    <w:name w:val="CE13889BD3214C23B714253E6AF358F6"/>
    <w:rsid w:val="00963201"/>
    <w:pPr>
      <w:spacing w:after="160" w:line="259" w:lineRule="auto"/>
    </w:pPr>
    <w:rPr>
      <w:kern w:val="0"/>
      <w:sz w:val="22"/>
    </w:rPr>
  </w:style>
  <w:style w:type="paragraph" w:customStyle="1" w:styleId="A98F3AE4761340A7887DBF4C18E75233">
    <w:name w:val="A98F3AE4761340A7887DBF4C18E75233"/>
    <w:rsid w:val="00963201"/>
    <w:pPr>
      <w:spacing w:after="160" w:line="259" w:lineRule="auto"/>
    </w:pPr>
    <w:rPr>
      <w:kern w:val="0"/>
      <w:sz w:val="22"/>
    </w:rPr>
  </w:style>
  <w:style w:type="paragraph" w:customStyle="1" w:styleId="E1E1C1CC4A0F46A69F265ED304DED66E">
    <w:name w:val="E1E1C1CC4A0F46A69F265ED304DED66E"/>
    <w:rsid w:val="00963201"/>
    <w:pPr>
      <w:spacing w:after="160" w:line="259" w:lineRule="auto"/>
    </w:pPr>
    <w:rPr>
      <w:kern w:val="0"/>
      <w:sz w:val="22"/>
    </w:rPr>
  </w:style>
  <w:style w:type="paragraph" w:customStyle="1" w:styleId="C64721EEDC6D47AEA1B0E5B8AFAB6AF8">
    <w:name w:val="C64721EEDC6D47AEA1B0E5B8AFAB6AF8"/>
    <w:rsid w:val="00963201"/>
    <w:pPr>
      <w:spacing w:after="160" w:line="259" w:lineRule="auto"/>
    </w:pPr>
    <w:rPr>
      <w:kern w:val="0"/>
      <w:sz w:val="22"/>
    </w:rPr>
  </w:style>
  <w:style w:type="paragraph" w:customStyle="1" w:styleId="241E001FC84A4CE49ADADE2100258599">
    <w:name w:val="241E001FC84A4CE49ADADE2100258599"/>
    <w:rsid w:val="00963201"/>
    <w:pPr>
      <w:spacing w:after="160" w:line="259" w:lineRule="auto"/>
    </w:pPr>
    <w:rPr>
      <w:kern w:val="0"/>
      <w:sz w:val="22"/>
    </w:rPr>
  </w:style>
  <w:style w:type="paragraph" w:customStyle="1" w:styleId="943F1DC9339343B48A313D24F0357A40">
    <w:name w:val="943F1DC9339343B48A313D24F0357A40"/>
    <w:rsid w:val="00963201"/>
    <w:pPr>
      <w:spacing w:after="160" w:line="259" w:lineRule="auto"/>
    </w:pPr>
    <w:rPr>
      <w:kern w:val="0"/>
      <w:sz w:val="22"/>
    </w:rPr>
  </w:style>
  <w:style w:type="paragraph" w:customStyle="1" w:styleId="8303508E8D92449589AD42378D63E83B">
    <w:name w:val="8303508E8D92449589AD42378D63E83B"/>
    <w:rsid w:val="00963201"/>
    <w:pPr>
      <w:spacing w:after="160" w:line="259" w:lineRule="auto"/>
    </w:pPr>
    <w:rPr>
      <w:kern w:val="0"/>
      <w:sz w:val="22"/>
    </w:rPr>
  </w:style>
  <w:style w:type="paragraph" w:customStyle="1" w:styleId="A04836B468A6444891A0EBAA8EDEDA89">
    <w:name w:val="A04836B468A6444891A0EBAA8EDEDA89"/>
    <w:rsid w:val="00963201"/>
    <w:pPr>
      <w:spacing w:after="160" w:line="259" w:lineRule="auto"/>
    </w:pPr>
    <w:rPr>
      <w:kern w:val="0"/>
      <w:sz w:val="22"/>
    </w:rPr>
  </w:style>
  <w:style w:type="paragraph" w:customStyle="1" w:styleId="85CC71D5B17D440D9893B08BFA4650DF">
    <w:name w:val="85CC71D5B17D440D9893B08BFA4650DF"/>
    <w:rsid w:val="00963201"/>
    <w:pPr>
      <w:spacing w:after="160" w:line="259" w:lineRule="auto"/>
    </w:pPr>
    <w:rPr>
      <w:kern w:val="0"/>
      <w:sz w:val="22"/>
    </w:rPr>
  </w:style>
  <w:style w:type="paragraph" w:customStyle="1" w:styleId="A05F57F215344A8787193F260DBE9D0D">
    <w:name w:val="A05F57F215344A8787193F260DBE9D0D"/>
    <w:rsid w:val="00963201"/>
    <w:pPr>
      <w:spacing w:after="160" w:line="259" w:lineRule="auto"/>
    </w:pPr>
    <w:rPr>
      <w:kern w:val="0"/>
      <w:sz w:val="22"/>
    </w:rPr>
  </w:style>
  <w:style w:type="paragraph" w:customStyle="1" w:styleId="A4EBDC20AB894E6DB0500DB73B2CCBC9">
    <w:name w:val="A4EBDC20AB894E6DB0500DB73B2CCBC9"/>
    <w:rsid w:val="00963201"/>
    <w:pPr>
      <w:spacing w:after="160" w:line="259" w:lineRule="auto"/>
    </w:pPr>
    <w:rPr>
      <w:kern w:val="0"/>
      <w:sz w:val="22"/>
    </w:rPr>
  </w:style>
  <w:style w:type="paragraph" w:customStyle="1" w:styleId="962E7DFE062F4E1DB28CCF6AE098150F">
    <w:name w:val="962E7DFE062F4E1DB28CCF6AE098150F"/>
    <w:rsid w:val="00963201"/>
    <w:pPr>
      <w:spacing w:after="160" w:line="259" w:lineRule="auto"/>
    </w:pPr>
    <w:rPr>
      <w:kern w:val="0"/>
      <w:sz w:val="22"/>
    </w:rPr>
  </w:style>
  <w:style w:type="paragraph" w:customStyle="1" w:styleId="86F91F4DEECB4329A3074C266CE02D36">
    <w:name w:val="86F91F4DEECB4329A3074C266CE02D36"/>
    <w:rsid w:val="00963201"/>
    <w:pPr>
      <w:spacing w:after="160" w:line="259" w:lineRule="auto"/>
    </w:pPr>
    <w:rPr>
      <w:kern w:val="0"/>
      <w:sz w:val="22"/>
    </w:rPr>
  </w:style>
  <w:style w:type="paragraph" w:customStyle="1" w:styleId="9B6B77DBC7654821856710B2D6F0FC79">
    <w:name w:val="9B6B77DBC7654821856710B2D6F0FC79"/>
    <w:rsid w:val="00963201"/>
    <w:pPr>
      <w:spacing w:after="160" w:line="259" w:lineRule="auto"/>
    </w:pPr>
    <w:rPr>
      <w:kern w:val="0"/>
      <w:sz w:val="22"/>
    </w:rPr>
  </w:style>
  <w:style w:type="paragraph" w:customStyle="1" w:styleId="7579A383655A4B7A942694CCE18A9C68">
    <w:name w:val="7579A383655A4B7A942694CCE18A9C68"/>
    <w:rsid w:val="00963201"/>
    <w:pPr>
      <w:spacing w:after="160" w:line="259" w:lineRule="auto"/>
    </w:pPr>
    <w:rPr>
      <w:kern w:val="0"/>
      <w:sz w:val="22"/>
    </w:rPr>
  </w:style>
  <w:style w:type="paragraph" w:customStyle="1" w:styleId="6FC4608562234ED79A2B7485243E49D7">
    <w:name w:val="6FC4608562234ED79A2B7485243E49D7"/>
    <w:rsid w:val="00963201"/>
    <w:pPr>
      <w:spacing w:after="160" w:line="259" w:lineRule="auto"/>
    </w:pPr>
    <w:rPr>
      <w:kern w:val="0"/>
      <w:sz w:val="22"/>
    </w:rPr>
  </w:style>
  <w:style w:type="paragraph" w:customStyle="1" w:styleId="084F690A687E4C949A6118A589C83E5E">
    <w:name w:val="084F690A687E4C949A6118A589C83E5E"/>
    <w:rsid w:val="00963201"/>
    <w:pPr>
      <w:spacing w:after="160" w:line="259" w:lineRule="auto"/>
    </w:pPr>
    <w:rPr>
      <w:kern w:val="0"/>
      <w:sz w:val="22"/>
    </w:rPr>
  </w:style>
  <w:style w:type="paragraph" w:customStyle="1" w:styleId="FF3407406B3D4B78ADD663F01E494378">
    <w:name w:val="FF3407406B3D4B78ADD663F01E494378"/>
    <w:rsid w:val="00963201"/>
    <w:pPr>
      <w:spacing w:after="160" w:line="259" w:lineRule="auto"/>
    </w:pPr>
    <w:rPr>
      <w:kern w:val="0"/>
      <w:sz w:val="22"/>
    </w:rPr>
  </w:style>
  <w:style w:type="paragraph" w:customStyle="1" w:styleId="2B01A00478EB4D439CCD9499AC5E14CD">
    <w:name w:val="2B01A00478EB4D439CCD9499AC5E14CD"/>
    <w:rsid w:val="00963201"/>
    <w:pPr>
      <w:spacing w:after="160" w:line="259" w:lineRule="auto"/>
    </w:pPr>
    <w:rPr>
      <w:kern w:val="0"/>
      <w:sz w:val="22"/>
    </w:rPr>
  </w:style>
  <w:style w:type="paragraph" w:customStyle="1" w:styleId="B59443076A0445DFA049DA52C3D06975">
    <w:name w:val="B59443076A0445DFA049DA52C3D06975"/>
    <w:rsid w:val="00963201"/>
    <w:pPr>
      <w:spacing w:after="160" w:line="259" w:lineRule="auto"/>
    </w:pPr>
    <w:rPr>
      <w:kern w:val="0"/>
      <w:sz w:val="22"/>
    </w:rPr>
  </w:style>
  <w:style w:type="paragraph" w:customStyle="1" w:styleId="31A3D99416D34620A8E44BE1D635E7EF">
    <w:name w:val="31A3D99416D34620A8E44BE1D635E7EF"/>
    <w:rsid w:val="00963201"/>
    <w:pPr>
      <w:spacing w:after="160" w:line="259" w:lineRule="auto"/>
    </w:pPr>
    <w:rPr>
      <w:kern w:val="0"/>
      <w:sz w:val="22"/>
    </w:rPr>
  </w:style>
  <w:style w:type="paragraph" w:customStyle="1" w:styleId="58B715A21B3D488CBC6689E368450037">
    <w:name w:val="58B715A21B3D488CBC6689E368450037"/>
    <w:rsid w:val="00963201"/>
    <w:pPr>
      <w:spacing w:after="160" w:line="259" w:lineRule="auto"/>
    </w:pPr>
    <w:rPr>
      <w:kern w:val="0"/>
      <w:sz w:val="22"/>
    </w:rPr>
  </w:style>
  <w:style w:type="paragraph" w:customStyle="1" w:styleId="3CCAFFBF8FB542A4B919CE4A563949B2">
    <w:name w:val="3CCAFFBF8FB542A4B919CE4A563949B2"/>
    <w:rsid w:val="00963201"/>
    <w:pPr>
      <w:spacing w:after="160" w:line="259" w:lineRule="auto"/>
    </w:pPr>
    <w:rPr>
      <w:kern w:val="0"/>
      <w:sz w:val="22"/>
    </w:rPr>
  </w:style>
  <w:style w:type="paragraph" w:customStyle="1" w:styleId="87E8BE311EEB499283961A484F9839AE">
    <w:name w:val="87E8BE311EEB499283961A484F9839AE"/>
    <w:rsid w:val="00963201"/>
    <w:pPr>
      <w:spacing w:after="160" w:line="259" w:lineRule="auto"/>
    </w:pPr>
    <w:rPr>
      <w:kern w:val="0"/>
      <w:sz w:val="22"/>
    </w:rPr>
  </w:style>
  <w:style w:type="paragraph" w:customStyle="1" w:styleId="325DB014574F4AF59D18389EABF530E8">
    <w:name w:val="325DB014574F4AF59D18389EABF530E8"/>
    <w:rsid w:val="00963201"/>
    <w:pPr>
      <w:spacing w:after="160" w:line="259" w:lineRule="auto"/>
    </w:pPr>
    <w:rPr>
      <w:kern w:val="0"/>
      <w:sz w:val="22"/>
    </w:rPr>
  </w:style>
  <w:style w:type="paragraph" w:customStyle="1" w:styleId="147A4EBECC1F491A863E5C067CBBB552">
    <w:name w:val="147A4EBECC1F491A863E5C067CBBB552"/>
    <w:rsid w:val="00963201"/>
    <w:pPr>
      <w:spacing w:after="160" w:line="259" w:lineRule="auto"/>
    </w:pPr>
    <w:rPr>
      <w:kern w:val="0"/>
      <w:sz w:val="22"/>
    </w:rPr>
  </w:style>
  <w:style w:type="paragraph" w:customStyle="1" w:styleId="F75B2D73696348E2B382806367B3359F">
    <w:name w:val="F75B2D73696348E2B382806367B3359F"/>
    <w:rsid w:val="00963201"/>
    <w:pPr>
      <w:spacing w:after="160" w:line="259" w:lineRule="auto"/>
    </w:pPr>
    <w:rPr>
      <w:kern w:val="0"/>
      <w:sz w:val="22"/>
    </w:rPr>
  </w:style>
  <w:style w:type="paragraph" w:customStyle="1" w:styleId="50F22465300746A8A19114155E8E96E2">
    <w:name w:val="50F22465300746A8A19114155E8E96E2"/>
    <w:rsid w:val="00963201"/>
    <w:pPr>
      <w:spacing w:after="160" w:line="259" w:lineRule="auto"/>
    </w:pPr>
    <w:rPr>
      <w:kern w:val="0"/>
      <w:sz w:val="22"/>
    </w:rPr>
  </w:style>
  <w:style w:type="paragraph" w:customStyle="1" w:styleId="5F2FEA8DC14A46FB96110C5CC57E9821">
    <w:name w:val="5F2FEA8DC14A46FB96110C5CC57E9821"/>
    <w:rsid w:val="00963201"/>
    <w:pPr>
      <w:spacing w:after="160" w:line="259" w:lineRule="auto"/>
    </w:pPr>
    <w:rPr>
      <w:kern w:val="0"/>
      <w:sz w:val="22"/>
    </w:rPr>
  </w:style>
  <w:style w:type="paragraph" w:customStyle="1" w:styleId="A5DA5FC4303A4761A8BA4C8642B9F59A">
    <w:name w:val="A5DA5FC4303A4761A8BA4C8642B9F59A"/>
    <w:rsid w:val="00963201"/>
    <w:pPr>
      <w:spacing w:after="160" w:line="259" w:lineRule="auto"/>
    </w:pPr>
    <w:rPr>
      <w:kern w:val="0"/>
      <w:sz w:val="22"/>
    </w:rPr>
  </w:style>
  <w:style w:type="paragraph" w:customStyle="1" w:styleId="055E078EE9BB4B759790CC4EF80DAEA4">
    <w:name w:val="055E078EE9BB4B759790CC4EF80DAEA4"/>
    <w:rsid w:val="00963201"/>
    <w:pPr>
      <w:spacing w:after="160" w:line="259" w:lineRule="auto"/>
    </w:pPr>
    <w:rPr>
      <w:kern w:val="0"/>
      <w:sz w:val="22"/>
    </w:rPr>
  </w:style>
  <w:style w:type="paragraph" w:customStyle="1" w:styleId="001D9D958DBD47ACB78FBD8D79FB47A9">
    <w:name w:val="001D9D958DBD47ACB78FBD8D79FB47A9"/>
    <w:rsid w:val="00963201"/>
    <w:pPr>
      <w:spacing w:after="160" w:line="259" w:lineRule="auto"/>
    </w:pPr>
    <w:rPr>
      <w:kern w:val="0"/>
      <w:sz w:val="22"/>
    </w:rPr>
  </w:style>
  <w:style w:type="paragraph" w:customStyle="1" w:styleId="B65674D1DE864A429321EC07195DED5E">
    <w:name w:val="B65674D1DE864A429321EC07195DED5E"/>
    <w:rsid w:val="00963201"/>
    <w:pPr>
      <w:spacing w:after="160" w:line="259" w:lineRule="auto"/>
    </w:pPr>
    <w:rPr>
      <w:kern w:val="0"/>
      <w:sz w:val="22"/>
    </w:rPr>
  </w:style>
  <w:style w:type="paragraph" w:customStyle="1" w:styleId="72B3CDAC9F224E54B907F6CAA17ED9B4">
    <w:name w:val="72B3CDAC9F224E54B907F6CAA17ED9B4"/>
    <w:rsid w:val="00963201"/>
    <w:pPr>
      <w:spacing w:after="160" w:line="259" w:lineRule="auto"/>
    </w:pPr>
    <w:rPr>
      <w:kern w:val="0"/>
      <w:sz w:val="22"/>
    </w:rPr>
  </w:style>
  <w:style w:type="paragraph" w:customStyle="1" w:styleId="DB0843A4370C4DC78869B623F4600C46">
    <w:name w:val="DB0843A4370C4DC78869B623F4600C46"/>
    <w:rsid w:val="00963201"/>
    <w:pPr>
      <w:spacing w:after="160" w:line="259" w:lineRule="auto"/>
    </w:pPr>
    <w:rPr>
      <w:kern w:val="0"/>
      <w:sz w:val="22"/>
    </w:rPr>
  </w:style>
  <w:style w:type="paragraph" w:customStyle="1" w:styleId="23EEDAA113B44F6DB4FB075647380595">
    <w:name w:val="23EEDAA113B44F6DB4FB075647380595"/>
    <w:rsid w:val="00963201"/>
    <w:pPr>
      <w:spacing w:after="160" w:line="259" w:lineRule="auto"/>
    </w:pPr>
    <w:rPr>
      <w:kern w:val="0"/>
      <w:sz w:val="22"/>
    </w:rPr>
  </w:style>
  <w:style w:type="paragraph" w:customStyle="1" w:styleId="9F7012AC3B094ACB82E3CE8AD74DC765">
    <w:name w:val="9F7012AC3B094ACB82E3CE8AD74DC765"/>
    <w:rsid w:val="00963201"/>
    <w:pPr>
      <w:spacing w:after="160" w:line="259" w:lineRule="auto"/>
    </w:pPr>
    <w:rPr>
      <w:kern w:val="0"/>
      <w:sz w:val="22"/>
    </w:rPr>
  </w:style>
  <w:style w:type="paragraph" w:customStyle="1" w:styleId="516586114ADB4BD3AE967281B55E3EE7">
    <w:name w:val="516586114ADB4BD3AE967281B55E3EE7"/>
    <w:rsid w:val="00963201"/>
    <w:pPr>
      <w:spacing w:after="160" w:line="259" w:lineRule="auto"/>
    </w:pPr>
    <w:rPr>
      <w:kern w:val="0"/>
      <w:sz w:val="22"/>
    </w:rPr>
  </w:style>
  <w:style w:type="paragraph" w:customStyle="1" w:styleId="B2092082392043EBA8D914E7AA790A38">
    <w:name w:val="B2092082392043EBA8D914E7AA790A38"/>
    <w:rsid w:val="00963201"/>
    <w:pPr>
      <w:spacing w:after="160" w:line="259" w:lineRule="auto"/>
    </w:pPr>
    <w:rPr>
      <w:kern w:val="0"/>
      <w:sz w:val="22"/>
    </w:rPr>
  </w:style>
  <w:style w:type="paragraph" w:customStyle="1" w:styleId="0B24FCB2DE6A42F4889349CAFCC7F18D">
    <w:name w:val="0B24FCB2DE6A42F4889349CAFCC7F18D"/>
    <w:rsid w:val="00963201"/>
    <w:pPr>
      <w:spacing w:after="160" w:line="259" w:lineRule="auto"/>
    </w:pPr>
    <w:rPr>
      <w:kern w:val="0"/>
      <w:sz w:val="22"/>
    </w:rPr>
  </w:style>
  <w:style w:type="paragraph" w:customStyle="1" w:styleId="C1275033E088473786303DCCD204BAB4">
    <w:name w:val="C1275033E088473786303DCCD204BAB4"/>
    <w:rsid w:val="00963201"/>
    <w:pPr>
      <w:spacing w:after="160" w:line="259" w:lineRule="auto"/>
    </w:pPr>
    <w:rPr>
      <w:kern w:val="0"/>
      <w:sz w:val="22"/>
    </w:rPr>
  </w:style>
  <w:style w:type="paragraph" w:customStyle="1" w:styleId="9ACE23EFE31749C283D14FA1BB105A84">
    <w:name w:val="9ACE23EFE31749C283D14FA1BB105A84"/>
    <w:rsid w:val="00963201"/>
    <w:pPr>
      <w:spacing w:after="160" w:line="259" w:lineRule="auto"/>
    </w:pPr>
    <w:rPr>
      <w:kern w:val="0"/>
      <w:sz w:val="22"/>
    </w:rPr>
  </w:style>
  <w:style w:type="paragraph" w:customStyle="1" w:styleId="3646A8AB9C344F01872DABA13A6546A9">
    <w:name w:val="3646A8AB9C344F01872DABA13A6546A9"/>
    <w:rsid w:val="00963201"/>
    <w:pPr>
      <w:spacing w:after="160" w:line="259" w:lineRule="auto"/>
    </w:pPr>
    <w:rPr>
      <w:kern w:val="0"/>
      <w:sz w:val="22"/>
    </w:rPr>
  </w:style>
  <w:style w:type="paragraph" w:customStyle="1" w:styleId="31474443E9634CC6BE1468332E4E98B3">
    <w:name w:val="31474443E9634CC6BE1468332E4E98B3"/>
    <w:rsid w:val="00963201"/>
    <w:pPr>
      <w:spacing w:after="160" w:line="259" w:lineRule="auto"/>
    </w:pPr>
    <w:rPr>
      <w:kern w:val="0"/>
      <w:sz w:val="22"/>
    </w:rPr>
  </w:style>
  <w:style w:type="paragraph" w:customStyle="1" w:styleId="38809DB3D9844D93B40D5D3DD4EC117A">
    <w:name w:val="38809DB3D9844D93B40D5D3DD4EC117A"/>
    <w:rsid w:val="00963201"/>
    <w:pPr>
      <w:spacing w:after="160" w:line="259" w:lineRule="auto"/>
    </w:pPr>
    <w:rPr>
      <w:kern w:val="0"/>
      <w:sz w:val="22"/>
    </w:rPr>
  </w:style>
  <w:style w:type="paragraph" w:customStyle="1" w:styleId="4EA56E02DFE94091B770EF4EA7DBC29B">
    <w:name w:val="4EA56E02DFE94091B770EF4EA7DBC29B"/>
    <w:rsid w:val="00963201"/>
    <w:pPr>
      <w:spacing w:after="160" w:line="259" w:lineRule="auto"/>
    </w:pPr>
    <w:rPr>
      <w:kern w:val="0"/>
      <w:sz w:val="22"/>
    </w:rPr>
  </w:style>
  <w:style w:type="paragraph" w:customStyle="1" w:styleId="30DB106221634D8F8E67425FAE0FC0E3">
    <w:name w:val="30DB106221634D8F8E67425FAE0FC0E3"/>
    <w:rsid w:val="00963201"/>
    <w:pPr>
      <w:spacing w:after="160" w:line="259" w:lineRule="auto"/>
    </w:pPr>
    <w:rPr>
      <w:kern w:val="0"/>
      <w:sz w:val="22"/>
    </w:rPr>
  </w:style>
  <w:style w:type="paragraph" w:customStyle="1" w:styleId="5E76C405A303428BB2B409C0970623BD">
    <w:name w:val="5E76C405A303428BB2B409C0970623BD"/>
    <w:rsid w:val="00963201"/>
    <w:pPr>
      <w:spacing w:after="160" w:line="259" w:lineRule="auto"/>
    </w:pPr>
    <w:rPr>
      <w:kern w:val="0"/>
      <w:sz w:val="22"/>
    </w:rPr>
  </w:style>
  <w:style w:type="paragraph" w:customStyle="1" w:styleId="C384D4D9B1A5469685C74D2012F710C8">
    <w:name w:val="C384D4D9B1A5469685C74D2012F710C8"/>
    <w:rsid w:val="00963201"/>
    <w:pPr>
      <w:spacing w:after="160" w:line="259" w:lineRule="auto"/>
    </w:pPr>
    <w:rPr>
      <w:kern w:val="0"/>
      <w:sz w:val="22"/>
    </w:rPr>
  </w:style>
  <w:style w:type="paragraph" w:customStyle="1" w:styleId="06154AFCE0344D5BBE6EFF605CDD8B3D">
    <w:name w:val="06154AFCE0344D5BBE6EFF605CDD8B3D"/>
    <w:rsid w:val="00963201"/>
    <w:pPr>
      <w:spacing w:after="160" w:line="259" w:lineRule="auto"/>
    </w:pPr>
    <w:rPr>
      <w:kern w:val="0"/>
      <w:sz w:val="22"/>
    </w:rPr>
  </w:style>
  <w:style w:type="paragraph" w:customStyle="1" w:styleId="13F06460780F4EFF8238B52E6173965F">
    <w:name w:val="13F06460780F4EFF8238B52E6173965F"/>
    <w:rsid w:val="00963201"/>
    <w:pPr>
      <w:spacing w:after="160" w:line="259" w:lineRule="auto"/>
    </w:pPr>
    <w:rPr>
      <w:kern w:val="0"/>
      <w:sz w:val="22"/>
    </w:rPr>
  </w:style>
  <w:style w:type="paragraph" w:customStyle="1" w:styleId="8C1A61D2E4684D7A988F238281776395">
    <w:name w:val="8C1A61D2E4684D7A988F238281776395"/>
    <w:rsid w:val="00963201"/>
    <w:pPr>
      <w:spacing w:after="160" w:line="259" w:lineRule="auto"/>
    </w:pPr>
    <w:rPr>
      <w:kern w:val="0"/>
      <w:sz w:val="22"/>
    </w:rPr>
  </w:style>
  <w:style w:type="paragraph" w:customStyle="1" w:styleId="B98839A0FFA94AC79F060C769E4275DC">
    <w:name w:val="B98839A0FFA94AC79F060C769E4275DC"/>
    <w:rsid w:val="00963201"/>
    <w:pPr>
      <w:spacing w:after="160" w:line="259" w:lineRule="auto"/>
    </w:pPr>
    <w:rPr>
      <w:kern w:val="0"/>
      <w:sz w:val="22"/>
    </w:rPr>
  </w:style>
  <w:style w:type="paragraph" w:customStyle="1" w:styleId="9657416CB4204DE2876E9F6E1D21D9AB">
    <w:name w:val="9657416CB4204DE2876E9F6E1D21D9AB"/>
    <w:rsid w:val="00963201"/>
    <w:pPr>
      <w:spacing w:after="160" w:line="259" w:lineRule="auto"/>
    </w:pPr>
    <w:rPr>
      <w:kern w:val="0"/>
      <w:sz w:val="22"/>
    </w:rPr>
  </w:style>
  <w:style w:type="paragraph" w:customStyle="1" w:styleId="EFA53DB7D9B34D61A667BF1ACDBEF85A">
    <w:name w:val="EFA53DB7D9B34D61A667BF1ACDBEF85A"/>
    <w:rsid w:val="00963201"/>
    <w:pPr>
      <w:spacing w:after="160" w:line="259" w:lineRule="auto"/>
    </w:pPr>
    <w:rPr>
      <w:kern w:val="0"/>
      <w:sz w:val="22"/>
    </w:rPr>
  </w:style>
  <w:style w:type="paragraph" w:customStyle="1" w:styleId="0CD337BD204F4525A589847FD2C26EFD">
    <w:name w:val="0CD337BD204F4525A589847FD2C26EFD"/>
    <w:rsid w:val="00963201"/>
    <w:pPr>
      <w:spacing w:after="160" w:line="259" w:lineRule="auto"/>
    </w:pPr>
    <w:rPr>
      <w:kern w:val="0"/>
      <w:sz w:val="22"/>
    </w:rPr>
  </w:style>
  <w:style w:type="paragraph" w:customStyle="1" w:styleId="E857CCD3007A4351A8E21C90D37B4EE6">
    <w:name w:val="E857CCD3007A4351A8E21C90D37B4EE6"/>
    <w:rsid w:val="00963201"/>
    <w:pPr>
      <w:spacing w:after="160" w:line="259" w:lineRule="auto"/>
    </w:pPr>
    <w:rPr>
      <w:kern w:val="0"/>
      <w:sz w:val="22"/>
    </w:rPr>
  </w:style>
  <w:style w:type="paragraph" w:customStyle="1" w:styleId="D6BECB3E485E4AD8AC99B68AE85A44E8">
    <w:name w:val="D6BECB3E485E4AD8AC99B68AE85A44E8"/>
    <w:rsid w:val="00963201"/>
    <w:pPr>
      <w:spacing w:after="160" w:line="259" w:lineRule="auto"/>
    </w:pPr>
    <w:rPr>
      <w:kern w:val="0"/>
      <w:sz w:val="22"/>
    </w:rPr>
  </w:style>
  <w:style w:type="paragraph" w:customStyle="1" w:styleId="635CA118350A466B913548A87C493E77">
    <w:name w:val="635CA118350A466B913548A87C493E77"/>
    <w:rsid w:val="00963201"/>
    <w:pPr>
      <w:spacing w:after="160" w:line="259" w:lineRule="auto"/>
    </w:pPr>
    <w:rPr>
      <w:kern w:val="0"/>
      <w:sz w:val="22"/>
    </w:rPr>
  </w:style>
  <w:style w:type="paragraph" w:customStyle="1" w:styleId="94AA4E7214404C93A3D0654A676BB287">
    <w:name w:val="94AA4E7214404C93A3D0654A676BB287"/>
    <w:rsid w:val="00963201"/>
    <w:pPr>
      <w:spacing w:after="160" w:line="259" w:lineRule="auto"/>
    </w:pPr>
    <w:rPr>
      <w:kern w:val="0"/>
      <w:sz w:val="22"/>
    </w:rPr>
  </w:style>
  <w:style w:type="paragraph" w:customStyle="1" w:styleId="28016085BAB9472B9058738A97806374">
    <w:name w:val="28016085BAB9472B9058738A97806374"/>
    <w:rsid w:val="00963201"/>
    <w:pPr>
      <w:spacing w:after="160" w:line="259" w:lineRule="auto"/>
    </w:pPr>
    <w:rPr>
      <w:kern w:val="0"/>
      <w:sz w:val="22"/>
    </w:rPr>
  </w:style>
  <w:style w:type="paragraph" w:customStyle="1" w:styleId="DF7E36E5746D496A951AC98B5AD7AF92">
    <w:name w:val="DF7E36E5746D496A951AC98B5AD7AF92"/>
    <w:rsid w:val="00963201"/>
    <w:pPr>
      <w:spacing w:after="160" w:line="259" w:lineRule="auto"/>
    </w:pPr>
    <w:rPr>
      <w:kern w:val="0"/>
      <w:sz w:val="22"/>
    </w:rPr>
  </w:style>
  <w:style w:type="paragraph" w:customStyle="1" w:styleId="036416F016734247A9024C3DCF4E8B01">
    <w:name w:val="036416F016734247A9024C3DCF4E8B01"/>
    <w:rsid w:val="00963201"/>
    <w:pPr>
      <w:spacing w:after="160" w:line="259" w:lineRule="auto"/>
    </w:pPr>
    <w:rPr>
      <w:kern w:val="0"/>
      <w:sz w:val="22"/>
    </w:rPr>
  </w:style>
  <w:style w:type="paragraph" w:customStyle="1" w:styleId="9EEEB9B260AD47CD8365DFD8AEE9891F">
    <w:name w:val="9EEEB9B260AD47CD8365DFD8AEE9891F"/>
    <w:rsid w:val="00963201"/>
    <w:pPr>
      <w:spacing w:after="160" w:line="259" w:lineRule="auto"/>
    </w:pPr>
    <w:rPr>
      <w:kern w:val="0"/>
      <w:sz w:val="22"/>
    </w:rPr>
  </w:style>
  <w:style w:type="paragraph" w:customStyle="1" w:styleId="BD2F1EB65A57489D8010AE8789BE2E6D">
    <w:name w:val="BD2F1EB65A57489D8010AE8789BE2E6D"/>
    <w:rsid w:val="00963201"/>
    <w:pPr>
      <w:spacing w:after="160" w:line="259" w:lineRule="auto"/>
    </w:pPr>
    <w:rPr>
      <w:kern w:val="0"/>
      <w:sz w:val="22"/>
    </w:rPr>
  </w:style>
  <w:style w:type="paragraph" w:customStyle="1" w:styleId="1DD80E1619174C4490EBF3FA46439B2E">
    <w:name w:val="1DD80E1619174C4490EBF3FA46439B2E"/>
    <w:rsid w:val="00963201"/>
    <w:pPr>
      <w:spacing w:after="160" w:line="259" w:lineRule="auto"/>
    </w:pPr>
    <w:rPr>
      <w:kern w:val="0"/>
      <w:sz w:val="22"/>
    </w:rPr>
  </w:style>
  <w:style w:type="paragraph" w:customStyle="1" w:styleId="27C1DCC392AC4BD7AC237DFABB31484E">
    <w:name w:val="27C1DCC392AC4BD7AC237DFABB31484E"/>
    <w:rsid w:val="00963201"/>
    <w:pPr>
      <w:spacing w:after="160" w:line="259" w:lineRule="auto"/>
    </w:pPr>
    <w:rPr>
      <w:kern w:val="0"/>
      <w:sz w:val="22"/>
    </w:rPr>
  </w:style>
  <w:style w:type="paragraph" w:customStyle="1" w:styleId="1808B10E59354A619E4D36B27F5AF9EB">
    <w:name w:val="1808B10E59354A619E4D36B27F5AF9EB"/>
    <w:rsid w:val="00963201"/>
    <w:pPr>
      <w:spacing w:after="160" w:line="259" w:lineRule="auto"/>
    </w:pPr>
    <w:rPr>
      <w:kern w:val="0"/>
      <w:sz w:val="22"/>
    </w:rPr>
  </w:style>
  <w:style w:type="paragraph" w:customStyle="1" w:styleId="A02E4167A618433ABDC43D2E3D7D4497">
    <w:name w:val="A02E4167A618433ABDC43D2E3D7D4497"/>
    <w:rsid w:val="00963201"/>
    <w:pPr>
      <w:spacing w:after="160" w:line="259" w:lineRule="auto"/>
    </w:pPr>
    <w:rPr>
      <w:kern w:val="0"/>
      <w:sz w:val="22"/>
    </w:rPr>
  </w:style>
  <w:style w:type="paragraph" w:customStyle="1" w:styleId="F73E1D7767864243B7618F9479C879A7">
    <w:name w:val="F73E1D7767864243B7618F9479C879A7"/>
    <w:rsid w:val="00963201"/>
    <w:pPr>
      <w:spacing w:after="160" w:line="259" w:lineRule="auto"/>
    </w:pPr>
    <w:rPr>
      <w:kern w:val="0"/>
      <w:sz w:val="22"/>
    </w:rPr>
  </w:style>
  <w:style w:type="paragraph" w:customStyle="1" w:styleId="9C286DF64B2342BC90BD85C7AF826C4E">
    <w:name w:val="9C286DF64B2342BC90BD85C7AF826C4E"/>
    <w:rsid w:val="00963201"/>
    <w:pPr>
      <w:spacing w:after="160" w:line="259" w:lineRule="auto"/>
    </w:pPr>
    <w:rPr>
      <w:kern w:val="0"/>
      <w:sz w:val="22"/>
    </w:rPr>
  </w:style>
  <w:style w:type="paragraph" w:customStyle="1" w:styleId="585E2F41AF624CCB99692A0BD472680B">
    <w:name w:val="585E2F41AF624CCB99692A0BD472680B"/>
    <w:rsid w:val="00963201"/>
    <w:pPr>
      <w:spacing w:after="160" w:line="259" w:lineRule="auto"/>
    </w:pPr>
    <w:rPr>
      <w:kern w:val="0"/>
      <w:sz w:val="22"/>
    </w:rPr>
  </w:style>
  <w:style w:type="paragraph" w:customStyle="1" w:styleId="58E9B17043554736B57D0E4AA0E68840">
    <w:name w:val="58E9B17043554736B57D0E4AA0E68840"/>
    <w:rsid w:val="00963201"/>
    <w:pPr>
      <w:spacing w:after="160" w:line="259" w:lineRule="auto"/>
    </w:pPr>
    <w:rPr>
      <w:kern w:val="0"/>
      <w:sz w:val="22"/>
    </w:rPr>
  </w:style>
  <w:style w:type="paragraph" w:customStyle="1" w:styleId="29647C9EFE354A5D96DE9148F7DBB738">
    <w:name w:val="29647C9EFE354A5D96DE9148F7DBB738"/>
    <w:rsid w:val="00963201"/>
    <w:pPr>
      <w:spacing w:after="160" w:line="259" w:lineRule="auto"/>
    </w:pPr>
    <w:rPr>
      <w:kern w:val="0"/>
      <w:sz w:val="22"/>
    </w:rPr>
  </w:style>
  <w:style w:type="paragraph" w:customStyle="1" w:styleId="E6BEE41106E44CBFB18C74A2AF6A1999">
    <w:name w:val="E6BEE41106E44CBFB18C74A2AF6A1999"/>
    <w:rsid w:val="00963201"/>
    <w:pPr>
      <w:spacing w:after="160" w:line="259" w:lineRule="auto"/>
    </w:pPr>
    <w:rPr>
      <w:kern w:val="0"/>
      <w:sz w:val="22"/>
    </w:rPr>
  </w:style>
  <w:style w:type="paragraph" w:customStyle="1" w:styleId="8FD1655200D34880A31A6EAFCE522929">
    <w:name w:val="8FD1655200D34880A31A6EAFCE522929"/>
    <w:rsid w:val="00963201"/>
    <w:pPr>
      <w:spacing w:after="160" w:line="259" w:lineRule="auto"/>
    </w:pPr>
    <w:rPr>
      <w:kern w:val="0"/>
      <w:sz w:val="22"/>
    </w:rPr>
  </w:style>
  <w:style w:type="paragraph" w:customStyle="1" w:styleId="5088D3B4E0F6491F9B0C316154741FF1">
    <w:name w:val="5088D3B4E0F6491F9B0C316154741FF1"/>
    <w:rsid w:val="00963201"/>
    <w:pPr>
      <w:spacing w:after="160" w:line="259" w:lineRule="auto"/>
    </w:pPr>
    <w:rPr>
      <w:kern w:val="0"/>
      <w:sz w:val="22"/>
    </w:rPr>
  </w:style>
  <w:style w:type="paragraph" w:customStyle="1" w:styleId="4691E682CEBD4CC2B1DBE246B4DD5305">
    <w:name w:val="4691E682CEBD4CC2B1DBE246B4DD5305"/>
    <w:rsid w:val="00963201"/>
    <w:pPr>
      <w:spacing w:after="160" w:line="259" w:lineRule="auto"/>
    </w:pPr>
    <w:rPr>
      <w:kern w:val="0"/>
      <w:sz w:val="22"/>
    </w:rPr>
  </w:style>
  <w:style w:type="paragraph" w:customStyle="1" w:styleId="ABCFAF18CAC8440A9618A23A8F0CA7DF">
    <w:name w:val="ABCFAF18CAC8440A9618A23A8F0CA7DF"/>
    <w:rsid w:val="00963201"/>
    <w:pPr>
      <w:spacing w:after="160" w:line="259" w:lineRule="auto"/>
    </w:pPr>
    <w:rPr>
      <w:kern w:val="0"/>
      <w:sz w:val="22"/>
    </w:rPr>
  </w:style>
  <w:style w:type="paragraph" w:customStyle="1" w:styleId="9380244DAAC24BB3870687E2E6DA0BE6">
    <w:name w:val="9380244DAAC24BB3870687E2E6DA0BE6"/>
    <w:rsid w:val="00963201"/>
    <w:pPr>
      <w:spacing w:after="160" w:line="259" w:lineRule="auto"/>
    </w:pPr>
    <w:rPr>
      <w:kern w:val="0"/>
      <w:sz w:val="22"/>
    </w:rPr>
  </w:style>
  <w:style w:type="paragraph" w:customStyle="1" w:styleId="85709E01D9924408999C2648A0210E5B">
    <w:name w:val="85709E01D9924408999C2648A0210E5B"/>
    <w:rsid w:val="00963201"/>
    <w:pPr>
      <w:spacing w:after="160" w:line="259" w:lineRule="auto"/>
    </w:pPr>
    <w:rPr>
      <w:kern w:val="0"/>
      <w:sz w:val="22"/>
    </w:rPr>
  </w:style>
  <w:style w:type="paragraph" w:customStyle="1" w:styleId="5A86C0BBA7D84D0ABDF7FE08D8093B74">
    <w:name w:val="5A86C0BBA7D84D0ABDF7FE08D8093B74"/>
    <w:rsid w:val="00963201"/>
    <w:pPr>
      <w:spacing w:after="160" w:line="259" w:lineRule="auto"/>
    </w:pPr>
    <w:rPr>
      <w:kern w:val="0"/>
      <w:sz w:val="22"/>
    </w:rPr>
  </w:style>
  <w:style w:type="paragraph" w:customStyle="1" w:styleId="1C6C4F777D6A4C83BE3F7511BF175D10">
    <w:name w:val="1C6C4F777D6A4C83BE3F7511BF175D10"/>
    <w:rsid w:val="00963201"/>
    <w:pPr>
      <w:spacing w:after="160" w:line="259" w:lineRule="auto"/>
    </w:pPr>
    <w:rPr>
      <w:kern w:val="0"/>
      <w:sz w:val="22"/>
    </w:rPr>
  </w:style>
  <w:style w:type="paragraph" w:customStyle="1" w:styleId="3AFDFC111D5B4328B72903DDD8A7B45A">
    <w:name w:val="3AFDFC111D5B4328B72903DDD8A7B45A"/>
    <w:rsid w:val="00963201"/>
    <w:pPr>
      <w:spacing w:after="160" w:line="259" w:lineRule="auto"/>
    </w:pPr>
    <w:rPr>
      <w:kern w:val="0"/>
      <w:sz w:val="22"/>
    </w:rPr>
  </w:style>
  <w:style w:type="paragraph" w:customStyle="1" w:styleId="CB5A591B402347538574282259647201">
    <w:name w:val="CB5A591B402347538574282259647201"/>
    <w:rsid w:val="00963201"/>
    <w:pPr>
      <w:spacing w:after="160" w:line="259" w:lineRule="auto"/>
    </w:pPr>
    <w:rPr>
      <w:kern w:val="0"/>
      <w:sz w:val="22"/>
    </w:rPr>
  </w:style>
  <w:style w:type="paragraph" w:customStyle="1" w:styleId="554A319E84C045B6AFD97C61BD32F4B3">
    <w:name w:val="554A319E84C045B6AFD97C61BD32F4B3"/>
    <w:rsid w:val="00963201"/>
    <w:pPr>
      <w:spacing w:after="160" w:line="259" w:lineRule="auto"/>
    </w:pPr>
    <w:rPr>
      <w:kern w:val="0"/>
      <w:sz w:val="22"/>
    </w:rPr>
  </w:style>
  <w:style w:type="paragraph" w:customStyle="1" w:styleId="77FEFF9630DB42BD9AC7AA089B9F19C2">
    <w:name w:val="77FEFF9630DB42BD9AC7AA089B9F19C2"/>
    <w:rsid w:val="00963201"/>
    <w:pPr>
      <w:spacing w:after="160" w:line="259" w:lineRule="auto"/>
    </w:pPr>
    <w:rPr>
      <w:kern w:val="0"/>
      <w:sz w:val="22"/>
    </w:rPr>
  </w:style>
  <w:style w:type="paragraph" w:customStyle="1" w:styleId="AA1E849C27094F0D8A8F18E64234EE84">
    <w:name w:val="AA1E849C27094F0D8A8F18E64234EE84"/>
    <w:rsid w:val="00963201"/>
    <w:pPr>
      <w:spacing w:after="160" w:line="259" w:lineRule="auto"/>
    </w:pPr>
    <w:rPr>
      <w:kern w:val="0"/>
      <w:sz w:val="22"/>
    </w:rPr>
  </w:style>
  <w:style w:type="paragraph" w:customStyle="1" w:styleId="BCA6111BA72949F79124BEF9D7520105">
    <w:name w:val="BCA6111BA72949F79124BEF9D7520105"/>
    <w:rsid w:val="00963201"/>
    <w:pPr>
      <w:spacing w:after="160" w:line="259" w:lineRule="auto"/>
    </w:pPr>
    <w:rPr>
      <w:kern w:val="0"/>
      <w:sz w:val="22"/>
    </w:rPr>
  </w:style>
  <w:style w:type="paragraph" w:customStyle="1" w:styleId="7995DF9B715F418F976F2081DCE2F365">
    <w:name w:val="7995DF9B715F418F976F2081DCE2F365"/>
    <w:rsid w:val="00963201"/>
    <w:pPr>
      <w:spacing w:after="160" w:line="259" w:lineRule="auto"/>
    </w:pPr>
    <w:rPr>
      <w:kern w:val="0"/>
      <w:sz w:val="22"/>
    </w:rPr>
  </w:style>
  <w:style w:type="paragraph" w:customStyle="1" w:styleId="513C4F713E7E40C595D3C8C41ADB84E3">
    <w:name w:val="513C4F713E7E40C595D3C8C41ADB84E3"/>
    <w:rsid w:val="00963201"/>
    <w:pPr>
      <w:spacing w:after="160" w:line="259" w:lineRule="auto"/>
    </w:pPr>
    <w:rPr>
      <w:kern w:val="0"/>
      <w:sz w:val="22"/>
    </w:rPr>
  </w:style>
  <w:style w:type="paragraph" w:customStyle="1" w:styleId="F1B62A4604DD41169620F43CE0377DF6">
    <w:name w:val="F1B62A4604DD41169620F43CE0377DF6"/>
    <w:rsid w:val="00963201"/>
    <w:pPr>
      <w:spacing w:after="160" w:line="259" w:lineRule="auto"/>
    </w:pPr>
    <w:rPr>
      <w:kern w:val="0"/>
      <w:sz w:val="22"/>
    </w:rPr>
  </w:style>
  <w:style w:type="paragraph" w:customStyle="1" w:styleId="B59E6CE9D129414F84E08FFB49185ACA">
    <w:name w:val="B59E6CE9D129414F84E08FFB49185ACA"/>
    <w:rsid w:val="00963201"/>
    <w:pPr>
      <w:spacing w:after="160" w:line="259" w:lineRule="auto"/>
    </w:pPr>
    <w:rPr>
      <w:kern w:val="0"/>
      <w:sz w:val="22"/>
    </w:rPr>
  </w:style>
  <w:style w:type="paragraph" w:customStyle="1" w:styleId="4C42C156E5B146819EA9590A593236B5">
    <w:name w:val="4C42C156E5B146819EA9590A593236B5"/>
    <w:rsid w:val="00963201"/>
    <w:pPr>
      <w:spacing w:after="160" w:line="259" w:lineRule="auto"/>
    </w:pPr>
    <w:rPr>
      <w:kern w:val="0"/>
      <w:sz w:val="22"/>
    </w:rPr>
  </w:style>
  <w:style w:type="paragraph" w:customStyle="1" w:styleId="2B8D539E1AB645BA9A9A788CFF61EB89">
    <w:name w:val="2B8D539E1AB645BA9A9A788CFF61EB89"/>
    <w:rsid w:val="00963201"/>
    <w:pPr>
      <w:spacing w:after="160" w:line="259" w:lineRule="auto"/>
    </w:pPr>
    <w:rPr>
      <w:kern w:val="0"/>
      <w:sz w:val="22"/>
    </w:rPr>
  </w:style>
  <w:style w:type="paragraph" w:customStyle="1" w:styleId="30FE831C2F1B4123AC6C71B2BB5B1A55">
    <w:name w:val="30FE831C2F1B4123AC6C71B2BB5B1A55"/>
    <w:rsid w:val="00963201"/>
    <w:pPr>
      <w:spacing w:after="160" w:line="259" w:lineRule="auto"/>
    </w:pPr>
    <w:rPr>
      <w:kern w:val="0"/>
      <w:sz w:val="22"/>
    </w:rPr>
  </w:style>
  <w:style w:type="paragraph" w:customStyle="1" w:styleId="4D254CAA6EF343228CAB01DD5DE4D8B1">
    <w:name w:val="4D254CAA6EF343228CAB01DD5DE4D8B1"/>
    <w:rsid w:val="00963201"/>
    <w:pPr>
      <w:spacing w:after="160" w:line="259" w:lineRule="auto"/>
    </w:pPr>
    <w:rPr>
      <w:kern w:val="0"/>
      <w:sz w:val="22"/>
    </w:rPr>
  </w:style>
  <w:style w:type="paragraph" w:customStyle="1" w:styleId="327C0EF028AD47A38C3D43E8CDADC293">
    <w:name w:val="327C0EF028AD47A38C3D43E8CDADC293"/>
    <w:rsid w:val="00963201"/>
    <w:pPr>
      <w:spacing w:after="160" w:line="259" w:lineRule="auto"/>
    </w:pPr>
    <w:rPr>
      <w:kern w:val="0"/>
      <w:sz w:val="22"/>
    </w:rPr>
  </w:style>
  <w:style w:type="paragraph" w:customStyle="1" w:styleId="6714E7C12B074FCABC94F3793ED045FF">
    <w:name w:val="6714E7C12B074FCABC94F3793ED045FF"/>
    <w:rsid w:val="00963201"/>
    <w:pPr>
      <w:spacing w:after="160" w:line="259" w:lineRule="auto"/>
    </w:pPr>
    <w:rPr>
      <w:kern w:val="0"/>
      <w:sz w:val="22"/>
    </w:rPr>
  </w:style>
  <w:style w:type="paragraph" w:customStyle="1" w:styleId="55C86778133C4DBD928233CF9CED01F1">
    <w:name w:val="55C86778133C4DBD928233CF9CED01F1"/>
    <w:rsid w:val="00963201"/>
    <w:pPr>
      <w:spacing w:after="160" w:line="259" w:lineRule="auto"/>
    </w:pPr>
    <w:rPr>
      <w:kern w:val="0"/>
      <w:sz w:val="22"/>
    </w:rPr>
  </w:style>
  <w:style w:type="paragraph" w:customStyle="1" w:styleId="D62C674CBF6E4F189AD3FC72143E25D5">
    <w:name w:val="D62C674CBF6E4F189AD3FC72143E25D5"/>
    <w:rsid w:val="00963201"/>
    <w:pPr>
      <w:spacing w:after="160" w:line="259" w:lineRule="auto"/>
    </w:pPr>
    <w:rPr>
      <w:kern w:val="0"/>
      <w:sz w:val="22"/>
    </w:rPr>
  </w:style>
  <w:style w:type="paragraph" w:customStyle="1" w:styleId="0A19B9BA997341CA94FADBC7A40A390C">
    <w:name w:val="0A19B9BA997341CA94FADBC7A40A390C"/>
    <w:rsid w:val="00963201"/>
    <w:pPr>
      <w:spacing w:after="160" w:line="259" w:lineRule="auto"/>
    </w:pPr>
    <w:rPr>
      <w:kern w:val="0"/>
      <w:sz w:val="22"/>
    </w:rPr>
  </w:style>
  <w:style w:type="paragraph" w:customStyle="1" w:styleId="62E5FCA14F614E8BA01D5C691D27760C">
    <w:name w:val="62E5FCA14F614E8BA01D5C691D27760C"/>
    <w:rsid w:val="00963201"/>
    <w:pPr>
      <w:spacing w:after="160" w:line="259" w:lineRule="auto"/>
    </w:pPr>
    <w:rPr>
      <w:kern w:val="0"/>
      <w:sz w:val="22"/>
    </w:rPr>
  </w:style>
  <w:style w:type="paragraph" w:customStyle="1" w:styleId="636FAC1952714588BAE2BACAAAB72370">
    <w:name w:val="636FAC1952714588BAE2BACAAAB72370"/>
    <w:rsid w:val="00963201"/>
    <w:pPr>
      <w:spacing w:after="160" w:line="259" w:lineRule="auto"/>
    </w:pPr>
    <w:rPr>
      <w:kern w:val="0"/>
      <w:sz w:val="22"/>
    </w:rPr>
  </w:style>
  <w:style w:type="paragraph" w:customStyle="1" w:styleId="BD60F1A07E80445BA32C595021851AD5">
    <w:name w:val="BD60F1A07E80445BA32C595021851AD5"/>
    <w:rsid w:val="00963201"/>
    <w:pPr>
      <w:spacing w:after="160" w:line="259" w:lineRule="auto"/>
    </w:pPr>
    <w:rPr>
      <w:kern w:val="0"/>
      <w:sz w:val="22"/>
    </w:rPr>
  </w:style>
  <w:style w:type="paragraph" w:customStyle="1" w:styleId="FF6170FECE1543B190F70EF33821F56A">
    <w:name w:val="FF6170FECE1543B190F70EF33821F56A"/>
    <w:rsid w:val="00963201"/>
    <w:pPr>
      <w:spacing w:after="160" w:line="259" w:lineRule="auto"/>
    </w:pPr>
    <w:rPr>
      <w:kern w:val="0"/>
      <w:sz w:val="22"/>
    </w:rPr>
  </w:style>
  <w:style w:type="paragraph" w:customStyle="1" w:styleId="FFD2783F7A1449CCADC9678E3C0AD10F">
    <w:name w:val="FFD2783F7A1449CCADC9678E3C0AD10F"/>
    <w:rsid w:val="00963201"/>
    <w:pPr>
      <w:spacing w:after="160" w:line="259" w:lineRule="auto"/>
    </w:pPr>
    <w:rPr>
      <w:kern w:val="0"/>
      <w:sz w:val="22"/>
    </w:rPr>
  </w:style>
  <w:style w:type="paragraph" w:customStyle="1" w:styleId="962941724A844181A90DA00274C24A9C">
    <w:name w:val="962941724A844181A90DA00274C24A9C"/>
    <w:rsid w:val="00963201"/>
    <w:pPr>
      <w:spacing w:after="160" w:line="259" w:lineRule="auto"/>
    </w:pPr>
    <w:rPr>
      <w:kern w:val="0"/>
      <w:sz w:val="22"/>
    </w:rPr>
  </w:style>
  <w:style w:type="paragraph" w:customStyle="1" w:styleId="51101909F62E4539AB0E1902D34D0BA0">
    <w:name w:val="51101909F62E4539AB0E1902D34D0BA0"/>
    <w:rsid w:val="00963201"/>
    <w:pPr>
      <w:spacing w:after="160" w:line="259" w:lineRule="auto"/>
    </w:pPr>
    <w:rPr>
      <w:kern w:val="0"/>
      <w:sz w:val="22"/>
    </w:rPr>
  </w:style>
  <w:style w:type="paragraph" w:customStyle="1" w:styleId="CF332E9356364C8FB952FC59CBA95130">
    <w:name w:val="CF332E9356364C8FB952FC59CBA95130"/>
    <w:rsid w:val="00963201"/>
    <w:pPr>
      <w:spacing w:after="160" w:line="259" w:lineRule="auto"/>
    </w:pPr>
    <w:rPr>
      <w:kern w:val="0"/>
      <w:sz w:val="22"/>
    </w:rPr>
  </w:style>
  <w:style w:type="paragraph" w:customStyle="1" w:styleId="47A83A58FE8340E6BFC656FDB77262BA">
    <w:name w:val="47A83A58FE8340E6BFC656FDB77262BA"/>
    <w:rsid w:val="00963201"/>
    <w:pPr>
      <w:spacing w:after="160" w:line="259" w:lineRule="auto"/>
    </w:pPr>
    <w:rPr>
      <w:kern w:val="0"/>
      <w:sz w:val="22"/>
    </w:rPr>
  </w:style>
  <w:style w:type="paragraph" w:customStyle="1" w:styleId="830AC6DDE58A4E8E88325BDA946CF89B">
    <w:name w:val="830AC6DDE58A4E8E88325BDA946CF89B"/>
    <w:rsid w:val="00963201"/>
    <w:pPr>
      <w:spacing w:after="160" w:line="259" w:lineRule="auto"/>
    </w:pPr>
    <w:rPr>
      <w:kern w:val="0"/>
      <w:sz w:val="22"/>
    </w:rPr>
  </w:style>
  <w:style w:type="paragraph" w:customStyle="1" w:styleId="44D38017F717481395CABE689ADC79E0">
    <w:name w:val="44D38017F717481395CABE689ADC79E0"/>
    <w:rsid w:val="00963201"/>
    <w:pPr>
      <w:spacing w:after="160" w:line="259" w:lineRule="auto"/>
    </w:pPr>
    <w:rPr>
      <w:kern w:val="0"/>
      <w:sz w:val="22"/>
    </w:rPr>
  </w:style>
  <w:style w:type="paragraph" w:customStyle="1" w:styleId="C6AE8F93B4774D9594DD52BEC86AB239">
    <w:name w:val="C6AE8F93B4774D9594DD52BEC86AB239"/>
    <w:rsid w:val="00963201"/>
    <w:pPr>
      <w:spacing w:after="160" w:line="259" w:lineRule="auto"/>
    </w:pPr>
    <w:rPr>
      <w:kern w:val="0"/>
      <w:sz w:val="22"/>
    </w:rPr>
  </w:style>
  <w:style w:type="paragraph" w:customStyle="1" w:styleId="EABFB3E333454E18829CB8760C9EA264">
    <w:name w:val="EABFB3E333454E18829CB8760C9EA264"/>
    <w:rsid w:val="00963201"/>
    <w:pPr>
      <w:spacing w:after="160" w:line="259" w:lineRule="auto"/>
    </w:pPr>
    <w:rPr>
      <w:kern w:val="0"/>
      <w:sz w:val="22"/>
    </w:rPr>
  </w:style>
  <w:style w:type="paragraph" w:customStyle="1" w:styleId="71DED3CC89CF4F819D79AAF2ACCD4BA6">
    <w:name w:val="71DED3CC89CF4F819D79AAF2ACCD4BA6"/>
    <w:rsid w:val="00963201"/>
    <w:pPr>
      <w:spacing w:after="160" w:line="259" w:lineRule="auto"/>
    </w:pPr>
    <w:rPr>
      <w:kern w:val="0"/>
      <w:sz w:val="22"/>
    </w:rPr>
  </w:style>
  <w:style w:type="paragraph" w:customStyle="1" w:styleId="1EE10921346144DBB5A59CF78C55B1F0">
    <w:name w:val="1EE10921346144DBB5A59CF78C55B1F0"/>
    <w:rsid w:val="00963201"/>
    <w:pPr>
      <w:spacing w:after="160" w:line="259" w:lineRule="auto"/>
    </w:pPr>
    <w:rPr>
      <w:kern w:val="0"/>
      <w:sz w:val="22"/>
    </w:rPr>
  </w:style>
  <w:style w:type="paragraph" w:customStyle="1" w:styleId="17EED085E4DC4126969AE62BA2226677">
    <w:name w:val="17EED085E4DC4126969AE62BA2226677"/>
    <w:rsid w:val="00963201"/>
    <w:pPr>
      <w:spacing w:after="160" w:line="259" w:lineRule="auto"/>
    </w:pPr>
    <w:rPr>
      <w:kern w:val="0"/>
      <w:sz w:val="22"/>
    </w:rPr>
  </w:style>
  <w:style w:type="paragraph" w:customStyle="1" w:styleId="C1483D84958A4AD9959D727B3B7B84BC">
    <w:name w:val="C1483D84958A4AD9959D727B3B7B84BC"/>
    <w:rsid w:val="00963201"/>
    <w:pPr>
      <w:spacing w:after="160" w:line="259" w:lineRule="auto"/>
    </w:pPr>
    <w:rPr>
      <w:kern w:val="0"/>
      <w:sz w:val="22"/>
    </w:rPr>
  </w:style>
  <w:style w:type="paragraph" w:customStyle="1" w:styleId="907E9B9DF25D45AA816F65CAACA36908">
    <w:name w:val="907E9B9DF25D45AA816F65CAACA36908"/>
    <w:rsid w:val="00963201"/>
    <w:pPr>
      <w:spacing w:after="160" w:line="259" w:lineRule="auto"/>
    </w:pPr>
    <w:rPr>
      <w:kern w:val="0"/>
      <w:sz w:val="22"/>
    </w:rPr>
  </w:style>
  <w:style w:type="paragraph" w:customStyle="1" w:styleId="00FA5D89069948EEA13AC829079EAACE">
    <w:name w:val="00FA5D89069948EEA13AC829079EAACE"/>
    <w:rsid w:val="00963201"/>
    <w:pPr>
      <w:spacing w:after="160" w:line="259" w:lineRule="auto"/>
    </w:pPr>
    <w:rPr>
      <w:kern w:val="0"/>
      <w:sz w:val="22"/>
    </w:rPr>
  </w:style>
  <w:style w:type="paragraph" w:customStyle="1" w:styleId="19109AD25CAD463CB1F9382E1F966CAA">
    <w:name w:val="19109AD25CAD463CB1F9382E1F966CAA"/>
    <w:rsid w:val="00963201"/>
    <w:pPr>
      <w:spacing w:after="160" w:line="259" w:lineRule="auto"/>
    </w:pPr>
    <w:rPr>
      <w:kern w:val="0"/>
      <w:sz w:val="22"/>
    </w:rPr>
  </w:style>
  <w:style w:type="paragraph" w:customStyle="1" w:styleId="4C5F8FA592874F558FD375EBA05E8DAF">
    <w:name w:val="4C5F8FA592874F558FD375EBA05E8DAF"/>
    <w:rsid w:val="00963201"/>
    <w:pPr>
      <w:spacing w:after="160" w:line="259" w:lineRule="auto"/>
    </w:pPr>
    <w:rPr>
      <w:kern w:val="0"/>
      <w:sz w:val="22"/>
    </w:rPr>
  </w:style>
  <w:style w:type="paragraph" w:customStyle="1" w:styleId="7B6FD59199004E8980BB71E83D837A28">
    <w:name w:val="7B6FD59199004E8980BB71E83D837A28"/>
    <w:rsid w:val="00963201"/>
    <w:pPr>
      <w:spacing w:after="160" w:line="259" w:lineRule="auto"/>
    </w:pPr>
    <w:rPr>
      <w:kern w:val="0"/>
      <w:sz w:val="22"/>
    </w:rPr>
  </w:style>
  <w:style w:type="paragraph" w:customStyle="1" w:styleId="D2B6B7AEB61445B49DA8180E11135FF0">
    <w:name w:val="D2B6B7AEB61445B49DA8180E11135FF0"/>
    <w:rsid w:val="00963201"/>
    <w:pPr>
      <w:spacing w:after="160" w:line="259" w:lineRule="auto"/>
    </w:pPr>
    <w:rPr>
      <w:kern w:val="0"/>
      <w:sz w:val="22"/>
    </w:rPr>
  </w:style>
  <w:style w:type="paragraph" w:customStyle="1" w:styleId="E8451BC317314BBAB06E93052DB2727D">
    <w:name w:val="E8451BC317314BBAB06E93052DB2727D"/>
    <w:rsid w:val="00963201"/>
    <w:pPr>
      <w:spacing w:after="160" w:line="259" w:lineRule="auto"/>
    </w:pPr>
    <w:rPr>
      <w:kern w:val="0"/>
      <w:sz w:val="22"/>
    </w:rPr>
  </w:style>
  <w:style w:type="paragraph" w:customStyle="1" w:styleId="0F1A8AD267BA4ACB93D4A2D0D06AB054">
    <w:name w:val="0F1A8AD267BA4ACB93D4A2D0D06AB054"/>
    <w:rsid w:val="00963201"/>
    <w:pPr>
      <w:spacing w:after="160" w:line="259" w:lineRule="auto"/>
    </w:pPr>
    <w:rPr>
      <w:kern w:val="0"/>
      <w:sz w:val="22"/>
    </w:rPr>
  </w:style>
  <w:style w:type="paragraph" w:customStyle="1" w:styleId="1305E9F61509434FABDE5DAF7C136BB6">
    <w:name w:val="1305E9F61509434FABDE5DAF7C136BB6"/>
    <w:rsid w:val="00963201"/>
    <w:pPr>
      <w:spacing w:after="160" w:line="259" w:lineRule="auto"/>
    </w:pPr>
    <w:rPr>
      <w:kern w:val="0"/>
      <w:sz w:val="22"/>
    </w:rPr>
  </w:style>
  <w:style w:type="paragraph" w:customStyle="1" w:styleId="A2D379C3FB604D909F2DC3428D5B5E81">
    <w:name w:val="A2D379C3FB604D909F2DC3428D5B5E81"/>
    <w:rsid w:val="00963201"/>
    <w:pPr>
      <w:spacing w:after="160" w:line="259" w:lineRule="auto"/>
    </w:pPr>
    <w:rPr>
      <w:kern w:val="0"/>
      <w:sz w:val="22"/>
    </w:rPr>
  </w:style>
  <w:style w:type="paragraph" w:customStyle="1" w:styleId="48CA0631578C401D9DF42E9EA2FFE814">
    <w:name w:val="48CA0631578C401D9DF42E9EA2FFE814"/>
    <w:rsid w:val="00963201"/>
    <w:pPr>
      <w:spacing w:after="160" w:line="259" w:lineRule="auto"/>
    </w:pPr>
    <w:rPr>
      <w:kern w:val="0"/>
      <w:sz w:val="22"/>
    </w:rPr>
  </w:style>
  <w:style w:type="paragraph" w:customStyle="1" w:styleId="B27E1F4A0B9A4C8E8334DE53EAD4F155">
    <w:name w:val="B27E1F4A0B9A4C8E8334DE53EAD4F155"/>
    <w:rsid w:val="00963201"/>
    <w:pPr>
      <w:spacing w:after="160" w:line="259" w:lineRule="auto"/>
    </w:pPr>
    <w:rPr>
      <w:kern w:val="0"/>
      <w:sz w:val="22"/>
    </w:rPr>
  </w:style>
  <w:style w:type="paragraph" w:customStyle="1" w:styleId="124F8CBC304C4522849F25335D6C21DB">
    <w:name w:val="124F8CBC304C4522849F25335D6C21DB"/>
    <w:rsid w:val="00963201"/>
    <w:pPr>
      <w:spacing w:after="160" w:line="259" w:lineRule="auto"/>
    </w:pPr>
    <w:rPr>
      <w:kern w:val="0"/>
      <w:sz w:val="22"/>
    </w:rPr>
  </w:style>
  <w:style w:type="paragraph" w:customStyle="1" w:styleId="5B887DEC146441DAA8D018CD685B9B1C">
    <w:name w:val="5B887DEC146441DAA8D018CD685B9B1C"/>
    <w:rsid w:val="00963201"/>
    <w:pPr>
      <w:spacing w:after="160" w:line="259" w:lineRule="auto"/>
    </w:pPr>
    <w:rPr>
      <w:kern w:val="0"/>
      <w:sz w:val="22"/>
    </w:rPr>
  </w:style>
  <w:style w:type="paragraph" w:customStyle="1" w:styleId="24A886B63BFC4B57AF6AF6C5F7B6DA07">
    <w:name w:val="24A886B63BFC4B57AF6AF6C5F7B6DA07"/>
    <w:rsid w:val="00963201"/>
    <w:pPr>
      <w:spacing w:after="160" w:line="259" w:lineRule="auto"/>
    </w:pPr>
    <w:rPr>
      <w:kern w:val="0"/>
      <w:sz w:val="22"/>
    </w:rPr>
  </w:style>
  <w:style w:type="paragraph" w:customStyle="1" w:styleId="D9869FEDB4414D08B0B7E9C3F51A74BD">
    <w:name w:val="D9869FEDB4414D08B0B7E9C3F51A74BD"/>
    <w:rsid w:val="00963201"/>
    <w:pPr>
      <w:spacing w:after="160" w:line="259" w:lineRule="auto"/>
    </w:pPr>
    <w:rPr>
      <w:kern w:val="0"/>
      <w:sz w:val="22"/>
    </w:rPr>
  </w:style>
  <w:style w:type="paragraph" w:customStyle="1" w:styleId="7B46BBE5381B426F9D40D7A3BE0284C9">
    <w:name w:val="7B46BBE5381B426F9D40D7A3BE0284C9"/>
    <w:rsid w:val="00963201"/>
    <w:pPr>
      <w:spacing w:after="160" w:line="259" w:lineRule="auto"/>
    </w:pPr>
    <w:rPr>
      <w:kern w:val="0"/>
      <w:sz w:val="22"/>
    </w:rPr>
  </w:style>
  <w:style w:type="paragraph" w:customStyle="1" w:styleId="5ADDD860628045E0AA52F2D987AEF76A">
    <w:name w:val="5ADDD860628045E0AA52F2D987AEF76A"/>
    <w:rsid w:val="00963201"/>
    <w:pPr>
      <w:spacing w:after="160" w:line="259" w:lineRule="auto"/>
    </w:pPr>
    <w:rPr>
      <w:kern w:val="0"/>
      <w:sz w:val="22"/>
    </w:rPr>
  </w:style>
  <w:style w:type="paragraph" w:customStyle="1" w:styleId="3FDB38EF483347D7A7F363A53A8BEC89">
    <w:name w:val="3FDB38EF483347D7A7F363A53A8BEC89"/>
    <w:rsid w:val="00963201"/>
    <w:pPr>
      <w:spacing w:after="160" w:line="259" w:lineRule="auto"/>
    </w:pPr>
    <w:rPr>
      <w:kern w:val="0"/>
      <w:sz w:val="22"/>
    </w:rPr>
  </w:style>
  <w:style w:type="paragraph" w:customStyle="1" w:styleId="30AECAE12DBD4AA191C533272BB62AF3">
    <w:name w:val="30AECAE12DBD4AA191C533272BB62AF3"/>
    <w:rsid w:val="00963201"/>
    <w:pPr>
      <w:spacing w:after="160" w:line="259" w:lineRule="auto"/>
    </w:pPr>
    <w:rPr>
      <w:kern w:val="0"/>
      <w:sz w:val="22"/>
    </w:rPr>
  </w:style>
  <w:style w:type="paragraph" w:customStyle="1" w:styleId="CBCC12F5713C463F9E26A7C0F835658E">
    <w:name w:val="CBCC12F5713C463F9E26A7C0F835658E"/>
    <w:rsid w:val="00963201"/>
    <w:pPr>
      <w:spacing w:after="160" w:line="259" w:lineRule="auto"/>
    </w:pPr>
    <w:rPr>
      <w:kern w:val="0"/>
      <w:sz w:val="22"/>
    </w:rPr>
  </w:style>
  <w:style w:type="paragraph" w:customStyle="1" w:styleId="3ADBF0B928324E868C6C249B11049687">
    <w:name w:val="3ADBF0B928324E868C6C249B11049687"/>
    <w:rsid w:val="00963201"/>
    <w:pPr>
      <w:spacing w:after="160" w:line="259" w:lineRule="auto"/>
    </w:pPr>
    <w:rPr>
      <w:kern w:val="0"/>
      <w:sz w:val="22"/>
    </w:rPr>
  </w:style>
  <w:style w:type="paragraph" w:customStyle="1" w:styleId="7332D6924595437C87B91DE5C11BBF14">
    <w:name w:val="7332D6924595437C87B91DE5C11BBF14"/>
    <w:rsid w:val="00963201"/>
    <w:pPr>
      <w:spacing w:after="160" w:line="259" w:lineRule="auto"/>
    </w:pPr>
    <w:rPr>
      <w:kern w:val="0"/>
      <w:sz w:val="22"/>
    </w:rPr>
  </w:style>
  <w:style w:type="paragraph" w:customStyle="1" w:styleId="2EF189A998F84AEA8BD4988B29ADE91D">
    <w:name w:val="2EF189A998F84AEA8BD4988B29ADE91D"/>
    <w:rsid w:val="00963201"/>
    <w:pPr>
      <w:spacing w:after="160" w:line="259" w:lineRule="auto"/>
    </w:pPr>
    <w:rPr>
      <w:kern w:val="0"/>
      <w:sz w:val="22"/>
    </w:rPr>
  </w:style>
  <w:style w:type="paragraph" w:customStyle="1" w:styleId="A0B304A924AE4065B0A147F165F19787">
    <w:name w:val="A0B304A924AE4065B0A147F165F19787"/>
    <w:rsid w:val="00963201"/>
    <w:pPr>
      <w:spacing w:after="160" w:line="259" w:lineRule="auto"/>
    </w:pPr>
    <w:rPr>
      <w:kern w:val="0"/>
      <w:sz w:val="22"/>
    </w:rPr>
  </w:style>
  <w:style w:type="paragraph" w:customStyle="1" w:styleId="BDB9D0A3127F48409FB3AA305EEF9541">
    <w:name w:val="BDB9D0A3127F48409FB3AA305EEF9541"/>
    <w:rsid w:val="00963201"/>
    <w:pPr>
      <w:spacing w:after="160" w:line="259" w:lineRule="auto"/>
    </w:pPr>
    <w:rPr>
      <w:kern w:val="0"/>
      <w:sz w:val="22"/>
    </w:rPr>
  </w:style>
  <w:style w:type="paragraph" w:customStyle="1" w:styleId="3D332B59CA27431C8C45A0E93F3115A5">
    <w:name w:val="3D332B59CA27431C8C45A0E93F3115A5"/>
    <w:rsid w:val="00963201"/>
    <w:pPr>
      <w:spacing w:after="160" w:line="259" w:lineRule="auto"/>
    </w:pPr>
    <w:rPr>
      <w:kern w:val="0"/>
      <w:sz w:val="22"/>
    </w:rPr>
  </w:style>
  <w:style w:type="paragraph" w:customStyle="1" w:styleId="669B78FD045A4E6DAB338597B66247E6">
    <w:name w:val="669B78FD045A4E6DAB338597B66247E6"/>
    <w:rsid w:val="00963201"/>
    <w:pPr>
      <w:spacing w:after="160" w:line="259" w:lineRule="auto"/>
    </w:pPr>
    <w:rPr>
      <w:kern w:val="0"/>
      <w:sz w:val="22"/>
    </w:rPr>
  </w:style>
  <w:style w:type="paragraph" w:customStyle="1" w:styleId="904CD729B6964942924067741992A5C3">
    <w:name w:val="904CD729B6964942924067741992A5C3"/>
    <w:rsid w:val="00963201"/>
    <w:pPr>
      <w:spacing w:after="160" w:line="259" w:lineRule="auto"/>
    </w:pPr>
    <w:rPr>
      <w:kern w:val="0"/>
      <w:sz w:val="22"/>
    </w:rPr>
  </w:style>
  <w:style w:type="paragraph" w:customStyle="1" w:styleId="9B567CEDCCEA4002A917E8F5FB02A965">
    <w:name w:val="9B567CEDCCEA4002A917E8F5FB02A965"/>
    <w:rsid w:val="00963201"/>
    <w:pPr>
      <w:spacing w:after="160" w:line="259" w:lineRule="auto"/>
    </w:pPr>
    <w:rPr>
      <w:kern w:val="0"/>
      <w:sz w:val="22"/>
    </w:rPr>
  </w:style>
  <w:style w:type="paragraph" w:customStyle="1" w:styleId="FFE94ECA5F924EED9EA6392F480EBF6B">
    <w:name w:val="FFE94ECA5F924EED9EA6392F480EBF6B"/>
    <w:rsid w:val="00963201"/>
    <w:pPr>
      <w:spacing w:after="160" w:line="259" w:lineRule="auto"/>
    </w:pPr>
    <w:rPr>
      <w:kern w:val="0"/>
      <w:sz w:val="22"/>
    </w:rPr>
  </w:style>
  <w:style w:type="paragraph" w:customStyle="1" w:styleId="FD83B00F74EB48AB8A0749866DA1EED2">
    <w:name w:val="FD83B00F74EB48AB8A0749866DA1EED2"/>
    <w:rsid w:val="00963201"/>
    <w:pPr>
      <w:spacing w:after="160" w:line="259" w:lineRule="auto"/>
    </w:pPr>
    <w:rPr>
      <w:kern w:val="0"/>
      <w:sz w:val="22"/>
    </w:rPr>
  </w:style>
  <w:style w:type="paragraph" w:customStyle="1" w:styleId="346FE68768944AFEBFE5B6F1D9C17BC5">
    <w:name w:val="346FE68768944AFEBFE5B6F1D9C17BC5"/>
    <w:rsid w:val="00963201"/>
    <w:pPr>
      <w:spacing w:after="160" w:line="259" w:lineRule="auto"/>
    </w:pPr>
    <w:rPr>
      <w:kern w:val="0"/>
      <w:sz w:val="22"/>
    </w:rPr>
  </w:style>
  <w:style w:type="paragraph" w:customStyle="1" w:styleId="CF38332A13354CCFA73E60496ECC8227">
    <w:name w:val="CF38332A13354CCFA73E60496ECC8227"/>
    <w:rsid w:val="00963201"/>
    <w:pPr>
      <w:spacing w:after="160" w:line="259" w:lineRule="auto"/>
    </w:pPr>
    <w:rPr>
      <w:kern w:val="0"/>
      <w:sz w:val="22"/>
    </w:rPr>
  </w:style>
  <w:style w:type="paragraph" w:customStyle="1" w:styleId="446BEF0404D942E3A0A9DB4B131C8639">
    <w:name w:val="446BEF0404D942E3A0A9DB4B131C8639"/>
    <w:rsid w:val="00963201"/>
    <w:pPr>
      <w:spacing w:after="160" w:line="259" w:lineRule="auto"/>
    </w:pPr>
    <w:rPr>
      <w:kern w:val="0"/>
      <w:sz w:val="22"/>
    </w:rPr>
  </w:style>
  <w:style w:type="paragraph" w:customStyle="1" w:styleId="2C62A8ABBC95481C8CB0975DA5D21D69">
    <w:name w:val="2C62A8ABBC95481C8CB0975DA5D21D69"/>
    <w:rsid w:val="00963201"/>
    <w:pPr>
      <w:spacing w:after="160" w:line="259" w:lineRule="auto"/>
    </w:pPr>
    <w:rPr>
      <w:kern w:val="0"/>
      <w:sz w:val="22"/>
    </w:rPr>
  </w:style>
  <w:style w:type="paragraph" w:customStyle="1" w:styleId="41D670E552954B068A945D1F3BD93032">
    <w:name w:val="41D670E552954B068A945D1F3BD93032"/>
    <w:rsid w:val="00963201"/>
    <w:pPr>
      <w:spacing w:after="160" w:line="259" w:lineRule="auto"/>
    </w:pPr>
    <w:rPr>
      <w:kern w:val="0"/>
      <w:sz w:val="22"/>
    </w:rPr>
  </w:style>
  <w:style w:type="paragraph" w:customStyle="1" w:styleId="4AF7F4EB8B814A089A1636026FD66376">
    <w:name w:val="4AF7F4EB8B814A089A1636026FD66376"/>
    <w:rsid w:val="00963201"/>
    <w:pPr>
      <w:spacing w:after="160" w:line="259" w:lineRule="auto"/>
    </w:pPr>
    <w:rPr>
      <w:kern w:val="0"/>
      <w:sz w:val="22"/>
    </w:rPr>
  </w:style>
  <w:style w:type="paragraph" w:customStyle="1" w:styleId="D5A06165F5DD40288453DFA213FFFD7F">
    <w:name w:val="D5A06165F5DD40288453DFA213FFFD7F"/>
    <w:rsid w:val="00963201"/>
    <w:pPr>
      <w:spacing w:after="160" w:line="259" w:lineRule="auto"/>
    </w:pPr>
    <w:rPr>
      <w:kern w:val="0"/>
      <w:sz w:val="22"/>
    </w:rPr>
  </w:style>
  <w:style w:type="paragraph" w:customStyle="1" w:styleId="AEA66D71CE27481EAE2ED4AA9EA81341">
    <w:name w:val="AEA66D71CE27481EAE2ED4AA9EA81341"/>
    <w:rsid w:val="00963201"/>
    <w:pPr>
      <w:spacing w:after="160" w:line="259" w:lineRule="auto"/>
    </w:pPr>
    <w:rPr>
      <w:kern w:val="0"/>
      <w:sz w:val="22"/>
    </w:rPr>
  </w:style>
  <w:style w:type="paragraph" w:customStyle="1" w:styleId="F0D9963DC8534A9996AB0F58BF53532C">
    <w:name w:val="F0D9963DC8534A9996AB0F58BF53532C"/>
    <w:rsid w:val="00963201"/>
    <w:pPr>
      <w:spacing w:after="160" w:line="259" w:lineRule="auto"/>
    </w:pPr>
    <w:rPr>
      <w:kern w:val="0"/>
      <w:sz w:val="22"/>
    </w:rPr>
  </w:style>
  <w:style w:type="paragraph" w:customStyle="1" w:styleId="459E97A53C9642DC8E415801660D5224">
    <w:name w:val="459E97A53C9642DC8E415801660D5224"/>
    <w:rsid w:val="00963201"/>
    <w:pPr>
      <w:spacing w:after="160" w:line="259" w:lineRule="auto"/>
    </w:pPr>
    <w:rPr>
      <w:kern w:val="0"/>
      <w:sz w:val="22"/>
    </w:rPr>
  </w:style>
  <w:style w:type="paragraph" w:customStyle="1" w:styleId="268CB48CE3274803A1CF531131D0206C">
    <w:name w:val="268CB48CE3274803A1CF531131D0206C"/>
    <w:rsid w:val="00963201"/>
    <w:pPr>
      <w:spacing w:after="160" w:line="259" w:lineRule="auto"/>
    </w:pPr>
    <w:rPr>
      <w:kern w:val="0"/>
      <w:sz w:val="22"/>
    </w:rPr>
  </w:style>
  <w:style w:type="paragraph" w:customStyle="1" w:styleId="999CC6553E51469FBF10C26FEE803602">
    <w:name w:val="999CC6553E51469FBF10C26FEE803602"/>
    <w:rsid w:val="00963201"/>
    <w:pPr>
      <w:spacing w:after="160" w:line="259" w:lineRule="auto"/>
    </w:pPr>
    <w:rPr>
      <w:kern w:val="0"/>
      <w:sz w:val="22"/>
    </w:rPr>
  </w:style>
  <w:style w:type="paragraph" w:customStyle="1" w:styleId="E8061C6EEB4C4D6E9A3E21D4795B6EC9">
    <w:name w:val="E8061C6EEB4C4D6E9A3E21D4795B6EC9"/>
    <w:rsid w:val="00963201"/>
    <w:pPr>
      <w:spacing w:after="160" w:line="259" w:lineRule="auto"/>
    </w:pPr>
    <w:rPr>
      <w:kern w:val="0"/>
      <w:sz w:val="22"/>
    </w:rPr>
  </w:style>
  <w:style w:type="paragraph" w:customStyle="1" w:styleId="BCD5B549439B419CA61F304D33277E8F">
    <w:name w:val="BCD5B549439B419CA61F304D33277E8F"/>
    <w:rsid w:val="00963201"/>
    <w:pPr>
      <w:spacing w:after="160" w:line="259" w:lineRule="auto"/>
    </w:pPr>
    <w:rPr>
      <w:kern w:val="0"/>
      <w:sz w:val="22"/>
    </w:rPr>
  </w:style>
  <w:style w:type="paragraph" w:customStyle="1" w:styleId="08F15EC31E804BF291A98B0ACE34D2C6">
    <w:name w:val="08F15EC31E804BF291A98B0ACE34D2C6"/>
    <w:rsid w:val="00963201"/>
    <w:pPr>
      <w:spacing w:after="160" w:line="259" w:lineRule="auto"/>
    </w:pPr>
    <w:rPr>
      <w:kern w:val="0"/>
      <w:sz w:val="22"/>
    </w:rPr>
  </w:style>
  <w:style w:type="paragraph" w:customStyle="1" w:styleId="EC0C7A953EBF409B8554B252A6F94CBD">
    <w:name w:val="EC0C7A953EBF409B8554B252A6F94CBD"/>
    <w:rsid w:val="00963201"/>
    <w:pPr>
      <w:spacing w:after="160" w:line="259" w:lineRule="auto"/>
    </w:pPr>
    <w:rPr>
      <w:kern w:val="0"/>
      <w:sz w:val="22"/>
    </w:rPr>
  </w:style>
  <w:style w:type="paragraph" w:customStyle="1" w:styleId="D19BA8DCE2584AF38DB1FBE2E9C3A508">
    <w:name w:val="D19BA8DCE2584AF38DB1FBE2E9C3A508"/>
    <w:rsid w:val="00963201"/>
    <w:pPr>
      <w:spacing w:after="160" w:line="259" w:lineRule="auto"/>
    </w:pPr>
    <w:rPr>
      <w:kern w:val="0"/>
      <w:sz w:val="22"/>
    </w:rPr>
  </w:style>
  <w:style w:type="paragraph" w:customStyle="1" w:styleId="276E3F2123E14A478E0CF498EFFFBAE2">
    <w:name w:val="276E3F2123E14A478E0CF498EFFFBAE2"/>
    <w:rsid w:val="00963201"/>
    <w:pPr>
      <w:spacing w:after="160" w:line="259" w:lineRule="auto"/>
    </w:pPr>
    <w:rPr>
      <w:kern w:val="0"/>
      <w:sz w:val="22"/>
    </w:rPr>
  </w:style>
  <w:style w:type="paragraph" w:customStyle="1" w:styleId="A13F4B2AB2BD4C0190F78EDA37026931">
    <w:name w:val="A13F4B2AB2BD4C0190F78EDA37026931"/>
    <w:rsid w:val="00963201"/>
    <w:pPr>
      <w:spacing w:after="160" w:line="259" w:lineRule="auto"/>
    </w:pPr>
    <w:rPr>
      <w:kern w:val="0"/>
      <w:sz w:val="22"/>
    </w:rPr>
  </w:style>
  <w:style w:type="paragraph" w:customStyle="1" w:styleId="F45CFEBA5090455A82512ECBAF2107EC">
    <w:name w:val="F45CFEBA5090455A82512ECBAF2107EC"/>
    <w:rsid w:val="00963201"/>
    <w:pPr>
      <w:spacing w:after="160" w:line="259" w:lineRule="auto"/>
    </w:pPr>
    <w:rPr>
      <w:kern w:val="0"/>
      <w:sz w:val="22"/>
    </w:rPr>
  </w:style>
  <w:style w:type="paragraph" w:customStyle="1" w:styleId="DD46F688A34249C5A79C6486EAC9638F">
    <w:name w:val="DD46F688A34249C5A79C6486EAC9638F"/>
    <w:rsid w:val="00963201"/>
    <w:pPr>
      <w:spacing w:after="160" w:line="259" w:lineRule="auto"/>
    </w:pPr>
    <w:rPr>
      <w:kern w:val="0"/>
      <w:sz w:val="22"/>
    </w:rPr>
  </w:style>
  <w:style w:type="paragraph" w:customStyle="1" w:styleId="10CCF7AAB06646EBB9981D1EED6D2E14">
    <w:name w:val="10CCF7AAB06646EBB9981D1EED6D2E14"/>
    <w:rsid w:val="00963201"/>
    <w:pPr>
      <w:spacing w:after="160" w:line="259" w:lineRule="auto"/>
    </w:pPr>
    <w:rPr>
      <w:kern w:val="0"/>
      <w:sz w:val="22"/>
    </w:rPr>
  </w:style>
  <w:style w:type="paragraph" w:customStyle="1" w:styleId="E99E29534EB049FCBB3C011A12685247">
    <w:name w:val="E99E29534EB049FCBB3C011A12685247"/>
    <w:rsid w:val="00963201"/>
    <w:pPr>
      <w:spacing w:after="160" w:line="259" w:lineRule="auto"/>
    </w:pPr>
    <w:rPr>
      <w:kern w:val="0"/>
      <w:sz w:val="22"/>
    </w:rPr>
  </w:style>
  <w:style w:type="paragraph" w:customStyle="1" w:styleId="C8DAE94DB32B45DA9D94E67A05927316">
    <w:name w:val="C8DAE94DB32B45DA9D94E67A05927316"/>
    <w:rsid w:val="00963201"/>
    <w:pPr>
      <w:spacing w:after="160" w:line="259" w:lineRule="auto"/>
    </w:pPr>
    <w:rPr>
      <w:kern w:val="0"/>
      <w:sz w:val="22"/>
    </w:rPr>
  </w:style>
  <w:style w:type="paragraph" w:customStyle="1" w:styleId="93FBB330FF314875B8671818E776A2AF">
    <w:name w:val="93FBB330FF314875B8671818E776A2AF"/>
    <w:rsid w:val="00963201"/>
    <w:pPr>
      <w:spacing w:after="160" w:line="259" w:lineRule="auto"/>
    </w:pPr>
    <w:rPr>
      <w:kern w:val="0"/>
      <w:sz w:val="22"/>
    </w:rPr>
  </w:style>
  <w:style w:type="paragraph" w:customStyle="1" w:styleId="31E8554AFF1A460998A272A29B9F7D21">
    <w:name w:val="31E8554AFF1A460998A272A29B9F7D21"/>
    <w:rsid w:val="00963201"/>
    <w:pPr>
      <w:spacing w:after="160" w:line="259" w:lineRule="auto"/>
    </w:pPr>
    <w:rPr>
      <w:kern w:val="0"/>
      <w:sz w:val="22"/>
    </w:rPr>
  </w:style>
  <w:style w:type="paragraph" w:customStyle="1" w:styleId="24827BADCA7A4D2BA2C4089D96B00D07">
    <w:name w:val="24827BADCA7A4D2BA2C4089D96B00D07"/>
    <w:rsid w:val="00963201"/>
    <w:pPr>
      <w:spacing w:after="160" w:line="259" w:lineRule="auto"/>
    </w:pPr>
    <w:rPr>
      <w:kern w:val="0"/>
      <w:sz w:val="22"/>
    </w:rPr>
  </w:style>
  <w:style w:type="paragraph" w:customStyle="1" w:styleId="E73EFE05293D4C49A08673EC21A146DC">
    <w:name w:val="E73EFE05293D4C49A08673EC21A146DC"/>
    <w:rsid w:val="00963201"/>
    <w:pPr>
      <w:spacing w:after="160" w:line="259" w:lineRule="auto"/>
    </w:pPr>
    <w:rPr>
      <w:kern w:val="0"/>
      <w:sz w:val="22"/>
    </w:rPr>
  </w:style>
  <w:style w:type="paragraph" w:customStyle="1" w:styleId="34F2D4275DD44403B8C7213A3D2A0C6B">
    <w:name w:val="34F2D4275DD44403B8C7213A3D2A0C6B"/>
    <w:rsid w:val="00963201"/>
    <w:pPr>
      <w:spacing w:after="160" w:line="259" w:lineRule="auto"/>
    </w:pPr>
    <w:rPr>
      <w:kern w:val="0"/>
      <w:sz w:val="22"/>
    </w:rPr>
  </w:style>
  <w:style w:type="paragraph" w:customStyle="1" w:styleId="E22805CB85AC4697A4C6D9CEA8CD0345">
    <w:name w:val="E22805CB85AC4697A4C6D9CEA8CD0345"/>
    <w:rsid w:val="00963201"/>
    <w:pPr>
      <w:spacing w:after="160" w:line="259" w:lineRule="auto"/>
    </w:pPr>
    <w:rPr>
      <w:kern w:val="0"/>
      <w:sz w:val="22"/>
    </w:rPr>
  </w:style>
  <w:style w:type="paragraph" w:customStyle="1" w:styleId="97D0FDDA77824E069F5B676CB19FF802">
    <w:name w:val="97D0FDDA77824E069F5B676CB19FF802"/>
    <w:rsid w:val="00963201"/>
    <w:pPr>
      <w:spacing w:after="160" w:line="259" w:lineRule="auto"/>
    </w:pPr>
    <w:rPr>
      <w:kern w:val="0"/>
      <w:sz w:val="22"/>
    </w:rPr>
  </w:style>
  <w:style w:type="paragraph" w:customStyle="1" w:styleId="C8BBBA103A2147AA9D82FA7582ECDA99">
    <w:name w:val="C8BBBA103A2147AA9D82FA7582ECDA99"/>
    <w:rsid w:val="00963201"/>
    <w:pPr>
      <w:spacing w:after="160" w:line="259" w:lineRule="auto"/>
    </w:pPr>
    <w:rPr>
      <w:kern w:val="0"/>
      <w:sz w:val="22"/>
    </w:rPr>
  </w:style>
  <w:style w:type="paragraph" w:customStyle="1" w:styleId="6FA10615E2BD413DB059C45A7FB2138E">
    <w:name w:val="6FA10615E2BD413DB059C45A7FB2138E"/>
    <w:rsid w:val="00963201"/>
    <w:pPr>
      <w:spacing w:after="160" w:line="259" w:lineRule="auto"/>
    </w:pPr>
    <w:rPr>
      <w:kern w:val="0"/>
      <w:sz w:val="22"/>
    </w:rPr>
  </w:style>
  <w:style w:type="paragraph" w:customStyle="1" w:styleId="BB20CFCF29D247C7BA42801E165F328B">
    <w:name w:val="BB20CFCF29D247C7BA42801E165F328B"/>
    <w:rsid w:val="00963201"/>
    <w:pPr>
      <w:spacing w:after="160" w:line="259" w:lineRule="auto"/>
    </w:pPr>
    <w:rPr>
      <w:kern w:val="0"/>
      <w:sz w:val="22"/>
    </w:rPr>
  </w:style>
  <w:style w:type="paragraph" w:customStyle="1" w:styleId="3F577C56BDDA4085B9CC217A8DAC48AD">
    <w:name w:val="3F577C56BDDA4085B9CC217A8DAC48AD"/>
    <w:rsid w:val="00963201"/>
    <w:pPr>
      <w:spacing w:after="160" w:line="259" w:lineRule="auto"/>
    </w:pPr>
    <w:rPr>
      <w:kern w:val="0"/>
      <w:sz w:val="22"/>
    </w:rPr>
  </w:style>
  <w:style w:type="paragraph" w:customStyle="1" w:styleId="D9761856F2514309A438936FB239A811">
    <w:name w:val="D9761856F2514309A438936FB239A811"/>
    <w:rsid w:val="00963201"/>
    <w:pPr>
      <w:spacing w:after="160" w:line="259" w:lineRule="auto"/>
    </w:pPr>
    <w:rPr>
      <w:kern w:val="0"/>
      <w:sz w:val="22"/>
    </w:rPr>
  </w:style>
  <w:style w:type="paragraph" w:customStyle="1" w:styleId="D02B90AC72CE457D8114F26ADD8B714D">
    <w:name w:val="D02B90AC72CE457D8114F26ADD8B714D"/>
    <w:rsid w:val="00963201"/>
    <w:pPr>
      <w:spacing w:after="160" w:line="259" w:lineRule="auto"/>
    </w:pPr>
    <w:rPr>
      <w:kern w:val="0"/>
      <w:sz w:val="22"/>
    </w:rPr>
  </w:style>
  <w:style w:type="paragraph" w:customStyle="1" w:styleId="071729D35F1A44BF901FE303294468DD">
    <w:name w:val="071729D35F1A44BF901FE303294468DD"/>
    <w:rsid w:val="00963201"/>
    <w:pPr>
      <w:spacing w:after="160" w:line="259" w:lineRule="auto"/>
    </w:pPr>
    <w:rPr>
      <w:kern w:val="0"/>
      <w:sz w:val="22"/>
    </w:rPr>
  </w:style>
  <w:style w:type="paragraph" w:customStyle="1" w:styleId="5552763B0C7F41EB88B86B2CF129EB9D">
    <w:name w:val="5552763B0C7F41EB88B86B2CF129EB9D"/>
    <w:rsid w:val="00963201"/>
    <w:pPr>
      <w:spacing w:after="160" w:line="259" w:lineRule="auto"/>
    </w:pPr>
    <w:rPr>
      <w:kern w:val="0"/>
      <w:sz w:val="22"/>
    </w:rPr>
  </w:style>
  <w:style w:type="paragraph" w:customStyle="1" w:styleId="646722E6D84B417AB040CC85D0AAAE63">
    <w:name w:val="646722E6D84B417AB040CC85D0AAAE63"/>
    <w:rsid w:val="00963201"/>
    <w:pPr>
      <w:spacing w:after="160" w:line="259" w:lineRule="auto"/>
    </w:pPr>
    <w:rPr>
      <w:kern w:val="0"/>
      <w:sz w:val="22"/>
    </w:rPr>
  </w:style>
  <w:style w:type="paragraph" w:customStyle="1" w:styleId="99E80E0497554C88A193CF6EA7B77F38">
    <w:name w:val="99E80E0497554C88A193CF6EA7B77F38"/>
    <w:rsid w:val="00963201"/>
    <w:pPr>
      <w:spacing w:after="160" w:line="259" w:lineRule="auto"/>
    </w:pPr>
    <w:rPr>
      <w:kern w:val="0"/>
      <w:sz w:val="22"/>
    </w:rPr>
  </w:style>
  <w:style w:type="paragraph" w:customStyle="1" w:styleId="78DF2E831EF94997A15A712F41BA243E">
    <w:name w:val="78DF2E831EF94997A15A712F41BA243E"/>
    <w:rsid w:val="00963201"/>
    <w:pPr>
      <w:spacing w:after="160" w:line="259" w:lineRule="auto"/>
    </w:pPr>
    <w:rPr>
      <w:kern w:val="0"/>
      <w:sz w:val="22"/>
    </w:rPr>
  </w:style>
  <w:style w:type="paragraph" w:customStyle="1" w:styleId="B7CC54D12D4F4C5D930FFBD6C9589FEE">
    <w:name w:val="B7CC54D12D4F4C5D930FFBD6C9589FEE"/>
    <w:rsid w:val="00963201"/>
    <w:pPr>
      <w:spacing w:after="160" w:line="259" w:lineRule="auto"/>
    </w:pPr>
    <w:rPr>
      <w:kern w:val="0"/>
      <w:sz w:val="22"/>
    </w:rPr>
  </w:style>
  <w:style w:type="paragraph" w:customStyle="1" w:styleId="4715DE0F23AB4C4F88C41BD86F3FBF0F">
    <w:name w:val="4715DE0F23AB4C4F88C41BD86F3FBF0F"/>
    <w:rsid w:val="00963201"/>
    <w:pPr>
      <w:spacing w:after="160" w:line="259" w:lineRule="auto"/>
    </w:pPr>
    <w:rPr>
      <w:kern w:val="0"/>
      <w:sz w:val="22"/>
    </w:rPr>
  </w:style>
  <w:style w:type="paragraph" w:customStyle="1" w:styleId="92644CBCAA02429EB0BBC9E7D471D60C">
    <w:name w:val="92644CBCAA02429EB0BBC9E7D471D60C"/>
    <w:rsid w:val="00963201"/>
    <w:pPr>
      <w:spacing w:after="160" w:line="259" w:lineRule="auto"/>
    </w:pPr>
    <w:rPr>
      <w:kern w:val="0"/>
      <w:sz w:val="22"/>
    </w:rPr>
  </w:style>
  <w:style w:type="paragraph" w:customStyle="1" w:styleId="E50AA087C57F4DA2BEF523B4F53A92E7">
    <w:name w:val="E50AA087C57F4DA2BEF523B4F53A92E7"/>
    <w:rsid w:val="00963201"/>
    <w:pPr>
      <w:spacing w:after="160" w:line="259" w:lineRule="auto"/>
    </w:pPr>
    <w:rPr>
      <w:kern w:val="0"/>
      <w:sz w:val="22"/>
    </w:rPr>
  </w:style>
  <w:style w:type="paragraph" w:customStyle="1" w:styleId="BD10F26AECC74743A7D1614A8C4D98F8">
    <w:name w:val="BD10F26AECC74743A7D1614A8C4D98F8"/>
    <w:rsid w:val="00963201"/>
    <w:pPr>
      <w:spacing w:after="160" w:line="259" w:lineRule="auto"/>
    </w:pPr>
    <w:rPr>
      <w:kern w:val="0"/>
      <w:sz w:val="22"/>
    </w:rPr>
  </w:style>
  <w:style w:type="paragraph" w:customStyle="1" w:styleId="226CB3A4BD3949DC9FAEC4A7B2CDF7EC">
    <w:name w:val="226CB3A4BD3949DC9FAEC4A7B2CDF7EC"/>
    <w:rsid w:val="00963201"/>
    <w:pPr>
      <w:spacing w:after="160" w:line="259" w:lineRule="auto"/>
    </w:pPr>
    <w:rPr>
      <w:kern w:val="0"/>
      <w:sz w:val="22"/>
    </w:rPr>
  </w:style>
  <w:style w:type="paragraph" w:customStyle="1" w:styleId="7C5006617AB64682A88C08A41E8F48F0">
    <w:name w:val="7C5006617AB64682A88C08A41E8F48F0"/>
    <w:rsid w:val="00963201"/>
    <w:pPr>
      <w:spacing w:after="160" w:line="259" w:lineRule="auto"/>
    </w:pPr>
    <w:rPr>
      <w:kern w:val="0"/>
      <w:sz w:val="22"/>
    </w:rPr>
  </w:style>
  <w:style w:type="paragraph" w:customStyle="1" w:styleId="B66C377339584512BE5CD2F8199BD8D8">
    <w:name w:val="B66C377339584512BE5CD2F8199BD8D8"/>
    <w:rsid w:val="00963201"/>
    <w:pPr>
      <w:spacing w:after="160" w:line="259" w:lineRule="auto"/>
    </w:pPr>
    <w:rPr>
      <w:kern w:val="0"/>
      <w:sz w:val="22"/>
    </w:rPr>
  </w:style>
  <w:style w:type="paragraph" w:customStyle="1" w:styleId="2499BA69C0484BEBA2F6EF398E6B266F">
    <w:name w:val="2499BA69C0484BEBA2F6EF398E6B266F"/>
    <w:rsid w:val="00963201"/>
    <w:pPr>
      <w:spacing w:after="160" w:line="259" w:lineRule="auto"/>
    </w:pPr>
    <w:rPr>
      <w:kern w:val="0"/>
      <w:sz w:val="22"/>
    </w:rPr>
  </w:style>
  <w:style w:type="paragraph" w:customStyle="1" w:styleId="ECD677CEF60A41BE9A71F8EC90F3FF12">
    <w:name w:val="ECD677CEF60A41BE9A71F8EC90F3FF12"/>
    <w:rsid w:val="00963201"/>
    <w:pPr>
      <w:spacing w:after="160" w:line="259" w:lineRule="auto"/>
    </w:pPr>
    <w:rPr>
      <w:kern w:val="0"/>
      <w:sz w:val="22"/>
    </w:rPr>
  </w:style>
  <w:style w:type="paragraph" w:customStyle="1" w:styleId="663B85C9450A4D9B9C0D88D131D8AB08">
    <w:name w:val="663B85C9450A4D9B9C0D88D131D8AB08"/>
    <w:rsid w:val="00963201"/>
    <w:pPr>
      <w:spacing w:after="160" w:line="259" w:lineRule="auto"/>
    </w:pPr>
    <w:rPr>
      <w:kern w:val="0"/>
      <w:sz w:val="22"/>
    </w:rPr>
  </w:style>
  <w:style w:type="paragraph" w:customStyle="1" w:styleId="609E87624F5F4C04B61062F8FE8770EC">
    <w:name w:val="609E87624F5F4C04B61062F8FE8770EC"/>
    <w:rsid w:val="00963201"/>
    <w:pPr>
      <w:spacing w:after="160" w:line="259" w:lineRule="auto"/>
    </w:pPr>
    <w:rPr>
      <w:kern w:val="0"/>
      <w:sz w:val="22"/>
    </w:rPr>
  </w:style>
  <w:style w:type="paragraph" w:customStyle="1" w:styleId="22C3E358322E49899C90B204B4A97DBF">
    <w:name w:val="22C3E358322E49899C90B204B4A97DBF"/>
    <w:rsid w:val="00963201"/>
    <w:pPr>
      <w:spacing w:after="160" w:line="259" w:lineRule="auto"/>
    </w:pPr>
    <w:rPr>
      <w:kern w:val="0"/>
      <w:sz w:val="22"/>
    </w:rPr>
  </w:style>
  <w:style w:type="paragraph" w:customStyle="1" w:styleId="D61127FB4A8249E7AA5D32AE73A6C935">
    <w:name w:val="D61127FB4A8249E7AA5D32AE73A6C935"/>
    <w:rsid w:val="00963201"/>
    <w:pPr>
      <w:spacing w:after="160" w:line="259" w:lineRule="auto"/>
    </w:pPr>
    <w:rPr>
      <w:kern w:val="0"/>
      <w:sz w:val="22"/>
    </w:rPr>
  </w:style>
  <w:style w:type="paragraph" w:customStyle="1" w:styleId="8E4761F946E848499A7BDF42D7E5E846">
    <w:name w:val="8E4761F946E848499A7BDF42D7E5E846"/>
    <w:rsid w:val="00963201"/>
    <w:pPr>
      <w:spacing w:after="160" w:line="259" w:lineRule="auto"/>
    </w:pPr>
    <w:rPr>
      <w:kern w:val="0"/>
      <w:sz w:val="22"/>
    </w:rPr>
  </w:style>
  <w:style w:type="paragraph" w:customStyle="1" w:styleId="BC36DC94327D4E0CB2FAA8350CEFE69F">
    <w:name w:val="BC36DC94327D4E0CB2FAA8350CEFE69F"/>
    <w:rsid w:val="00963201"/>
    <w:pPr>
      <w:spacing w:after="160" w:line="259" w:lineRule="auto"/>
    </w:pPr>
    <w:rPr>
      <w:kern w:val="0"/>
      <w:sz w:val="22"/>
    </w:rPr>
  </w:style>
  <w:style w:type="paragraph" w:customStyle="1" w:styleId="EAEE50E15B304DE48D35C2092B293429">
    <w:name w:val="EAEE50E15B304DE48D35C2092B293429"/>
    <w:rsid w:val="00963201"/>
    <w:pPr>
      <w:spacing w:after="160" w:line="259" w:lineRule="auto"/>
    </w:pPr>
    <w:rPr>
      <w:kern w:val="0"/>
      <w:sz w:val="22"/>
    </w:rPr>
  </w:style>
  <w:style w:type="paragraph" w:customStyle="1" w:styleId="F1270BA1910F4B81BD674C4A211428DF">
    <w:name w:val="F1270BA1910F4B81BD674C4A211428DF"/>
    <w:rsid w:val="00963201"/>
    <w:pPr>
      <w:spacing w:after="160" w:line="259" w:lineRule="auto"/>
    </w:pPr>
    <w:rPr>
      <w:kern w:val="0"/>
      <w:sz w:val="22"/>
    </w:rPr>
  </w:style>
  <w:style w:type="paragraph" w:customStyle="1" w:styleId="2640B1E8FFF342218071458162B86EEB">
    <w:name w:val="2640B1E8FFF342218071458162B86EEB"/>
    <w:rsid w:val="00963201"/>
    <w:pPr>
      <w:spacing w:after="160" w:line="259" w:lineRule="auto"/>
    </w:pPr>
    <w:rPr>
      <w:kern w:val="0"/>
      <w:sz w:val="22"/>
    </w:rPr>
  </w:style>
  <w:style w:type="paragraph" w:customStyle="1" w:styleId="2EEF8B98B50C47CD8684B466F28D09BE">
    <w:name w:val="2EEF8B98B50C47CD8684B466F28D09BE"/>
    <w:rsid w:val="00963201"/>
    <w:pPr>
      <w:spacing w:after="160" w:line="259" w:lineRule="auto"/>
    </w:pPr>
    <w:rPr>
      <w:kern w:val="0"/>
      <w:sz w:val="22"/>
    </w:rPr>
  </w:style>
  <w:style w:type="paragraph" w:customStyle="1" w:styleId="2DBCEBB9E30E4B8A88AA12092895745F">
    <w:name w:val="2DBCEBB9E30E4B8A88AA12092895745F"/>
    <w:rsid w:val="00963201"/>
    <w:pPr>
      <w:spacing w:after="160" w:line="259" w:lineRule="auto"/>
    </w:pPr>
    <w:rPr>
      <w:kern w:val="0"/>
      <w:sz w:val="22"/>
    </w:rPr>
  </w:style>
  <w:style w:type="paragraph" w:customStyle="1" w:styleId="4F5D41627C3C4C7B8573C8504A07AA82">
    <w:name w:val="4F5D41627C3C4C7B8573C8504A07AA82"/>
    <w:rsid w:val="00963201"/>
    <w:pPr>
      <w:spacing w:after="160" w:line="259" w:lineRule="auto"/>
    </w:pPr>
    <w:rPr>
      <w:kern w:val="0"/>
      <w:sz w:val="22"/>
    </w:rPr>
  </w:style>
  <w:style w:type="paragraph" w:customStyle="1" w:styleId="67DD02CB029E4B17846E6A06A0D274A2">
    <w:name w:val="67DD02CB029E4B17846E6A06A0D274A2"/>
    <w:rsid w:val="00963201"/>
    <w:pPr>
      <w:spacing w:after="160" w:line="259" w:lineRule="auto"/>
    </w:pPr>
    <w:rPr>
      <w:kern w:val="0"/>
      <w:sz w:val="22"/>
    </w:rPr>
  </w:style>
  <w:style w:type="paragraph" w:customStyle="1" w:styleId="753FA72B11E141D3B419FC90376FABFF">
    <w:name w:val="753FA72B11E141D3B419FC90376FABFF"/>
    <w:rsid w:val="00963201"/>
    <w:pPr>
      <w:spacing w:after="160" w:line="259" w:lineRule="auto"/>
    </w:pPr>
    <w:rPr>
      <w:kern w:val="0"/>
      <w:sz w:val="22"/>
    </w:rPr>
  </w:style>
  <w:style w:type="paragraph" w:customStyle="1" w:styleId="4459F03EE38D45AE95629ED1AA808280">
    <w:name w:val="4459F03EE38D45AE95629ED1AA808280"/>
    <w:rsid w:val="00963201"/>
    <w:pPr>
      <w:spacing w:after="160" w:line="259" w:lineRule="auto"/>
    </w:pPr>
    <w:rPr>
      <w:kern w:val="0"/>
      <w:sz w:val="22"/>
    </w:rPr>
  </w:style>
  <w:style w:type="paragraph" w:customStyle="1" w:styleId="5F834E912E124F2FBEE76A6846638AA1">
    <w:name w:val="5F834E912E124F2FBEE76A6846638AA1"/>
    <w:rsid w:val="00963201"/>
    <w:pPr>
      <w:spacing w:after="160" w:line="259" w:lineRule="auto"/>
    </w:pPr>
    <w:rPr>
      <w:kern w:val="0"/>
      <w:sz w:val="22"/>
    </w:rPr>
  </w:style>
  <w:style w:type="paragraph" w:customStyle="1" w:styleId="F3A28C1888BB459DAB35CB275888B6F2">
    <w:name w:val="F3A28C1888BB459DAB35CB275888B6F2"/>
    <w:rsid w:val="00963201"/>
    <w:pPr>
      <w:spacing w:after="160" w:line="259" w:lineRule="auto"/>
    </w:pPr>
    <w:rPr>
      <w:kern w:val="0"/>
      <w:sz w:val="22"/>
    </w:rPr>
  </w:style>
  <w:style w:type="paragraph" w:customStyle="1" w:styleId="F542CB9A79AD453684F68B85D52E5CBE">
    <w:name w:val="F542CB9A79AD453684F68B85D52E5CBE"/>
    <w:rsid w:val="00963201"/>
    <w:pPr>
      <w:spacing w:after="160" w:line="259" w:lineRule="auto"/>
    </w:pPr>
    <w:rPr>
      <w:kern w:val="0"/>
      <w:sz w:val="22"/>
    </w:rPr>
  </w:style>
  <w:style w:type="paragraph" w:customStyle="1" w:styleId="5C4CE08B3997407C8EB860AA80670F32">
    <w:name w:val="5C4CE08B3997407C8EB860AA80670F32"/>
    <w:rsid w:val="00963201"/>
    <w:pPr>
      <w:spacing w:after="160" w:line="259" w:lineRule="auto"/>
    </w:pPr>
    <w:rPr>
      <w:kern w:val="0"/>
      <w:sz w:val="22"/>
    </w:rPr>
  </w:style>
  <w:style w:type="paragraph" w:customStyle="1" w:styleId="CBE8D573D4D7467DA5A272D584376F89">
    <w:name w:val="CBE8D573D4D7467DA5A272D584376F89"/>
    <w:rsid w:val="00963201"/>
    <w:pPr>
      <w:spacing w:after="160" w:line="259" w:lineRule="auto"/>
    </w:pPr>
    <w:rPr>
      <w:kern w:val="0"/>
      <w:sz w:val="22"/>
    </w:rPr>
  </w:style>
  <w:style w:type="paragraph" w:customStyle="1" w:styleId="CCD8CC1F8D40410AA02FB8DB300FF4A7">
    <w:name w:val="CCD8CC1F8D40410AA02FB8DB300FF4A7"/>
    <w:rsid w:val="00963201"/>
    <w:pPr>
      <w:spacing w:after="160" w:line="259" w:lineRule="auto"/>
    </w:pPr>
    <w:rPr>
      <w:kern w:val="0"/>
      <w:sz w:val="22"/>
    </w:rPr>
  </w:style>
  <w:style w:type="paragraph" w:customStyle="1" w:styleId="3EDD85E3033A436C87B9FD89811BF589">
    <w:name w:val="3EDD85E3033A436C87B9FD89811BF589"/>
    <w:rsid w:val="00963201"/>
    <w:pPr>
      <w:spacing w:after="160" w:line="259" w:lineRule="auto"/>
    </w:pPr>
    <w:rPr>
      <w:kern w:val="0"/>
      <w:sz w:val="22"/>
    </w:rPr>
  </w:style>
  <w:style w:type="paragraph" w:customStyle="1" w:styleId="538D1FA732264BAB8653558CB5EEA92C">
    <w:name w:val="538D1FA732264BAB8653558CB5EEA92C"/>
    <w:rsid w:val="00963201"/>
    <w:pPr>
      <w:spacing w:after="160" w:line="259" w:lineRule="auto"/>
    </w:pPr>
    <w:rPr>
      <w:kern w:val="0"/>
      <w:sz w:val="22"/>
    </w:rPr>
  </w:style>
  <w:style w:type="paragraph" w:customStyle="1" w:styleId="77F16F7B4A914304A6170A27B27ED6CF">
    <w:name w:val="77F16F7B4A914304A6170A27B27ED6CF"/>
    <w:rsid w:val="00963201"/>
    <w:pPr>
      <w:spacing w:after="160" w:line="259" w:lineRule="auto"/>
    </w:pPr>
    <w:rPr>
      <w:kern w:val="0"/>
      <w:sz w:val="22"/>
    </w:rPr>
  </w:style>
  <w:style w:type="paragraph" w:customStyle="1" w:styleId="0476BD8239844CF6B9B427F10844C801">
    <w:name w:val="0476BD8239844CF6B9B427F10844C801"/>
    <w:rsid w:val="00963201"/>
    <w:pPr>
      <w:spacing w:after="160" w:line="259" w:lineRule="auto"/>
    </w:pPr>
    <w:rPr>
      <w:kern w:val="0"/>
      <w:sz w:val="22"/>
    </w:rPr>
  </w:style>
  <w:style w:type="paragraph" w:customStyle="1" w:styleId="87CB42A54E724B61AF5322B90F876C48">
    <w:name w:val="87CB42A54E724B61AF5322B90F876C48"/>
    <w:rsid w:val="00963201"/>
    <w:pPr>
      <w:spacing w:after="160" w:line="259" w:lineRule="auto"/>
    </w:pPr>
    <w:rPr>
      <w:kern w:val="0"/>
      <w:sz w:val="22"/>
    </w:rPr>
  </w:style>
  <w:style w:type="paragraph" w:customStyle="1" w:styleId="31485A3B2C024992917FCE3CFE82BB23">
    <w:name w:val="31485A3B2C024992917FCE3CFE82BB23"/>
    <w:rsid w:val="00963201"/>
    <w:pPr>
      <w:spacing w:after="160" w:line="259" w:lineRule="auto"/>
    </w:pPr>
    <w:rPr>
      <w:kern w:val="0"/>
      <w:sz w:val="22"/>
    </w:rPr>
  </w:style>
  <w:style w:type="paragraph" w:customStyle="1" w:styleId="AEFEBD5EE1A749F9A0F5E02E7ADA237D">
    <w:name w:val="AEFEBD5EE1A749F9A0F5E02E7ADA237D"/>
    <w:rsid w:val="00963201"/>
    <w:pPr>
      <w:spacing w:after="160" w:line="259" w:lineRule="auto"/>
    </w:pPr>
    <w:rPr>
      <w:kern w:val="0"/>
      <w:sz w:val="22"/>
    </w:rPr>
  </w:style>
  <w:style w:type="paragraph" w:customStyle="1" w:styleId="4B1155E44929471781833285B5C9C085">
    <w:name w:val="4B1155E44929471781833285B5C9C085"/>
    <w:rsid w:val="00963201"/>
    <w:pPr>
      <w:spacing w:after="160" w:line="259" w:lineRule="auto"/>
    </w:pPr>
    <w:rPr>
      <w:kern w:val="0"/>
      <w:sz w:val="22"/>
    </w:rPr>
  </w:style>
  <w:style w:type="paragraph" w:customStyle="1" w:styleId="6C4B9AEC01664117AA3680A26D7964A0">
    <w:name w:val="6C4B9AEC01664117AA3680A26D7964A0"/>
    <w:rsid w:val="00963201"/>
    <w:pPr>
      <w:spacing w:after="160" w:line="259" w:lineRule="auto"/>
    </w:pPr>
    <w:rPr>
      <w:kern w:val="0"/>
      <w:sz w:val="22"/>
    </w:rPr>
  </w:style>
  <w:style w:type="paragraph" w:customStyle="1" w:styleId="2743B6B2D8024841A8EE2592B993D878">
    <w:name w:val="2743B6B2D8024841A8EE2592B993D878"/>
    <w:rsid w:val="00963201"/>
    <w:pPr>
      <w:spacing w:after="160" w:line="259" w:lineRule="auto"/>
    </w:pPr>
    <w:rPr>
      <w:kern w:val="0"/>
      <w:sz w:val="22"/>
    </w:rPr>
  </w:style>
  <w:style w:type="paragraph" w:customStyle="1" w:styleId="AD688E3925BF48EABA9537ED63A09562">
    <w:name w:val="AD688E3925BF48EABA9537ED63A09562"/>
    <w:rsid w:val="00963201"/>
    <w:pPr>
      <w:spacing w:after="160" w:line="259" w:lineRule="auto"/>
    </w:pPr>
    <w:rPr>
      <w:kern w:val="0"/>
      <w:sz w:val="22"/>
    </w:rPr>
  </w:style>
  <w:style w:type="paragraph" w:customStyle="1" w:styleId="BF471A5C533648698591D4D3FFEB9A92">
    <w:name w:val="BF471A5C533648698591D4D3FFEB9A92"/>
    <w:rsid w:val="00963201"/>
    <w:pPr>
      <w:spacing w:after="160" w:line="259" w:lineRule="auto"/>
    </w:pPr>
    <w:rPr>
      <w:kern w:val="0"/>
      <w:sz w:val="22"/>
    </w:rPr>
  </w:style>
  <w:style w:type="paragraph" w:customStyle="1" w:styleId="B0642885C6BD4E59AC9C274AF420FE63">
    <w:name w:val="B0642885C6BD4E59AC9C274AF420FE63"/>
    <w:rsid w:val="00963201"/>
    <w:pPr>
      <w:spacing w:after="160" w:line="259" w:lineRule="auto"/>
    </w:pPr>
    <w:rPr>
      <w:kern w:val="0"/>
      <w:sz w:val="22"/>
    </w:rPr>
  </w:style>
  <w:style w:type="paragraph" w:customStyle="1" w:styleId="0A52593384B8422FADBCDA18B3D090FB">
    <w:name w:val="0A52593384B8422FADBCDA18B3D090FB"/>
    <w:rsid w:val="00963201"/>
    <w:pPr>
      <w:spacing w:after="160" w:line="259" w:lineRule="auto"/>
    </w:pPr>
    <w:rPr>
      <w:kern w:val="0"/>
      <w:sz w:val="22"/>
    </w:rPr>
  </w:style>
  <w:style w:type="paragraph" w:customStyle="1" w:styleId="9C9E7F7B78E74F83A0868D44EC81B796">
    <w:name w:val="9C9E7F7B78E74F83A0868D44EC81B796"/>
    <w:rsid w:val="00963201"/>
    <w:pPr>
      <w:spacing w:after="160" w:line="259" w:lineRule="auto"/>
    </w:pPr>
    <w:rPr>
      <w:kern w:val="0"/>
      <w:sz w:val="22"/>
    </w:rPr>
  </w:style>
  <w:style w:type="paragraph" w:customStyle="1" w:styleId="41C12A0E5395436EAEDDD1D2C08BE899">
    <w:name w:val="41C12A0E5395436EAEDDD1D2C08BE899"/>
    <w:rsid w:val="00963201"/>
    <w:pPr>
      <w:spacing w:after="160" w:line="259" w:lineRule="auto"/>
    </w:pPr>
    <w:rPr>
      <w:kern w:val="0"/>
      <w:sz w:val="22"/>
    </w:rPr>
  </w:style>
  <w:style w:type="paragraph" w:customStyle="1" w:styleId="F8027675A0474EF9BBA74311216C161B">
    <w:name w:val="F8027675A0474EF9BBA74311216C161B"/>
    <w:rsid w:val="00963201"/>
    <w:pPr>
      <w:spacing w:after="160" w:line="259" w:lineRule="auto"/>
    </w:pPr>
    <w:rPr>
      <w:kern w:val="0"/>
      <w:sz w:val="22"/>
    </w:rPr>
  </w:style>
  <w:style w:type="paragraph" w:customStyle="1" w:styleId="8FC5A4EECE1F4496B98D4275E4B3A168">
    <w:name w:val="8FC5A4EECE1F4496B98D4275E4B3A168"/>
    <w:rsid w:val="00963201"/>
    <w:pPr>
      <w:spacing w:after="160" w:line="259" w:lineRule="auto"/>
    </w:pPr>
    <w:rPr>
      <w:kern w:val="0"/>
      <w:sz w:val="22"/>
    </w:rPr>
  </w:style>
  <w:style w:type="paragraph" w:customStyle="1" w:styleId="781F0287A6F2495A9791E30131925ECC">
    <w:name w:val="781F0287A6F2495A9791E30131925ECC"/>
    <w:rsid w:val="00963201"/>
    <w:pPr>
      <w:spacing w:after="160" w:line="259" w:lineRule="auto"/>
    </w:pPr>
    <w:rPr>
      <w:kern w:val="0"/>
      <w:sz w:val="22"/>
    </w:rPr>
  </w:style>
  <w:style w:type="paragraph" w:customStyle="1" w:styleId="163F5254CBF2443D919B56A89508D66D">
    <w:name w:val="163F5254CBF2443D919B56A89508D66D"/>
    <w:rsid w:val="00963201"/>
    <w:pPr>
      <w:spacing w:after="160" w:line="259" w:lineRule="auto"/>
    </w:pPr>
    <w:rPr>
      <w:kern w:val="0"/>
      <w:sz w:val="22"/>
    </w:rPr>
  </w:style>
  <w:style w:type="paragraph" w:customStyle="1" w:styleId="169D4A76D95648BBA6879F90B33E136E">
    <w:name w:val="169D4A76D95648BBA6879F90B33E136E"/>
    <w:rsid w:val="00963201"/>
    <w:pPr>
      <w:spacing w:after="160" w:line="259" w:lineRule="auto"/>
    </w:pPr>
    <w:rPr>
      <w:kern w:val="0"/>
      <w:sz w:val="22"/>
    </w:rPr>
  </w:style>
  <w:style w:type="paragraph" w:customStyle="1" w:styleId="3D8C3F2D9A80413C8E2C16088093F841">
    <w:name w:val="3D8C3F2D9A80413C8E2C16088093F841"/>
    <w:rsid w:val="00963201"/>
    <w:pPr>
      <w:spacing w:after="160" w:line="259" w:lineRule="auto"/>
    </w:pPr>
    <w:rPr>
      <w:kern w:val="0"/>
      <w:sz w:val="22"/>
    </w:rPr>
  </w:style>
  <w:style w:type="paragraph" w:customStyle="1" w:styleId="05827FDA69174E6E8D3E0874CB3B24DE">
    <w:name w:val="05827FDA69174E6E8D3E0874CB3B24DE"/>
    <w:rsid w:val="00963201"/>
    <w:pPr>
      <w:spacing w:after="160" w:line="259" w:lineRule="auto"/>
    </w:pPr>
    <w:rPr>
      <w:kern w:val="0"/>
      <w:sz w:val="22"/>
    </w:rPr>
  </w:style>
  <w:style w:type="paragraph" w:customStyle="1" w:styleId="17A5A6B43C104FF39EE09BD9175BBE38">
    <w:name w:val="17A5A6B43C104FF39EE09BD9175BBE38"/>
    <w:rsid w:val="00963201"/>
    <w:pPr>
      <w:spacing w:after="160" w:line="259" w:lineRule="auto"/>
    </w:pPr>
    <w:rPr>
      <w:kern w:val="0"/>
      <w:sz w:val="22"/>
    </w:rPr>
  </w:style>
  <w:style w:type="paragraph" w:customStyle="1" w:styleId="CD5FDF7752C34A96B5773EAFB217FE6C">
    <w:name w:val="CD5FDF7752C34A96B5773EAFB217FE6C"/>
    <w:rsid w:val="00963201"/>
    <w:pPr>
      <w:spacing w:after="160" w:line="259" w:lineRule="auto"/>
    </w:pPr>
    <w:rPr>
      <w:kern w:val="0"/>
      <w:sz w:val="22"/>
    </w:rPr>
  </w:style>
  <w:style w:type="paragraph" w:customStyle="1" w:styleId="9E7E732456EF490EB14C304CF47B3470">
    <w:name w:val="9E7E732456EF490EB14C304CF47B3470"/>
    <w:rsid w:val="00963201"/>
    <w:pPr>
      <w:spacing w:after="160" w:line="259" w:lineRule="auto"/>
    </w:pPr>
    <w:rPr>
      <w:kern w:val="0"/>
      <w:sz w:val="22"/>
    </w:rPr>
  </w:style>
  <w:style w:type="paragraph" w:customStyle="1" w:styleId="383993DD6F3F4C9DAFEA973332A149F5">
    <w:name w:val="383993DD6F3F4C9DAFEA973332A149F5"/>
    <w:rsid w:val="00963201"/>
    <w:pPr>
      <w:spacing w:after="160" w:line="259" w:lineRule="auto"/>
    </w:pPr>
    <w:rPr>
      <w:kern w:val="0"/>
      <w:sz w:val="22"/>
    </w:rPr>
  </w:style>
  <w:style w:type="paragraph" w:customStyle="1" w:styleId="4DF624AD029E4B7D80355DA8029C3B45">
    <w:name w:val="4DF624AD029E4B7D80355DA8029C3B45"/>
    <w:rsid w:val="00963201"/>
    <w:pPr>
      <w:spacing w:after="160" w:line="259" w:lineRule="auto"/>
    </w:pPr>
    <w:rPr>
      <w:kern w:val="0"/>
      <w:sz w:val="22"/>
    </w:rPr>
  </w:style>
  <w:style w:type="paragraph" w:customStyle="1" w:styleId="A28E04C97A4F48F5A8F5376778F76AAD">
    <w:name w:val="A28E04C97A4F48F5A8F5376778F76AAD"/>
    <w:rsid w:val="00963201"/>
    <w:pPr>
      <w:spacing w:after="160" w:line="259" w:lineRule="auto"/>
    </w:pPr>
    <w:rPr>
      <w:kern w:val="0"/>
      <w:sz w:val="22"/>
    </w:rPr>
  </w:style>
  <w:style w:type="paragraph" w:customStyle="1" w:styleId="47684EDD9B28428BB07747F9647B4813">
    <w:name w:val="47684EDD9B28428BB07747F9647B4813"/>
    <w:rsid w:val="00963201"/>
    <w:pPr>
      <w:spacing w:after="160" w:line="259" w:lineRule="auto"/>
    </w:pPr>
    <w:rPr>
      <w:kern w:val="0"/>
      <w:sz w:val="22"/>
    </w:rPr>
  </w:style>
  <w:style w:type="paragraph" w:customStyle="1" w:styleId="E3F089C97F454DF4B41405C502BDE0A8">
    <w:name w:val="E3F089C97F454DF4B41405C502BDE0A8"/>
    <w:rsid w:val="00963201"/>
    <w:pPr>
      <w:spacing w:after="160" w:line="259" w:lineRule="auto"/>
    </w:pPr>
    <w:rPr>
      <w:kern w:val="0"/>
      <w:sz w:val="22"/>
    </w:rPr>
  </w:style>
  <w:style w:type="paragraph" w:customStyle="1" w:styleId="9791BCDB8F4D4F5596E2EEAEF787FE74">
    <w:name w:val="9791BCDB8F4D4F5596E2EEAEF787FE74"/>
    <w:rsid w:val="00963201"/>
    <w:pPr>
      <w:spacing w:after="160" w:line="259" w:lineRule="auto"/>
    </w:pPr>
    <w:rPr>
      <w:kern w:val="0"/>
      <w:sz w:val="22"/>
    </w:rPr>
  </w:style>
  <w:style w:type="paragraph" w:customStyle="1" w:styleId="1FAB3BC2A1DA47A88D4E24BC30402119">
    <w:name w:val="1FAB3BC2A1DA47A88D4E24BC30402119"/>
    <w:rsid w:val="00963201"/>
    <w:pPr>
      <w:spacing w:after="160" w:line="259" w:lineRule="auto"/>
    </w:pPr>
    <w:rPr>
      <w:kern w:val="0"/>
      <w:sz w:val="22"/>
    </w:rPr>
  </w:style>
  <w:style w:type="paragraph" w:customStyle="1" w:styleId="161E9FFD40894A80A773F7131CA73E27">
    <w:name w:val="161E9FFD40894A80A773F7131CA73E27"/>
    <w:rsid w:val="00963201"/>
    <w:pPr>
      <w:spacing w:after="160" w:line="259" w:lineRule="auto"/>
    </w:pPr>
    <w:rPr>
      <w:kern w:val="0"/>
      <w:sz w:val="22"/>
    </w:rPr>
  </w:style>
  <w:style w:type="paragraph" w:customStyle="1" w:styleId="C35B1675F2644AAA842BE3B046FF93B6">
    <w:name w:val="C35B1675F2644AAA842BE3B046FF93B6"/>
    <w:rsid w:val="00963201"/>
    <w:pPr>
      <w:spacing w:after="160" w:line="259" w:lineRule="auto"/>
    </w:pPr>
    <w:rPr>
      <w:kern w:val="0"/>
      <w:sz w:val="22"/>
    </w:rPr>
  </w:style>
  <w:style w:type="paragraph" w:customStyle="1" w:styleId="38395DF22DAD425290B34071DDF3DE5D">
    <w:name w:val="38395DF22DAD425290B34071DDF3DE5D"/>
    <w:rsid w:val="00963201"/>
    <w:pPr>
      <w:spacing w:after="160" w:line="259" w:lineRule="auto"/>
    </w:pPr>
    <w:rPr>
      <w:kern w:val="0"/>
      <w:sz w:val="22"/>
    </w:rPr>
  </w:style>
  <w:style w:type="paragraph" w:customStyle="1" w:styleId="4CC94E98524B4725B6221A3CEAFD402B">
    <w:name w:val="4CC94E98524B4725B6221A3CEAFD402B"/>
    <w:rsid w:val="00963201"/>
    <w:pPr>
      <w:spacing w:after="160" w:line="259" w:lineRule="auto"/>
    </w:pPr>
    <w:rPr>
      <w:kern w:val="0"/>
      <w:sz w:val="22"/>
    </w:rPr>
  </w:style>
  <w:style w:type="paragraph" w:customStyle="1" w:styleId="51F834BE18EE41BFB440D2867F323C9A">
    <w:name w:val="51F834BE18EE41BFB440D2867F323C9A"/>
    <w:rsid w:val="00963201"/>
    <w:pPr>
      <w:spacing w:after="160" w:line="259" w:lineRule="auto"/>
    </w:pPr>
    <w:rPr>
      <w:kern w:val="0"/>
      <w:sz w:val="22"/>
    </w:rPr>
  </w:style>
  <w:style w:type="paragraph" w:customStyle="1" w:styleId="F4112F705E824E0DADFDC4A37C7CF01F">
    <w:name w:val="F4112F705E824E0DADFDC4A37C7CF01F"/>
    <w:rsid w:val="00963201"/>
    <w:pPr>
      <w:spacing w:after="160" w:line="259" w:lineRule="auto"/>
    </w:pPr>
    <w:rPr>
      <w:kern w:val="0"/>
      <w:sz w:val="22"/>
    </w:rPr>
  </w:style>
  <w:style w:type="paragraph" w:customStyle="1" w:styleId="5C8A034004754021893B74647AB2161F">
    <w:name w:val="5C8A034004754021893B74647AB2161F"/>
    <w:rsid w:val="00963201"/>
    <w:pPr>
      <w:spacing w:after="160" w:line="259" w:lineRule="auto"/>
    </w:pPr>
    <w:rPr>
      <w:kern w:val="0"/>
      <w:sz w:val="22"/>
    </w:rPr>
  </w:style>
  <w:style w:type="paragraph" w:customStyle="1" w:styleId="2B3A62B0AB7741CB80331199621BC71E">
    <w:name w:val="2B3A62B0AB7741CB80331199621BC71E"/>
    <w:rsid w:val="00963201"/>
    <w:pPr>
      <w:spacing w:after="160" w:line="259" w:lineRule="auto"/>
    </w:pPr>
    <w:rPr>
      <w:kern w:val="0"/>
      <w:sz w:val="22"/>
    </w:rPr>
  </w:style>
  <w:style w:type="paragraph" w:customStyle="1" w:styleId="C6428958B90A45E8904936AB1AE88336">
    <w:name w:val="C6428958B90A45E8904936AB1AE88336"/>
    <w:rsid w:val="00963201"/>
    <w:pPr>
      <w:spacing w:after="160" w:line="259" w:lineRule="auto"/>
    </w:pPr>
    <w:rPr>
      <w:kern w:val="0"/>
      <w:sz w:val="22"/>
    </w:rPr>
  </w:style>
  <w:style w:type="paragraph" w:customStyle="1" w:styleId="2518E7672A5B40A2BF6484AA752D3420">
    <w:name w:val="2518E7672A5B40A2BF6484AA752D3420"/>
    <w:rsid w:val="00963201"/>
    <w:pPr>
      <w:spacing w:after="160" w:line="259" w:lineRule="auto"/>
    </w:pPr>
    <w:rPr>
      <w:kern w:val="0"/>
      <w:sz w:val="22"/>
    </w:rPr>
  </w:style>
  <w:style w:type="paragraph" w:customStyle="1" w:styleId="D517D7AB974848EE914BB6A11700417E">
    <w:name w:val="D517D7AB974848EE914BB6A11700417E"/>
    <w:rsid w:val="00963201"/>
    <w:pPr>
      <w:spacing w:after="160" w:line="259" w:lineRule="auto"/>
    </w:pPr>
    <w:rPr>
      <w:kern w:val="0"/>
      <w:sz w:val="22"/>
    </w:rPr>
  </w:style>
  <w:style w:type="paragraph" w:customStyle="1" w:styleId="018391F7EDF941969499BD92E96F381E">
    <w:name w:val="018391F7EDF941969499BD92E96F381E"/>
    <w:rsid w:val="00963201"/>
    <w:pPr>
      <w:spacing w:after="160" w:line="259" w:lineRule="auto"/>
    </w:pPr>
    <w:rPr>
      <w:kern w:val="0"/>
      <w:sz w:val="22"/>
    </w:rPr>
  </w:style>
  <w:style w:type="paragraph" w:customStyle="1" w:styleId="C5036B10A6D94EFD8A3BABE656DB03B3">
    <w:name w:val="C5036B10A6D94EFD8A3BABE656DB03B3"/>
    <w:rsid w:val="00963201"/>
    <w:pPr>
      <w:spacing w:after="160" w:line="259" w:lineRule="auto"/>
    </w:pPr>
    <w:rPr>
      <w:kern w:val="0"/>
      <w:sz w:val="22"/>
    </w:rPr>
  </w:style>
  <w:style w:type="paragraph" w:customStyle="1" w:styleId="45A7071DAD9C491CB860C2CCEA0ECF45">
    <w:name w:val="45A7071DAD9C491CB860C2CCEA0ECF45"/>
    <w:rsid w:val="00963201"/>
    <w:pPr>
      <w:spacing w:after="160" w:line="259" w:lineRule="auto"/>
    </w:pPr>
    <w:rPr>
      <w:kern w:val="0"/>
      <w:sz w:val="22"/>
    </w:rPr>
  </w:style>
  <w:style w:type="paragraph" w:customStyle="1" w:styleId="0F025EF8E491403885FAE67FC66B8C90">
    <w:name w:val="0F025EF8E491403885FAE67FC66B8C90"/>
    <w:rsid w:val="00963201"/>
    <w:pPr>
      <w:spacing w:after="160" w:line="259" w:lineRule="auto"/>
    </w:pPr>
    <w:rPr>
      <w:kern w:val="0"/>
      <w:sz w:val="22"/>
    </w:rPr>
  </w:style>
  <w:style w:type="paragraph" w:customStyle="1" w:styleId="91D4933839F24EED96E38BA6E18D9BB1">
    <w:name w:val="91D4933839F24EED96E38BA6E18D9BB1"/>
    <w:rsid w:val="00963201"/>
    <w:pPr>
      <w:spacing w:after="160" w:line="259" w:lineRule="auto"/>
    </w:pPr>
    <w:rPr>
      <w:kern w:val="0"/>
      <w:sz w:val="22"/>
    </w:rPr>
  </w:style>
  <w:style w:type="paragraph" w:customStyle="1" w:styleId="95B777B455E04676818918CB4DDA7B04">
    <w:name w:val="95B777B455E04676818918CB4DDA7B04"/>
    <w:rsid w:val="00963201"/>
    <w:pPr>
      <w:spacing w:after="160" w:line="259" w:lineRule="auto"/>
    </w:pPr>
    <w:rPr>
      <w:kern w:val="0"/>
      <w:sz w:val="22"/>
    </w:rPr>
  </w:style>
  <w:style w:type="paragraph" w:customStyle="1" w:styleId="17975D823B794C2D988394C18C5C9F28">
    <w:name w:val="17975D823B794C2D988394C18C5C9F28"/>
    <w:rsid w:val="00963201"/>
    <w:pPr>
      <w:spacing w:after="160" w:line="259" w:lineRule="auto"/>
    </w:pPr>
    <w:rPr>
      <w:kern w:val="0"/>
      <w:sz w:val="22"/>
    </w:rPr>
  </w:style>
  <w:style w:type="paragraph" w:customStyle="1" w:styleId="76AF729C01914830A5F868DB6BA3C958">
    <w:name w:val="76AF729C01914830A5F868DB6BA3C958"/>
    <w:rsid w:val="00963201"/>
    <w:pPr>
      <w:spacing w:after="160" w:line="259" w:lineRule="auto"/>
    </w:pPr>
    <w:rPr>
      <w:kern w:val="0"/>
      <w:sz w:val="22"/>
    </w:rPr>
  </w:style>
  <w:style w:type="paragraph" w:customStyle="1" w:styleId="D4EB837DDEE549F5A4D57CB053166030">
    <w:name w:val="D4EB837DDEE549F5A4D57CB053166030"/>
    <w:rsid w:val="00963201"/>
    <w:pPr>
      <w:spacing w:after="160" w:line="259" w:lineRule="auto"/>
    </w:pPr>
    <w:rPr>
      <w:kern w:val="0"/>
      <w:sz w:val="22"/>
    </w:rPr>
  </w:style>
  <w:style w:type="paragraph" w:customStyle="1" w:styleId="8EBDA82659634475B2F99B86E21C71E2">
    <w:name w:val="8EBDA82659634475B2F99B86E21C71E2"/>
    <w:rsid w:val="00963201"/>
    <w:pPr>
      <w:spacing w:after="160" w:line="259" w:lineRule="auto"/>
    </w:pPr>
    <w:rPr>
      <w:kern w:val="0"/>
      <w:sz w:val="22"/>
    </w:rPr>
  </w:style>
  <w:style w:type="paragraph" w:customStyle="1" w:styleId="B3FFEAFE33394A8CAE98EC6F5930F9AE">
    <w:name w:val="B3FFEAFE33394A8CAE98EC6F5930F9AE"/>
    <w:rsid w:val="00963201"/>
    <w:pPr>
      <w:spacing w:after="160" w:line="259" w:lineRule="auto"/>
    </w:pPr>
    <w:rPr>
      <w:kern w:val="0"/>
      <w:sz w:val="22"/>
    </w:rPr>
  </w:style>
  <w:style w:type="paragraph" w:customStyle="1" w:styleId="8994482CC11F499E8484EBB4BF94E9B7">
    <w:name w:val="8994482CC11F499E8484EBB4BF94E9B7"/>
    <w:rsid w:val="00963201"/>
    <w:pPr>
      <w:spacing w:after="160" w:line="259" w:lineRule="auto"/>
    </w:pPr>
    <w:rPr>
      <w:kern w:val="0"/>
      <w:sz w:val="22"/>
    </w:rPr>
  </w:style>
  <w:style w:type="paragraph" w:customStyle="1" w:styleId="03984E61AC3244B5A6840DF24BC3A53B">
    <w:name w:val="03984E61AC3244B5A6840DF24BC3A53B"/>
    <w:rsid w:val="00963201"/>
    <w:pPr>
      <w:spacing w:after="160" w:line="259" w:lineRule="auto"/>
    </w:pPr>
    <w:rPr>
      <w:kern w:val="0"/>
      <w:sz w:val="22"/>
    </w:rPr>
  </w:style>
  <w:style w:type="paragraph" w:customStyle="1" w:styleId="3FEA7207900F485BB7E64B8F2A7A58B0">
    <w:name w:val="3FEA7207900F485BB7E64B8F2A7A58B0"/>
    <w:rsid w:val="00963201"/>
    <w:pPr>
      <w:spacing w:after="160" w:line="259" w:lineRule="auto"/>
    </w:pPr>
    <w:rPr>
      <w:kern w:val="0"/>
      <w:sz w:val="22"/>
    </w:rPr>
  </w:style>
  <w:style w:type="paragraph" w:customStyle="1" w:styleId="8F2137D54F0545D5A765BF35B07CAFFF">
    <w:name w:val="8F2137D54F0545D5A765BF35B07CAFFF"/>
    <w:rsid w:val="00963201"/>
    <w:pPr>
      <w:spacing w:after="160" w:line="259" w:lineRule="auto"/>
    </w:pPr>
    <w:rPr>
      <w:kern w:val="0"/>
      <w:sz w:val="22"/>
    </w:rPr>
  </w:style>
  <w:style w:type="paragraph" w:customStyle="1" w:styleId="8B1B8E29221E499D89397F6DEE061F64">
    <w:name w:val="8B1B8E29221E499D89397F6DEE061F64"/>
    <w:rsid w:val="00963201"/>
    <w:pPr>
      <w:spacing w:after="160" w:line="259" w:lineRule="auto"/>
    </w:pPr>
    <w:rPr>
      <w:kern w:val="0"/>
      <w:sz w:val="22"/>
    </w:rPr>
  </w:style>
  <w:style w:type="paragraph" w:customStyle="1" w:styleId="BB4CE4FAC6D747DDBD08DA7CBC7AD333">
    <w:name w:val="BB4CE4FAC6D747DDBD08DA7CBC7AD333"/>
    <w:rsid w:val="00963201"/>
    <w:pPr>
      <w:spacing w:after="160" w:line="259" w:lineRule="auto"/>
    </w:pPr>
    <w:rPr>
      <w:kern w:val="0"/>
      <w:sz w:val="22"/>
    </w:rPr>
  </w:style>
  <w:style w:type="paragraph" w:customStyle="1" w:styleId="4719F934C6D942D5A40319A99E8F144F">
    <w:name w:val="4719F934C6D942D5A40319A99E8F144F"/>
    <w:rsid w:val="00963201"/>
    <w:pPr>
      <w:spacing w:after="160" w:line="259" w:lineRule="auto"/>
    </w:pPr>
    <w:rPr>
      <w:kern w:val="0"/>
      <w:sz w:val="22"/>
    </w:rPr>
  </w:style>
  <w:style w:type="paragraph" w:customStyle="1" w:styleId="3278C96DCA664168A8A51C4B28966EF3">
    <w:name w:val="3278C96DCA664168A8A51C4B28966EF3"/>
    <w:rsid w:val="00963201"/>
    <w:pPr>
      <w:spacing w:after="160" w:line="259" w:lineRule="auto"/>
    </w:pPr>
    <w:rPr>
      <w:kern w:val="0"/>
      <w:sz w:val="22"/>
    </w:rPr>
  </w:style>
  <w:style w:type="paragraph" w:customStyle="1" w:styleId="16DB84FDE446478B801BF1B3C156E905">
    <w:name w:val="16DB84FDE446478B801BF1B3C156E905"/>
    <w:rsid w:val="00963201"/>
    <w:pPr>
      <w:spacing w:after="160" w:line="259" w:lineRule="auto"/>
    </w:pPr>
    <w:rPr>
      <w:kern w:val="0"/>
      <w:sz w:val="22"/>
    </w:rPr>
  </w:style>
  <w:style w:type="paragraph" w:customStyle="1" w:styleId="CA316BCC138B4790BC2321E5F80EE5C2">
    <w:name w:val="CA316BCC138B4790BC2321E5F80EE5C2"/>
    <w:rsid w:val="00963201"/>
    <w:pPr>
      <w:spacing w:after="160" w:line="259" w:lineRule="auto"/>
    </w:pPr>
    <w:rPr>
      <w:kern w:val="0"/>
      <w:sz w:val="22"/>
    </w:rPr>
  </w:style>
  <w:style w:type="paragraph" w:customStyle="1" w:styleId="C2798DF606E446F3BC5C39DEE99E153A">
    <w:name w:val="C2798DF606E446F3BC5C39DEE99E153A"/>
    <w:rsid w:val="00963201"/>
    <w:pPr>
      <w:spacing w:after="160" w:line="259" w:lineRule="auto"/>
    </w:pPr>
    <w:rPr>
      <w:kern w:val="0"/>
      <w:sz w:val="22"/>
    </w:rPr>
  </w:style>
  <w:style w:type="paragraph" w:customStyle="1" w:styleId="E5D1B96C2D924BB089FCF2A0F590143F">
    <w:name w:val="E5D1B96C2D924BB089FCF2A0F590143F"/>
    <w:rsid w:val="00963201"/>
    <w:pPr>
      <w:spacing w:after="160" w:line="259" w:lineRule="auto"/>
    </w:pPr>
    <w:rPr>
      <w:kern w:val="0"/>
      <w:sz w:val="22"/>
    </w:rPr>
  </w:style>
  <w:style w:type="paragraph" w:customStyle="1" w:styleId="66C46372811349B3BEFAD806392C0BCC">
    <w:name w:val="66C46372811349B3BEFAD806392C0BCC"/>
    <w:rsid w:val="00963201"/>
    <w:pPr>
      <w:spacing w:after="160" w:line="259" w:lineRule="auto"/>
    </w:pPr>
    <w:rPr>
      <w:kern w:val="0"/>
      <w:sz w:val="22"/>
    </w:rPr>
  </w:style>
  <w:style w:type="paragraph" w:customStyle="1" w:styleId="7145EB47710D49238CB02D705233050E">
    <w:name w:val="7145EB47710D49238CB02D705233050E"/>
    <w:rsid w:val="00963201"/>
    <w:pPr>
      <w:spacing w:after="160" w:line="259" w:lineRule="auto"/>
    </w:pPr>
    <w:rPr>
      <w:kern w:val="0"/>
      <w:sz w:val="22"/>
    </w:rPr>
  </w:style>
  <w:style w:type="paragraph" w:customStyle="1" w:styleId="2D4B47D7DC0C44E5A6AFF70FCE4813F0">
    <w:name w:val="2D4B47D7DC0C44E5A6AFF70FCE4813F0"/>
    <w:rsid w:val="00963201"/>
    <w:pPr>
      <w:spacing w:after="160" w:line="259" w:lineRule="auto"/>
    </w:pPr>
    <w:rPr>
      <w:kern w:val="0"/>
      <w:sz w:val="22"/>
    </w:rPr>
  </w:style>
  <w:style w:type="paragraph" w:customStyle="1" w:styleId="82774D75B065408D9D1EE57E67C57DBE">
    <w:name w:val="82774D75B065408D9D1EE57E67C57DBE"/>
    <w:rsid w:val="00963201"/>
    <w:pPr>
      <w:spacing w:after="160" w:line="259" w:lineRule="auto"/>
    </w:pPr>
    <w:rPr>
      <w:kern w:val="0"/>
      <w:sz w:val="22"/>
    </w:rPr>
  </w:style>
  <w:style w:type="paragraph" w:customStyle="1" w:styleId="AEA64B77C6D040619C16A0988F722AC1">
    <w:name w:val="AEA64B77C6D040619C16A0988F722AC1"/>
    <w:rsid w:val="00963201"/>
    <w:pPr>
      <w:spacing w:after="160" w:line="259" w:lineRule="auto"/>
    </w:pPr>
    <w:rPr>
      <w:kern w:val="0"/>
      <w:sz w:val="22"/>
    </w:rPr>
  </w:style>
  <w:style w:type="paragraph" w:customStyle="1" w:styleId="277AF75C31B34F91A5D57C36F8196DC5">
    <w:name w:val="277AF75C31B34F91A5D57C36F8196DC5"/>
    <w:rsid w:val="00963201"/>
    <w:pPr>
      <w:spacing w:after="160" w:line="259" w:lineRule="auto"/>
    </w:pPr>
    <w:rPr>
      <w:kern w:val="0"/>
      <w:sz w:val="22"/>
    </w:rPr>
  </w:style>
  <w:style w:type="paragraph" w:customStyle="1" w:styleId="0E9F0F9DB5EE4A4FA3CB6EB4E663007B">
    <w:name w:val="0E9F0F9DB5EE4A4FA3CB6EB4E663007B"/>
    <w:rsid w:val="00963201"/>
    <w:pPr>
      <w:spacing w:after="160" w:line="259" w:lineRule="auto"/>
    </w:pPr>
    <w:rPr>
      <w:kern w:val="0"/>
      <w:sz w:val="22"/>
    </w:rPr>
  </w:style>
  <w:style w:type="paragraph" w:customStyle="1" w:styleId="F72C44E62DBA49BBB428A4FCFD4F5CC1">
    <w:name w:val="F72C44E62DBA49BBB428A4FCFD4F5CC1"/>
    <w:rsid w:val="00963201"/>
    <w:pPr>
      <w:spacing w:after="160" w:line="259" w:lineRule="auto"/>
    </w:pPr>
    <w:rPr>
      <w:kern w:val="0"/>
      <w:sz w:val="22"/>
    </w:rPr>
  </w:style>
  <w:style w:type="paragraph" w:customStyle="1" w:styleId="9EF9B55A3A224EA0A5AE938DD1BFFA3D">
    <w:name w:val="9EF9B55A3A224EA0A5AE938DD1BFFA3D"/>
    <w:rsid w:val="00963201"/>
    <w:pPr>
      <w:spacing w:after="160" w:line="259" w:lineRule="auto"/>
    </w:pPr>
    <w:rPr>
      <w:kern w:val="0"/>
      <w:sz w:val="22"/>
    </w:rPr>
  </w:style>
  <w:style w:type="paragraph" w:customStyle="1" w:styleId="4CEA5E5563AA47B7AC90275749880D86">
    <w:name w:val="4CEA5E5563AA47B7AC90275749880D86"/>
    <w:rsid w:val="00963201"/>
    <w:pPr>
      <w:spacing w:after="160" w:line="259" w:lineRule="auto"/>
    </w:pPr>
    <w:rPr>
      <w:kern w:val="0"/>
      <w:sz w:val="22"/>
    </w:rPr>
  </w:style>
  <w:style w:type="paragraph" w:customStyle="1" w:styleId="332E3A583A6B4F689C5DDFA747A233CA">
    <w:name w:val="332E3A583A6B4F689C5DDFA747A233CA"/>
    <w:rsid w:val="00963201"/>
    <w:pPr>
      <w:spacing w:after="160" w:line="259" w:lineRule="auto"/>
    </w:pPr>
    <w:rPr>
      <w:kern w:val="0"/>
      <w:sz w:val="22"/>
    </w:rPr>
  </w:style>
  <w:style w:type="paragraph" w:customStyle="1" w:styleId="2E70D5C90EDC46988C9ED3FD80B2A4D7">
    <w:name w:val="2E70D5C90EDC46988C9ED3FD80B2A4D7"/>
    <w:rsid w:val="00963201"/>
    <w:pPr>
      <w:spacing w:after="160" w:line="259" w:lineRule="auto"/>
    </w:pPr>
    <w:rPr>
      <w:kern w:val="0"/>
      <w:sz w:val="22"/>
    </w:rPr>
  </w:style>
  <w:style w:type="paragraph" w:customStyle="1" w:styleId="FB68105658B74AF3BE73259BB5F418E1">
    <w:name w:val="FB68105658B74AF3BE73259BB5F418E1"/>
    <w:rsid w:val="00963201"/>
    <w:pPr>
      <w:spacing w:after="160" w:line="259" w:lineRule="auto"/>
    </w:pPr>
    <w:rPr>
      <w:kern w:val="0"/>
      <w:sz w:val="22"/>
    </w:rPr>
  </w:style>
  <w:style w:type="paragraph" w:customStyle="1" w:styleId="9763FD54B73A4675B0FFC574BFB57210">
    <w:name w:val="9763FD54B73A4675B0FFC574BFB57210"/>
    <w:rsid w:val="00963201"/>
    <w:pPr>
      <w:spacing w:after="160" w:line="259" w:lineRule="auto"/>
    </w:pPr>
    <w:rPr>
      <w:kern w:val="0"/>
      <w:sz w:val="22"/>
    </w:rPr>
  </w:style>
  <w:style w:type="paragraph" w:customStyle="1" w:styleId="CD2FD885EA9B476284A2B72CB13D7F0E">
    <w:name w:val="CD2FD885EA9B476284A2B72CB13D7F0E"/>
    <w:rsid w:val="00963201"/>
    <w:pPr>
      <w:spacing w:after="160" w:line="259" w:lineRule="auto"/>
    </w:pPr>
    <w:rPr>
      <w:kern w:val="0"/>
      <w:sz w:val="22"/>
    </w:rPr>
  </w:style>
  <w:style w:type="paragraph" w:customStyle="1" w:styleId="A3A9AF2ACFB240B0A13862B727FB54BB">
    <w:name w:val="A3A9AF2ACFB240B0A13862B727FB54BB"/>
    <w:rsid w:val="00963201"/>
    <w:pPr>
      <w:spacing w:after="160" w:line="259" w:lineRule="auto"/>
    </w:pPr>
    <w:rPr>
      <w:kern w:val="0"/>
      <w:sz w:val="22"/>
    </w:rPr>
  </w:style>
  <w:style w:type="paragraph" w:customStyle="1" w:styleId="7C0496CC1B954169AD8B09ADBFD0846B">
    <w:name w:val="7C0496CC1B954169AD8B09ADBFD0846B"/>
    <w:rsid w:val="00963201"/>
    <w:pPr>
      <w:spacing w:after="160" w:line="259" w:lineRule="auto"/>
    </w:pPr>
    <w:rPr>
      <w:kern w:val="0"/>
      <w:sz w:val="22"/>
    </w:rPr>
  </w:style>
  <w:style w:type="paragraph" w:customStyle="1" w:styleId="8EB61C133F66464993BB3974DB53922D">
    <w:name w:val="8EB61C133F66464993BB3974DB53922D"/>
    <w:rsid w:val="00963201"/>
    <w:pPr>
      <w:spacing w:after="160" w:line="259" w:lineRule="auto"/>
    </w:pPr>
    <w:rPr>
      <w:kern w:val="0"/>
      <w:sz w:val="22"/>
    </w:rPr>
  </w:style>
  <w:style w:type="paragraph" w:customStyle="1" w:styleId="F51C8C36695E4C1F96756AC94F424009">
    <w:name w:val="F51C8C36695E4C1F96756AC94F424009"/>
    <w:rsid w:val="00963201"/>
    <w:pPr>
      <w:spacing w:after="160" w:line="259" w:lineRule="auto"/>
    </w:pPr>
    <w:rPr>
      <w:kern w:val="0"/>
      <w:sz w:val="22"/>
    </w:rPr>
  </w:style>
  <w:style w:type="paragraph" w:customStyle="1" w:styleId="EC41B581F2F841398B10180A1047DEA5">
    <w:name w:val="EC41B581F2F841398B10180A1047DEA5"/>
    <w:rsid w:val="00963201"/>
    <w:pPr>
      <w:spacing w:after="160" w:line="259" w:lineRule="auto"/>
    </w:pPr>
    <w:rPr>
      <w:kern w:val="0"/>
      <w:sz w:val="22"/>
    </w:rPr>
  </w:style>
  <w:style w:type="paragraph" w:customStyle="1" w:styleId="DF906D1B81D143B99F07BD823E1F2A17">
    <w:name w:val="DF906D1B81D143B99F07BD823E1F2A17"/>
    <w:rsid w:val="00963201"/>
    <w:pPr>
      <w:spacing w:after="160" w:line="259" w:lineRule="auto"/>
    </w:pPr>
    <w:rPr>
      <w:kern w:val="0"/>
      <w:sz w:val="22"/>
    </w:rPr>
  </w:style>
  <w:style w:type="paragraph" w:customStyle="1" w:styleId="F0CA1064021740749E20D438AAD61226">
    <w:name w:val="F0CA1064021740749E20D438AAD61226"/>
    <w:rsid w:val="00963201"/>
    <w:pPr>
      <w:spacing w:after="160" w:line="259" w:lineRule="auto"/>
    </w:pPr>
    <w:rPr>
      <w:kern w:val="0"/>
      <w:sz w:val="22"/>
    </w:rPr>
  </w:style>
  <w:style w:type="paragraph" w:customStyle="1" w:styleId="9335597E2EEF41DFBB213506484A018B">
    <w:name w:val="9335597E2EEF41DFBB213506484A018B"/>
    <w:rsid w:val="00963201"/>
    <w:pPr>
      <w:spacing w:after="160" w:line="259" w:lineRule="auto"/>
    </w:pPr>
    <w:rPr>
      <w:kern w:val="0"/>
      <w:sz w:val="22"/>
    </w:rPr>
  </w:style>
  <w:style w:type="paragraph" w:customStyle="1" w:styleId="5872DE1FD30F486A8A01B0778D6266B9">
    <w:name w:val="5872DE1FD30F486A8A01B0778D6266B9"/>
    <w:rsid w:val="00963201"/>
    <w:pPr>
      <w:spacing w:after="160" w:line="259" w:lineRule="auto"/>
    </w:pPr>
    <w:rPr>
      <w:kern w:val="0"/>
      <w:sz w:val="22"/>
    </w:rPr>
  </w:style>
  <w:style w:type="paragraph" w:customStyle="1" w:styleId="8009695998014BDA801BDB8E31BC6025">
    <w:name w:val="8009695998014BDA801BDB8E31BC6025"/>
    <w:rsid w:val="00963201"/>
    <w:pPr>
      <w:spacing w:after="160" w:line="259" w:lineRule="auto"/>
    </w:pPr>
    <w:rPr>
      <w:kern w:val="0"/>
      <w:sz w:val="22"/>
    </w:rPr>
  </w:style>
  <w:style w:type="paragraph" w:customStyle="1" w:styleId="FC16C9EAEF3F498BA1E2044E5FFCF15B">
    <w:name w:val="FC16C9EAEF3F498BA1E2044E5FFCF15B"/>
    <w:rsid w:val="00963201"/>
    <w:pPr>
      <w:spacing w:after="160" w:line="259" w:lineRule="auto"/>
    </w:pPr>
    <w:rPr>
      <w:kern w:val="0"/>
      <w:sz w:val="22"/>
    </w:rPr>
  </w:style>
  <w:style w:type="paragraph" w:customStyle="1" w:styleId="BC9D81E189FC44EB8D65026F79B9DC87">
    <w:name w:val="BC9D81E189FC44EB8D65026F79B9DC87"/>
    <w:rsid w:val="00963201"/>
    <w:pPr>
      <w:spacing w:after="160" w:line="259" w:lineRule="auto"/>
    </w:pPr>
    <w:rPr>
      <w:kern w:val="0"/>
      <w:sz w:val="22"/>
    </w:rPr>
  </w:style>
  <w:style w:type="paragraph" w:customStyle="1" w:styleId="992603DDB9B24BA1A9890BD776FF2C3A">
    <w:name w:val="992603DDB9B24BA1A9890BD776FF2C3A"/>
    <w:rsid w:val="00963201"/>
    <w:pPr>
      <w:spacing w:after="160" w:line="259" w:lineRule="auto"/>
    </w:pPr>
    <w:rPr>
      <w:kern w:val="0"/>
      <w:sz w:val="22"/>
    </w:rPr>
  </w:style>
  <w:style w:type="paragraph" w:customStyle="1" w:styleId="312F4B22C7EC40FC98872A34B83498E5">
    <w:name w:val="312F4B22C7EC40FC98872A34B83498E5"/>
    <w:rsid w:val="00963201"/>
    <w:pPr>
      <w:spacing w:after="160" w:line="259" w:lineRule="auto"/>
    </w:pPr>
    <w:rPr>
      <w:kern w:val="0"/>
      <w:sz w:val="22"/>
    </w:rPr>
  </w:style>
  <w:style w:type="paragraph" w:customStyle="1" w:styleId="49E975B701584E88B6B280F28226E203">
    <w:name w:val="49E975B701584E88B6B280F28226E203"/>
    <w:rsid w:val="00963201"/>
    <w:pPr>
      <w:spacing w:after="160" w:line="259" w:lineRule="auto"/>
    </w:pPr>
    <w:rPr>
      <w:kern w:val="0"/>
      <w:sz w:val="22"/>
    </w:rPr>
  </w:style>
  <w:style w:type="paragraph" w:customStyle="1" w:styleId="865A7DA58467455A8DAD26CB4783C0F4">
    <w:name w:val="865A7DA58467455A8DAD26CB4783C0F4"/>
    <w:rsid w:val="00963201"/>
    <w:pPr>
      <w:spacing w:after="160" w:line="259" w:lineRule="auto"/>
    </w:pPr>
    <w:rPr>
      <w:kern w:val="0"/>
      <w:sz w:val="22"/>
    </w:rPr>
  </w:style>
  <w:style w:type="paragraph" w:customStyle="1" w:styleId="B5B17F3CB0B34438886D0627A460A888">
    <w:name w:val="B5B17F3CB0B34438886D0627A460A888"/>
    <w:rsid w:val="00963201"/>
    <w:pPr>
      <w:spacing w:after="160" w:line="259" w:lineRule="auto"/>
    </w:pPr>
    <w:rPr>
      <w:kern w:val="0"/>
      <w:sz w:val="22"/>
    </w:rPr>
  </w:style>
  <w:style w:type="paragraph" w:customStyle="1" w:styleId="BDA5AAFEDFE94EE4B03143EE8471119C">
    <w:name w:val="BDA5AAFEDFE94EE4B03143EE8471119C"/>
    <w:rsid w:val="00963201"/>
    <w:pPr>
      <w:spacing w:after="160" w:line="259" w:lineRule="auto"/>
    </w:pPr>
    <w:rPr>
      <w:kern w:val="0"/>
      <w:sz w:val="22"/>
    </w:rPr>
  </w:style>
  <w:style w:type="paragraph" w:customStyle="1" w:styleId="2C44068B105F453BBED4A62F569CBB80">
    <w:name w:val="2C44068B105F453BBED4A62F569CBB80"/>
    <w:rsid w:val="00963201"/>
    <w:pPr>
      <w:spacing w:after="160" w:line="259" w:lineRule="auto"/>
    </w:pPr>
    <w:rPr>
      <w:kern w:val="0"/>
      <w:sz w:val="22"/>
    </w:rPr>
  </w:style>
  <w:style w:type="paragraph" w:customStyle="1" w:styleId="2CADE99874124BBA8AFD1C7C48587375">
    <w:name w:val="2CADE99874124BBA8AFD1C7C48587375"/>
    <w:rsid w:val="00963201"/>
    <w:pPr>
      <w:spacing w:after="160" w:line="259" w:lineRule="auto"/>
    </w:pPr>
    <w:rPr>
      <w:kern w:val="0"/>
      <w:sz w:val="22"/>
    </w:rPr>
  </w:style>
  <w:style w:type="paragraph" w:customStyle="1" w:styleId="4A0222E9F5624BFDB5013A60AE7B434F">
    <w:name w:val="4A0222E9F5624BFDB5013A60AE7B434F"/>
    <w:rsid w:val="00963201"/>
    <w:pPr>
      <w:spacing w:after="160" w:line="259" w:lineRule="auto"/>
    </w:pPr>
    <w:rPr>
      <w:kern w:val="0"/>
      <w:sz w:val="22"/>
    </w:rPr>
  </w:style>
  <w:style w:type="paragraph" w:customStyle="1" w:styleId="5845007EE0084F8B92B482F94FF781BA">
    <w:name w:val="5845007EE0084F8B92B482F94FF781BA"/>
    <w:rsid w:val="00963201"/>
    <w:pPr>
      <w:spacing w:after="160" w:line="259" w:lineRule="auto"/>
    </w:pPr>
    <w:rPr>
      <w:kern w:val="0"/>
      <w:sz w:val="22"/>
    </w:rPr>
  </w:style>
  <w:style w:type="paragraph" w:customStyle="1" w:styleId="4BE89A05454B4595A83716C0C3447CE2">
    <w:name w:val="4BE89A05454B4595A83716C0C3447CE2"/>
    <w:rsid w:val="00963201"/>
    <w:pPr>
      <w:spacing w:after="160" w:line="259" w:lineRule="auto"/>
    </w:pPr>
    <w:rPr>
      <w:kern w:val="0"/>
      <w:sz w:val="22"/>
    </w:rPr>
  </w:style>
  <w:style w:type="paragraph" w:customStyle="1" w:styleId="DD612E27A27744DAA00FA506910C9C55">
    <w:name w:val="DD612E27A27744DAA00FA506910C9C55"/>
    <w:rsid w:val="00963201"/>
    <w:pPr>
      <w:spacing w:after="160" w:line="259" w:lineRule="auto"/>
    </w:pPr>
    <w:rPr>
      <w:kern w:val="0"/>
      <w:sz w:val="22"/>
    </w:rPr>
  </w:style>
  <w:style w:type="paragraph" w:customStyle="1" w:styleId="403C4E0B4F414459B222DEFAC4E6B553">
    <w:name w:val="403C4E0B4F414459B222DEFAC4E6B553"/>
    <w:rsid w:val="00963201"/>
    <w:pPr>
      <w:spacing w:after="160" w:line="259" w:lineRule="auto"/>
    </w:pPr>
    <w:rPr>
      <w:kern w:val="0"/>
      <w:sz w:val="22"/>
    </w:rPr>
  </w:style>
  <w:style w:type="paragraph" w:customStyle="1" w:styleId="5059F2EE336D4576B01026C842173C0C">
    <w:name w:val="5059F2EE336D4576B01026C842173C0C"/>
    <w:rsid w:val="00963201"/>
    <w:pPr>
      <w:spacing w:after="160" w:line="259" w:lineRule="auto"/>
    </w:pPr>
    <w:rPr>
      <w:kern w:val="0"/>
      <w:sz w:val="22"/>
    </w:rPr>
  </w:style>
  <w:style w:type="paragraph" w:customStyle="1" w:styleId="D70D774290B94737955CC759C0D8FF79">
    <w:name w:val="D70D774290B94737955CC759C0D8FF79"/>
    <w:rsid w:val="00963201"/>
    <w:pPr>
      <w:spacing w:after="160" w:line="259" w:lineRule="auto"/>
    </w:pPr>
    <w:rPr>
      <w:kern w:val="0"/>
      <w:sz w:val="22"/>
    </w:rPr>
  </w:style>
  <w:style w:type="paragraph" w:customStyle="1" w:styleId="23301DAD3A874528BEDC5931444BA026">
    <w:name w:val="23301DAD3A874528BEDC5931444BA026"/>
    <w:rsid w:val="00963201"/>
    <w:pPr>
      <w:spacing w:after="160" w:line="259" w:lineRule="auto"/>
    </w:pPr>
    <w:rPr>
      <w:kern w:val="0"/>
      <w:sz w:val="22"/>
    </w:rPr>
  </w:style>
  <w:style w:type="paragraph" w:customStyle="1" w:styleId="1A6EE74E7D6D46E69F8F76B9652B0631">
    <w:name w:val="1A6EE74E7D6D46E69F8F76B9652B0631"/>
    <w:rsid w:val="00963201"/>
    <w:pPr>
      <w:spacing w:after="160" w:line="259" w:lineRule="auto"/>
    </w:pPr>
    <w:rPr>
      <w:kern w:val="0"/>
      <w:sz w:val="22"/>
    </w:rPr>
  </w:style>
  <w:style w:type="paragraph" w:customStyle="1" w:styleId="307F161EFABD4D47A6EE3A2E0F761B6E">
    <w:name w:val="307F161EFABD4D47A6EE3A2E0F761B6E"/>
    <w:rsid w:val="00963201"/>
    <w:pPr>
      <w:spacing w:after="160" w:line="259" w:lineRule="auto"/>
    </w:pPr>
    <w:rPr>
      <w:kern w:val="0"/>
      <w:sz w:val="22"/>
    </w:rPr>
  </w:style>
  <w:style w:type="paragraph" w:customStyle="1" w:styleId="72546F5D9B13419E8A076BB5A1C396EC">
    <w:name w:val="72546F5D9B13419E8A076BB5A1C396EC"/>
    <w:rsid w:val="00963201"/>
    <w:pPr>
      <w:spacing w:after="160" w:line="259" w:lineRule="auto"/>
    </w:pPr>
    <w:rPr>
      <w:kern w:val="0"/>
      <w:sz w:val="22"/>
    </w:rPr>
  </w:style>
  <w:style w:type="paragraph" w:customStyle="1" w:styleId="297CB1E0B5564591A4369E0F00781EED">
    <w:name w:val="297CB1E0B5564591A4369E0F00781EED"/>
    <w:rsid w:val="00963201"/>
    <w:pPr>
      <w:spacing w:after="160" w:line="259" w:lineRule="auto"/>
    </w:pPr>
    <w:rPr>
      <w:kern w:val="0"/>
      <w:sz w:val="22"/>
    </w:rPr>
  </w:style>
  <w:style w:type="paragraph" w:customStyle="1" w:styleId="10DD64A7AF0740D8B847C77A9943E2B4">
    <w:name w:val="10DD64A7AF0740D8B847C77A9943E2B4"/>
    <w:rsid w:val="00963201"/>
    <w:pPr>
      <w:spacing w:after="160" w:line="259" w:lineRule="auto"/>
    </w:pPr>
    <w:rPr>
      <w:kern w:val="0"/>
      <w:sz w:val="22"/>
    </w:rPr>
  </w:style>
  <w:style w:type="paragraph" w:customStyle="1" w:styleId="D6A290E3A0B849B0B4139EDBB1C5A8E2">
    <w:name w:val="D6A290E3A0B849B0B4139EDBB1C5A8E2"/>
    <w:rsid w:val="00963201"/>
    <w:pPr>
      <w:spacing w:after="160" w:line="259" w:lineRule="auto"/>
    </w:pPr>
    <w:rPr>
      <w:kern w:val="0"/>
      <w:sz w:val="22"/>
    </w:rPr>
  </w:style>
  <w:style w:type="paragraph" w:customStyle="1" w:styleId="177E49356F4543479A9F46138896E104">
    <w:name w:val="177E49356F4543479A9F46138896E104"/>
    <w:rsid w:val="00963201"/>
    <w:pPr>
      <w:spacing w:after="160" w:line="259" w:lineRule="auto"/>
    </w:pPr>
    <w:rPr>
      <w:kern w:val="0"/>
      <w:sz w:val="22"/>
    </w:rPr>
  </w:style>
  <w:style w:type="paragraph" w:customStyle="1" w:styleId="444CF684C62A453AA44CD26F5CFD5216">
    <w:name w:val="444CF684C62A453AA44CD26F5CFD5216"/>
    <w:rsid w:val="00963201"/>
    <w:pPr>
      <w:spacing w:after="160" w:line="259" w:lineRule="auto"/>
    </w:pPr>
    <w:rPr>
      <w:kern w:val="0"/>
      <w:sz w:val="22"/>
    </w:rPr>
  </w:style>
  <w:style w:type="paragraph" w:customStyle="1" w:styleId="C48F99CEC34F43FEBD336C513FC0020E">
    <w:name w:val="C48F99CEC34F43FEBD336C513FC0020E"/>
    <w:rsid w:val="00963201"/>
    <w:pPr>
      <w:spacing w:after="160" w:line="259" w:lineRule="auto"/>
    </w:pPr>
    <w:rPr>
      <w:kern w:val="0"/>
      <w:sz w:val="22"/>
    </w:rPr>
  </w:style>
  <w:style w:type="paragraph" w:customStyle="1" w:styleId="05294C8026404D82AF6D5FE074E83A0C">
    <w:name w:val="05294C8026404D82AF6D5FE074E83A0C"/>
    <w:rsid w:val="00963201"/>
    <w:pPr>
      <w:spacing w:after="160" w:line="259" w:lineRule="auto"/>
    </w:pPr>
    <w:rPr>
      <w:kern w:val="0"/>
      <w:sz w:val="22"/>
    </w:rPr>
  </w:style>
  <w:style w:type="paragraph" w:customStyle="1" w:styleId="25DFF64EBD3F463698143F1F24E079F6">
    <w:name w:val="25DFF64EBD3F463698143F1F24E079F6"/>
    <w:rsid w:val="00963201"/>
    <w:pPr>
      <w:spacing w:after="160" w:line="259" w:lineRule="auto"/>
    </w:pPr>
    <w:rPr>
      <w:kern w:val="0"/>
      <w:sz w:val="22"/>
    </w:rPr>
  </w:style>
  <w:style w:type="paragraph" w:customStyle="1" w:styleId="850B7FA346B14DC6B7BB2039EF129BEA">
    <w:name w:val="850B7FA346B14DC6B7BB2039EF129BEA"/>
    <w:rsid w:val="00963201"/>
    <w:pPr>
      <w:spacing w:after="160" w:line="259" w:lineRule="auto"/>
    </w:pPr>
    <w:rPr>
      <w:kern w:val="0"/>
      <w:sz w:val="22"/>
    </w:rPr>
  </w:style>
  <w:style w:type="paragraph" w:customStyle="1" w:styleId="49D148F836EB4A309C864CDE91FB9B9D">
    <w:name w:val="49D148F836EB4A309C864CDE91FB9B9D"/>
    <w:rsid w:val="00963201"/>
    <w:pPr>
      <w:spacing w:after="160" w:line="259" w:lineRule="auto"/>
    </w:pPr>
    <w:rPr>
      <w:kern w:val="0"/>
      <w:sz w:val="22"/>
    </w:rPr>
  </w:style>
  <w:style w:type="paragraph" w:customStyle="1" w:styleId="274374930CAC4C899DF4B7A14A1B6DB6">
    <w:name w:val="274374930CAC4C899DF4B7A14A1B6DB6"/>
    <w:rsid w:val="00963201"/>
    <w:pPr>
      <w:spacing w:after="160" w:line="259" w:lineRule="auto"/>
    </w:pPr>
    <w:rPr>
      <w:kern w:val="0"/>
      <w:sz w:val="22"/>
    </w:rPr>
  </w:style>
  <w:style w:type="paragraph" w:customStyle="1" w:styleId="58EBF27EEABF4C54BC83BE84C76E33C3">
    <w:name w:val="58EBF27EEABF4C54BC83BE84C76E33C3"/>
    <w:rsid w:val="00963201"/>
    <w:pPr>
      <w:spacing w:after="160" w:line="259" w:lineRule="auto"/>
    </w:pPr>
    <w:rPr>
      <w:kern w:val="0"/>
      <w:sz w:val="22"/>
    </w:rPr>
  </w:style>
  <w:style w:type="paragraph" w:customStyle="1" w:styleId="338D63B0FDCD425BA74481D3FDCC1D94">
    <w:name w:val="338D63B0FDCD425BA74481D3FDCC1D94"/>
    <w:rsid w:val="00963201"/>
    <w:pPr>
      <w:spacing w:after="160" w:line="259" w:lineRule="auto"/>
    </w:pPr>
    <w:rPr>
      <w:kern w:val="0"/>
      <w:sz w:val="22"/>
    </w:rPr>
  </w:style>
  <w:style w:type="paragraph" w:customStyle="1" w:styleId="FDDDCD1C4BEB40E8B49233D02C649064">
    <w:name w:val="FDDDCD1C4BEB40E8B49233D02C649064"/>
    <w:rsid w:val="00963201"/>
    <w:pPr>
      <w:spacing w:after="160" w:line="259" w:lineRule="auto"/>
    </w:pPr>
    <w:rPr>
      <w:kern w:val="0"/>
      <w:sz w:val="22"/>
    </w:rPr>
  </w:style>
  <w:style w:type="paragraph" w:customStyle="1" w:styleId="5CAD99145FCF43A6BABE54268F06BE5A">
    <w:name w:val="5CAD99145FCF43A6BABE54268F06BE5A"/>
    <w:rsid w:val="00963201"/>
    <w:pPr>
      <w:spacing w:after="160" w:line="259" w:lineRule="auto"/>
    </w:pPr>
    <w:rPr>
      <w:kern w:val="0"/>
      <w:sz w:val="22"/>
    </w:rPr>
  </w:style>
  <w:style w:type="paragraph" w:customStyle="1" w:styleId="BF2BAAD7CAD642A48736436C796A84D9">
    <w:name w:val="BF2BAAD7CAD642A48736436C796A84D9"/>
    <w:rsid w:val="00963201"/>
    <w:pPr>
      <w:spacing w:after="160" w:line="259" w:lineRule="auto"/>
    </w:pPr>
    <w:rPr>
      <w:kern w:val="0"/>
      <w:sz w:val="22"/>
    </w:rPr>
  </w:style>
  <w:style w:type="paragraph" w:customStyle="1" w:styleId="A3CDEB0C83E24293B2D2B645E9AE7657">
    <w:name w:val="A3CDEB0C83E24293B2D2B645E9AE7657"/>
    <w:rsid w:val="00963201"/>
    <w:pPr>
      <w:spacing w:after="160" w:line="259" w:lineRule="auto"/>
    </w:pPr>
    <w:rPr>
      <w:kern w:val="0"/>
      <w:sz w:val="22"/>
    </w:rPr>
  </w:style>
  <w:style w:type="paragraph" w:customStyle="1" w:styleId="B65D81837A874BEC9F9775337435332F">
    <w:name w:val="B65D81837A874BEC9F9775337435332F"/>
    <w:rsid w:val="00963201"/>
    <w:pPr>
      <w:spacing w:after="160" w:line="259" w:lineRule="auto"/>
    </w:pPr>
    <w:rPr>
      <w:kern w:val="0"/>
      <w:sz w:val="22"/>
    </w:rPr>
  </w:style>
  <w:style w:type="paragraph" w:customStyle="1" w:styleId="0AFA0E30832541B4B600087BC5E4AB1D">
    <w:name w:val="0AFA0E30832541B4B600087BC5E4AB1D"/>
    <w:rsid w:val="00963201"/>
    <w:pPr>
      <w:spacing w:after="160" w:line="259" w:lineRule="auto"/>
    </w:pPr>
    <w:rPr>
      <w:kern w:val="0"/>
      <w:sz w:val="22"/>
    </w:rPr>
  </w:style>
  <w:style w:type="paragraph" w:customStyle="1" w:styleId="B4F725A03A3548678E3AB7E3A50F0CA9">
    <w:name w:val="B4F725A03A3548678E3AB7E3A50F0CA9"/>
    <w:rsid w:val="00963201"/>
    <w:pPr>
      <w:spacing w:after="160" w:line="259" w:lineRule="auto"/>
    </w:pPr>
    <w:rPr>
      <w:kern w:val="0"/>
      <w:sz w:val="22"/>
    </w:rPr>
  </w:style>
  <w:style w:type="paragraph" w:customStyle="1" w:styleId="B2E5C78D4E1347D291BBFFB424F2C265">
    <w:name w:val="B2E5C78D4E1347D291BBFFB424F2C265"/>
    <w:rsid w:val="00963201"/>
    <w:pPr>
      <w:spacing w:after="160" w:line="259" w:lineRule="auto"/>
    </w:pPr>
    <w:rPr>
      <w:kern w:val="0"/>
      <w:sz w:val="22"/>
    </w:rPr>
  </w:style>
  <w:style w:type="paragraph" w:customStyle="1" w:styleId="0A997E1597394CB9946E49EB244C9B4B">
    <w:name w:val="0A997E1597394CB9946E49EB244C9B4B"/>
    <w:rsid w:val="00963201"/>
    <w:pPr>
      <w:spacing w:after="160" w:line="259" w:lineRule="auto"/>
    </w:pPr>
    <w:rPr>
      <w:kern w:val="0"/>
      <w:sz w:val="22"/>
    </w:rPr>
  </w:style>
  <w:style w:type="paragraph" w:customStyle="1" w:styleId="A52E000FE36C43FF9148F889146E76C1">
    <w:name w:val="A52E000FE36C43FF9148F889146E76C1"/>
    <w:rsid w:val="00963201"/>
    <w:pPr>
      <w:spacing w:after="160" w:line="259" w:lineRule="auto"/>
    </w:pPr>
    <w:rPr>
      <w:kern w:val="0"/>
      <w:sz w:val="22"/>
    </w:rPr>
  </w:style>
  <w:style w:type="paragraph" w:customStyle="1" w:styleId="F042CC153C274AEF9C924EFB322083D1">
    <w:name w:val="F042CC153C274AEF9C924EFB322083D1"/>
    <w:rsid w:val="00963201"/>
    <w:pPr>
      <w:spacing w:after="160" w:line="259" w:lineRule="auto"/>
    </w:pPr>
    <w:rPr>
      <w:kern w:val="0"/>
      <w:sz w:val="22"/>
    </w:rPr>
  </w:style>
  <w:style w:type="paragraph" w:customStyle="1" w:styleId="746C3FB9F1E2413E81DD05B92D3DB4D9">
    <w:name w:val="746C3FB9F1E2413E81DD05B92D3DB4D9"/>
    <w:rsid w:val="00963201"/>
    <w:pPr>
      <w:spacing w:after="160" w:line="259" w:lineRule="auto"/>
    </w:pPr>
    <w:rPr>
      <w:kern w:val="0"/>
      <w:sz w:val="22"/>
    </w:rPr>
  </w:style>
  <w:style w:type="paragraph" w:customStyle="1" w:styleId="E1D00D4C53CE49F49FB6D65B36D6D6DC">
    <w:name w:val="E1D00D4C53CE49F49FB6D65B36D6D6DC"/>
    <w:rsid w:val="00963201"/>
    <w:pPr>
      <w:spacing w:after="160" w:line="259" w:lineRule="auto"/>
    </w:pPr>
    <w:rPr>
      <w:kern w:val="0"/>
      <w:sz w:val="22"/>
    </w:rPr>
  </w:style>
  <w:style w:type="paragraph" w:customStyle="1" w:styleId="93A2BE4405934446B30A33218458B07A">
    <w:name w:val="93A2BE4405934446B30A33218458B07A"/>
    <w:rsid w:val="00963201"/>
    <w:pPr>
      <w:spacing w:after="160" w:line="259" w:lineRule="auto"/>
    </w:pPr>
    <w:rPr>
      <w:kern w:val="0"/>
      <w:sz w:val="22"/>
    </w:rPr>
  </w:style>
  <w:style w:type="paragraph" w:customStyle="1" w:styleId="B75BB1FC9BAD4462B3A62F5BCFBEE7C1">
    <w:name w:val="B75BB1FC9BAD4462B3A62F5BCFBEE7C1"/>
    <w:rsid w:val="00963201"/>
    <w:pPr>
      <w:spacing w:after="160" w:line="259" w:lineRule="auto"/>
    </w:pPr>
    <w:rPr>
      <w:kern w:val="0"/>
      <w:sz w:val="22"/>
    </w:rPr>
  </w:style>
  <w:style w:type="paragraph" w:customStyle="1" w:styleId="D417F050005C4146A1BBBF9F0D836BC9">
    <w:name w:val="D417F050005C4146A1BBBF9F0D836BC9"/>
    <w:rsid w:val="00963201"/>
    <w:pPr>
      <w:spacing w:after="160" w:line="259" w:lineRule="auto"/>
    </w:pPr>
    <w:rPr>
      <w:kern w:val="0"/>
      <w:sz w:val="22"/>
    </w:rPr>
  </w:style>
  <w:style w:type="paragraph" w:customStyle="1" w:styleId="A333F6DE440A4575A592262D3375851E">
    <w:name w:val="A333F6DE440A4575A592262D3375851E"/>
    <w:rsid w:val="00963201"/>
    <w:pPr>
      <w:spacing w:after="160" w:line="259" w:lineRule="auto"/>
    </w:pPr>
    <w:rPr>
      <w:kern w:val="0"/>
      <w:sz w:val="22"/>
    </w:rPr>
  </w:style>
  <w:style w:type="paragraph" w:customStyle="1" w:styleId="017DA64836FB4ED5BF5A5F920C02F430">
    <w:name w:val="017DA64836FB4ED5BF5A5F920C02F430"/>
    <w:rsid w:val="00963201"/>
    <w:pPr>
      <w:spacing w:after="160" w:line="259" w:lineRule="auto"/>
    </w:pPr>
    <w:rPr>
      <w:kern w:val="0"/>
      <w:sz w:val="22"/>
    </w:rPr>
  </w:style>
  <w:style w:type="paragraph" w:customStyle="1" w:styleId="8BC4E779B3A3456D8D063642A0AC1285">
    <w:name w:val="8BC4E779B3A3456D8D063642A0AC1285"/>
    <w:rsid w:val="00963201"/>
    <w:pPr>
      <w:spacing w:after="160" w:line="259" w:lineRule="auto"/>
    </w:pPr>
    <w:rPr>
      <w:kern w:val="0"/>
      <w:sz w:val="22"/>
    </w:rPr>
  </w:style>
  <w:style w:type="paragraph" w:customStyle="1" w:styleId="FD956B033B844B8B969B1E37F5704E66">
    <w:name w:val="FD956B033B844B8B969B1E37F5704E66"/>
    <w:rsid w:val="00963201"/>
    <w:pPr>
      <w:spacing w:after="160" w:line="259" w:lineRule="auto"/>
    </w:pPr>
    <w:rPr>
      <w:kern w:val="0"/>
      <w:sz w:val="22"/>
    </w:rPr>
  </w:style>
  <w:style w:type="paragraph" w:customStyle="1" w:styleId="28F0BCF6ED924A2BBDBC435CC340BB15">
    <w:name w:val="28F0BCF6ED924A2BBDBC435CC340BB15"/>
    <w:rsid w:val="00963201"/>
    <w:pPr>
      <w:spacing w:after="160" w:line="259" w:lineRule="auto"/>
    </w:pPr>
    <w:rPr>
      <w:kern w:val="0"/>
      <w:sz w:val="22"/>
    </w:rPr>
  </w:style>
  <w:style w:type="paragraph" w:customStyle="1" w:styleId="03B6015705B44B47ADAD353D385BCD16">
    <w:name w:val="03B6015705B44B47ADAD353D385BCD16"/>
    <w:rsid w:val="00963201"/>
    <w:pPr>
      <w:spacing w:after="160" w:line="259" w:lineRule="auto"/>
    </w:pPr>
    <w:rPr>
      <w:kern w:val="0"/>
      <w:sz w:val="22"/>
    </w:rPr>
  </w:style>
  <w:style w:type="paragraph" w:customStyle="1" w:styleId="C93E2DDAF6B944FB8C504EF5AC5ABD5C">
    <w:name w:val="C93E2DDAF6B944FB8C504EF5AC5ABD5C"/>
    <w:rsid w:val="00963201"/>
    <w:pPr>
      <w:spacing w:after="160" w:line="259" w:lineRule="auto"/>
    </w:pPr>
    <w:rPr>
      <w:kern w:val="0"/>
      <w:sz w:val="22"/>
    </w:rPr>
  </w:style>
  <w:style w:type="paragraph" w:customStyle="1" w:styleId="E5F8FCD86F314847BDB017EF39154D79">
    <w:name w:val="E5F8FCD86F314847BDB017EF39154D79"/>
    <w:rsid w:val="00963201"/>
    <w:pPr>
      <w:spacing w:after="160" w:line="259" w:lineRule="auto"/>
    </w:pPr>
    <w:rPr>
      <w:kern w:val="0"/>
      <w:sz w:val="22"/>
    </w:rPr>
  </w:style>
  <w:style w:type="paragraph" w:customStyle="1" w:styleId="2EE74669D8B344B6A55FCC43A5297B47">
    <w:name w:val="2EE74669D8B344B6A55FCC43A5297B47"/>
    <w:rsid w:val="00963201"/>
    <w:pPr>
      <w:spacing w:after="160" w:line="259" w:lineRule="auto"/>
    </w:pPr>
    <w:rPr>
      <w:kern w:val="0"/>
      <w:sz w:val="22"/>
    </w:rPr>
  </w:style>
  <w:style w:type="paragraph" w:customStyle="1" w:styleId="0D36BC0FE90E40EB829332CFF755EEAF">
    <w:name w:val="0D36BC0FE90E40EB829332CFF755EEAF"/>
    <w:rsid w:val="00963201"/>
    <w:pPr>
      <w:spacing w:after="160" w:line="259" w:lineRule="auto"/>
    </w:pPr>
    <w:rPr>
      <w:kern w:val="0"/>
      <w:sz w:val="22"/>
    </w:rPr>
  </w:style>
  <w:style w:type="paragraph" w:customStyle="1" w:styleId="FA539B1C4BE549ADAE46729484FB47AF">
    <w:name w:val="FA539B1C4BE549ADAE46729484FB47AF"/>
    <w:rsid w:val="00963201"/>
    <w:pPr>
      <w:spacing w:after="160" w:line="259" w:lineRule="auto"/>
    </w:pPr>
    <w:rPr>
      <w:kern w:val="0"/>
      <w:sz w:val="22"/>
    </w:rPr>
  </w:style>
  <w:style w:type="paragraph" w:customStyle="1" w:styleId="3CACB002A40D42FA808AFA7296918C62">
    <w:name w:val="3CACB002A40D42FA808AFA7296918C62"/>
    <w:rsid w:val="00963201"/>
    <w:pPr>
      <w:spacing w:after="160" w:line="259" w:lineRule="auto"/>
    </w:pPr>
    <w:rPr>
      <w:kern w:val="0"/>
      <w:sz w:val="22"/>
    </w:rPr>
  </w:style>
  <w:style w:type="paragraph" w:customStyle="1" w:styleId="500EFFF83D254BD0983EB5BE3DC0D4C4">
    <w:name w:val="500EFFF83D254BD0983EB5BE3DC0D4C4"/>
    <w:rsid w:val="00963201"/>
    <w:pPr>
      <w:spacing w:after="160" w:line="259" w:lineRule="auto"/>
    </w:pPr>
    <w:rPr>
      <w:kern w:val="0"/>
      <w:sz w:val="22"/>
    </w:rPr>
  </w:style>
  <w:style w:type="paragraph" w:customStyle="1" w:styleId="E9A90035D52B4F54B193261CA3F41F6E">
    <w:name w:val="E9A90035D52B4F54B193261CA3F41F6E"/>
    <w:rsid w:val="00963201"/>
    <w:pPr>
      <w:spacing w:after="160" w:line="259" w:lineRule="auto"/>
    </w:pPr>
    <w:rPr>
      <w:kern w:val="0"/>
      <w:sz w:val="22"/>
    </w:rPr>
  </w:style>
  <w:style w:type="paragraph" w:customStyle="1" w:styleId="35DF3200950F46FCB630E3434EB4CA1E">
    <w:name w:val="35DF3200950F46FCB630E3434EB4CA1E"/>
    <w:rsid w:val="00963201"/>
    <w:pPr>
      <w:spacing w:after="160" w:line="259" w:lineRule="auto"/>
    </w:pPr>
    <w:rPr>
      <w:kern w:val="0"/>
      <w:sz w:val="22"/>
    </w:rPr>
  </w:style>
  <w:style w:type="paragraph" w:customStyle="1" w:styleId="4F6D1C0A624A4FED8DDE1828F8167486">
    <w:name w:val="4F6D1C0A624A4FED8DDE1828F8167486"/>
    <w:rsid w:val="00963201"/>
    <w:pPr>
      <w:spacing w:after="160" w:line="259" w:lineRule="auto"/>
    </w:pPr>
    <w:rPr>
      <w:kern w:val="0"/>
      <w:sz w:val="22"/>
    </w:rPr>
  </w:style>
  <w:style w:type="paragraph" w:customStyle="1" w:styleId="9A0FA63D8830458AB8ED381D4618C889">
    <w:name w:val="9A0FA63D8830458AB8ED381D4618C889"/>
    <w:rsid w:val="00963201"/>
    <w:pPr>
      <w:spacing w:after="160" w:line="259" w:lineRule="auto"/>
    </w:pPr>
    <w:rPr>
      <w:kern w:val="0"/>
      <w:sz w:val="22"/>
    </w:rPr>
  </w:style>
  <w:style w:type="paragraph" w:customStyle="1" w:styleId="1BB261A40E58482C898EE4F9364EAE2C">
    <w:name w:val="1BB261A40E58482C898EE4F9364EAE2C"/>
    <w:rsid w:val="00963201"/>
    <w:pPr>
      <w:spacing w:after="160" w:line="259" w:lineRule="auto"/>
    </w:pPr>
    <w:rPr>
      <w:kern w:val="0"/>
      <w:sz w:val="22"/>
    </w:rPr>
  </w:style>
  <w:style w:type="paragraph" w:customStyle="1" w:styleId="9D25B4AEEC1A49F7B18722E27DEB4FF3">
    <w:name w:val="9D25B4AEEC1A49F7B18722E27DEB4FF3"/>
    <w:rsid w:val="00963201"/>
    <w:pPr>
      <w:spacing w:after="160" w:line="259" w:lineRule="auto"/>
    </w:pPr>
    <w:rPr>
      <w:kern w:val="0"/>
      <w:sz w:val="22"/>
    </w:rPr>
  </w:style>
  <w:style w:type="paragraph" w:customStyle="1" w:styleId="3136D22920194652B17E444F57424A01">
    <w:name w:val="3136D22920194652B17E444F57424A01"/>
    <w:rsid w:val="00963201"/>
    <w:pPr>
      <w:spacing w:after="160" w:line="259" w:lineRule="auto"/>
    </w:pPr>
    <w:rPr>
      <w:kern w:val="0"/>
      <w:sz w:val="22"/>
    </w:rPr>
  </w:style>
  <w:style w:type="paragraph" w:customStyle="1" w:styleId="67461976EAA84D6D976B1ABA8F6E8953">
    <w:name w:val="67461976EAA84D6D976B1ABA8F6E8953"/>
    <w:rsid w:val="00963201"/>
    <w:pPr>
      <w:spacing w:after="160" w:line="259" w:lineRule="auto"/>
    </w:pPr>
    <w:rPr>
      <w:kern w:val="0"/>
      <w:sz w:val="22"/>
    </w:rPr>
  </w:style>
  <w:style w:type="paragraph" w:customStyle="1" w:styleId="E635C930990B49DFAE4C7C72960CAEC6">
    <w:name w:val="E635C930990B49DFAE4C7C72960CAEC6"/>
    <w:rsid w:val="00963201"/>
    <w:pPr>
      <w:spacing w:after="160" w:line="259" w:lineRule="auto"/>
    </w:pPr>
    <w:rPr>
      <w:kern w:val="0"/>
      <w:sz w:val="22"/>
    </w:rPr>
  </w:style>
  <w:style w:type="paragraph" w:customStyle="1" w:styleId="808195CDCAF345598A916953A6519512">
    <w:name w:val="808195CDCAF345598A916953A6519512"/>
    <w:rsid w:val="00963201"/>
    <w:pPr>
      <w:spacing w:after="160" w:line="259" w:lineRule="auto"/>
    </w:pPr>
    <w:rPr>
      <w:kern w:val="0"/>
      <w:sz w:val="22"/>
    </w:rPr>
  </w:style>
  <w:style w:type="paragraph" w:customStyle="1" w:styleId="DCFE47FBF5B44B43A89F66289E395BBE">
    <w:name w:val="DCFE47FBF5B44B43A89F66289E395BBE"/>
    <w:rsid w:val="00963201"/>
    <w:pPr>
      <w:spacing w:after="160" w:line="259" w:lineRule="auto"/>
    </w:pPr>
    <w:rPr>
      <w:kern w:val="0"/>
      <w:sz w:val="22"/>
    </w:rPr>
  </w:style>
  <w:style w:type="paragraph" w:customStyle="1" w:styleId="8E67D3B855B5414D9DD4164629905E0B">
    <w:name w:val="8E67D3B855B5414D9DD4164629905E0B"/>
    <w:rsid w:val="00963201"/>
    <w:pPr>
      <w:spacing w:after="160" w:line="259" w:lineRule="auto"/>
    </w:pPr>
    <w:rPr>
      <w:kern w:val="0"/>
      <w:sz w:val="22"/>
    </w:rPr>
  </w:style>
  <w:style w:type="paragraph" w:customStyle="1" w:styleId="DB520A65DF004C4BAE28B18C3256058E">
    <w:name w:val="DB520A65DF004C4BAE28B18C3256058E"/>
    <w:rsid w:val="00963201"/>
    <w:pPr>
      <w:spacing w:after="160" w:line="259" w:lineRule="auto"/>
    </w:pPr>
    <w:rPr>
      <w:kern w:val="0"/>
      <w:sz w:val="22"/>
    </w:rPr>
  </w:style>
  <w:style w:type="paragraph" w:customStyle="1" w:styleId="07B032F76EDE4843A251F1C6A3BB0BD2">
    <w:name w:val="07B032F76EDE4843A251F1C6A3BB0BD2"/>
    <w:rsid w:val="00963201"/>
    <w:pPr>
      <w:spacing w:after="160" w:line="259" w:lineRule="auto"/>
    </w:pPr>
    <w:rPr>
      <w:kern w:val="0"/>
      <w:sz w:val="22"/>
    </w:rPr>
  </w:style>
  <w:style w:type="paragraph" w:customStyle="1" w:styleId="9ABDDD35AED34281B11C5B59F049CF6C">
    <w:name w:val="9ABDDD35AED34281B11C5B59F049CF6C"/>
    <w:rsid w:val="00963201"/>
    <w:pPr>
      <w:spacing w:after="160" w:line="259" w:lineRule="auto"/>
    </w:pPr>
    <w:rPr>
      <w:kern w:val="0"/>
      <w:sz w:val="22"/>
    </w:rPr>
  </w:style>
  <w:style w:type="paragraph" w:customStyle="1" w:styleId="AF52EFEA26904624929C34CF83D74C1C">
    <w:name w:val="AF52EFEA26904624929C34CF83D74C1C"/>
    <w:rsid w:val="00963201"/>
    <w:pPr>
      <w:spacing w:after="160" w:line="259" w:lineRule="auto"/>
    </w:pPr>
    <w:rPr>
      <w:kern w:val="0"/>
      <w:sz w:val="22"/>
    </w:rPr>
  </w:style>
  <w:style w:type="paragraph" w:customStyle="1" w:styleId="C69433E434B049829CFE7848928F4B8F">
    <w:name w:val="C69433E434B049829CFE7848928F4B8F"/>
    <w:rsid w:val="00963201"/>
    <w:pPr>
      <w:spacing w:after="160" w:line="259" w:lineRule="auto"/>
    </w:pPr>
    <w:rPr>
      <w:kern w:val="0"/>
      <w:sz w:val="22"/>
    </w:rPr>
  </w:style>
  <w:style w:type="paragraph" w:customStyle="1" w:styleId="547181AF00854D96ACEF33E33AD51659">
    <w:name w:val="547181AF00854D96ACEF33E33AD51659"/>
    <w:rsid w:val="00963201"/>
    <w:pPr>
      <w:spacing w:after="160" w:line="259" w:lineRule="auto"/>
    </w:pPr>
    <w:rPr>
      <w:kern w:val="0"/>
      <w:sz w:val="22"/>
    </w:rPr>
  </w:style>
  <w:style w:type="paragraph" w:customStyle="1" w:styleId="794EA6B6E77D4671AF32C04238B30FB3">
    <w:name w:val="794EA6B6E77D4671AF32C04238B30FB3"/>
    <w:rsid w:val="00963201"/>
    <w:pPr>
      <w:spacing w:after="160" w:line="259" w:lineRule="auto"/>
    </w:pPr>
    <w:rPr>
      <w:kern w:val="0"/>
      <w:sz w:val="22"/>
    </w:rPr>
  </w:style>
  <w:style w:type="paragraph" w:customStyle="1" w:styleId="18435F3A6D894862A47E3DF39D899BDD">
    <w:name w:val="18435F3A6D894862A47E3DF39D899BDD"/>
    <w:rsid w:val="00963201"/>
    <w:pPr>
      <w:spacing w:after="160" w:line="259" w:lineRule="auto"/>
    </w:pPr>
    <w:rPr>
      <w:kern w:val="0"/>
      <w:sz w:val="22"/>
    </w:rPr>
  </w:style>
  <w:style w:type="paragraph" w:customStyle="1" w:styleId="332CDDD0934945D3B612A2E525998CEC">
    <w:name w:val="332CDDD0934945D3B612A2E525998CEC"/>
    <w:rsid w:val="00963201"/>
    <w:pPr>
      <w:spacing w:after="160" w:line="259" w:lineRule="auto"/>
    </w:pPr>
    <w:rPr>
      <w:kern w:val="0"/>
      <w:sz w:val="22"/>
    </w:rPr>
  </w:style>
  <w:style w:type="paragraph" w:customStyle="1" w:styleId="FF1C98E29FB64E2DB5E854C708E3CEF2">
    <w:name w:val="FF1C98E29FB64E2DB5E854C708E3CEF2"/>
    <w:rsid w:val="00963201"/>
    <w:pPr>
      <w:spacing w:after="160" w:line="259" w:lineRule="auto"/>
    </w:pPr>
    <w:rPr>
      <w:kern w:val="0"/>
      <w:sz w:val="22"/>
    </w:rPr>
  </w:style>
  <w:style w:type="paragraph" w:customStyle="1" w:styleId="1A5E30D51EAE4EF1841F46018E7BEFC4">
    <w:name w:val="1A5E30D51EAE4EF1841F46018E7BEFC4"/>
    <w:rsid w:val="00963201"/>
    <w:pPr>
      <w:spacing w:after="160" w:line="259" w:lineRule="auto"/>
    </w:pPr>
    <w:rPr>
      <w:kern w:val="0"/>
      <w:sz w:val="22"/>
    </w:rPr>
  </w:style>
  <w:style w:type="paragraph" w:customStyle="1" w:styleId="B3004F9B6A7D4E299FD53D2F9952EF3C">
    <w:name w:val="B3004F9B6A7D4E299FD53D2F9952EF3C"/>
    <w:rsid w:val="00963201"/>
    <w:pPr>
      <w:spacing w:after="160" w:line="259" w:lineRule="auto"/>
    </w:pPr>
    <w:rPr>
      <w:kern w:val="0"/>
      <w:sz w:val="22"/>
    </w:rPr>
  </w:style>
  <w:style w:type="paragraph" w:customStyle="1" w:styleId="11152444516C43BDBB61EF1C3F6E7F1C">
    <w:name w:val="11152444516C43BDBB61EF1C3F6E7F1C"/>
    <w:rsid w:val="00963201"/>
    <w:pPr>
      <w:spacing w:after="160" w:line="259" w:lineRule="auto"/>
    </w:pPr>
    <w:rPr>
      <w:kern w:val="0"/>
      <w:sz w:val="22"/>
    </w:rPr>
  </w:style>
  <w:style w:type="paragraph" w:customStyle="1" w:styleId="8B5EE04064CD4E2EBFE641C74EFEB2A8">
    <w:name w:val="8B5EE04064CD4E2EBFE641C74EFEB2A8"/>
    <w:rsid w:val="00963201"/>
    <w:pPr>
      <w:spacing w:after="160" w:line="259" w:lineRule="auto"/>
    </w:pPr>
    <w:rPr>
      <w:kern w:val="0"/>
      <w:sz w:val="22"/>
    </w:rPr>
  </w:style>
  <w:style w:type="paragraph" w:customStyle="1" w:styleId="A84469E489DD4582BDFD0440EF3B3F62">
    <w:name w:val="A84469E489DD4582BDFD0440EF3B3F62"/>
    <w:rsid w:val="00963201"/>
    <w:pPr>
      <w:spacing w:after="160" w:line="259" w:lineRule="auto"/>
    </w:pPr>
    <w:rPr>
      <w:kern w:val="0"/>
      <w:sz w:val="22"/>
    </w:rPr>
  </w:style>
  <w:style w:type="paragraph" w:customStyle="1" w:styleId="E3CABA408A9940BFB5B85D503CE25335">
    <w:name w:val="E3CABA408A9940BFB5B85D503CE25335"/>
    <w:rsid w:val="00963201"/>
    <w:pPr>
      <w:spacing w:after="160" w:line="259" w:lineRule="auto"/>
    </w:pPr>
    <w:rPr>
      <w:kern w:val="0"/>
      <w:sz w:val="22"/>
    </w:rPr>
  </w:style>
  <w:style w:type="paragraph" w:customStyle="1" w:styleId="3C3D4219608D42DB84AC95F4721F2479">
    <w:name w:val="3C3D4219608D42DB84AC95F4721F2479"/>
    <w:rsid w:val="00963201"/>
    <w:pPr>
      <w:spacing w:after="160" w:line="259" w:lineRule="auto"/>
    </w:pPr>
    <w:rPr>
      <w:kern w:val="0"/>
      <w:sz w:val="22"/>
    </w:rPr>
  </w:style>
  <w:style w:type="paragraph" w:customStyle="1" w:styleId="6E88F33EAB154D3C9BBE88A1E1CD091C">
    <w:name w:val="6E88F33EAB154D3C9BBE88A1E1CD091C"/>
    <w:rsid w:val="00963201"/>
    <w:pPr>
      <w:spacing w:after="160" w:line="259" w:lineRule="auto"/>
    </w:pPr>
    <w:rPr>
      <w:kern w:val="0"/>
      <w:sz w:val="22"/>
    </w:rPr>
  </w:style>
  <w:style w:type="paragraph" w:customStyle="1" w:styleId="056D2408F01940C2963AFB64DF7A0A2A">
    <w:name w:val="056D2408F01940C2963AFB64DF7A0A2A"/>
    <w:rsid w:val="00963201"/>
    <w:pPr>
      <w:spacing w:after="160" w:line="259" w:lineRule="auto"/>
    </w:pPr>
    <w:rPr>
      <w:kern w:val="0"/>
      <w:sz w:val="22"/>
    </w:rPr>
  </w:style>
  <w:style w:type="paragraph" w:customStyle="1" w:styleId="4C93E87C0F8342F2A3AFDFFC26ECD4C1">
    <w:name w:val="4C93E87C0F8342F2A3AFDFFC26ECD4C1"/>
    <w:rsid w:val="00963201"/>
    <w:pPr>
      <w:spacing w:after="160" w:line="259" w:lineRule="auto"/>
    </w:pPr>
    <w:rPr>
      <w:kern w:val="0"/>
      <w:sz w:val="22"/>
    </w:rPr>
  </w:style>
  <w:style w:type="paragraph" w:customStyle="1" w:styleId="BA56BE1654AD4B8C86D3D7C0CE6816C4">
    <w:name w:val="BA56BE1654AD4B8C86D3D7C0CE6816C4"/>
    <w:rsid w:val="00963201"/>
    <w:pPr>
      <w:spacing w:after="160" w:line="259" w:lineRule="auto"/>
    </w:pPr>
    <w:rPr>
      <w:kern w:val="0"/>
      <w:sz w:val="22"/>
    </w:rPr>
  </w:style>
  <w:style w:type="paragraph" w:customStyle="1" w:styleId="EF3B687176D24AB99EC11AECB87E8805">
    <w:name w:val="EF3B687176D24AB99EC11AECB87E8805"/>
    <w:rsid w:val="00963201"/>
    <w:pPr>
      <w:spacing w:after="160" w:line="259" w:lineRule="auto"/>
    </w:pPr>
    <w:rPr>
      <w:kern w:val="0"/>
      <w:sz w:val="22"/>
    </w:rPr>
  </w:style>
  <w:style w:type="paragraph" w:customStyle="1" w:styleId="2E47F7CB332D413083D7C3E308AA9D83">
    <w:name w:val="2E47F7CB332D413083D7C3E308AA9D83"/>
    <w:rsid w:val="00963201"/>
    <w:pPr>
      <w:spacing w:after="160" w:line="259" w:lineRule="auto"/>
    </w:pPr>
    <w:rPr>
      <w:kern w:val="0"/>
      <w:sz w:val="22"/>
    </w:rPr>
  </w:style>
  <w:style w:type="paragraph" w:customStyle="1" w:styleId="766CB44AC68C4D1DB81D151CF1F84001">
    <w:name w:val="766CB44AC68C4D1DB81D151CF1F84001"/>
    <w:rsid w:val="00963201"/>
    <w:pPr>
      <w:spacing w:after="160" w:line="259" w:lineRule="auto"/>
    </w:pPr>
    <w:rPr>
      <w:kern w:val="0"/>
      <w:sz w:val="22"/>
    </w:rPr>
  </w:style>
  <w:style w:type="paragraph" w:customStyle="1" w:styleId="4E661659DBBE41B8A4DAC0859F6DF197">
    <w:name w:val="4E661659DBBE41B8A4DAC0859F6DF197"/>
    <w:rsid w:val="00963201"/>
    <w:pPr>
      <w:spacing w:after="160" w:line="259" w:lineRule="auto"/>
    </w:pPr>
    <w:rPr>
      <w:kern w:val="0"/>
      <w:sz w:val="22"/>
    </w:rPr>
  </w:style>
  <w:style w:type="paragraph" w:customStyle="1" w:styleId="D93AE5CDAFDD4959B2EE10C7A9109623">
    <w:name w:val="D93AE5CDAFDD4959B2EE10C7A9109623"/>
    <w:rsid w:val="00963201"/>
    <w:pPr>
      <w:spacing w:after="160" w:line="259" w:lineRule="auto"/>
    </w:pPr>
    <w:rPr>
      <w:kern w:val="0"/>
      <w:sz w:val="22"/>
    </w:rPr>
  </w:style>
  <w:style w:type="paragraph" w:customStyle="1" w:styleId="ABC0965FD4644B54A01BBBC521F96C16">
    <w:name w:val="ABC0965FD4644B54A01BBBC521F96C16"/>
    <w:rsid w:val="00963201"/>
    <w:pPr>
      <w:spacing w:after="160" w:line="259" w:lineRule="auto"/>
    </w:pPr>
    <w:rPr>
      <w:kern w:val="0"/>
      <w:sz w:val="22"/>
    </w:rPr>
  </w:style>
  <w:style w:type="paragraph" w:customStyle="1" w:styleId="515F7BF263564AEC9D927358A9C9470C">
    <w:name w:val="515F7BF263564AEC9D927358A9C9470C"/>
    <w:rsid w:val="00963201"/>
    <w:pPr>
      <w:spacing w:after="160" w:line="259" w:lineRule="auto"/>
    </w:pPr>
    <w:rPr>
      <w:kern w:val="0"/>
      <w:sz w:val="22"/>
    </w:rPr>
  </w:style>
  <w:style w:type="paragraph" w:customStyle="1" w:styleId="FD81E048BC5147E887779AE2276D3DC3">
    <w:name w:val="FD81E048BC5147E887779AE2276D3DC3"/>
    <w:rsid w:val="00963201"/>
    <w:pPr>
      <w:spacing w:after="160" w:line="259" w:lineRule="auto"/>
    </w:pPr>
    <w:rPr>
      <w:kern w:val="0"/>
      <w:sz w:val="22"/>
    </w:rPr>
  </w:style>
  <w:style w:type="paragraph" w:customStyle="1" w:styleId="0A89BDAB805840D98B53C9A6239FBB9E">
    <w:name w:val="0A89BDAB805840D98B53C9A6239FBB9E"/>
    <w:rsid w:val="00963201"/>
    <w:pPr>
      <w:spacing w:after="160" w:line="259" w:lineRule="auto"/>
    </w:pPr>
    <w:rPr>
      <w:kern w:val="0"/>
      <w:sz w:val="22"/>
    </w:rPr>
  </w:style>
  <w:style w:type="paragraph" w:customStyle="1" w:styleId="371A72B4B7D44BC1AE587AC2EA5DC926">
    <w:name w:val="371A72B4B7D44BC1AE587AC2EA5DC926"/>
    <w:rsid w:val="00963201"/>
    <w:pPr>
      <w:spacing w:after="160" w:line="259" w:lineRule="auto"/>
    </w:pPr>
    <w:rPr>
      <w:kern w:val="0"/>
      <w:sz w:val="22"/>
    </w:rPr>
  </w:style>
  <w:style w:type="paragraph" w:customStyle="1" w:styleId="836AED080ACF48338CF40E6C126D7F53">
    <w:name w:val="836AED080ACF48338CF40E6C126D7F53"/>
    <w:rsid w:val="00963201"/>
    <w:pPr>
      <w:spacing w:after="160" w:line="259" w:lineRule="auto"/>
    </w:pPr>
    <w:rPr>
      <w:kern w:val="0"/>
      <w:sz w:val="22"/>
    </w:rPr>
  </w:style>
  <w:style w:type="paragraph" w:customStyle="1" w:styleId="FA08B927095C454C925FEFD8A8B58D10">
    <w:name w:val="FA08B927095C454C925FEFD8A8B58D10"/>
    <w:rsid w:val="00963201"/>
    <w:pPr>
      <w:spacing w:after="160" w:line="259" w:lineRule="auto"/>
    </w:pPr>
    <w:rPr>
      <w:kern w:val="0"/>
      <w:sz w:val="22"/>
    </w:rPr>
  </w:style>
  <w:style w:type="paragraph" w:customStyle="1" w:styleId="4F089AE050C846369D6234FBD8D95893">
    <w:name w:val="4F089AE050C846369D6234FBD8D95893"/>
    <w:rsid w:val="00963201"/>
    <w:pPr>
      <w:spacing w:after="160" w:line="259" w:lineRule="auto"/>
    </w:pPr>
    <w:rPr>
      <w:kern w:val="0"/>
      <w:sz w:val="22"/>
    </w:rPr>
  </w:style>
  <w:style w:type="paragraph" w:customStyle="1" w:styleId="5B4969FB839E4D2088592EFABB9F9754">
    <w:name w:val="5B4969FB839E4D2088592EFABB9F9754"/>
    <w:rsid w:val="00963201"/>
    <w:pPr>
      <w:spacing w:after="160" w:line="259" w:lineRule="auto"/>
    </w:pPr>
    <w:rPr>
      <w:kern w:val="0"/>
      <w:sz w:val="22"/>
    </w:rPr>
  </w:style>
  <w:style w:type="paragraph" w:customStyle="1" w:styleId="A7C488F860294FEE910E500CF216690D">
    <w:name w:val="A7C488F860294FEE910E500CF216690D"/>
    <w:rsid w:val="00963201"/>
    <w:pPr>
      <w:spacing w:after="160" w:line="259" w:lineRule="auto"/>
    </w:pPr>
    <w:rPr>
      <w:kern w:val="0"/>
      <w:sz w:val="22"/>
    </w:rPr>
  </w:style>
  <w:style w:type="paragraph" w:customStyle="1" w:styleId="34D996220A924651A42BC8BE5BD037C3">
    <w:name w:val="34D996220A924651A42BC8BE5BD037C3"/>
    <w:rsid w:val="00963201"/>
    <w:pPr>
      <w:spacing w:after="160" w:line="259" w:lineRule="auto"/>
    </w:pPr>
    <w:rPr>
      <w:kern w:val="0"/>
      <w:sz w:val="22"/>
    </w:rPr>
  </w:style>
  <w:style w:type="paragraph" w:customStyle="1" w:styleId="DEB73D213FAF49B5BEFB6EC2279B22F2">
    <w:name w:val="DEB73D213FAF49B5BEFB6EC2279B22F2"/>
    <w:rsid w:val="00963201"/>
    <w:pPr>
      <w:spacing w:after="160" w:line="259" w:lineRule="auto"/>
    </w:pPr>
    <w:rPr>
      <w:kern w:val="0"/>
      <w:sz w:val="22"/>
    </w:rPr>
  </w:style>
  <w:style w:type="paragraph" w:customStyle="1" w:styleId="16458E1DA8784E5CAFE246D63C8E7E2B">
    <w:name w:val="16458E1DA8784E5CAFE246D63C8E7E2B"/>
    <w:rsid w:val="00963201"/>
    <w:pPr>
      <w:spacing w:after="160" w:line="259" w:lineRule="auto"/>
    </w:pPr>
    <w:rPr>
      <w:kern w:val="0"/>
      <w:sz w:val="22"/>
    </w:rPr>
  </w:style>
  <w:style w:type="paragraph" w:customStyle="1" w:styleId="06CDFE955DA04AC78AFE3E8112C929F0">
    <w:name w:val="06CDFE955DA04AC78AFE3E8112C929F0"/>
    <w:rsid w:val="00963201"/>
    <w:pPr>
      <w:spacing w:after="160" w:line="259" w:lineRule="auto"/>
    </w:pPr>
    <w:rPr>
      <w:kern w:val="0"/>
      <w:sz w:val="22"/>
    </w:rPr>
  </w:style>
  <w:style w:type="paragraph" w:customStyle="1" w:styleId="E75E631123E1420480407340FC1CDC65">
    <w:name w:val="E75E631123E1420480407340FC1CDC65"/>
    <w:rsid w:val="00963201"/>
    <w:pPr>
      <w:spacing w:after="160" w:line="259" w:lineRule="auto"/>
    </w:pPr>
    <w:rPr>
      <w:kern w:val="0"/>
      <w:sz w:val="22"/>
    </w:rPr>
  </w:style>
  <w:style w:type="paragraph" w:customStyle="1" w:styleId="EF84590613CC413E825F3671D1658C77">
    <w:name w:val="EF84590613CC413E825F3671D1658C77"/>
    <w:rsid w:val="00963201"/>
    <w:pPr>
      <w:spacing w:after="160" w:line="259" w:lineRule="auto"/>
    </w:pPr>
    <w:rPr>
      <w:kern w:val="0"/>
      <w:sz w:val="22"/>
    </w:rPr>
  </w:style>
  <w:style w:type="paragraph" w:customStyle="1" w:styleId="73911D16977E47659FBD38226951433D">
    <w:name w:val="73911D16977E47659FBD38226951433D"/>
    <w:rsid w:val="00963201"/>
    <w:pPr>
      <w:spacing w:after="160" w:line="259" w:lineRule="auto"/>
    </w:pPr>
    <w:rPr>
      <w:kern w:val="0"/>
      <w:sz w:val="22"/>
    </w:rPr>
  </w:style>
  <w:style w:type="paragraph" w:customStyle="1" w:styleId="EABC6ED3E3EF4086A6A0D0AEA92CC12C">
    <w:name w:val="EABC6ED3E3EF4086A6A0D0AEA92CC12C"/>
    <w:rsid w:val="00963201"/>
    <w:pPr>
      <w:spacing w:after="160" w:line="259" w:lineRule="auto"/>
    </w:pPr>
    <w:rPr>
      <w:kern w:val="0"/>
      <w:sz w:val="22"/>
    </w:rPr>
  </w:style>
  <w:style w:type="paragraph" w:customStyle="1" w:styleId="228FFD2525EE4134850524E5926B7A1A">
    <w:name w:val="228FFD2525EE4134850524E5926B7A1A"/>
    <w:rsid w:val="00963201"/>
    <w:pPr>
      <w:spacing w:after="160" w:line="259" w:lineRule="auto"/>
    </w:pPr>
    <w:rPr>
      <w:kern w:val="0"/>
      <w:sz w:val="22"/>
    </w:rPr>
  </w:style>
  <w:style w:type="paragraph" w:customStyle="1" w:styleId="EF2C72DBD8364B6BB0BC392A9CCBB95F">
    <w:name w:val="EF2C72DBD8364B6BB0BC392A9CCBB95F"/>
    <w:rsid w:val="00963201"/>
    <w:pPr>
      <w:spacing w:after="160" w:line="259" w:lineRule="auto"/>
    </w:pPr>
    <w:rPr>
      <w:kern w:val="0"/>
      <w:sz w:val="22"/>
    </w:rPr>
  </w:style>
  <w:style w:type="paragraph" w:customStyle="1" w:styleId="1B22AC6A2F974B83A1BEC5C540CF6003">
    <w:name w:val="1B22AC6A2F974B83A1BEC5C540CF6003"/>
    <w:rsid w:val="00963201"/>
    <w:pPr>
      <w:spacing w:after="160" w:line="259" w:lineRule="auto"/>
    </w:pPr>
    <w:rPr>
      <w:kern w:val="0"/>
      <w:sz w:val="22"/>
    </w:rPr>
  </w:style>
  <w:style w:type="paragraph" w:customStyle="1" w:styleId="D89A11833E4C4B39BE6E0C990172445C">
    <w:name w:val="D89A11833E4C4B39BE6E0C990172445C"/>
    <w:rsid w:val="00963201"/>
    <w:pPr>
      <w:spacing w:after="160" w:line="259" w:lineRule="auto"/>
    </w:pPr>
    <w:rPr>
      <w:kern w:val="0"/>
      <w:sz w:val="22"/>
    </w:rPr>
  </w:style>
  <w:style w:type="paragraph" w:customStyle="1" w:styleId="AFADEC7EF55D49CC80197D7AE80C268C">
    <w:name w:val="AFADEC7EF55D49CC80197D7AE80C268C"/>
    <w:rsid w:val="00963201"/>
    <w:pPr>
      <w:spacing w:after="160" w:line="259" w:lineRule="auto"/>
    </w:pPr>
    <w:rPr>
      <w:kern w:val="0"/>
      <w:sz w:val="22"/>
    </w:rPr>
  </w:style>
  <w:style w:type="paragraph" w:customStyle="1" w:styleId="191F9152F3094FAEB7810E43CBEFD0ED">
    <w:name w:val="191F9152F3094FAEB7810E43CBEFD0ED"/>
    <w:rsid w:val="00963201"/>
    <w:pPr>
      <w:spacing w:after="160" w:line="259" w:lineRule="auto"/>
    </w:pPr>
    <w:rPr>
      <w:kern w:val="0"/>
      <w:sz w:val="22"/>
    </w:rPr>
  </w:style>
  <w:style w:type="paragraph" w:customStyle="1" w:styleId="323F5CD532C24CCFBAF7373B2B24F115">
    <w:name w:val="323F5CD532C24CCFBAF7373B2B24F115"/>
    <w:rsid w:val="00963201"/>
    <w:pPr>
      <w:spacing w:after="160" w:line="259" w:lineRule="auto"/>
    </w:pPr>
    <w:rPr>
      <w:kern w:val="0"/>
      <w:sz w:val="22"/>
    </w:rPr>
  </w:style>
  <w:style w:type="paragraph" w:customStyle="1" w:styleId="87D4A071E5A045FDA7E8ADE2BC5D20BA">
    <w:name w:val="87D4A071E5A045FDA7E8ADE2BC5D20BA"/>
    <w:rsid w:val="00963201"/>
    <w:pPr>
      <w:spacing w:after="160" w:line="259" w:lineRule="auto"/>
    </w:pPr>
    <w:rPr>
      <w:kern w:val="0"/>
      <w:sz w:val="22"/>
    </w:rPr>
  </w:style>
  <w:style w:type="paragraph" w:customStyle="1" w:styleId="36910F23896F4035AEE3D7B4691F5B23">
    <w:name w:val="36910F23896F4035AEE3D7B4691F5B23"/>
    <w:rsid w:val="00963201"/>
    <w:pPr>
      <w:spacing w:after="160" w:line="259" w:lineRule="auto"/>
    </w:pPr>
    <w:rPr>
      <w:kern w:val="0"/>
      <w:sz w:val="22"/>
    </w:rPr>
  </w:style>
  <w:style w:type="paragraph" w:customStyle="1" w:styleId="25856D83B28D4F39A03572C5A039D9FA">
    <w:name w:val="25856D83B28D4F39A03572C5A039D9FA"/>
    <w:rsid w:val="00963201"/>
    <w:pPr>
      <w:spacing w:after="160" w:line="259" w:lineRule="auto"/>
    </w:pPr>
    <w:rPr>
      <w:kern w:val="0"/>
      <w:sz w:val="22"/>
    </w:rPr>
  </w:style>
  <w:style w:type="paragraph" w:customStyle="1" w:styleId="9A00245621834A708B2EC953B6DFE649">
    <w:name w:val="9A00245621834A708B2EC953B6DFE649"/>
    <w:rsid w:val="00963201"/>
    <w:pPr>
      <w:spacing w:after="160" w:line="259" w:lineRule="auto"/>
    </w:pPr>
    <w:rPr>
      <w:kern w:val="0"/>
      <w:sz w:val="22"/>
    </w:rPr>
  </w:style>
  <w:style w:type="paragraph" w:customStyle="1" w:styleId="971B84C5DD0348BE975F072E281418D0">
    <w:name w:val="971B84C5DD0348BE975F072E281418D0"/>
    <w:rsid w:val="00963201"/>
    <w:pPr>
      <w:spacing w:after="160" w:line="259" w:lineRule="auto"/>
    </w:pPr>
    <w:rPr>
      <w:kern w:val="0"/>
      <w:sz w:val="22"/>
    </w:rPr>
  </w:style>
  <w:style w:type="paragraph" w:customStyle="1" w:styleId="FCABDA38D27040D68CB1F5F675B7931E">
    <w:name w:val="FCABDA38D27040D68CB1F5F675B7931E"/>
    <w:rsid w:val="00963201"/>
    <w:pPr>
      <w:spacing w:after="160" w:line="259" w:lineRule="auto"/>
    </w:pPr>
    <w:rPr>
      <w:kern w:val="0"/>
      <w:sz w:val="22"/>
    </w:rPr>
  </w:style>
  <w:style w:type="paragraph" w:customStyle="1" w:styleId="BBB3E75689264FBFA49ECAD97F8FB8E4">
    <w:name w:val="BBB3E75689264FBFA49ECAD97F8FB8E4"/>
    <w:rsid w:val="00963201"/>
    <w:pPr>
      <w:spacing w:after="160" w:line="259" w:lineRule="auto"/>
    </w:pPr>
    <w:rPr>
      <w:kern w:val="0"/>
      <w:sz w:val="22"/>
    </w:rPr>
  </w:style>
  <w:style w:type="paragraph" w:customStyle="1" w:styleId="4A482C99F2F64FAEB776A450F2AEB8A6">
    <w:name w:val="4A482C99F2F64FAEB776A450F2AEB8A6"/>
    <w:rsid w:val="00963201"/>
    <w:pPr>
      <w:spacing w:after="160" w:line="259" w:lineRule="auto"/>
    </w:pPr>
    <w:rPr>
      <w:kern w:val="0"/>
      <w:sz w:val="22"/>
    </w:rPr>
  </w:style>
  <w:style w:type="paragraph" w:customStyle="1" w:styleId="C0286D01367B4F0990D220AB0D5C944D">
    <w:name w:val="C0286D01367B4F0990D220AB0D5C944D"/>
    <w:rsid w:val="00963201"/>
    <w:pPr>
      <w:spacing w:after="160" w:line="259" w:lineRule="auto"/>
    </w:pPr>
    <w:rPr>
      <w:kern w:val="0"/>
      <w:sz w:val="22"/>
    </w:rPr>
  </w:style>
  <w:style w:type="paragraph" w:customStyle="1" w:styleId="7D569DDEBE724F3C9808988A777D3427">
    <w:name w:val="7D569DDEBE724F3C9808988A777D3427"/>
    <w:rsid w:val="00963201"/>
    <w:pPr>
      <w:spacing w:after="160" w:line="259" w:lineRule="auto"/>
    </w:pPr>
    <w:rPr>
      <w:kern w:val="0"/>
      <w:sz w:val="22"/>
    </w:rPr>
  </w:style>
  <w:style w:type="paragraph" w:customStyle="1" w:styleId="26EF5C0419B34240B021D466DC9FE930">
    <w:name w:val="26EF5C0419B34240B021D466DC9FE930"/>
    <w:rsid w:val="00963201"/>
    <w:pPr>
      <w:spacing w:after="160" w:line="259" w:lineRule="auto"/>
    </w:pPr>
    <w:rPr>
      <w:kern w:val="0"/>
      <w:sz w:val="22"/>
    </w:rPr>
  </w:style>
  <w:style w:type="paragraph" w:customStyle="1" w:styleId="49012245A0C84BAA87B6764A6348405C">
    <w:name w:val="49012245A0C84BAA87B6764A6348405C"/>
    <w:rsid w:val="00963201"/>
    <w:pPr>
      <w:spacing w:after="160" w:line="259" w:lineRule="auto"/>
    </w:pPr>
    <w:rPr>
      <w:kern w:val="0"/>
      <w:sz w:val="22"/>
    </w:rPr>
  </w:style>
  <w:style w:type="paragraph" w:customStyle="1" w:styleId="FB492244452D4D0A82A5F68D5F5ADC46">
    <w:name w:val="FB492244452D4D0A82A5F68D5F5ADC46"/>
    <w:rsid w:val="00963201"/>
    <w:pPr>
      <w:spacing w:after="160" w:line="259" w:lineRule="auto"/>
    </w:pPr>
    <w:rPr>
      <w:kern w:val="0"/>
      <w:sz w:val="22"/>
    </w:rPr>
  </w:style>
  <w:style w:type="paragraph" w:customStyle="1" w:styleId="87CDEC4EC71A4963B93DEFB15BA172AA">
    <w:name w:val="87CDEC4EC71A4963B93DEFB15BA172AA"/>
    <w:rsid w:val="00963201"/>
    <w:pPr>
      <w:spacing w:after="160" w:line="259" w:lineRule="auto"/>
    </w:pPr>
    <w:rPr>
      <w:kern w:val="0"/>
      <w:sz w:val="22"/>
    </w:rPr>
  </w:style>
  <w:style w:type="paragraph" w:customStyle="1" w:styleId="6D3B9749749641F6B07012B30461F654">
    <w:name w:val="6D3B9749749641F6B07012B30461F654"/>
    <w:rsid w:val="00963201"/>
    <w:pPr>
      <w:spacing w:after="160" w:line="259" w:lineRule="auto"/>
    </w:pPr>
    <w:rPr>
      <w:kern w:val="0"/>
      <w:sz w:val="22"/>
    </w:rPr>
  </w:style>
  <w:style w:type="paragraph" w:customStyle="1" w:styleId="63FD94D6807F447F9B86F2C63346B45D">
    <w:name w:val="63FD94D6807F447F9B86F2C63346B45D"/>
    <w:rsid w:val="00963201"/>
    <w:pPr>
      <w:spacing w:after="160" w:line="259" w:lineRule="auto"/>
    </w:pPr>
    <w:rPr>
      <w:kern w:val="0"/>
      <w:sz w:val="22"/>
    </w:rPr>
  </w:style>
  <w:style w:type="paragraph" w:customStyle="1" w:styleId="8CC22522C604446D8EB8CDA3A2D369CC">
    <w:name w:val="8CC22522C604446D8EB8CDA3A2D369CC"/>
    <w:rsid w:val="00963201"/>
    <w:pPr>
      <w:spacing w:after="160" w:line="259" w:lineRule="auto"/>
    </w:pPr>
    <w:rPr>
      <w:kern w:val="0"/>
      <w:sz w:val="22"/>
    </w:rPr>
  </w:style>
  <w:style w:type="paragraph" w:customStyle="1" w:styleId="EE0AC3D211574B809553522F6BD21709">
    <w:name w:val="EE0AC3D211574B809553522F6BD21709"/>
    <w:rsid w:val="00963201"/>
    <w:pPr>
      <w:spacing w:after="160" w:line="259" w:lineRule="auto"/>
    </w:pPr>
    <w:rPr>
      <w:kern w:val="0"/>
      <w:sz w:val="22"/>
    </w:rPr>
  </w:style>
  <w:style w:type="paragraph" w:customStyle="1" w:styleId="6301807932DC4EEFAF8B4B3B423F85DB">
    <w:name w:val="6301807932DC4EEFAF8B4B3B423F85DB"/>
    <w:rsid w:val="00963201"/>
    <w:pPr>
      <w:spacing w:after="160" w:line="259" w:lineRule="auto"/>
    </w:pPr>
    <w:rPr>
      <w:kern w:val="0"/>
      <w:sz w:val="22"/>
    </w:rPr>
  </w:style>
  <w:style w:type="paragraph" w:customStyle="1" w:styleId="5A59FD36F6A64E8E94351F47CA90BB21">
    <w:name w:val="5A59FD36F6A64E8E94351F47CA90BB21"/>
    <w:rsid w:val="00963201"/>
    <w:pPr>
      <w:spacing w:after="160" w:line="259" w:lineRule="auto"/>
    </w:pPr>
    <w:rPr>
      <w:kern w:val="0"/>
      <w:sz w:val="22"/>
    </w:rPr>
  </w:style>
  <w:style w:type="paragraph" w:customStyle="1" w:styleId="D0810251EAB740ACB5A66C60040D42D6">
    <w:name w:val="D0810251EAB740ACB5A66C60040D42D6"/>
    <w:rsid w:val="00963201"/>
    <w:pPr>
      <w:spacing w:after="160" w:line="259" w:lineRule="auto"/>
    </w:pPr>
    <w:rPr>
      <w:kern w:val="0"/>
      <w:sz w:val="22"/>
    </w:rPr>
  </w:style>
  <w:style w:type="paragraph" w:customStyle="1" w:styleId="E04D08E8D5024EEDA8AF8646A3976A45">
    <w:name w:val="E04D08E8D5024EEDA8AF8646A3976A45"/>
    <w:rsid w:val="00963201"/>
    <w:pPr>
      <w:spacing w:after="160" w:line="259" w:lineRule="auto"/>
    </w:pPr>
    <w:rPr>
      <w:kern w:val="0"/>
      <w:sz w:val="22"/>
    </w:rPr>
  </w:style>
  <w:style w:type="paragraph" w:customStyle="1" w:styleId="ADAC633362FE4EF9B0F4C2E93AA41CB4">
    <w:name w:val="ADAC633362FE4EF9B0F4C2E93AA41CB4"/>
    <w:rsid w:val="00963201"/>
    <w:pPr>
      <w:spacing w:after="160" w:line="259" w:lineRule="auto"/>
    </w:pPr>
    <w:rPr>
      <w:kern w:val="0"/>
      <w:sz w:val="22"/>
    </w:rPr>
  </w:style>
  <w:style w:type="paragraph" w:customStyle="1" w:styleId="C0075F8B2ADC4F2ABC8C184B98BA8672">
    <w:name w:val="C0075F8B2ADC4F2ABC8C184B98BA8672"/>
    <w:rsid w:val="00963201"/>
    <w:pPr>
      <w:spacing w:after="160" w:line="259" w:lineRule="auto"/>
    </w:pPr>
    <w:rPr>
      <w:kern w:val="0"/>
      <w:sz w:val="22"/>
    </w:rPr>
  </w:style>
  <w:style w:type="paragraph" w:customStyle="1" w:styleId="EC9655D71095453D98D136FFAA14D8A1">
    <w:name w:val="EC9655D71095453D98D136FFAA14D8A1"/>
    <w:rsid w:val="00963201"/>
    <w:pPr>
      <w:spacing w:after="160" w:line="259" w:lineRule="auto"/>
    </w:pPr>
    <w:rPr>
      <w:kern w:val="0"/>
      <w:sz w:val="22"/>
    </w:rPr>
  </w:style>
  <w:style w:type="paragraph" w:customStyle="1" w:styleId="DAC4CF8607314CECAE2DC7F6776C435E">
    <w:name w:val="DAC4CF8607314CECAE2DC7F6776C435E"/>
    <w:rsid w:val="00963201"/>
    <w:pPr>
      <w:spacing w:after="160" w:line="259" w:lineRule="auto"/>
    </w:pPr>
    <w:rPr>
      <w:kern w:val="0"/>
      <w:sz w:val="22"/>
    </w:rPr>
  </w:style>
  <w:style w:type="paragraph" w:customStyle="1" w:styleId="91E4254B70A8469DAAAF2FB764F7D90A">
    <w:name w:val="91E4254B70A8469DAAAF2FB764F7D90A"/>
    <w:rsid w:val="00963201"/>
    <w:pPr>
      <w:spacing w:after="160" w:line="259" w:lineRule="auto"/>
    </w:pPr>
    <w:rPr>
      <w:kern w:val="0"/>
      <w:sz w:val="22"/>
    </w:rPr>
  </w:style>
  <w:style w:type="paragraph" w:customStyle="1" w:styleId="CBF1490DB8454D1582CA010EAE64EE8A">
    <w:name w:val="CBF1490DB8454D1582CA010EAE64EE8A"/>
    <w:rsid w:val="00963201"/>
    <w:pPr>
      <w:spacing w:after="160" w:line="259" w:lineRule="auto"/>
    </w:pPr>
    <w:rPr>
      <w:kern w:val="0"/>
      <w:sz w:val="22"/>
    </w:rPr>
  </w:style>
  <w:style w:type="paragraph" w:customStyle="1" w:styleId="8071B4D747F7404B917A287165885F89">
    <w:name w:val="8071B4D747F7404B917A287165885F89"/>
    <w:rsid w:val="00963201"/>
    <w:pPr>
      <w:spacing w:after="160" w:line="259" w:lineRule="auto"/>
    </w:pPr>
    <w:rPr>
      <w:kern w:val="0"/>
      <w:sz w:val="22"/>
    </w:rPr>
  </w:style>
  <w:style w:type="paragraph" w:customStyle="1" w:styleId="5218AC38C41043699FF9CA5B5364091F">
    <w:name w:val="5218AC38C41043699FF9CA5B5364091F"/>
    <w:rsid w:val="00963201"/>
    <w:pPr>
      <w:spacing w:after="160" w:line="259" w:lineRule="auto"/>
    </w:pPr>
    <w:rPr>
      <w:kern w:val="0"/>
      <w:sz w:val="22"/>
    </w:rPr>
  </w:style>
  <w:style w:type="paragraph" w:customStyle="1" w:styleId="BDD1DD870EB34D5E87B29FCB9C05662C">
    <w:name w:val="BDD1DD870EB34D5E87B29FCB9C05662C"/>
    <w:rsid w:val="00963201"/>
    <w:pPr>
      <w:spacing w:after="160" w:line="259" w:lineRule="auto"/>
    </w:pPr>
    <w:rPr>
      <w:kern w:val="0"/>
      <w:sz w:val="22"/>
    </w:rPr>
  </w:style>
  <w:style w:type="paragraph" w:customStyle="1" w:styleId="A1CE1DFA07FA4110B1DBF5E549F64083">
    <w:name w:val="A1CE1DFA07FA4110B1DBF5E549F64083"/>
    <w:rsid w:val="00963201"/>
    <w:pPr>
      <w:spacing w:after="160" w:line="259" w:lineRule="auto"/>
    </w:pPr>
    <w:rPr>
      <w:kern w:val="0"/>
      <w:sz w:val="22"/>
    </w:rPr>
  </w:style>
  <w:style w:type="paragraph" w:customStyle="1" w:styleId="0E8A4AE243F14D00BB28C579058F73BD">
    <w:name w:val="0E8A4AE243F14D00BB28C579058F73BD"/>
    <w:rsid w:val="00963201"/>
    <w:pPr>
      <w:spacing w:after="160" w:line="259" w:lineRule="auto"/>
    </w:pPr>
    <w:rPr>
      <w:kern w:val="0"/>
      <w:sz w:val="22"/>
    </w:rPr>
  </w:style>
  <w:style w:type="paragraph" w:customStyle="1" w:styleId="B23CC6BCC0F54E3193929198247CC05A">
    <w:name w:val="B23CC6BCC0F54E3193929198247CC05A"/>
    <w:rsid w:val="00963201"/>
    <w:pPr>
      <w:spacing w:after="160" w:line="259" w:lineRule="auto"/>
    </w:pPr>
    <w:rPr>
      <w:kern w:val="0"/>
      <w:sz w:val="22"/>
    </w:rPr>
  </w:style>
  <w:style w:type="paragraph" w:customStyle="1" w:styleId="7DC4CC9A61C44256BDE057202F996DEB">
    <w:name w:val="7DC4CC9A61C44256BDE057202F996DEB"/>
    <w:rsid w:val="00963201"/>
    <w:pPr>
      <w:spacing w:after="160" w:line="259" w:lineRule="auto"/>
    </w:pPr>
    <w:rPr>
      <w:kern w:val="0"/>
      <w:sz w:val="22"/>
    </w:rPr>
  </w:style>
  <w:style w:type="paragraph" w:customStyle="1" w:styleId="DABBBA01D3C54E968DE0897F6367EF5F">
    <w:name w:val="DABBBA01D3C54E968DE0897F6367EF5F"/>
    <w:rsid w:val="00963201"/>
    <w:pPr>
      <w:spacing w:after="160" w:line="259" w:lineRule="auto"/>
    </w:pPr>
    <w:rPr>
      <w:kern w:val="0"/>
      <w:sz w:val="22"/>
    </w:rPr>
  </w:style>
  <w:style w:type="paragraph" w:customStyle="1" w:styleId="A7E7E67896024A13B0BF97315AB007F1">
    <w:name w:val="A7E7E67896024A13B0BF97315AB007F1"/>
    <w:rsid w:val="00963201"/>
    <w:pPr>
      <w:spacing w:after="160" w:line="259" w:lineRule="auto"/>
    </w:pPr>
    <w:rPr>
      <w:kern w:val="0"/>
      <w:sz w:val="22"/>
    </w:rPr>
  </w:style>
  <w:style w:type="paragraph" w:customStyle="1" w:styleId="FFCC3DC464E149E5970E248D742A36C8">
    <w:name w:val="FFCC3DC464E149E5970E248D742A36C8"/>
    <w:rsid w:val="00963201"/>
    <w:pPr>
      <w:spacing w:after="160" w:line="259" w:lineRule="auto"/>
    </w:pPr>
    <w:rPr>
      <w:kern w:val="0"/>
      <w:sz w:val="22"/>
    </w:rPr>
  </w:style>
  <w:style w:type="paragraph" w:customStyle="1" w:styleId="6B99CC7F075C4E8ABF937D16678A1B2D">
    <w:name w:val="6B99CC7F075C4E8ABF937D16678A1B2D"/>
    <w:rsid w:val="00963201"/>
    <w:pPr>
      <w:spacing w:after="160" w:line="259" w:lineRule="auto"/>
    </w:pPr>
    <w:rPr>
      <w:kern w:val="0"/>
      <w:sz w:val="22"/>
    </w:rPr>
  </w:style>
  <w:style w:type="paragraph" w:customStyle="1" w:styleId="CF76F2F8A6B943A9BAFB18F213477095">
    <w:name w:val="CF76F2F8A6B943A9BAFB18F213477095"/>
    <w:rsid w:val="00963201"/>
    <w:pPr>
      <w:spacing w:after="160" w:line="259" w:lineRule="auto"/>
    </w:pPr>
    <w:rPr>
      <w:kern w:val="0"/>
      <w:sz w:val="22"/>
    </w:rPr>
  </w:style>
  <w:style w:type="paragraph" w:customStyle="1" w:styleId="47D747C096BE4197BE66D50E6F6DD92A">
    <w:name w:val="47D747C096BE4197BE66D50E6F6DD92A"/>
    <w:rsid w:val="00963201"/>
    <w:pPr>
      <w:spacing w:after="160" w:line="259" w:lineRule="auto"/>
    </w:pPr>
    <w:rPr>
      <w:kern w:val="0"/>
      <w:sz w:val="22"/>
    </w:rPr>
  </w:style>
  <w:style w:type="paragraph" w:customStyle="1" w:styleId="671E73FA23224A168811E1849AAF9188">
    <w:name w:val="671E73FA23224A168811E1849AAF9188"/>
    <w:rsid w:val="00963201"/>
    <w:pPr>
      <w:spacing w:after="160" w:line="259" w:lineRule="auto"/>
    </w:pPr>
    <w:rPr>
      <w:kern w:val="0"/>
      <w:sz w:val="22"/>
    </w:rPr>
  </w:style>
  <w:style w:type="paragraph" w:customStyle="1" w:styleId="933D195309BE46938379D167E8F54011">
    <w:name w:val="933D195309BE46938379D167E8F54011"/>
    <w:rsid w:val="00963201"/>
    <w:pPr>
      <w:spacing w:after="160" w:line="259" w:lineRule="auto"/>
    </w:pPr>
    <w:rPr>
      <w:kern w:val="0"/>
      <w:sz w:val="22"/>
    </w:rPr>
  </w:style>
  <w:style w:type="paragraph" w:customStyle="1" w:styleId="A39C61F643C8403CBCAA4BCABCE8D151">
    <w:name w:val="A39C61F643C8403CBCAA4BCABCE8D151"/>
    <w:rsid w:val="00963201"/>
    <w:pPr>
      <w:spacing w:after="160" w:line="259" w:lineRule="auto"/>
    </w:pPr>
    <w:rPr>
      <w:kern w:val="0"/>
      <w:sz w:val="22"/>
    </w:rPr>
  </w:style>
  <w:style w:type="paragraph" w:customStyle="1" w:styleId="82B6235DF4944C8B8DDC0B57399342E1">
    <w:name w:val="82B6235DF4944C8B8DDC0B57399342E1"/>
    <w:rsid w:val="00963201"/>
    <w:pPr>
      <w:spacing w:after="160" w:line="259" w:lineRule="auto"/>
    </w:pPr>
    <w:rPr>
      <w:kern w:val="0"/>
      <w:sz w:val="22"/>
    </w:rPr>
  </w:style>
  <w:style w:type="paragraph" w:customStyle="1" w:styleId="A708DF7840804115924B9F2833B377A2">
    <w:name w:val="A708DF7840804115924B9F2833B377A2"/>
    <w:rsid w:val="00963201"/>
    <w:pPr>
      <w:spacing w:after="160" w:line="259" w:lineRule="auto"/>
    </w:pPr>
    <w:rPr>
      <w:kern w:val="0"/>
      <w:sz w:val="22"/>
    </w:rPr>
  </w:style>
  <w:style w:type="paragraph" w:customStyle="1" w:styleId="25307267D59145F59761178C27BCD7E0">
    <w:name w:val="25307267D59145F59761178C27BCD7E0"/>
    <w:rsid w:val="00963201"/>
    <w:pPr>
      <w:spacing w:after="160" w:line="259" w:lineRule="auto"/>
    </w:pPr>
    <w:rPr>
      <w:kern w:val="0"/>
      <w:sz w:val="22"/>
    </w:rPr>
  </w:style>
  <w:style w:type="paragraph" w:customStyle="1" w:styleId="07A0E2C08C4E425BB127E1C32474C761">
    <w:name w:val="07A0E2C08C4E425BB127E1C32474C761"/>
    <w:rsid w:val="00963201"/>
    <w:pPr>
      <w:spacing w:after="160" w:line="259" w:lineRule="auto"/>
    </w:pPr>
    <w:rPr>
      <w:kern w:val="0"/>
      <w:sz w:val="22"/>
    </w:rPr>
  </w:style>
  <w:style w:type="paragraph" w:customStyle="1" w:styleId="15A6D8B03A414A9F82DCE92A798FF48D">
    <w:name w:val="15A6D8B03A414A9F82DCE92A798FF48D"/>
    <w:rsid w:val="00963201"/>
    <w:pPr>
      <w:spacing w:after="160" w:line="259" w:lineRule="auto"/>
    </w:pPr>
    <w:rPr>
      <w:kern w:val="0"/>
      <w:sz w:val="22"/>
    </w:rPr>
  </w:style>
  <w:style w:type="paragraph" w:customStyle="1" w:styleId="A32956DB621C497C86C864BC71870E34">
    <w:name w:val="A32956DB621C497C86C864BC71870E34"/>
    <w:rsid w:val="00963201"/>
    <w:pPr>
      <w:spacing w:after="160" w:line="259" w:lineRule="auto"/>
    </w:pPr>
    <w:rPr>
      <w:kern w:val="0"/>
      <w:sz w:val="22"/>
    </w:rPr>
  </w:style>
  <w:style w:type="paragraph" w:customStyle="1" w:styleId="CB7272B478E8429FA8E4194DD1DB2C0C">
    <w:name w:val="CB7272B478E8429FA8E4194DD1DB2C0C"/>
    <w:rsid w:val="00963201"/>
    <w:pPr>
      <w:spacing w:after="160" w:line="259" w:lineRule="auto"/>
    </w:pPr>
    <w:rPr>
      <w:kern w:val="0"/>
      <w:sz w:val="22"/>
    </w:rPr>
  </w:style>
  <w:style w:type="paragraph" w:customStyle="1" w:styleId="D74A6919BFA64BF79543B54C711AE87C">
    <w:name w:val="D74A6919BFA64BF79543B54C711AE87C"/>
    <w:rsid w:val="00963201"/>
    <w:pPr>
      <w:spacing w:after="160" w:line="259" w:lineRule="auto"/>
    </w:pPr>
    <w:rPr>
      <w:kern w:val="0"/>
      <w:sz w:val="22"/>
    </w:rPr>
  </w:style>
  <w:style w:type="paragraph" w:customStyle="1" w:styleId="ABD500B0686646B887B36898572C3EEA">
    <w:name w:val="ABD500B0686646B887B36898572C3EEA"/>
    <w:rsid w:val="00963201"/>
    <w:pPr>
      <w:spacing w:after="160" w:line="259" w:lineRule="auto"/>
    </w:pPr>
    <w:rPr>
      <w:kern w:val="0"/>
      <w:sz w:val="22"/>
    </w:rPr>
  </w:style>
  <w:style w:type="paragraph" w:customStyle="1" w:styleId="B188C7199E0943D188439258F33E5973">
    <w:name w:val="B188C7199E0943D188439258F33E5973"/>
    <w:rsid w:val="00963201"/>
    <w:pPr>
      <w:spacing w:after="160" w:line="259" w:lineRule="auto"/>
    </w:pPr>
    <w:rPr>
      <w:kern w:val="0"/>
      <w:sz w:val="22"/>
    </w:rPr>
  </w:style>
  <w:style w:type="paragraph" w:customStyle="1" w:styleId="CD6FC3F45BFA4BA8ADC916A3A8CC459B">
    <w:name w:val="CD6FC3F45BFA4BA8ADC916A3A8CC459B"/>
    <w:rsid w:val="00963201"/>
    <w:pPr>
      <w:spacing w:after="160" w:line="259" w:lineRule="auto"/>
    </w:pPr>
    <w:rPr>
      <w:kern w:val="0"/>
      <w:sz w:val="22"/>
    </w:rPr>
  </w:style>
  <w:style w:type="paragraph" w:customStyle="1" w:styleId="64AB0DDA4D064FF3800E47E8E6F9EB73">
    <w:name w:val="64AB0DDA4D064FF3800E47E8E6F9EB73"/>
    <w:rsid w:val="00963201"/>
    <w:pPr>
      <w:spacing w:after="160" w:line="259" w:lineRule="auto"/>
    </w:pPr>
    <w:rPr>
      <w:kern w:val="0"/>
      <w:sz w:val="22"/>
    </w:rPr>
  </w:style>
  <w:style w:type="paragraph" w:customStyle="1" w:styleId="9635859F9155487BA54DCAA4BFC947C5">
    <w:name w:val="9635859F9155487BA54DCAA4BFC947C5"/>
    <w:rsid w:val="00963201"/>
    <w:pPr>
      <w:spacing w:after="160" w:line="259" w:lineRule="auto"/>
    </w:pPr>
    <w:rPr>
      <w:kern w:val="0"/>
      <w:sz w:val="22"/>
    </w:rPr>
  </w:style>
  <w:style w:type="paragraph" w:customStyle="1" w:styleId="2DC46DF13DB5428A95586B7028A27EC2">
    <w:name w:val="2DC46DF13DB5428A95586B7028A27EC2"/>
    <w:rsid w:val="00963201"/>
    <w:pPr>
      <w:spacing w:after="160" w:line="259" w:lineRule="auto"/>
    </w:pPr>
    <w:rPr>
      <w:kern w:val="0"/>
      <w:sz w:val="22"/>
    </w:rPr>
  </w:style>
  <w:style w:type="paragraph" w:customStyle="1" w:styleId="3EA6DE67668142E7B0EF69C62F3E4A27">
    <w:name w:val="3EA6DE67668142E7B0EF69C62F3E4A27"/>
    <w:rsid w:val="00963201"/>
    <w:pPr>
      <w:spacing w:after="160" w:line="259" w:lineRule="auto"/>
    </w:pPr>
    <w:rPr>
      <w:kern w:val="0"/>
      <w:sz w:val="22"/>
    </w:rPr>
  </w:style>
  <w:style w:type="paragraph" w:customStyle="1" w:styleId="8BBBB0EFDABC4621B1E49BF085DB1121">
    <w:name w:val="8BBBB0EFDABC4621B1E49BF085DB1121"/>
    <w:rsid w:val="00963201"/>
    <w:pPr>
      <w:spacing w:after="160" w:line="259" w:lineRule="auto"/>
    </w:pPr>
    <w:rPr>
      <w:kern w:val="0"/>
      <w:sz w:val="22"/>
    </w:rPr>
  </w:style>
  <w:style w:type="paragraph" w:customStyle="1" w:styleId="D515AAD6664D48218CA9315CE7D3C6F9">
    <w:name w:val="D515AAD6664D48218CA9315CE7D3C6F9"/>
    <w:rsid w:val="00963201"/>
    <w:pPr>
      <w:spacing w:after="160" w:line="259" w:lineRule="auto"/>
    </w:pPr>
    <w:rPr>
      <w:kern w:val="0"/>
      <w:sz w:val="22"/>
    </w:rPr>
  </w:style>
  <w:style w:type="paragraph" w:customStyle="1" w:styleId="C67D3E799DA24E469E61FE0D1EE4B95E">
    <w:name w:val="C67D3E799DA24E469E61FE0D1EE4B95E"/>
    <w:rsid w:val="00963201"/>
    <w:pPr>
      <w:spacing w:after="160" w:line="259" w:lineRule="auto"/>
    </w:pPr>
    <w:rPr>
      <w:kern w:val="0"/>
      <w:sz w:val="22"/>
    </w:rPr>
  </w:style>
  <w:style w:type="paragraph" w:customStyle="1" w:styleId="27A74CC543114E2298EA0BB4D3472E70">
    <w:name w:val="27A74CC543114E2298EA0BB4D3472E70"/>
    <w:rsid w:val="00963201"/>
    <w:pPr>
      <w:spacing w:after="160" w:line="259" w:lineRule="auto"/>
    </w:pPr>
    <w:rPr>
      <w:kern w:val="0"/>
      <w:sz w:val="22"/>
    </w:rPr>
  </w:style>
  <w:style w:type="paragraph" w:customStyle="1" w:styleId="8EF34B17E9F146C4BC5C427C78348D6B">
    <w:name w:val="8EF34B17E9F146C4BC5C427C78348D6B"/>
    <w:rsid w:val="00963201"/>
    <w:pPr>
      <w:spacing w:after="160" w:line="259" w:lineRule="auto"/>
    </w:pPr>
    <w:rPr>
      <w:kern w:val="0"/>
      <w:sz w:val="22"/>
    </w:rPr>
  </w:style>
  <w:style w:type="paragraph" w:customStyle="1" w:styleId="6BD1912EB00245A9BD697B5AA9A7B569">
    <w:name w:val="6BD1912EB00245A9BD697B5AA9A7B569"/>
    <w:rsid w:val="00963201"/>
    <w:pPr>
      <w:spacing w:after="160" w:line="259" w:lineRule="auto"/>
    </w:pPr>
    <w:rPr>
      <w:kern w:val="0"/>
      <w:sz w:val="22"/>
    </w:rPr>
  </w:style>
  <w:style w:type="paragraph" w:customStyle="1" w:styleId="61BF78F5107D4113931450DDEBA52248">
    <w:name w:val="61BF78F5107D4113931450DDEBA52248"/>
    <w:rsid w:val="00963201"/>
    <w:pPr>
      <w:spacing w:after="160" w:line="259" w:lineRule="auto"/>
    </w:pPr>
    <w:rPr>
      <w:kern w:val="0"/>
      <w:sz w:val="22"/>
    </w:rPr>
  </w:style>
  <w:style w:type="paragraph" w:customStyle="1" w:styleId="82D7B29C0E914937A1494EEDB422C838">
    <w:name w:val="82D7B29C0E914937A1494EEDB422C838"/>
    <w:rsid w:val="00963201"/>
    <w:pPr>
      <w:spacing w:after="160" w:line="259" w:lineRule="auto"/>
    </w:pPr>
    <w:rPr>
      <w:kern w:val="0"/>
      <w:sz w:val="22"/>
    </w:rPr>
  </w:style>
  <w:style w:type="paragraph" w:customStyle="1" w:styleId="EEE90884DCA24F92A6E7DE0A5DBA6109">
    <w:name w:val="EEE90884DCA24F92A6E7DE0A5DBA6109"/>
    <w:rsid w:val="00963201"/>
    <w:pPr>
      <w:spacing w:after="160" w:line="259" w:lineRule="auto"/>
    </w:pPr>
    <w:rPr>
      <w:kern w:val="0"/>
      <w:sz w:val="22"/>
    </w:rPr>
  </w:style>
  <w:style w:type="paragraph" w:customStyle="1" w:styleId="85734FCE42324661B175B8D7B5A2701A">
    <w:name w:val="85734FCE42324661B175B8D7B5A2701A"/>
    <w:rsid w:val="00963201"/>
    <w:pPr>
      <w:spacing w:after="160" w:line="259" w:lineRule="auto"/>
    </w:pPr>
    <w:rPr>
      <w:kern w:val="0"/>
      <w:sz w:val="22"/>
    </w:rPr>
  </w:style>
  <w:style w:type="paragraph" w:customStyle="1" w:styleId="D4AC86B2F2FC433B96652CD57AD06A7F">
    <w:name w:val="D4AC86B2F2FC433B96652CD57AD06A7F"/>
    <w:rsid w:val="00963201"/>
    <w:pPr>
      <w:spacing w:after="160" w:line="259" w:lineRule="auto"/>
    </w:pPr>
    <w:rPr>
      <w:kern w:val="0"/>
      <w:sz w:val="22"/>
    </w:rPr>
  </w:style>
  <w:style w:type="paragraph" w:customStyle="1" w:styleId="0256A12D9A5C41C38BAF3BC4FF041AA0">
    <w:name w:val="0256A12D9A5C41C38BAF3BC4FF041AA0"/>
    <w:rsid w:val="00963201"/>
    <w:pPr>
      <w:spacing w:after="160" w:line="259" w:lineRule="auto"/>
    </w:pPr>
    <w:rPr>
      <w:kern w:val="0"/>
      <w:sz w:val="22"/>
    </w:rPr>
  </w:style>
  <w:style w:type="paragraph" w:customStyle="1" w:styleId="3E5F82C787194A4D8AB9A85BCBC84A73">
    <w:name w:val="3E5F82C787194A4D8AB9A85BCBC84A73"/>
    <w:rsid w:val="00963201"/>
    <w:pPr>
      <w:spacing w:after="160" w:line="259" w:lineRule="auto"/>
    </w:pPr>
    <w:rPr>
      <w:kern w:val="0"/>
      <w:sz w:val="22"/>
    </w:rPr>
  </w:style>
  <w:style w:type="paragraph" w:customStyle="1" w:styleId="B8057C5AE0DC48C48D3CD930E6EC5A00">
    <w:name w:val="B8057C5AE0DC48C48D3CD930E6EC5A00"/>
    <w:rsid w:val="00963201"/>
    <w:pPr>
      <w:spacing w:after="160" w:line="259" w:lineRule="auto"/>
    </w:pPr>
    <w:rPr>
      <w:kern w:val="0"/>
      <w:sz w:val="22"/>
    </w:rPr>
  </w:style>
  <w:style w:type="paragraph" w:customStyle="1" w:styleId="527618C79E994C4E9B0EBEFB60FBDD2A">
    <w:name w:val="527618C79E994C4E9B0EBEFB60FBDD2A"/>
    <w:rsid w:val="00963201"/>
    <w:pPr>
      <w:spacing w:after="160" w:line="259" w:lineRule="auto"/>
    </w:pPr>
    <w:rPr>
      <w:kern w:val="0"/>
      <w:sz w:val="22"/>
    </w:rPr>
  </w:style>
  <w:style w:type="paragraph" w:customStyle="1" w:styleId="86211405581B4C1BB13059DDD64497F6">
    <w:name w:val="86211405581B4C1BB13059DDD64497F6"/>
    <w:rsid w:val="00963201"/>
    <w:pPr>
      <w:spacing w:after="160" w:line="259" w:lineRule="auto"/>
    </w:pPr>
    <w:rPr>
      <w:kern w:val="0"/>
      <w:sz w:val="22"/>
    </w:rPr>
  </w:style>
  <w:style w:type="paragraph" w:customStyle="1" w:styleId="369EB3B79BD748DA8F4B4F655CC9731A">
    <w:name w:val="369EB3B79BD748DA8F4B4F655CC9731A"/>
    <w:rsid w:val="00963201"/>
    <w:pPr>
      <w:spacing w:after="160" w:line="259" w:lineRule="auto"/>
    </w:pPr>
    <w:rPr>
      <w:kern w:val="0"/>
      <w:sz w:val="22"/>
    </w:rPr>
  </w:style>
  <w:style w:type="paragraph" w:customStyle="1" w:styleId="D9DE5083B5794980B43086BC6524CC08">
    <w:name w:val="D9DE5083B5794980B43086BC6524CC08"/>
    <w:rsid w:val="00963201"/>
    <w:pPr>
      <w:spacing w:after="160" w:line="259" w:lineRule="auto"/>
    </w:pPr>
    <w:rPr>
      <w:kern w:val="0"/>
      <w:sz w:val="22"/>
    </w:rPr>
  </w:style>
  <w:style w:type="paragraph" w:customStyle="1" w:styleId="560420A651F94B5A8A66210ABF4C897C">
    <w:name w:val="560420A651F94B5A8A66210ABF4C897C"/>
    <w:rsid w:val="00963201"/>
    <w:pPr>
      <w:spacing w:after="160" w:line="259" w:lineRule="auto"/>
    </w:pPr>
    <w:rPr>
      <w:kern w:val="0"/>
      <w:sz w:val="22"/>
    </w:rPr>
  </w:style>
  <w:style w:type="paragraph" w:customStyle="1" w:styleId="EE7D3B5639BF4A8DBFED6F5989E34160">
    <w:name w:val="EE7D3B5639BF4A8DBFED6F5989E34160"/>
    <w:rsid w:val="00963201"/>
    <w:pPr>
      <w:spacing w:after="160" w:line="259" w:lineRule="auto"/>
    </w:pPr>
    <w:rPr>
      <w:kern w:val="0"/>
      <w:sz w:val="22"/>
    </w:rPr>
  </w:style>
  <w:style w:type="paragraph" w:customStyle="1" w:styleId="ADE9E7FE4C694923B1ED64786634D8BF">
    <w:name w:val="ADE9E7FE4C694923B1ED64786634D8BF"/>
    <w:rsid w:val="00963201"/>
    <w:pPr>
      <w:spacing w:after="160" w:line="259" w:lineRule="auto"/>
    </w:pPr>
    <w:rPr>
      <w:kern w:val="0"/>
      <w:sz w:val="22"/>
    </w:rPr>
  </w:style>
  <w:style w:type="paragraph" w:customStyle="1" w:styleId="41CE4F05C03A4EF9B12CF2AC46E02800">
    <w:name w:val="41CE4F05C03A4EF9B12CF2AC46E02800"/>
    <w:rsid w:val="00963201"/>
    <w:pPr>
      <w:spacing w:after="160" w:line="259" w:lineRule="auto"/>
    </w:pPr>
    <w:rPr>
      <w:kern w:val="0"/>
      <w:sz w:val="22"/>
    </w:rPr>
  </w:style>
  <w:style w:type="paragraph" w:customStyle="1" w:styleId="5FB6747EC5BD40F191D3BC61384C9471">
    <w:name w:val="5FB6747EC5BD40F191D3BC61384C9471"/>
    <w:rsid w:val="00963201"/>
    <w:pPr>
      <w:spacing w:after="160" w:line="259" w:lineRule="auto"/>
    </w:pPr>
    <w:rPr>
      <w:kern w:val="0"/>
      <w:sz w:val="22"/>
    </w:rPr>
  </w:style>
  <w:style w:type="paragraph" w:customStyle="1" w:styleId="D9AF0CD376B440D1B9CE2B983F25F78D">
    <w:name w:val="D9AF0CD376B440D1B9CE2B983F25F78D"/>
    <w:rsid w:val="00963201"/>
    <w:pPr>
      <w:spacing w:after="160" w:line="259" w:lineRule="auto"/>
    </w:pPr>
    <w:rPr>
      <w:kern w:val="0"/>
      <w:sz w:val="22"/>
    </w:rPr>
  </w:style>
  <w:style w:type="paragraph" w:customStyle="1" w:styleId="39529605D24940EE9179E849865B68C4">
    <w:name w:val="39529605D24940EE9179E849865B68C4"/>
    <w:rsid w:val="00963201"/>
    <w:pPr>
      <w:spacing w:after="160" w:line="259" w:lineRule="auto"/>
    </w:pPr>
    <w:rPr>
      <w:kern w:val="0"/>
      <w:sz w:val="22"/>
    </w:rPr>
  </w:style>
  <w:style w:type="paragraph" w:customStyle="1" w:styleId="BF594CF0ED424EDD80D62DF63A740951">
    <w:name w:val="BF594CF0ED424EDD80D62DF63A740951"/>
    <w:rsid w:val="00963201"/>
    <w:pPr>
      <w:spacing w:after="160" w:line="259" w:lineRule="auto"/>
    </w:pPr>
    <w:rPr>
      <w:kern w:val="0"/>
      <w:sz w:val="22"/>
    </w:rPr>
  </w:style>
  <w:style w:type="paragraph" w:customStyle="1" w:styleId="377FA4ABB94748B7B570E9E3435C668D">
    <w:name w:val="377FA4ABB94748B7B570E9E3435C668D"/>
    <w:rsid w:val="00963201"/>
    <w:pPr>
      <w:spacing w:after="160" w:line="259" w:lineRule="auto"/>
    </w:pPr>
    <w:rPr>
      <w:kern w:val="0"/>
      <w:sz w:val="22"/>
    </w:rPr>
  </w:style>
  <w:style w:type="paragraph" w:customStyle="1" w:styleId="6F242AB56A834F4A81F637E91D4239FE">
    <w:name w:val="6F242AB56A834F4A81F637E91D4239FE"/>
    <w:rsid w:val="00963201"/>
    <w:pPr>
      <w:spacing w:after="160" w:line="259" w:lineRule="auto"/>
    </w:pPr>
    <w:rPr>
      <w:kern w:val="0"/>
      <w:sz w:val="22"/>
    </w:rPr>
  </w:style>
  <w:style w:type="paragraph" w:customStyle="1" w:styleId="12718301AA3F4CDE94CAB3C3F4B5F850">
    <w:name w:val="12718301AA3F4CDE94CAB3C3F4B5F850"/>
    <w:rsid w:val="00963201"/>
    <w:pPr>
      <w:spacing w:after="160" w:line="259" w:lineRule="auto"/>
    </w:pPr>
    <w:rPr>
      <w:kern w:val="0"/>
      <w:sz w:val="22"/>
    </w:rPr>
  </w:style>
  <w:style w:type="paragraph" w:customStyle="1" w:styleId="8A3ED108AFDE49FBB17FE69DC47E7827">
    <w:name w:val="8A3ED108AFDE49FBB17FE69DC47E7827"/>
    <w:rsid w:val="00963201"/>
    <w:pPr>
      <w:spacing w:after="160" w:line="259" w:lineRule="auto"/>
    </w:pPr>
    <w:rPr>
      <w:kern w:val="0"/>
      <w:sz w:val="22"/>
    </w:rPr>
  </w:style>
  <w:style w:type="paragraph" w:customStyle="1" w:styleId="66A23123B5B34B3994F098592903C171">
    <w:name w:val="66A23123B5B34B3994F098592903C171"/>
    <w:rsid w:val="00963201"/>
    <w:pPr>
      <w:spacing w:after="160" w:line="259" w:lineRule="auto"/>
    </w:pPr>
    <w:rPr>
      <w:kern w:val="0"/>
      <w:sz w:val="22"/>
    </w:rPr>
  </w:style>
  <w:style w:type="paragraph" w:customStyle="1" w:styleId="DF5B629DF6D840F0AE7998F628B9F9BA">
    <w:name w:val="DF5B629DF6D840F0AE7998F628B9F9BA"/>
    <w:rsid w:val="00963201"/>
    <w:pPr>
      <w:spacing w:after="160" w:line="259" w:lineRule="auto"/>
    </w:pPr>
    <w:rPr>
      <w:kern w:val="0"/>
      <w:sz w:val="22"/>
    </w:rPr>
  </w:style>
  <w:style w:type="paragraph" w:customStyle="1" w:styleId="557B9B9C5DAE402686969AE4E7D640DA">
    <w:name w:val="557B9B9C5DAE402686969AE4E7D640DA"/>
    <w:rsid w:val="00963201"/>
    <w:pPr>
      <w:spacing w:after="160" w:line="259" w:lineRule="auto"/>
    </w:pPr>
    <w:rPr>
      <w:kern w:val="0"/>
      <w:sz w:val="22"/>
    </w:rPr>
  </w:style>
  <w:style w:type="paragraph" w:customStyle="1" w:styleId="87436DAFED8741DB90DEC4A8EC3ADC79">
    <w:name w:val="87436DAFED8741DB90DEC4A8EC3ADC79"/>
    <w:rsid w:val="00963201"/>
    <w:pPr>
      <w:spacing w:after="160" w:line="259" w:lineRule="auto"/>
    </w:pPr>
    <w:rPr>
      <w:kern w:val="0"/>
      <w:sz w:val="22"/>
    </w:rPr>
  </w:style>
  <w:style w:type="paragraph" w:customStyle="1" w:styleId="D8ECCA0A84254CD280AA9462D8B2CE6A">
    <w:name w:val="D8ECCA0A84254CD280AA9462D8B2CE6A"/>
    <w:rsid w:val="00963201"/>
    <w:pPr>
      <w:spacing w:after="160" w:line="259" w:lineRule="auto"/>
    </w:pPr>
    <w:rPr>
      <w:kern w:val="0"/>
      <w:sz w:val="22"/>
    </w:rPr>
  </w:style>
  <w:style w:type="paragraph" w:customStyle="1" w:styleId="D1CD01455BB844E6B6A0E34E0E08BCE0">
    <w:name w:val="D1CD01455BB844E6B6A0E34E0E08BCE0"/>
    <w:rsid w:val="00963201"/>
    <w:pPr>
      <w:spacing w:after="160" w:line="259" w:lineRule="auto"/>
    </w:pPr>
    <w:rPr>
      <w:kern w:val="0"/>
      <w:sz w:val="22"/>
    </w:rPr>
  </w:style>
  <w:style w:type="paragraph" w:customStyle="1" w:styleId="BC6AD81D7236452D9393105D45FA69A6">
    <w:name w:val="BC6AD81D7236452D9393105D45FA69A6"/>
    <w:rsid w:val="00963201"/>
    <w:pPr>
      <w:spacing w:after="160" w:line="259" w:lineRule="auto"/>
    </w:pPr>
    <w:rPr>
      <w:kern w:val="0"/>
      <w:sz w:val="22"/>
    </w:rPr>
  </w:style>
  <w:style w:type="paragraph" w:customStyle="1" w:styleId="70169D1AC8C64800B1FDFEA06C0DF7F9">
    <w:name w:val="70169D1AC8C64800B1FDFEA06C0DF7F9"/>
    <w:rsid w:val="00963201"/>
    <w:pPr>
      <w:spacing w:after="160" w:line="259" w:lineRule="auto"/>
    </w:pPr>
    <w:rPr>
      <w:kern w:val="0"/>
      <w:sz w:val="22"/>
    </w:rPr>
  </w:style>
  <w:style w:type="paragraph" w:customStyle="1" w:styleId="868E41F36B3C4A7089D9411303317B0E">
    <w:name w:val="868E41F36B3C4A7089D9411303317B0E"/>
    <w:rsid w:val="00963201"/>
    <w:pPr>
      <w:spacing w:after="160" w:line="259" w:lineRule="auto"/>
    </w:pPr>
    <w:rPr>
      <w:kern w:val="0"/>
      <w:sz w:val="22"/>
    </w:rPr>
  </w:style>
  <w:style w:type="paragraph" w:customStyle="1" w:styleId="B92AE94F1BE649B5871081006983F867">
    <w:name w:val="B92AE94F1BE649B5871081006983F867"/>
    <w:rsid w:val="00963201"/>
    <w:pPr>
      <w:spacing w:after="160" w:line="259" w:lineRule="auto"/>
    </w:pPr>
    <w:rPr>
      <w:kern w:val="0"/>
      <w:sz w:val="22"/>
    </w:rPr>
  </w:style>
  <w:style w:type="paragraph" w:customStyle="1" w:styleId="A0EAFDD2A49C4468B631EDAB3D361D26">
    <w:name w:val="A0EAFDD2A49C4468B631EDAB3D361D26"/>
    <w:rsid w:val="00963201"/>
    <w:pPr>
      <w:spacing w:after="160" w:line="259" w:lineRule="auto"/>
    </w:pPr>
    <w:rPr>
      <w:kern w:val="0"/>
      <w:sz w:val="22"/>
    </w:rPr>
  </w:style>
  <w:style w:type="paragraph" w:customStyle="1" w:styleId="523B51A5457347E5AEC00E635420518A">
    <w:name w:val="523B51A5457347E5AEC00E635420518A"/>
    <w:rsid w:val="00963201"/>
    <w:pPr>
      <w:spacing w:after="160" w:line="259" w:lineRule="auto"/>
    </w:pPr>
    <w:rPr>
      <w:kern w:val="0"/>
      <w:sz w:val="22"/>
    </w:rPr>
  </w:style>
  <w:style w:type="paragraph" w:customStyle="1" w:styleId="05D49FBBAF474F29BD197D7A070C0CE5">
    <w:name w:val="05D49FBBAF474F29BD197D7A070C0CE5"/>
    <w:rsid w:val="00963201"/>
    <w:pPr>
      <w:spacing w:after="160" w:line="259" w:lineRule="auto"/>
    </w:pPr>
    <w:rPr>
      <w:kern w:val="0"/>
      <w:sz w:val="22"/>
    </w:rPr>
  </w:style>
  <w:style w:type="paragraph" w:customStyle="1" w:styleId="8D1B5C69E7B74C299E13BDAAFB026FB1">
    <w:name w:val="8D1B5C69E7B74C299E13BDAAFB026FB1"/>
    <w:rsid w:val="00963201"/>
    <w:pPr>
      <w:spacing w:after="160" w:line="259" w:lineRule="auto"/>
    </w:pPr>
    <w:rPr>
      <w:kern w:val="0"/>
      <w:sz w:val="22"/>
    </w:rPr>
  </w:style>
  <w:style w:type="paragraph" w:customStyle="1" w:styleId="403C139D893A40C3816445E1F3EE8275">
    <w:name w:val="403C139D893A40C3816445E1F3EE8275"/>
    <w:rsid w:val="00963201"/>
    <w:pPr>
      <w:spacing w:after="160" w:line="259" w:lineRule="auto"/>
    </w:pPr>
    <w:rPr>
      <w:kern w:val="0"/>
      <w:sz w:val="22"/>
    </w:rPr>
  </w:style>
  <w:style w:type="paragraph" w:customStyle="1" w:styleId="1D956CC395FD4ED3963D1611E618377A">
    <w:name w:val="1D956CC395FD4ED3963D1611E618377A"/>
    <w:rsid w:val="00963201"/>
    <w:pPr>
      <w:spacing w:after="160" w:line="259" w:lineRule="auto"/>
    </w:pPr>
    <w:rPr>
      <w:kern w:val="0"/>
      <w:sz w:val="22"/>
    </w:rPr>
  </w:style>
  <w:style w:type="paragraph" w:customStyle="1" w:styleId="3B932BBC094F4E1190B1B76397C4D430">
    <w:name w:val="3B932BBC094F4E1190B1B76397C4D430"/>
    <w:rsid w:val="00963201"/>
    <w:pPr>
      <w:spacing w:after="160" w:line="259" w:lineRule="auto"/>
    </w:pPr>
    <w:rPr>
      <w:kern w:val="0"/>
      <w:sz w:val="22"/>
    </w:rPr>
  </w:style>
  <w:style w:type="paragraph" w:customStyle="1" w:styleId="10105D559F9142C487F3A36A1764A2B4">
    <w:name w:val="10105D559F9142C487F3A36A1764A2B4"/>
    <w:rsid w:val="00963201"/>
    <w:pPr>
      <w:spacing w:after="160" w:line="259" w:lineRule="auto"/>
    </w:pPr>
    <w:rPr>
      <w:kern w:val="0"/>
      <w:sz w:val="22"/>
    </w:rPr>
  </w:style>
  <w:style w:type="paragraph" w:customStyle="1" w:styleId="081C4AE973544920A4C11B0DCA7DE151">
    <w:name w:val="081C4AE973544920A4C11B0DCA7DE151"/>
    <w:rsid w:val="00963201"/>
    <w:pPr>
      <w:spacing w:after="160" w:line="259" w:lineRule="auto"/>
    </w:pPr>
    <w:rPr>
      <w:kern w:val="0"/>
      <w:sz w:val="22"/>
    </w:rPr>
  </w:style>
  <w:style w:type="paragraph" w:customStyle="1" w:styleId="46BED5B7B11D4DA782A56F9259479B78">
    <w:name w:val="46BED5B7B11D4DA782A56F9259479B78"/>
    <w:rsid w:val="00963201"/>
    <w:pPr>
      <w:spacing w:after="160" w:line="259" w:lineRule="auto"/>
    </w:pPr>
    <w:rPr>
      <w:kern w:val="0"/>
      <w:sz w:val="22"/>
    </w:rPr>
  </w:style>
  <w:style w:type="paragraph" w:customStyle="1" w:styleId="54EF81C530D14286AD23FD2955A0842F">
    <w:name w:val="54EF81C530D14286AD23FD2955A0842F"/>
    <w:rsid w:val="00963201"/>
    <w:pPr>
      <w:spacing w:after="160" w:line="259" w:lineRule="auto"/>
    </w:pPr>
    <w:rPr>
      <w:kern w:val="0"/>
      <w:sz w:val="22"/>
    </w:rPr>
  </w:style>
  <w:style w:type="paragraph" w:customStyle="1" w:styleId="EF2C8EB7A6D94954B22F107C2A4877CB">
    <w:name w:val="EF2C8EB7A6D94954B22F107C2A4877CB"/>
    <w:rsid w:val="00963201"/>
    <w:pPr>
      <w:spacing w:after="160" w:line="259" w:lineRule="auto"/>
    </w:pPr>
    <w:rPr>
      <w:kern w:val="0"/>
      <w:sz w:val="22"/>
    </w:rPr>
  </w:style>
  <w:style w:type="paragraph" w:customStyle="1" w:styleId="F5510917A9F4476DAB1F8077389C65F4">
    <w:name w:val="F5510917A9F4476DAB1F8077389C65F4"/>
    <w:rsid w:val="00963201"/>
    <w:pPr>
      <w:spacing w:after="160" w:line="259" w:lineRule="auto"/>
    </w:pPr>
    <w:rPr>
      <w:kern w:val="0"/>
      <w:sz w:val="22"/>
    </w:rPr>
  </w:style>
  <w:style w:type="paragraph" w:customStyle="1" w:styleId="8E0AA434E3D44C84B08C2A009A7B1994">
    <w:name w:val="8E0AA434E3D44C84B08C2A009A7B1994"/>
    <w:rsid w:val="00963201"/>
    <w:pPr>
      <w:spacing w:after="160" w:line="259" w:lineRule="auto"/>
    </w:pPr>
    <w:rPr>
      <w:kern w:val="0"/>
      <w:sz w:val="22"/>
    </w:rPr>
  </w:style>
  <w:style w:type="paragraph" w:customStyle="1" w:styleId="E2160BC12B4A495CB4D8F2793DB14194">
    <w:name w:val="E2160BC12B4A495CB4D8F2793DB14194"/>
    <w:rsid w:val="00963201"/>
    <w:pPr>
      <w:spacing w:after="160" w:line="259" w:lineRule="auto"/>
    </w:pPr>
    <w:rPr>
      <w:kern w:val="0"/>
      <w:sz w:val="22"/>
    </w:rPr>
  </w:style>
  <w:style w:type="paragraph" w:customStyle="1" w:styleId="8FF6F44896904E3AA01551B380858F2E">
    <w:name w:val="8FF6F44896904E3AA01551B380858F2E"/>
    <w:rsid w:val="00963201"/>
    <w:pPr>
      <w:spacing w:after="160" w:line="259" w:lineRule="auto"/>
    </w:pPr>
    <w:rPr>
      <w:kern w:val="0"/>
      <w:sz w:val="22"/>
    </w:rPr>
  </w:style>
  <w:style w:type="paragraph" w:customStyle="1" w:styleId="67DC6004127B49DBB69AA5DDC2A2A9CE">
    <w:name w:val="67DC6004127B49DBB69AA5DDC2A2A9CE"/>
    <w:rsid w:val="00963201"/>
    <w:pPr>
      <w:spacing w:after="160" w:line="259" w:lineRule="auto"/>
    </w:pPr>
    <w:rPr>
      <w:kern w:val="0"/>
      <w:sz w:val="22"/>
    </w:rPr>
  </w:style>
  <w:style w:type="paragraph" w:customStyle="1" w:styleId="EE6C95EF0F884EABA7A75915DF0C16C6">
    <w:name w:val="EE6C95EF0F884EABA7A75915DF0C16C6"/>
    <w:rsid w:val="00963201"/>
    <w:pPr>
      <w:spacing w:after="160" w:line="259" w:lineRule="auto"/>
    </w:pPr>
    <w:rPr>
      <w:kern w:val="0"/>
      <w:sz w:val="22"/>
    </w:rPr>
  </w:style>
  <w:style w:type="paragraph" w:customStyle="1" w:styleId="12A3D28355A343319B5A9C2061EE9EC1">
    <w:name w:val="12A3D28355A343319B5A9C2061EE9EC1"/>
    <w:rsid w:val="00963201"/>
    <w:pPr>
      <w:spacing w:after="160" w:line="259" w:lineRule="auto"/>
    </w:pPr>
    <w:rPr>
      <w:kern w:val="0"/>
      <w:sz w:val="22"/>
    </w:rPr>
  </w:style>
  <w:style w:type="paragraph" w:customStyle="1" w:styleId="E5ABBADE907C458C954EB1EB2BDBF9A9">
    <w:name w:val="E5ABBADE907C458C954EB1EB2BDBF9A9"/>
    <w:rsid w:val="00963201"/>
    <w:pPr>
      <w:spacing w:after="160" w:line="259" w:lineRule="auto"/>
    </w:pPr>
    <w:rPr>
      <w:kern w:val="0"/>
      <w:sz w:val="22"/>
    </w:rPr>
  </w:style>
  <w:style w:type="paragraph" w:customStyle="1" w:styleId="B1938E47BDA24CB4AB8B454D3D937DC2">
    <w:name w:val="B1938E47BDA24CB4AB8B454D3D937DC2"/>
    <w:rsid w:val="00963201"/>
    <w:pPr>
      <w:spacing w:after="160" w:line="259" w:lineRule="auto"/>
    </w:pPr>
    <w:rPr>
      <w:kern w:val="0"/>
      <w:sz w:val="22"/>
    </w:rPr>
  </w:style>
  <w:style w:type="paragraph" w:customStyle="1" w:styleId="855441B60DE54D2BB60BE008178A21C9">
    <w:name w:val="855441B60DE54D2BB60BE008178A21C9"/>
    <w:rsid w:val="00963201"/>
    <w:pPr>
      <w:spacing w:after="160" w:line="259" w:lineRule="auto"/>
    </w:pPr>
    <w:rPr>
      <w:kern w:val="0"/>
      <w:sz w:val="22"/>
    </w:rPr>
  </w:style>
  <w:style w:type="paragraph" w:customStyle="1" w:styleId="A28C9FC161BF40818DA79DB21C385DE1">
    <w:name w:val="A28C9FC161BF40818DA79DB21C385DE1"/>
    <w:rsid w:val="00963201"/>
    <w:pPr>
      <w:spacing w:after="160" w:line="259" w:lineRule="auto"/>
    </w:pPr>
    <w:rPr>
      <w:kern w:val="0"/>
      <w:sz w:val="22"/>
    </w:rPr>
  </w:style>
  <w:style w:type="paragraph" w:customStyle="1" w:styleId="B615351668AE48F9B2650A36472F676F">
    <w:name w:val="B615351668AE48F9B2650A36472F676F"/>
    <w:rsid w:val="00963201"/>
    <w:pPr>
      <w:spacing w:after="160" w:line="259" w:lineRule="auto"/>
    </w:pPr>
    <w:rPr>
      <w:kern w:val="0"/>
      <w:sz w:val="22"/>
    </w:rPr>
  </w:style>
  <w:style w:type="paragraph" w:customStyle="1" w:styleId="794EFEC12866423596ED928340980E48">
    <w:name w:val="794EFEC12866423596ED928340980E48"/>
    <w:rsid w:val="00963201"/>
    <w:pPr>
      <w:spacing w:after="160" w:line="259" w:lineRule="auto"/>
    </w:pPr>
    <w:rPr>
      <w:kern w:val="0"/>
      <w:sz w:val="22"/>
    </w:rPr>
  </w:style>
  <w:style w:type="paragraph" w:customStyle="1" w:styleId="CA3B62F82548477DB5A4C15860893645">
    <w:name w:val="CA3B62F82548477DB5A4C15860893645"/>
    <w:rsid w:val="00963201"/>
    <w:pPr>
      <w:spacing w:after="160" w:line="259" w:lineRule="auto"/>
    </w:pPr>
    <w:rPr>
      <w:kern w:val="0"/>
      <w:sz w:val="22"/>
    </w:rPr>
  </w:style>
  <w:style w:type="paragraph" w:customStyle="1" w:styleId="F268A0338A244115B027C1E7C2389A76">
    <w:name w:val="F268A0338A244115B027C1E7C2389A76"/>
    <w:rsid w:val="00963201"/>
    <w:pPr>
      <w:spacing w:after="160" w:line="259" w:lineRule="auto"/>
    </w:pPr>
    <w:rPr>
      <w:kern w:val="0"/>
      <w:sz w:val="22"/>
    </w:rPr>
  </w:style>
  <w:style w:type="paragraph" w:customStyle="1" w:styleId="6885DFD0ECBB44D9870EE87ED116E561">
    <w:name w:val="6885DFD0ECBB44D9870EE87ED116E561"/>
    <w:rsid w:val="00963201"/>
    <w:pPr>
      <w:spacing w:after="160" w:line="259" w:lineRule="auto"/>
    </w:pPr>
    <w:rPr>
      <w:kern w:val="0"/>
      <w:sz w:val="22"/>
    </w:rPr>
  </w:style>
  <w:style w:type="paragraph" w:customStyle="1" w:styleId="2CC2B63D665244359518887E62DE2E0F">
    <w:name w:val="2CC2B63D665244359518887E62DE2E0F"/>
    <w:rsid w:val="00963201"/>
    <w:pPr>
      <w:spacing w:after="160" w:line="259" w:lineRule="auto"/>
    </w:pPr>
    <w:rPr>
      <w:kern w:val="0"/>
      <w:sz w:val="22"/>
    </w:rPr>
  </w:style>
  <w:style w:type="paragraph" w:customStyle="1" w:styleId="2A87D0018F3E48BCAE4E4F94D1025642">
    <w:name w:val="2A87D0018F3E48BCAE4E4F94D1025642"/>
    <w:rsid w:val="00963201"/>
    <w:pPr>
      <w:spacing w:after="160" w:line="259" w:lineRule="auto"/>
    </w:pPr>
    <w:rPr>
      <w:kern w:val="0"/>
      <w:sz w:val="22"/>
    </w:rPr>
  </w:style>
  <w:style w:type="paragraph" w:customStyle="1" w:styleId="F151E7A7FB0F40B3B22455DD433C64AC">
    <w:name w:val="F151E7A7FB0F40B3B22455DD433C64AC"/>
    <w:rsid w:val="00963201"/>
    <w:pPr>
      <w:spacing w:after="160" w:line="259" w:lineRule="auto"/>
    </w:pPr>
    <w:rPr>
      <w:kern w:val="0"/>
      <w:sz w:val="22"/>
    </w:rPr>
  </w:style>
  <w:style w:type="paragraph" w:customStyle="1" w:styleId="455E1E044FBD4D75B6D916B50584633D">
    <w:name w:val="455E1E044FBD4D75B6D916B50584633D"/>
    <w:rsid w:val="00963201"/>
    <w:pPr>
      <w:spacing w:after="160" w:line="259" w:lineRule="auto"/>
    </w:pPr>
    <w:rPr>
      <w:kern w:val="0"/>
      <w:sz w:val="22"/>
    </w:rPr>
  </w:style>
  <w:style w:type="paragraph" w:customStyle="1" w:styleId="FA7318C4B3DD4C1B86D62D16625D8E4E">
    <w:name w:val="FA7318C4B3DD4C1B86D62D16625D8E4E"/>
    <w:rsid w:val="00963201"/>
    <w:pPr>
      <w:spacing w:after="160" w:line="259" w:lineRule="auto"/>
    </w:pPr>
    <w:rPr>
      <w:kern w:val="0"/>
      <w:sz w:val="22"/>
    </w:rPr>
  </w:style>
  <w:style w:type="paragraph" w:customStyle="1" w:styleId="01837F17E0BD4561AC184D790A9D58F2">
    <w:name w:val="01837F17E0BD4561AC184D790A9D58F2"/>
    <w:rsid w:val="00963201"/>
    <w:pPr>
      <w:spacing w:after="160" w:line="259" w:lineRule="auto"/>
    </w:pPr>
    <w:rPr>
      <w:kern w:val="0"/>
      <w:sz w:val="22"/>
    </w:rPr>
  </w:style>
  <w:style w:type="paragraph" w:customStyle="1" w:styleId="B74DFB1027824D79A5459B575625B9A1">
    <w:name w:val="B74DFB1027824D79A5459B575625B9A1"/>
    <w:rsid w:val="00963201"/>
    <w:pPr>
      <w:spacing w:after="160" w:line="259" w:lineRule="auto"/>
    </w:pPr>
    <w:rPr>
      <w:kern w:val="0"/>
      <w:sz w:val="22"/>
    </w:rPr>
  </w:style>
  <w:style w:type="paragraph" w:customStyle="1" w:styleId="40D6DC0FD9E042C485DBCEF583937BB5">
    <w:name w:val="40D6DC0FD9E042C485DBCEF583937BB5"/>
    <w:rsid w:val="00963201"/>
    <w:pPr>
      <w:spacing w:after="160" w:line="259" w:lineRule="auto"/>
    </w:pPr>
    <w:rPr>
      <w:kern w:val="0"/>
      <w:sz w:val="22"/>
    </w:rPr>
  </w:style>
  <w:style w:type="paragraph" w:customStyle="1" w:styleId="2909EFC61666429B9BA186A90C448DD3">
    <w:name w:val="2909EFC61666429B9BA186A90C448DD3"/>
    <w:rsid w:val="00963201"/>
    <w:pPr>
      <w:spacing w:after="160" w:line="259" w:lineRule="auto"/>
    </w:pPr>
    <w:rPr>
      <w:kern w:val="0"/>
      <w:sz w:val="22"/>
    </w:rPr>
  </w:style>
  <w:style w:type="paragraph" w:customStyle="1" w:styleId="F7640199F2464807A2DB8E79EEC1B4B2">
    <w:name w:val="F7640199F2464807A2DB8E79EEC1B4B2"/>
    <w:rsid w:val="00963201"/>
    <w:pPr>
      <w:spacing w:after="160" w:line="259" w:lineRule="auto"/>
    </w:pPr>
    <w:rPr>
      <w:kern w:val="0"/>
      <w:sz w:val="22"/>
    </w:rPr>
  </w:style>
  <w:style w:type="paragraph" w:customStyle="1" w:styleId="5820E7B779E542759F8C64FC20F6BFF8">
    <w:name w:val="5820E7B779E542759F8C64FC20F6BFF8"/>
    <w:rsid w:val="00963201"/>
    <w:pPr>
      <w:spacing w:after="160" w:line="259" w:lineRule="auto"/>
    </w:pPr>
    <w:rPr>
      <w:kern w:val="0"/>
      <w:sz w:val="22"/>
    </w:rPr>
  </w:style>
  <w:style w:type="paragraph" w:customStyle="1" w:styleId="10CF77E3EEF24D0C8C019DA1BF59E81A">
    <w:name w:val="10CF77E3EEF24D0C8C019DA1BF59E81A"/>
    <w:rsid w:val="00963201"/>
    <w:pPr>
      <w:spacing w:after="160" w:line="259" w:lineRule="auto"/>
    </w:pPr>
    <w:rPr>
      <w:kern w:val="0"/>
      <w:sz w:val="22"/>
    </w:rPr>
  </w:style>
  <w:style w:type="paragraph" w:customStyle="1" w:styleId="57026648CE9345DD89C528D5A72414EA">
    <w:name w:val="57026648CE9345DD89C528D5A72414EA"/>
    <w:rsid w:val="00963201"/>
    <w:pPr>
      <w:spacing w:after="160" w:line="259" w:lineRule="auto"/>
    </w:pPr>
    <w:rPr>
      <w:kern w:val="0"/>
      <w:sz w:val="22"/>
    </w:rPr>
  </w:style>
  <w:style w:type="paragraph" w:customStyle="1" w:styleId="CD4E66C8CC8044C093EBEB061175CBD9">
    <w:name w:val="CD4E66C8CC8044C093EBEB061175CBD9"/>
    <w:rsid w:val="00963201"/>
    <w:pPr>
      <w:spacing w:after="160" w:line="259" w:lineRule="auto"/>
    </w:pPr>
    <w:rPr>
      <w:kern w:val="0"/>
      <w:sz w:val="22"/>
    </w:rPr>
  </w:style>
  <w:style w:type="paragraph" w:customStyle="1" w:styleId="90FC331D992B4A618D69E5F92001B376">
    <w:name w:val="90FC331D992B4A618D69E5F92001B376"/>
    <w:rsid w:val="00963201"/>
    <w:pPr>
      <w:spacing w:after="160" w:line="259" w:lineRule="auto"/>
    </w:pPr>
    <w:rPr>
      <w:kern w:val="0"/>
      <w:sz w:val="22"/>
    </w:rPr>
  </w:style>
  <w:style w:type="paragraph" w:customStyle="1" w:styleId="5FC6B43879754A62BDEB7C848307C2DD">
    <w:name w:val="5FC6B43879754A62BDEB7C848307C2DD"/>
    <w:rsid w:val="00963201"/>
    <w:pPr>
      <w:spacing w:after="160" w:line="259" w:lineRule="auto"/>
    </w:pPr>
    <w:rPr>
      <w:kern w:val="0"/>
      <w:sz w:val="22"/>
    </w:rPr>
  </w:style>
  <w:style w:type="paragraph" w:customStyle="1" w:styleId="5E4D308F39344F86A36E25DF7D45F3B7">
    <w:name w:val="5E4D308F39344F86A36E25DF7D45F3B7"/>
    <w:rsid w:val="00963201"/>
    <w:pPr>
      <w:spacing w:after="160" w:line="259" w:lineRule="auto"/>
    </w:pPr>
    <w:rPr>
      <w:kern w:val="0"/>
      <w:sz w:val="22"/>
    </w:rPr>
  </w:style>
  <w:style w:type="paragraph" w:customStyle="1" w:styleId="EB63F6C7A1294EAABFCFF5ABA79886D2">
    <w:name w:val="EB63F6C7A1294EAABFCFF5ABA79886D2"/>
    <w:rsid w:val="00963201"/>
    <w:pPr>
      <w:spacing w:after="160" w:line="259" w:lineRule="auto"/>
    </w:pPr>
    <w:rPr>
      <w:kern w:val="0"/>
      <w:sz w:val="22"/>
    </w:rPr>
  </w:style>
  <w:style w:type="paragraph" w:customStyle="1" w:styleId="15ADFF0E98C44B1695AB882400C55DD6">
    <w:name w:val="15ADFF0E98C44B1695AB882400C55DD6"/>
    <w:rsid w:val="00963201"/>
    <w:pPr>
      <w:spacing w:after="160" w:line="259" w:lineRule="auto"/>
    </w:pPr>
    <w:rPr>
      <w:kern w:val="0"/>
      <w:sz w:val="22"/>
    </w:rPr>
  </w:style>
  <w:style w:type="paragraph" w:customStyle="1" w:styleId="69B33262A3BF44ADBD1ACB00A33FB233">
    <w:name w:val="69B33262A3BF44ADBD1ACB00A33FB233"/>
    <w:rsid w:val="00963201"/>
    <w:pPr>
      <w:spacing w:after="160" w:line="259" w:lineRule="auto"/>
    </w:pPr>
    <w:rPr>
      <w:kern w:val="0"/>
      <w:sz w:val="22"/>
    </w:rPr>
  </w:style>
  <w:style w:type="paragraph" w:customStyle="1" w:styleId="F13452BC655F4B959DA3350445956861">
    <w:name w:val="F13452BC655F4B959DA3350445956861"/>
    <w:rsid w:val="00963201"/>
    <w:pPr>
      <w:spacing w:after="160" w:line="259" w:lineRule="auto"/>
    </w:pPr>
    <w:rPr>
      <w:kern w:val="0"/>
      <w:sz w:val="22"/>
    </w:rPr>
  </w:style>
  <w:style w:type="paragraph" w:customStyle="1" w:styleId="778D85399A5240E7AB7296F2DA9996C6">
    <w:name w:val="778D85399A5240E7AB7296F2DA9996C6"/>
    <w:rsid w:val="00963201"/>
    <w:pPr>
      <w:spacing w:after="160" w:line="259" w:lineRule="auto"/>
    </w:pPr>
    <w:rPr>
      <w:kern w:val="0"/>
      <w:sz w:val="22"/>
    </w:rPr>
  </w:style>
  <w:style w:type="paragraph" w:customStyle="1" w:styleId="ECB979AF5FF8439595E8BFB99ABB586E">
    <w:name w:val="ECB979AF5FF8439595E8BFB99ABB586E"/>
    <w:rsid w:val="00963201"/>
    <w:pPr>
      <w:spacing w:after="160" w:line="259" w:lineRule="auto"/>
    </w:pPr>
    <w:rPr>
      <w:kern w:val="0"/>
      <w:sz w:val="22"/>
    </w:rPr>
  </w:style>
  <w:style w:type="paragraph" w:customStyle="1" w:styleId="7AF61B2A0F8F47448315EFA0127B5842">
    <w:name w:val="7AF61B2A0F8F47448315EFA0127B5842"/>
    <w:rsid w:val="00963201"/>
    <w:pPr>
      <w:spacing w:after="160" w:line="259" w:lineRule="auto"/>
    </w:pPr>
    <w:rPr>
      <w:kern w:val="0"/>
      <w:sz w:val="22"/>
    </w:rPr>
  </w:style>
  <w:style w:type="paragraph" w:customStyle="1" w:styleId="EE2FFB1696974C668A4278D86555082F">
    <w:name w:val="EE2FFB1696974C668A4278D86555082F"/>
    <w:rsid w:val="00963201"/>
    <w:pPr>
      <w:spacing w:after="160" w:line="259" w:lineRule="auto"/>
    </w:pPr>
    <w:rPr>
      <w:kern w:val="0"/>
      <w:sz w:val="22"/>
    </w:rPr>
  </w:style>
  <w:style w:type="paragraph" w:customStyle="1" w:styleId="D0822283A2D54FFEBCFB6576E95C47B8">
    <w:name w:val="D0822283A2D54FFEBCFB6576E95C47B8"/>
    <w:rsid w:val="00963201"/>
    <w:pPr>
      <w:spacing w:after="160" w:line="259" w:lineRule="auto"/>
    </w:pPr>
    <w:rPr>
      <w:kern w:val="0"/>
      <w:sz w:val="22"/>
    </w:rPr>
  </w:style>
  <w:style w:type="paragraph" w:customStyle="1" w:styleId="DB3D568E999C4D33B5895EB41BF24375">
    <w:name w:val="DB3D568E999C4D33B5895EB41BF24375"/>
    <w:rsid w:val="00963201"/>
    <w:pPr>
      <w:spacing w:after="160" w:line="259" w:lineRule="auto"/>
    </w:pPr>
    <w:rPr>
      <w:kern w:val="0"/>
      <w:sz w:val="22"/>
    </w:rPr>
  </w:style>
  <w:style w:type="paragraph" w:customStyle="1" w:styleId="7D8A355ABE344EBF80E55D0988DD9895">
    <w:name w:val="7D8A355ABE344EBF80E55D0988DD9895"/>
    <w:rsid w:val="00963201"/>
    <w:pPr>
      <w:spacing w:after="160" w:line="259" w:lineRule="auto"/>
    </w:pPr>
    <w:rPr>
      <w:kern w:val="0"/>
      <w:sz w:val="22"/>
    </w:rPr>
  </w:style>
  <w:style w:type="paragraph" w:customStyle="1" w:styleId="DA1CA285951346E39348E926A71AF016">
    <w:name w:val="DA1CA285951346E39348E926A71AF016"/>
    <w:rsid w:val="00963201"/>
    <w:pPr>
      <w:spacing w:after="160" w:line="259" w:lineRule="auto"/>
    </w:pPr>
    <w:rPr>
      <w:kern w:val="0"/>
      <w:sz w:val="22"/>
    </w:rPr>
  </w:style>
  <w:style w:type="paragraph" w:customStyle="1" w:styleId="F135195E305D47B4BD05586306B5FC4F">
    <w:name w:val="F135195E305D47B4BD05586306B5FC4F"/>
    <w:rsid w:val="00963201"/>
    <w:pPr>
      <w:spacing w:after="160" w:line="259" w:lineRule="auto"/>
    </w:pPr>
    <w:rPr>
      <w:kern w:val="0"/>
      <w:sz w:val="22"/>
    </w:rPr>
  </w:style>
  <w:style w:type="paragraph" w:customStyle="1" w:styleId="CC7E26B96ED841DFB342C77F8212E171">
    <w:name w:val="CC7E26B96ED841DFB342C77F8212E171"/>
    <w:rsid w:val="00963201"/>
    <w:pPr>
      <w:spacing w:after="160" w:line="259" w:lineRule="auto"/>
    </w:pPr>
    <w:rPr>
      <w:kern w:val="0"/>
      <w:sz w:val="22"/>
    </w:rPr>
  </w:style>
  <w:style w:type="paragraph" w:customStyle="1" w:styleId="76110B83CA104E0BA7E36D0CECBC63BF">
    <w:name w:val="76110B83CA104E0BA7E36D0CECBC63BF"/>
    <w:rsid w:val="00963201"/>
    <w:pPr>
      <w:spacing w:after="160" w:line="259" w:lineRule="auto"/>
    </w:pPr>
    <w:rPr>
      <w:kern w:val="0"/>
      <w:sz w:val="22"/>
    </w:rPr>
  </w:style>
  <w:style w:type="paragraph" w:customStyle="1" w:styleId="A913854DC1D849208BDC3A09593EB2E6">
    <w:name w:val="A913854DC1D849208BDC3A09593EB2E6"/>
    <w:rsid w:val="00963201"/>
    <w:pPr>
      <w:spacing w:after="160" w:line="259" w:lineRule="auto"/>
    </w:pPr>
    <w:rPr>
      <w:kern w:val="0"/>
      <w:sz w:val="22"/>
    </w:rPr>
  </w:style>
  <w:style w:type="paragraph" w:customStyle="1" w:styleId="A57BA2DF6E5D429A8CE484095726E0BF">
    <w:name w:val="A57BA2DF6E5D429A8CE484095726E0BF"/>
    <w:rsid w:val="00963201"/>
    <w:pPr>
      <w:spacing w:after="160" w:line="259" w:lineRule="auto"/>
    </w:pPr>
    <w:rPr>
      <w:kern w:val="0"/>
      <w:sz w:val="22"/>
    </w:rPr>
  </w:style>
  <w:style w:type="paragraph" w:customStyle="1" w:styleId="E1BA3D24F6C5405B88CD1661FE8A3E54">
    <w:name w:val="E1BA3D24F6C5405B88CD1661FE8A3E54"/>
    <w:rsid w:val="00963201"/>
    <w:pPr>
      <w:spacing w:after="160" w:line="259" w:lineRule="auto"/>
    </w:pPr>
    <w:rPr>
      <w:kern w:val="0"/>
      <w:sz w:val="22"/>
    </w:rPr>
  </w:style>
  <w:style w:type="paragraph" w:customStyle="1" w:styleId="F5EC61F683754DD78DED6EE1DF31303B">
    <w:name w:val="F5EC61F683754DD78DED6EE1DF31303B"/>
    <w:rsid w:val="00963201"/>
    <w:pPr>
      <w:spacing w:after="160" w:line="259" w:lineRule="auto"/>
    </w:pPr>
    <w:rPr>
      <w:kern w:val="0"/>
      <w:sz w:val="22"/>
    </w:rPr>
  </w:style>
  <w:style w:type="paragraph" w:customStyle="1" w:styleId="C4DA37A5C09F4370ABC269077DB4C57E">
    <w:name w:val="C4DA37A5C09F4370ABC269077DB4C57E"/>
    <w:rsid w:val="00963201"/>
    <w:pPr>
      <w:spacing w:after="160" w:line="259" w:lineRule="auto"/>
    </w:pPr>
    <w:rPr>
      <w:kern w:val="0"/>
      <w:sz w:val="22"/>
    </w:rPr>
  </w:style>
  <w:style w:type="paragraph" w:customStyle="1" w:styleId="8543A2DFA05C414EB735F81603B5FDFC">
    <w:name w:val="8543A2DFA05C414EB735F81603B5FDFC"/>
    <w:rsid w:val="00963201"/>
    <w:pPr>
      <w:spacing w:after="160" w:line="259" w:lineRule="auto"/>
    </w:pPr>
    <w:rPr>
      <w:kern w:val="0"/>
      <w:sz w:val="22"/>
    </w:rPr>
  </w:style>
  <w:style w:type="paragraph" w:customStyle="1" w:styleId="705234EE6FB842CE8225A22AC97AEDB7">
    <w:name w:val="705234EE6FB842CE8225A22AC97AEDB7"/>
    <w:rsid w:val="00963201"/>
    <w:pPr>
      <w:spacing w:after="160" w:line="259" w:lineRule="auto"/>
    </w:pPr>
    <w:rPr>
      <w:kern w:val="0"/>
      <w:sz w:val="22"/>
    </w:rPr>
  </w:style>
  <w:style w:type="paragraph" w:customStyle="1" w:styleId="D5028F1B9E4141C58E23FC61C166C562">
    <w:name w:val="D5028F1B9E4141C58E23FC61C166C562"/>
    <w:rsid w:val="00963201"/>
    <w:pPr>
      <w:spacing w:after="160" w:line="259" w:lineRule="auto"/>
    </w:pPr>
    <w:rPr>
      <w:kern w:val="0"/>
      <w:sz w:val="22"/>
    </w:rPr>
  </w:style>
  <w:style w:type="paragraph" w:customStyle="1" w:styleId="7E9A59AE355740928A16A3332607DF1A">
    <w:name w:val="7E9A59AE355740928A16A3332607DF1A"/>
    <w:rsid w:val="00963201"/>
    <w:pPr>
      <w:spacing w:after="160" w:line="259" w:lineRule="auto"/>
    </w:pPr>
    <w:rPr>
      <w:kern w:val="0"/>
      <w:sz w:val="22"/>
    </w:rPr>
  </w:style>
  <w:style w:type="paragraph" w:customStyle="1" w:styleId="C0441CD137974B18A349622B94FE3143">
    <w:name w:val="C0441CD137974B18A349622B94FE3143"/>
    <w:rsid w:val="00963201"/>
    <w:pPr>
      <w:spacing w:after="160" w:line="259" w:lineRule="auto"/>
    </w:pPr>
    <w:rPr>
      <w:kern w:val="0"/>
      <w:sz w:val="22"/>
    </w:rPr>
  </w:style>
  <w:style w:type="paragraph" w:customStyle="1" w:styleId="C9F857C7FEEC4FE1857123E4BAAF1CE7">
    <w:name w:val="C9F857C7FEEC4FE1857123E4BAAF1CE7"/>
    <w:rsid w:val="00963201"/>
    <w:pPr>
      <w:spacing w:after="160" w:line="259" w:lineRule="auto"/>
    </w:pPr>
    <w:rPr>
      <w:kern w:val="0"/>
      <w:sz w:val="22"/>
    </w:rPr>
  </w:style>
  <w:style w:type="paragraph" w:customStyle="1" w:styleId="7165ACFCA2E741859FF921EA215C12E8">
    <w:name w:val="7165ACFCA2E741859FF921EA215C12E8"/>
    <w:rsid w:val="00963201"/>
    <w:pPr>
      <w:spacing w:after="160" w:line="259" w:lineRule="auto"/>
    </w:pPr>
    <w:rPr>
      <w:kern w:val="0"/>
      <w:sz w:val="22"/>
    </w:rPr>
  </w:style>
  <w:style w:type="paragraph" w:customStyle="1" w:styleId="B6FCB6CA38AC400184826C0DB3696739">
    <w:name w:val="B6FCB6CA38AC400184826C0DB3696739"/>
    <w:rsid w:val="00963201"/>
    <w:pPr>
      <w:spacing w:after="160" w:line="259" w:lineRule="auto"/>
    </w:pPr>
    <w:rPr>
      <w:kern w:val="0"/>
      <w:sz w:val="22"/>
    </w:rPr>
  </w:style>
  <w:style w:type="paragraph" w:customStyle="1" w:styleId="3ADA129A61D44E708E6AE7D763EC2512">
    <w:name w:val="3ADA129A61D44E708E6AE7D763EC2512"/>
    <w:rsid w:val="00963201"/>
    <w:pPr>
      <w:spacing w:after="160" w:line="259" w:lineRule="auto"/>
    </w:pPr>
    <w:rPr>
      <w:kern w:val="0"/>
      <w:sz w:val="22"/>
    </w:rPr>
  </w:style>
  <w:style w:type="paragraph" w:customStyle="1" w:styleId="07CB6BEAA13E471F9E70F18D6DA8CFB0">
    <w:name w:val="07CB6BEAA13E471F9E70F18D6DA8CFB0"/>
    <w:rsid w:val="00963201"/>
    <w:pPr>
      <w:spacing w:after="160" w:line="259" w:lineRule="auto"/>
    </w:pPr>
    <w:rPr>
      <w:kern w:val="0"/>
      <w:sz w:val="22"/>
    </w:rPr>
  </w:style>
  <w:style w:type="paragraph" w:customStyle="1" w:styleId="06694ECB9C424EFE9FCF4454160D41A2">
    <w:name w:val="06694ECB9C424EFE9FCF4454160D41A2"/>
    <w:rsid w:val="00963201"/>
    <w:pPr>
      <w:spacing w:after="160" w:line="259" w:lineRule="auto"/>
    </w:pPr>
    <w:rPr>
      <w:kern w:val="0"/>
      <w:sz w:val="22"/>
    </w:rPr>
  </w:style>
  <w:style w:type="paragraph" w:customStyle="1" w:styleId="46153292F8B4486587C0F07EABE81660">
    <w:name w:val="46153292F8B4486587C0F07EABE81660"/>
    <w:rsid w:val="00963201"/>
    <w:pPr>
      <w:spacing w:after="160" w:line="259" w:lineRule="auto"/>
    </w:pPr>
    <w:rPr>
      <w:kern w:val="0"/>
      <w:sz w:val="22"/>
    </w:rPr>
  </w:style>
  <w:style w:type="paragraph" w:customStyle="1" w:styleId="BF6827A7DB5D4413ADE646BFEEFC2E9D">
    <w:name w:val="BF6827A7DB5D4413ADE646BFEEFC2E9D"/>
    <w:rsid w:val="00963201"/>
    <w:pPr>
      <w:spacing w:after="160" w:line="259" w:lineRule="auto"/>
    </w:pPr>
    <w:rPr>
      <w:kern w:val="0"/>
      <w:sz w:val="22"/>
    </w:rPr>
  </w:style>
  <w:style w:type="paragraph" w:customStyle="1" w:styleId="265D4D5B59D747E79820374B37BDCA3A">
    <w:name w:val="265D4D5B59D747E79820374B37BDCA3A"/>
    <w:rsid w:val="00963201"/>
    <w:pPr>
      <w:spacing w:after="160" w:line="259" w:lineRule="auto"/>
    </w:pPr>
    <w:rPr>
      <w:kern w:val="0"/>
      <w:sz w:val="22"/>
    </w:rPr>
  </w:style>
  <w:style w:type="paragraph" w:customStyle="1" w:styleId="A792218019FE4373BE8AC10EDDE39C02">
    <w:name w:val="A792218019FE4373BE8AC10EDDE39C02"/>
    <w:rsid w:val="00963201"/>
    <w:pPr>
      <w:spacing w:after="160" w:line="259" w:lineRule="auto"/>
    </w:pPr>
    <w:rPr>
      <w:kern w:val="0"/>
      <w:sz w:val="22"/>
    </w:rPr>
  </w:style>
  <w:style w:type="paragraph" w:customStyle="1" w:styleId="6A65D7AD72294CA1BF78C74204F1F57B">
    <w:name w:val="6A65D7AD72294CA1BF78C74204F1F57B"/>
    <w:rsid w:val="00963201"/>
    <w:pPr>
      <w:spacing w:after="160" w:line="259" w:lineRule="auto"/>
    </w:pPr>
    <w:rPr>
      <w:kern w:val="0"/>
      <w:sz w:val="22"/>
    </w:rPr>
  </w:style>
  <w:style w:type="paragraph" w:customStyle="1" w:styleId="8ECAAE02FB8940E6B24FC7E57ECFAA8A">
    <w:name w:val="8ECAAE02FB8940E6B24FC7E57ECFAA8A"/>
    <w:rsid w:val="00963201"/>
    <w:pPr>
      <w:spacing w:after="160" w:line="259" w:lineRule="auto"/>
    </w:pPr>
    <w:rPr>
      <w:kern w:val="0"/>
      <w:sz w:val="22"/>
    </w:rPr>
  </w:style>
  <w:style w:type="paragraph" w:customStyle="1" w:styleId="DB509D73B994425F999E1A3545C7BF10">
    <w:name w:val="DB509D73B994425F999E1A3545C7BF10"/>
    <w:rsid w:val="00963201"/>
    <w:pPr>
      <w:spacing w:after="160" w:line="259" w:lineRule="auto"/>
    </w:pPr>
    <w:rPr>
      <w:kern w:val="0"/>
      <w:sz w:val="22"/>
    </w:rPr>
  </w:style>
  <w:style w:type="paragraph" w:customStyle="1" w:styleId="B477BBEAC99846C1B622E1F17AFF234F">
    <w:name w:val="B477BBEAC99846C1B622E1F17AFF234F"/>
    <w:rsid w:val="00963201"/>
    <w:pPr>
      <w:spacing w:after="160" w:line="259" w:lineRule="auto"/>
    </w:pPr>
    <w:rPr>
      <w:kern w:val="0"/>
      <w:sz w:val="22"/>
    </w:rPr>
  </w:style>
  <w:style w:type="paragraph" w:customStyle="1" w:styleId="4BBAC12D1609425CBF148734C3851C8A">
    <w:name w:val="4BBAC12D1609425CBF148734C3851C8A"/>
    <w:rsid w:val="00963201"/>
    <w:pPr>
      <w:spacing w:after="160" w:line="259" w:lineRule="auto"/>
    </w:pPr>
    <w:rPr>
      <w:kern w:val="0"/>
      <w:sz w:val="22"/>
    </w:rPr>
  </w:style>
  <w:style w:type="paragraph" w:customStyle="1" w:styleId="9FAB283470424E5D9FA6741D6B4B066B">
    <w:name w:val="9FAB283470424E5D9FA6741D6B4B066B"/>
    <w:rsid w:val="00963201"/>
    <w:pPr>
      <w:spacing w:after="160" w:line="259" w:lineRule="auto"/>
    </w:pPr>
    <w:rPr>
      <w:kern w:val="0"/>
      <w:sz w:val="22"/>
    </w:rPr>
  </w:style>
  <w:style w:type="paragraph" w:customStyle="1" w:styleId="5E86C784CE0C468398317045914ED150">
    <w:name w:val="5E86C784CE0C468398317045914ED150"/>
    <w:rsid w:val="00963201"/>
    <w:pPr>
      <w:spacing w:after="160" w:line="259" w:lineRule="auto"/>
    </w:pPr>
    <w:rPr>
      <w:kern w:val="0"/>
      <w:sz w:val="22"/>
    </w:rPr>
  </w:style>
  <w:style w:type="paragraph" w:customStyle="1" w:styleId="575ED56EAC434174A0FB7BF134CFDD29">
    <w:name w:val="575ED56EAC434174A0FB7BF134CFDD29"/>
    <w:rsid w:val="00963201"/>
    <w:pPr>
      <w:spacing w:after="160" w:line="259" w:lineRule="auto"/>
    </w:pPr>
    <w:rPr>
      <w:kern w:val="0"/>
      <w:sz w:val="22"/>
    </w:rPr>
  </w:style>
  <w:style w:type="paragraph" w:customStyle="1" w:styleId="58A77AAC264249A6A5688DA1DA9104CC">
    <w:name w:val="58A77AAC264249A6A5688DA1DA9104CC"/>
    <w:rsid w:val="00963201"/>
    <w:pPr>
      <w:spacing w:after="160" w:line="259" w:lineRule="auto"/>
    </w:pPr>
    <w:rPr>
      <w:kern w:val="0"/>
      <w:sz w:val="22"/>
    </w:rPr>
  </w:style>
  <w:style w:type="paragraph" w:customStyle="1" w:styleId="9EF294C0F08D4367B511D1ED2E1DA6FF">
    <w:name w:val="9EF294C0F08D4367B511D1ED2E1DA6FF"/>
    <w:rsid w:val="00963201"/>
    <w:pPr>
      <w:spacing w:after="160" w:line="259" w:lineRule="auto"/>
    </w:pPr>
    <w:rPr>
      <w:kern w:val="0"/>
      <w:sz w:val="22"/>
    </w:rPr>
  </w:style>
  <w:style w:type="paragraph" w:customStyle="1" w:styleId="21E10ED186374F5B9D1B8E9DAF7E6280">
    <w:name w:val="21E10ED186374F5B9D1B8E9DAF7E6280"/>
    <w:rsid w:val="00963201"/>
    <w:pPr>
      <w:spacing w:after="160" w:line="259" w:lineRule="auto"/>
    </w:pPr>
    <w:rPr>
      <w:kern w:val="0"/>
      <w:sz w:val="22"/>
    </w:rPr>
  </w:style>
  <w:style w:type="paragraph" w:customStyle="1" w:styleId="E84B4778DD5A4B13A5973129D66CFEA6">
    <w:name w:val="E84B4778DD5A4B13A5973129D66CFEA6"/>
    <w:rsid w:val="00963201"/>
    <w:pPr>
      <w:spacing w:after="160" w:line="259" w:lineRule="auto"/>
    </w:pPr>
    <w:rPr>
      <w:kern w:val="0"/>
      <w:sz w:val="22"/>
    </w:rPr>
  </w:style>
  <w:style w:type="paragraph" w:customStyle="1" w:styleId="5DE5911F096F429FB469845C9FFAE894">
    <w:name w:val="5DE5911F096F429FB469845C9FFAE894"/>
    <w:rsid w:val="00963201"/>
    <w:pPr>
      <w:spacing w:after="160" w:line="259" w:lineRule="auto"/>
    </w:pPr>
    <w:rPr>
      <w:kern w:val="0"/>
      <w:sz w:val="22"/>
    </w:rPr>
  </w:style>
  <w:style w:type="paragraph" w:customStyle="1" w:styleId="FCAAF05E82FA4E918A049169B690EAA8">
    <w:name w:val="FCAAF05E82FA4E918A049169B690EAA8"/>
    <w:rsid w:val="00963201"/>
    <w:pPr>
      <w:spacing w:after="160" w:line="259" w:lineRule="auto"/>
    </w:pPr>
    <w:rPr>
      <w:kern w:val="0"/>
      <w:sz w:val="22"/>
    </w:rPr>
  </w:style>
  <w:style w:type="paragraph" w:customStyle="1" w:styleId="40CF75D501ED4AB58F7751300641716F">
    <w:name w:val="40CF75D501ED4AB58F7751300641716F"/>
    <w:rsid w:val="00963201"/>
    <w:pPr>
      <w:spacing w:after="160" w:line="259" w:lineRule="auto"/>
    </w:pPr>
    <w:rPr>
      <w:kern w:val="0"/>
      <w:sz w:val="22"/>
    </w:rPr>
  </w:style>
  <w:style w:type="paragraph" w:customStyle="1" w:styleId="358DBF45768E40D585711433129F601D">
    <w:name w:val="358DBF45768E40D585711433129F601D"/>
    <w:rsid w:val="00963201"/>
    <w:pPr>
      <w:spacing w:after="160" w:line="259" w:lineRule="auto"/>
    </w:pPr>
    <w:rPr>
      <w:kern w:val="0"/>
      <w:sz w:val="22"/>
    </w:rPr>
  </w:style>
  <w:style w:type="paragraph" w:customStyle="1" w:styleId="626CB30FD15F472682ECD97317794B08">
    <w:name w:val="626CB30FD15F472682ECD97317794B08"/>
    <w:rsid w:val="00963201"/>
    <w:pPr>
      <w:spacing w:after="160" w:line="259" w:lineRule="auto"/>
    </w:pPr>
    <w:rPr>
      <w:kern w:val="0"/>
      <w:sz w:val="22"/>
    </w:rPr>
  </w:style>
  <w:style w:type="paragraph" w:customStyle="1" w:styleId="DA11ED580F5D47BBA228CC57549DB53C">
    <w:name w:val="DA11ED580F5D47BBA228CC57549DB53C"/>
    <w:rsid w:val="00963201"/>
    <w:pPr>
      <w:spacing w:after="160" w:line="259" w:lineRule="auto"/>
    </w:pPr>
    <w:rPr>
      <w:kern w:val="0"/>
      <w:sz w:val="22"/>
    </w:rPr>
  </w:style>
  <w:style w:type="paragraph" w:customStyle="1" w:styleId="4C685EC8706E43BEA8BC0921681A1698">
    <w:name w:val="4C685EC8706E43BEA8BC0921681A1698"/>
    <w:rsid w:val="00963201"/>
    <w:pPr>
      <w:spacing w:after="160" w:line="259" w:lineRule="auto"/>
    </w:pPr>
    <w:rPr>
      <w:kern w:val="0"/>
      <w:sz w:val="22"/>
    </w:rPr>
  </w:style>
  <w:style w:type="paragraph" w:customStyle="1" w:styleId="36C41329B80441CF9C4F5FA73553EF9E">
    <w:name w:val="36C41329B80441CF9C4F5FA73553EF9E"/>
    <w:rsid w:val="00963201"/>
    <w:pPr>
      <w:spacing w:after="160" w:line="259" w:lineRule="auto"/>
    </w:pPr>
    <w:rPr>
      <w:kern w:val="0"/>
      <w:sz w:val="22"/>
    </w:rPr>
  </w:style>
  <w:style w:type="paragraph" w:customStyle="1" w:styleId="6A7726E1200A4493AE7BD8DA5E6B077F">
    <w:name w:val="6A7726E1200A4493AE7BD8DA5E6B077F"/>
    <w:rsid w:val="00963201"/>
    <w:pPr>
      <w:spacing w:after="160" w:line="259" w:lineRule="auto"/>
    </w:pPr>
    <w:rPr>
      <w:kern w:val="0"/>
      <w:sz w:val="22"/>
    </w:rPr>
  </w:style>
  <w:style w:type="paragraph" w:customStyle="1" w:styleId="6CB84A72BFE045C0A6878EF3E644F69A">
    <w:name w:val="6CB84A72BFE045C0A6878EF3E644F69A"/>
    <w:rsid w:val="00963201"/>
    <w:pPr>
      <w:spacing w:after="160" w:line="259" w:lineRule="auto"/>
    </w:pPr>
    <w:rPr>
      <w:kern w:val="0"/>
      <w:sz w:val="22"/>
    </w:rPr>
  </w:style>
  <w:style w:type="paragraph" w:customStyle="1" w:styleId="03A338792EFE484AACF62ECCDA0B0CCD">
    <w:name w:val="03A338792EFE484AACF62ECCDA0B0CCD"/>
    <w:rsid w:val="00963201"/>
    <w:pPr>
      <w:spacing w:after="160" w:line="259" w:lineRule="auto"/>
    </w:pPr>
    <w:rPr>
      <w:kern w:val="0"/>
      <w:sz w:val="22"/>
    </w:rPr>
  </w:style>
  <w:style w:type="paragraph" w:customStyle="1" w:styleId="6D7FABC2BB714158BBC9AD6E4E441EAF">
    <w:name w:val="6D7FABC2BB714158BBC9AD6E4E441EAF"/>
    <w:rsid w:val="00963201"/>
    <w:pPr>
      <w:spacing w:after="160" w:line="259" w:lineRule="auto"/>
    </w:pPr>
    <w:rPr>
      <w:kern w:val="0"/>
      <w:sz w:val="22"/>
    </w:rPr>
  </w:style>
  <w:style w:type="paragraph" w:customStyle="1" w:styleId="4B6AA7250A9445E4A442F71CD242DF9A">
    <w:name w:val="4B6AA7250A9445E4A442F71CD242DF9A"/>
    <w:rsid w:val="00963201"/>
    <w:pPr>
      <w:spacing w:after="160" w:line="259" w:lineRule="auto"/>
    </w:pPr>
    <w:rPr>
      <w:kern w:val="0"/>
      <w:sz w:val="22"/>
    </w:rPr>
  </w:style>
  <w:style w:type="paragraph" w:customStyle="1" w:styleId="2CFB541E074C48CCB26E6D44259426BA">
    <w:name w:val="2CFB541E074C48CCB26E6D44259426BA"/>
    <w:rsid w:val="00963201"/>
    <w:pPr>
      <w:spacing w:after="160" w:line="259" w:lineRule="auto"/>
    </w:pPr>
    <w:rPr>
      <w:kern w:val="0"/>
      <w:sz w:val="22"/>
    </w:rPr>
  </w:style>
  <w:style w:type="paragraph" w:customStyle="1" w:styleId="12AA0CA4DAD34E7DB6462FCCB929AD87">
    <w:name w:val="12AA0CA4DAD34E7DB6462FCCB929AD87"/>
    <w:rsid w:val="00963201"/>
    <w:pPr>
      <w:spacing w:after="160" w:line="259" w:lineRule="auto"/>
    </w:pPr>
    <w:rPr>
      <w:kern w:val="0"/>
      <w:sz w:val="22"/>
    </w:rPr>
  </w:style>
  <w:style w:type="paragraph" w:customStyle="1" w:styleId="B68A8EAD29164FC0B54F269455785773">
    <w:name w:val="B68A8EAD29164FC0B54F269455785773"/>
    <w:rsid w:val="00963201"/>
    <w:pPr>
      <w:spacing w:after="160" w:line="259" w:lineRule="auto"/>
    </w:pPr>
    <w:rPr>
      <w:kern w:val="0"/>
      <w:sz w:val="22"/>
    </w:rPr>
  </w:style>
  <w:style w:type="paragraph" w:customStyle="1" w:styleId="064763BF3D0F46D98BA3A4873F8A5AA1">
    <w:name w:val="064763BF3D0F46D98BA3A4873F8A5AA1"/>
    <w:rsid w:val="00963201"/>
    <w:pPr>
      <w:spacing w:after="160" w:line="259" w:lineRule="auto"/>
    </w:pPr>
    <w:rPr>
      <w:kern w:val="0"/>
      <w:sz w:val="22"/>
    </w:rPr>
  </w:style>
  <w:style w:type="paragraph" w:customStyle="1" w:styleId="B94DB9A717434E82A23D1FC718AC0F05">
    <w:name w:val="B94DB9A717434E82A23D1FC718AC0F05"/>
    <w:rsid w:val="00963201"/>
    <w:pPr>
      <w:spacing w:after="160" w:line="259" w:lineRule="auto"/>
    </w:pPr>
    <w:rPr>
      <w:kern w:val="0"/>
      <w:sz w:val="22"/>
    </w:rPr>
  </w:style>
  <w:style w:type="paragraph" w:customStyle="1" w:styleId="AA22E9C1E0634DB78ADD52F806CA8F5E">
    <w:name w:val="AA22E9C1E0634DB78ADD52F806CA8F5E"/>
    <w:rsid w:val="00963201"/>
    <w:pPr>
      <w:spacing w:after="160" w:line="259" w:lineRule="auto"/>
    </w:pPr>
    <w:rPr>
      <w:kern w:val="0"/>
      <w:sz w:val="22"/>
    </w:rPr>
  </w:style>
  <w:style w:type="paragraph" w:customStyle="1" w:styleId="6682FB3CF17B401887A9A7FCAFFC4EDD">
    <w:name w:val="6682FB3CF17B401887A9A7FCAFFC4EDD"/>
    <w:rsid w:val="00963201"/>
    <w:pPr>
      <w:spacing w:after="160" w:line="259" w:lineRule="auto"/>
    </w:pPr>
    <w:rPr>
      <w:kern w:val="0"/>
      <w:sz w:val="22"/>
    </w:rPr>
  </w:style>
  <w:style w:type="paragraph" w:customStyle="1" w:styleId="7D8F869C8FDA48D0A5177A98B2B6BAC2">
    <w:name w:val="7D8F869C8FDA48D0A5177A98B2B6BAC2"/>
    <w:rsid w:val="00963201"/>
    <w:pPr>
      <w:spacing w:after="160" w:line="259" w:lineRule="auto"/>
    </w:pPr>
    <w:rPr>
      <w:kern w:val="0"/>
      <w:sz w:val="22"/>
    </w:rPr>
  </w:style>
  <w:style w:type="paragraph" w:customStyle="1" w:styleId="8F0F19FB4C264F369411F58E08EF3E30">
    <w:name w:val="8F0F19FB4C264F369411F58E08EF3E30"/>
    <w:rsid w:val="00963201"/>
    <w:pPr>
      <w:spacing w:after="160" w:line="259" w:lineRule="auto"/>
    </w:pPr>
    <w:rPr>
      <w:kern w:val="0"/>
      <w:sz w:val="22"/>
    </w:rPr>
  </w:style>
  <w:style w:type="paragraph" w:customStyle="1" w:styleId="FA921E4AACDC4C888B382D5D63113A41">
    <w:name w:val="FA921E4AACDC4C888B382D5D63113A41"/>
    <w:rsid w:val="00963201"/>
    <w:pPr>
      <w:spacing w:after="160" w:line="259" w:lineRule="auto"/>
    </w:pPr>
    <w:rPr>
      <w:kern w:val="0"/>
      <w:sz w:val="22"/>
    </w:rPr>
  </w:style>
  <w:style w:type="paragraph" w:customStyle="1" w:styleId="C87A845E8D2A40B4BD6D7B9FA720083A">
    <w:name w:val="C87A845E8D2A40B4BD6D7B9FA720083A"/>
    <w:rsid w:val="00963201"/>
    <w:pPr>
      <w:spacing w:after="160" w:line="259" w:lineRule="auto"/>
    </w:pPr>
    <w:rPr>
      <w:kern w:val="0"/>
      <w:sz w:val="22"/>
    </w:rPr>
  </w:style>
  <w:style w:type="paragraph" w:customStyle="1" w:styleId="152D9B18582B4C53ABC79AC778DB55E0">
    <w:name w:val="152D9B18582B4C53ABC79AC778DB55E0"/>
    <w:rsid w:val="00963201"/>
    <w:pPr>
      <w:spacing w:after="160" w:line="259" w:lineRule="auto"/>
    </w:pPr>
    <w:rPr>
      <w:kern w:val="0"/>
      <w:sz w:val="22"/>
    </w:rPr>
  </w:style>
  <w:style w:type="paragraph" w:customStyle="1" w:styleId="E2B6D6A7F827487EB782D79FD3622D2F">
    <w:name w:val="E2B6D6A7F827487EB782D79FD3622D2F"/>
    <w:rsid w:val="00963201"/>
    <w:pPr>
      <w:spacing w:after="160" w:line="259" w:lineRule="auto"/>
    </w:pPr>
    <w:rPr>
      <w:kern w:val="0"/>
      <w:sz w:val="22"/>
    </w:rPr>
  </w:style>
  <w:style w:type="paragraph" w:customStyle="1" w:styleId="1E8C33C8902C4A8287BB159D0D7E64A2">
    <w:name w:val="1E8C33C8902C4A8287BB159D0D7E64A2"/>
    <w:rsid w:val="00963201"/>
    <w:pPr>
      <w:spacing w:after="160" w:line="259" w:lineRule="auto"/>
    </w:pPr>
    <w:rPr>
      <w:kern w:val="0"/>
      <w:sz w:val="22"/>
    </w:rPr>
  </w:style>
  <w:style w:type="paragraph" w:customStyle="1" w:styleId="21F0B897BD1848088C3FAC2930AF3B12">
    <w:name w:val="21F0B897BD1848088C3FAC2930AF3B12"/>
    <w:rsid w:val="00963201"/>
    <w:pPr>
      <w:spacing w:after="160" w:line="259" w:lineRule="auto"/>
    </w:pPr>
    <w:rPr>
      <w:kern w:val="0"/>
      <w:sz w:val="22"/>
    </w:rPr>
  </w:style>
  <w:style w:type="paragraph" w:customStyle="1" w:styleId="27F082F24A614143A08A82AB6C320B3E">
    <w:name w:val="27F082F24A614143A08A82AB6C320B3E"/>
    <w:rsid w:val="00963201"/>
    <w:pPr>
      <w:spacing w:after="160" w:line="259" w:lineRule="auto"/>
    </w:pPr>
    <w:rPr>
      <w:kern w:val="0"/>
      <w:sz w:val="22"/>
    </w:rPr>
  </w:style>
  <w:style w:type="paragraph" w:customStyle="1" w:styleId="008CE636E0F844ABBAD1914F6B569A00">
    <w:name w:val="008CE636E0F844ABBAD1914F6B569A00"/>
    <w:rsid w:val="00963201"/>
    <w:pPr>
      <w:spacing w:after="160" w:line="259" w:lineRule="auto"/>
    </w:pPr>
    <w:rPr>
      <w:kern w:val="0"/>
      <w:sz w:val="22"/>
    </w:rPr>
  </w:style>
  <w:style w:type="paragraph" w:customStyle="1" w:styleId="FB5D301178444581BADF79A14D8E3E60">
    <w:name w:val="FB5D301178444581BADF79A14D8E3E60"/>
    <w:rsid w:val="00963201"/>
    <w:pPr>
      <w:spacing w:after="160" w:line="259" w:lineRule="auto"/>
    </w:pPr>
    <w:rPr>
      <w:kern w:val="0"/>
      <w:sz w:val="22"/>
    </w:rPr>
  </w:style>
  <w:style w:type="paragraph" w:customStyle="1" w:styleId="AEB0B035EE10450FA5B1C43397B214CD">
    <w:name w:val="AEB0B035EE10450FA5B1C43397B214CD"/>
    <w:rsid w:val="00963201"/>
    <w:pPr>
      <w:spacing w:after="160" w:line="259" w:lineRule="auto"/>
    </w:pPr>
    <w:rPr>
      <w:kern w:val="0"/>
      <w:sz w:val="22"/>
    </w:rPr>
  </w:style>
  <w:style w:type="paragraph" w:customStyle="1" w:styleId="35D58467063B4E37B64DBD891D50BFAC">
    <w:name w:val="35D58467063B4E37B64DBD891D50BFAC"/>
    <w:rsid w:val="00963201"/>
    <w:pPr>
      <w:spacing w:after="160" w:line="259" w:lineRule="auto"/>
    </w:pPr>
    <w:rPr>
      <w:kern w:val="0"/>
      <w:sz w:val="22"/>
    </w:rPr>
  </w:style>
  <w:style w:type="paragraph" w:customStyle="1" w:styleId="44327408BD97430297F3D7EFD79CABD8">
    <w:name w:val="44327408BD97430297F3D7EFD79CABD8"/>
    <w:rsid w:val="00963201"/>
    <w:pPr>
      <w:spacing w:after="160" w:line="259" w:lineRule="auto"/>
    </w:pPr>
    <w:rPr>
      <w:kern w:val="0"/>
      <w:sz w:val="22"/>
    </w:rPr>
  </w:style>
  <w:style w:type="paragraph" w:customStyle="1" w:styleId="909FB620C07B42D1B9F59331DD2A60B1">
    <w:name w:val="909FB620C07B42D1B9F59331DD2A60B1"/>
    <w:rsid w:val="00963201"/>
    <w:pPr>
      <w:spacing w:after="160" w:line="259" w:lineRule="auto"/>
    </w:pPr>
    <w:rPr>
      <w:kern w:val="0"/>
      <w:sz w:val="22"/>
    </w:rPr>
  </w:style>
  <w:style w:type="paragraph" w:customStyle="1" w:styleId="E9538259D45E4F78A6C24730C6F0DD39">
    <w:name w:val="E9538259D45E4F78A6C24730C6F0DD39"/>
    <w:rsid w:val="00963201"/>
    <w:pPr>
      <w:spacing w:after="160" w:line="259" w:lineRule="auto"/>
    </w:pPr>
    <w:rPr>
      <w:kern w:val="0"/>
      <w:sz w:val="22"/>
    </w:rPr>
  </w:style>
  <w:style w:type="paragraph" w:customStyle="1" w:styleId="BC372AC820264BD4ACF1680192ABCE43">
    <w:name w:val="BC372AC820264BD4ACF1680192ABCE43"/>
    <w:rsid w:val="00963201"/>
    <w:pPr>
      <w:spacing w:after="160" w:line="259" w:lineRule="auto"/>
    </w:pPr>
    <w:rPr>
      <w:kern w:val="0"/>
      <w:sz w:val="22"/>
    </w:rPr>
  </w:style>
  <w:style w:type="paragraph" w:customStyle="1" w:styleId="1534B40935184BFB85565E2E4E264489">
    <w:name w:val="1534B40935184BFB85565E2E4E264489"/>
    <w:rsid w:val="00963201"/>
    <w:pPr>
      <w:spacing w:after="160" w:line="259" w:lineRule="auto"/>
    </w:pPr>
    <w:rPr>
      <w:kern w:val="0"/>
      <w:sz w:val="22"/>
    </w:rPr>
  </w:style>
  <w:style w:type="paragraph" w:customStyle="1" w:styleId="655ADBA1EFF44BB5A5D31A62B1410CD0">
    <w:name w:val="655ADBA1EFF44BB5A5D31A62B1410CD0"/>
    <w:rsid w:val="00963201"/>
    <w:pPr>
      <w:spacing w:after="160" w:line="259" w:lineRule="auto"/>
    </w:pPr>
    <w:rPr>
      <w:kern w:val="0"/>
      <w:sz w:val="22"/>
    </w:rPr>
  </w:style>
  <w:style w:type="paragraph" w:customStyle="1" w:styleId="9CF314C47D7E435A99761C456A936204">
    <w:name w:val="9CF314C47D7E435A99761C456A936204"/>
    <w:rsid w:val="00963201"/>
    <w:pPr>
      <w:spacing w:after="160" w:line="259" w:lineRule="auto"/>
    </w:pPr>
    <w:rPr>
      <w:kern w:val="0"/>
      <w:sz w:val="22"/>
    </w:rPr>
  </w:style>
  <w:style w:type="paragraph" w:customStyle="1" w:styleId="74A8F3EA71F644FBA313527D294AB5B4">
    <w:name w:val="74A8F3EA71F644FBA313527D294AB5B4"/>
    <w:rsid w:val="00963201"/>
    <w:pPr>
      <w:spacing w:after="160" w:line="259" w:lineRule="auto"/>
    </w:pPr>
    <w:rPr>
      <w:kern w:val="0"/>
      <w:sz w:val="22"/>
    </w:rPr>
  </w:style>
  <w:style w:type="paragraph" w:customStyle="1" w:styleId="9BF06D6B67284C659E15F72730D41E7D">
    <w:name w:val="9BF06D6B67284C659E15F72730D41E7D"/>
    <w:rsid w:val="00963201"/>
    <w:pPr>
      <w:spacing w:after="160" w:line="259" w:lineRule="auto"/>
    </w:pPr>
    <w:rPr>
      <w:kern w:val="0"/>
      <w:sz w:val="22"/>
    </w:rPr>
  </w:style>
  <w:style w:type="paragraph" w:customStyle="1" w:styleId="15E975DF9F4A40E6B4CC472EBF4E83C6">
    <w:name w:val="15E975DF9F4A40E6B4CC472EBF4E83C6"/>
    <w:rsid w:val="00963201"/>
    <w:pPr>
      <w:spacing w:after="160" w:line="259" w:lineRule="auto"/>
    </w:pPr>
    <w:rPr>
      <w:kern w:val="0"/>
      <w:sz w:val="22"/>
    </w:rPr>
  </w:style>
  <w:style w:type="paragraph" w:customStyle="1" w:styleId="9F23304BE7194974BAF7E1F508967E0C">
    <w:name w:val="9F23304BE7194974BAF7E1F508967E0C"/>
    <w:rsid w:val="00963201"/>
    <w:pPr>
      <w:spacing w:after="160" w:line="259" w:lineRule="auto"/>
    </w:pPr>
    <w:rPr>
      <w:kern w:val="0"/>
      <w:sz w:val="22"/>
    </w:rPr>
  </w:style>
  <w:style w:type="paragraph" w:customStyle="1" w:styleId="37AA640EA93249259E43BE97C9307C7D">
    <w:name w:val="37AA640EA93249259E43BE97C9307C7D"/>
    <w:rsid w:val="00963201"/>
    <w:pPr>
      <w:spacing w:after="160" w:line="259" w:lineRule="auto"/>
    </w:pPr>
    <w:rPr>
      <w:kern w:val="0"/>
      <w:sz w:val="22"/>
    </w:rPr>
  </w:style>
  <w:style w:type="paragraph" w:customStyle="1" w:styleId="CFFD2FA9EAC444FEBEF2F22425CC0191">
    <w:name w:val="CFFD2FA9EAC444FEBEF2F22425CC0191"/>
    <w:rsid w:val="00963201"/>
    <w:pPr>
      <w:spacing w:after="160" w:line="259" w:lineRule="auto"/>
    </w:pPr>
    <w:rPr>
      <w:kern w:val="0"/>
      <w:sz w:val="22"/>
    </w:rPr>
  </w:style>
  <w:style w:type="paragraph" w:customStyle="1" w:styleId="2343F3130A1247B39C63661B6C6CE848">
    <w:name w:val="2343F3130A1247B39C63661B6C6CE848"/>
    <w:rsid w:val="00963201"/>
    <w:pPr>
      <w:spacing w:after="160" w:line="259" w:lineRule="auto"/>
    </w:pPr>
    <w:rPr>
      <w:kern w:val="0"/>
      <w:sz w:val="22"/>
    </w:rPr>
  </w:style>
  <w:style w:type="paragraph" w:customStyle="1" w:styleId="4CC78FE88A6946E3B9AAE528D6F886E6">
    <w:name w:val="4CC78FE88A6946E3B9AAE528D6F886E6"/>
    <w:rsid w:val="00963201"/>
    <w:pPr>
      <w:spacing w:after="160" w:line="259" w:lineRule="auto"/>
    </w:pPr>
    <w:rPr>
      <w:kern w:val="0"/>
      <w:sz w:val="22"/>
    </w:rPr>
  </w:style>
  <w:style w:type="paragraph" w:customStyle="1" w:styleId="B9F9BD49D19B44588DCF03F2AB9C2564">
    <w:name w:val="B9F9BD49D19B44588DCF03F2AB9C2564"/>
    <w:rsid w:val="00963201"/>
    <w:pPr>
      <w:spacing w:after="160" w:line="259" w:lineRule="auto"/>
    </w:pPr>
    <w:rPr>
      <w:kern w:val="0"/>
      <w:sz w:val="22"/>
    </w:rPr>
  </w:style>
  <w:style w:type="paragraph" w:customStyle="1" w:styleId="BD0F9AE23DE940339209DB2CFB61107D">
    <w:name w:val="BD0F9AE23DE940339209DB2CFB61107D"/>
    <w:rsid w:val="00963201"/>
    <w:pPr>
      <w:spacing w:after="160" w:line="259" w:lineRule="auto"/>
    </w:pPr>
    <w:rPr>
      <w:kern w:val="0"/>
      <w:sz w:val="22"/>
    </w:rPr>
  </w:style>
  <w:style w:type="paragraph" w:customStyle="1" w:styleId="D2AC4CF4B0F84F74A03E8F83888845A9">
    <w:name w:val="D2AC4CF4B0F84F74A03E8F83888845A9"/>
    <w:rsid w:val="00963201"/>
    <w:pPr>
      <w:spacing w:after="160" w:line="259" w:lineRule="auto"/>
    </w:pPr>
    <w:rPr>
      <w:kern w:val="0"/>
      <w:sz w:val="22"/>
    </w:rPr>
  </w:style>
  <w:style w:type="paragraph" w:customStyle="1" w:styleId="8A81566FA43C4C6CB40DB5293EC7843F">
    <w:name w:val="8A81566FA43C4C6CB40DB5293EC7843F"/>
    <w:rsid w:val="00963201"/>
    <w:pPr>
      <w:spacing w:after="160" w:line="259" w:lineRule="auto"/>
    </w:pPr>
    <w:rPr>
      <w:kern w:val="0"/>
      <w:sz w:val="22"/>
    </w:rPr>
  </w:style>
  <w:style w:type="paragraph" w:customStyle="1" w:styleId="F10AD2C665854EEF9000FFBE2F4DFF46">
    <w:name w:val="F10AD2C665854EEF9000FFBE2F4DFF46"/>
    <w:rsid w:val="00963201"/>
    <w:pPr>
      <w:spacing w:after="160" w:line="259" w:lineRule="auto"/>
    </w:pPr>
    <w:rPr>
      <w:kern w:val="0"/>
      <w:sz w:val="22"/>
    </w:rPr>
  </w:style>
  <w:style w:type="paragraph" w:customStyle="1" w:styleId="CA07C2CBF26B4CD0BED88D3830D1F900">
    <w:name w:val="CA07C2CBF26B4CD0BED88D3830D1F900"/>
    <w:rsid w:val="00963201"/>
    <w:pPr>
      <w:spacing w:after="160" w:line="259" w:lineRule="auto"/>
    </w:pPr>
    <w:rPr>
      <w:kern w:val="0"/>
      <w:sz w:val="22"/>
    </w:rPr>
  </w:style>
  <w:style w:type="paragraph" w:customStyle="1" w:styleId="BDF243B05A184200960F9EF45527E158">
    <w:name w:val="BDF243B05A184200960F9EF45527E158"/>
    <w:rsid w:val="00963201"/>
    <w:pPr>
      <w:spacing w:after="160" w:line="259" w:lineRule="auto"/>
    </w:pPr>
    <w:rPr>
      <w:kern w:val="0"/>
      <w:sz w:val="22"/>
    </w:rPr>
  </w:style>
  <w:style w:type="paragraph" w:customStyle="1" w:styleId="16210BC14F4F4FF0B5FC2B708E9625B0">
    <w:name w:val="16210BC14F4F4FF0B5FC2B708E9625B0"/>
    <w:rsid w:val="00963201"/>
    <w:pPr>
      <w:spacing w:after="160" w:line="259" w:lineRule="auto"/>
    </w:pPr>
    <w:rPr>
      <w:kern w:val="0"/>
      <w:sz w:val="22"/>
    </w:rPr>
  </w:style>
  <w:style w:type="paragraph" w:customStyle="1" w:styleId="CC14CD888C834496B42268305C29D1F4">
    <w:name w:val="CC14CD888C834496B42268305C29D1F4"/>
    <w:rsid w:val="00963201"/>
    <w:pPr>
      <w:spacing w:after="160" w:line="259" w:lineRule="auto"/>
    </w:pPr>
    <w:rPr>
      <w:kern w:val="0"/>
      <w:sz w:val="22"/>
    </w:rPr>
  </w:style>
  <w:style w:type="paragraph" w:customStyle="1" w:styleId="5D4FB5FFCD6347A2855351995A4EFEC8">
    <w:name w:val="5D4FB5FFCD6347A2855351995A4EFEC8"/>
    <w:rsid w:val="00963201"/>
    <w:pPr>
      <w:spacing w:after="160" w:line="259" w:lineRule="auto"/>
    </w:pPr>
    <w:rPr>
      <w:kern w:val="0"/>
      <w:sz w:val="22"/>
    </w:rPr>
  </w:style>
  <w:style w:type="paragraph" w:customStyle="1" w:styleId="BE1D8C3BA19C409BBA2CED9E03900A87">
    <w:name w:val="BE1D8C3BA19C409BBA2CED9E03900A87"/>
    <w:rsid w:val="00963201"/>
    <w:pPr>
      <w:spacing w:after="160" w:line="259" w:lineRule="auto"/>
    </w:pPr>
    <w:rPr>
      <w:kern w:val="0"/>
      <w:sz w:val="22"/>
    </w:rPr>
  </w:style>
  <w:style w:type="paragraph" w:customStyle="1" w:styleId="E6AB3A56C6B647828EDC2EF9ADD452A6">
    <w:name w:val="E6AB3A56C6B647828EDC2EF9ADD452A6"/>
    <w:rsid w:val="00963201"/>
    <w:pPr>
      <w:spacing w:after="160" w:line="259" w:lineRule="auto"/>
    </w:pPr>
    <w:rPr>
      <w:kern w:val="0"/>
      <w:sz w:val="22"/>
    </w:rPr>
  </w:style>
  <w:style w:type="paragraph" w:customStyle="1" w:styleId="1802689AB78840B2AD879AFBDDCF8A29">
    <w:name w:val="1802689AB78840B2AD879AFBDDCF8A29"/>
    <w:rsid w:val="00963201"/>
    <w:pPr>
      <w:spacing w:after="160" w:line="259" w:lineRule="auto"/>
    </w:pPr>
    <w:rPr>
      <w:kern w:val="0"/>
      <w:sz w:val="22"/>
    </w:rPr>
  </w:style>
  <w:style w:type="paragraph" w:customStyle="1" w:styleId="4EC15323269142BC9541882063886B8D">
    <w:name w:val="4EC15323269142BC9541882063886B8D"/>
    <w:rsid w:val="00963201"/>
    <w:pPr>
      <w:spacing w:after="160" w:line="259" w:lineRule="auto"/>
    </w:pPr>
    <w:rPr>
      <w:kern w:val="0"/>
      <w:sz w:val="22"/>
    </w:rPr>
  </w:style>
  <w:style w:type="paragraph" w:customStyle="1" w:styleId="76A04589BD024346BC6999AC5EC68B1B">
    <w:name w:val="76A04589BD024346BC6999AC5EC68B1B"/>
    <w:rsid w:val="00963201"/>
    <w:pPr>
      <w:spacing w:after="160" w:line="259" w:lineRule="auto"/>
    </w:pPr>
    <w:rPr>
      <w:kern w:val="0"/>
      <w:sz w:val="22"/>
    </w:rPr>
  </w:style>
  <w:style w:type="paragraph" w:customStyle="1" w:styleId="3C8B1DDF5D184E3595BFC96707286F92">
    <w:name w:val="3C8B1DDF5D184E3595BFC96707286F92"/>
    <w:rsid w:val="00963201"/>
    <w:pPr>
      <w:spacing w:after="160" w:line="259" w:lineRule="auto"/>
    </w:pPr>
    <w:rPr>
      <w:kern w:val="0"/>
      <w:sz w:val="22"/>
    </w:rPr>
  </w:style>
  <w:style w:type="paragraph" w:customStyle="1" w:styleId="123B5D0C7A254F07948ADC138A1E8E75">
    <w:name w:val="123B5D0C7A254F07948ADC138A1E8E75"/>
    <w:rsid w:val="00963201"/>
    <w:pPr>
      <w:spacing w:after="160" w:line="259" w:lineRule="auto"/>
    </w:pPr>
    <w:rPr>
      <w:kern w:val="0"/>
      <w:sz w:val="22"/>
    </w:rPr>
  </w:style>
  <w:style w:type="paragraph" w:customStyle="1" w:styleId="BACF80B0945242949366A1240E46D9D8">
    <w:name w:val="BACF80B0945242949366A1240E46D9D8"/>
    <w:rsid w:val="00963201"/>
    <w:pPr>
      <w:spacing w:after="160" w:line="259" w:lineRule="auto"/>
    </w:pPr>
    <w:rPr>
      <w:kern w:val="0"/>
      <w:sz w:val="22"/>
    </w:rPr>
  </w:style>
  <w:style w:type="paragraph" w:customStyle="1" w:styleId="86128F25B9374511AADF1AA577D5D9C2">
    <w:name w:val="86128F25B9374511AADF1AA577D5D9C2"/>
    <w:rsid w:val="00963201"/>
    <w:pPr>
      <w:spacing w:after="160" w:line="259" w:lineRule="auto"/>
    </w:pPr>
    <w:rPr>
      <w:kern w:val="0"/>
      <w:sz w:val="22"/>
    </w:rPr>
  </w:style>
  <w:style w:type="paragraph" w:customStyle="1" w:styleId="075D3D344BF045DF897347E5C6EC86F9">
    <w:name w:val="075D3D344BF045DF897347E5C6EC86F9"/>
    <w:rsid w:val="00963201"/>
    <w:pPr>
      <w:spacing w:after="160" w:line="259" w:lineRule="auto"/>
    </w:pPr>
    <w:rPr>
      <w:kern w:val="0"/>
      <w:sz w:val="22"/>
    </w:rPr>
  </w:style>
  <w:style w:type="paragraph" w:customStyle="1" w:styleId="FBDBE8AB6B474D83A9A556FCB7D952E9">
    <w:name w:val="FBDBE8AB6B474D83A9A556FCB7D952E9"/>
    <w:rsid w:val="00963201"/>
    <w:pPr>
      <w:spacing w:after="160" w:line="259" w:lineRule="auto"/>
    </w:pPr>
    <w:rPr>
      <w:kern w:val="0"/>
      <w:sz w:val="22"/>
    </w:rPr>
  </w:style>
  <w:style w:type="paragraph" w:customStyle="1" w:styleId="E44F40E61E444882ACC620F7A2D12154">
    <w:name w:val="E44F40E61E444882ACC620F7A2D12154"/>
    <w:rsid w:val="00963201"/>
    <w:pPr>
      <w:spacing w:after="160" w:line="259" w:lineRule="auto"/>
    </w:pPr>
    <w:rPr>
      <w:kern w:val="0"/>
      <w:sz w:val="22"/>
    </w:rPr>
  </w:style>
  <w:style w:type="paragraph" w:customStyle="1" w:styleId="6E56DE440B494EB2B7D6597121B9CB22">
    <w:name w:val="6E56DE440B494EB2B7D6597121B9CB22"/>
    <w:rsid w:val="00963201"/>
    <w:pPr>
      <w:spacing w:after="160" w:line="259" w:lineRule="auto"/>
    </w:pPr>
    <w:rPr>
      <w:kern w:val="0"/>
      <w:sz w:val="22"/>
    </w:rPr>
  </w:style>
  <w:style w:type="paragraph" w:customStyle="1" w:styleId="68336119051E4D20B9EAC99F92743470">
    <w:name w:val="68336119051E4D20B9EAC99F92743470"/>
    <w:rsid w:val="00963201"/>
    <w:pPr>
      <w:spacing w:after="160" w:line="259" w:lineRule="auto"/>
    </w:pPr>
    <w:rPr>
      <w:kern w:val="0"/>
      <w:sz w:val="22"/>
    </w:rPr>
  </w:style>
  <w:style w:type="paragraph" w:customStyle="1" w:styleId="F3D96C8423334FE1B7DC71483C7E105F">
    <w:name w:val="F3D96C8423334FE1B7DC71483C7E105F"/>
    <w:rsid w:val="00963201"/>
    <w:pPr>
      <w:spacing w:after="160" w:line="259" w:lineRule="auto"/>
    </w:pPr>
    <w:rPr>
      <w:kern w:val="0"/>
      <w:sz w:val="22"/>
    </w:rPr>
  </w:style>
  <w:style w:type="paragraph" w:customStyle="1" w:styleId="BE0B4BA39163447D9281ADE916623EDB">
    <w:name w:val="BE0B4BA39163447D9281ADE916623EDB"/>
    <w:rsid w:val="00963201"/>
    <w:pPr>
      <w:spacing w:after="160" w:line="259" w:lineRule="auto"/>
    </w:pPr>
    <w:rPr>
      <w:kern w:val="0"/>
      <w:sz w:val="22"/>
    </w:rPr>
  </w:style>
  <w:style w:type="paragraph" w:customStyle="1" w:styleId="EDEE19AA4A6F4386AE855A348BD57BA0">
    <w:name w:val="EDEE19AA4A6F4386AE855A348BD57BA0"/>
    <w:rsid w:val="00963201"/>
    <w:pPr>
      <w:spacing w:after="160" w:line="259" w:lineRule="auto"/>
    </w:pPr>
    <w:rPr>
      <w:kern w:val="0"/>
      <w:sz w:val="22"/>
    </w:rPr>
  </w:style>
  <w:style w:type="paragraph" w:customStyle="1" w:styleId="24F48BF9388B40FFB8A18CAE4848B567">
    <w:name w:val="24F48BF9388B40FFB8A18CAE4848B567"/>
    <w:rsid w:val="00963201"/>
    <w:pPr>
      <w:spacing w:after="160" w:line="259" w:lineRule="auto"/>
    </w:pPr>
    <w:rPr>
      <w:kern w:val="0"/>
      <w:sz w:val="22"/>
    </w:rPr>
  </w:style>
  <w:style w:type="paragraph" w:customStyle="1" w:styleId="E3E00A85C2C14F0AACF84ED66FFFDB02">
    <w:name w:val="E3E00A85C2C14F0AACF84ED66FFFDB02"/>
    <w:rsid w:val="00963201"/>
    <w:pPr>
      <w:spacing w:after="160" w:line="259" w:lineRule="auto"/>
    </w:pPr>
    <w:rPr>
      <w:kern w:val="0"/>
      <w:sz w:val="22"/>
    </w:rPr>
  </w:style>
  <w:style w:type="paragraph" w:customStyle="1" w:styleId="8CB88A78D2DB482F8CD4925DBB3C0F89">
    <w:name w:val="8CB88A78D2DB482F8CD4925DBB3C0F89"/>
    <w:rsid w:val="00963201"/>
    <w:pPr>
      <w:spacing w:after="160" w:line="259" w:lineRule="auto"/>
    </w:pPr>
    <w:rPr>
      <w:kern w:val="0"/>
      <w:sz w:val="22"/>
    </w:rPr>
  </w:style>
  <w:style w:type="paragraph" w:customStyle="1" w:styleId="E300873B3EE74DA9888ED3E9310204D2">
    <w:name w:val="E300873B3EE74DA9888ED3E9310204D2"/>
    <w:rsid w:val="00963201"/>
    <w:pPr>
      <w:spacing w:after="160" w:line="259" w:lineRule="auto"/>
    </w:pPr>
    <w:rPr>
      <w:kern w:val="0"/>
      <w:sz w:val="22"/>
    </w:rPr>
  </w:style>
  <w:style w:type="paragraph" w:customStyle="1" w:styleId="5846C709A9394A2A8C9A4D6E3E942DA8">
    <w:name w:val="5846C709A9394A2A8C9A4D6E3E942DA8"/>
    <w:rsid w:val="00963201"/>
    <w:pPr>
      <w:spacing w:after="160" w:line="259" w:lineRule="auto"/>
    </w:pPr>
    <w:rPr>
      <w:kern w:val="0"/>
      <w:sz w:val="22"/>
    </w:rPr>
  </w:style>
  <w:style w:type="paragraph" w:customStyle="1" w:styleId="17C996A3186D4FC9885179DC7C1A4968">
    <w:name w:val="17C996A3186D4FC9885179DC7C1A4968"/>
    <w:rsid w:val="00963201"/>
    <w:pPr>
      <w:spacing w:after="160" w:line="259" w:lineRule="auto"/>
    </w:pPr>
    <w:rPr>
      <w:kern w:val="0"/>
      <w:sz w:val="22"/>
    </w:rPr>
  </w:style>
  <w:style w:type="paragraph" w:customStyle="1" w:styleId="A1EDCAD7B14543818A9C617407933952">
    <w:name w:val="A1EDCAD7B14543818A9C617407933952"/>
    <w:rsid w:val="00963201"/>
    <w:pPr>
      <w:spacing w:after="160" w:line="259" w:lineRule="auto"/>
    </w:pPr>
    <w:rPr>
      <w:kern w:val="0"/>
      <w:sz w:val="22"/>
    </w:rPr>
  </w:style>
  <w:style w:type="paragraph" w:customStyle="1" w:styleId="6C78FDD8D6CD45E682B8533465569FD1">
    <w:name w:val="6C78FDD8D6CD45E682B8533465569FD1"/>
    <w:rsid w:val="00963201"/>
    <w:pPr>
      <w:spacing w:after="160" w:line="259" w:lineRule="auto"/>
    </w:pPr>
    <w:rPr>
      <w:kern w:val="0"/>
      <w:sz w:val="22"/>
    </w:rPr>
  </w:style>
  <w:style w:type="paragraph" w:customStyle="1" w:styleId="2B4C510B9031417AB3925D7299A23D89">
    <w:name w:val="2B4C510B9031417AB3925D7299A23D89"/>
    <w:rsid w:val="00963201"/>
    <w:pPr>
      <w:spacing w:after="160" w:line="259" w:lineRule="auto"/>
    </w:pPr>
    <w:rPr>
      <w:kern w:val="0"/>
      <w:sz w:val="22"/>
    </w:rPr>
  </w:style>
  <w:style w:type="paragraph" w:customStyle="1" w:styleId="357141879AF346BD83BCAB5DD2B4C383">
    <w:name w:val="357141879AF346BD83BCAB5DD2B4C383"/>
    <w:rsid w:val="00963201"/>
    <w:pPr>
      <w:spacing w:after="160" w:line="259" w:lineRule="auto"/>
    </w:pPr>
    <w:rPr>
      <w:kern w:val="0"/>
      <w:sz w:val="22"/>
    </w:rPr>
  </w:style>
  <w:style w:type="paragraph" w:customStyle="1" w:styleId="94DF3F22579B48D48941F6C6CE874525">
    <w:name w:val="94DF3F22579B48D48941F6C6CE874525"/>
    <w:rsid w:val="00963201"/>
    <w:pPr>
      <w:spacing w:after="160" w:line="259" w:lineRule="auto"/>
    </w:pPr>
    <w:rPr>
      <w:kern w:val="0"/>
      <w:sz w:val="22"/>
    </w:rPr>
  </w:style>
  <w:style w:type="paragraph" w:customStyle="1" w:styleId="F1E4C28311084908A8C5F06176F0CBF5">
    <w:name w:val="F1E4C28311084908A8C5F06176F0CBF5"/>
    <w:rsid w:val="00963201"/>
    <w:pPr>
      <w:spacing w:after="160" w:line="259" w:lineRule="auto"/>
    </w:pPr>
    <w:rPr>
      <w:kern w:val="0"/>
      <w:sz w:val="22"/>
    </w:rPr>
  </w:style>
  <w:style w:type="paragraph" w:customStyle="1" w:styleId="C429DA5C61574069A2C49E0667C69FDB">
    <w:name w:val="C429DA5C61574069A2C49E0667C69FDB"/>
    <w:rsid w:val="00963201"/>
    <w:pPr>
      <w:spacing w:after="160" w:line="259" w:lineRule="auto"/>
    </w:pPr>
    <w:rPr>
      <w:kern w:val="0"/>
      <w:sz w:val="22"/>
    </w:rPr>
  </w:style>
  <w:style w:type="paragraph" w:customStyle="1" w:styleId="4E30BB18B9774F0A8D914B02917C63C6">
    <w:name w:val="4E30BB18B9774F0A8D914B02917C63C6"/>
    <w:rsid w:val="00963201"/>
    <w:pPr>
      <w:spacing w:after="160" w:line="259" w:lineRule="auto"/>
    </w:pPr>
    <w:rPr>
      <w:kern w:val="0"/>
      <w:sz w:val="22"/>
    </w:rPr>
  </w:style>
  <w:style w:type="paragraph" w:customStyle="1" w:styleId="748B3DFE50764EAA90C6833F472F8143">
    <w:name w:val="748B3DFE50764EAA90C6833F472F8143"/>
    <w:rsid w:val="00963201"/>
    <w:pPr>
      <w:spacing w:after="160" w:line="259" w:lineRule="auto"/>
    </w:pPr>
    <w:rPr>
      <w:kern w:val="0"/>
      <w:sz w:val="22"/>
    </w:rPr>
  </w:style>
  <w:style w:type="paragraph" w:customStyle="1" w:styleId="BFEDC01A1A6A4C82BA99912AAF8C8929">
    <w:name w:val="BFEDC01A1A6A4C82BA99912AAF8C8929"/>
    <w:rsid w:val="00963201"/>
    <w:pPr>
      <w:spacing w:after="160" w:line="259" w:lineRule="auto"/>
    </w:pPr>
    <w:rPr>
      <w:kern w:val="0"/>
      <w:sz w:val="22"/>
    </w:rPr>
  </w:style>
  <w:style w:type="paragraph" w:customStyle="1" w:styleId="37EF7CD6B80F40FF8958A8E504F96F2C">
    <w:name w:val="37EF7CD6B80F40FF8958A8E504F96F2C"/>
    <w:rsid w:val="00963201"/>
    <w:pPr>
      <w:spacing w:after="160" w:line="259" w:lineRule="auto"/>
    </w:pPr>
    <w:rPr>
      <w:kern w:val="0"/>
      <w:sz w:val="22"/>
    </w:rPr>
  </w:style>
  <w:style w:type="paragraph" w:customStyle="1" w:styleId="452D6FCD3503457DAFEEC495A4BCE6D5">
    <w:name w:val="452D6FCD3503457DAFEEC495A4BCE6D5"/>
    <w:rsid w:val="00963201"/>
    <w:pPr>
      <w:spacing w:after="160" w:line="259" w:lineRule="auto"/>
    </w:pPr>
    <w:rPr>
      <w:kern w:val="0"/>
      <w:sz w:val="22"/>
    </w:rPr>
  </w:style>
  <w:style w:type="paragraph" w:customStyle="1" w:styleId="DE766895676E4DB2944E7536D22791B7">
    <w:name w:val="DE766895676E4DB2944E7536D22791B7"/>
    <w:rsid w:val="00963201"/>
    <w:pPr>
      <w:spacing w:after="160" w:line="259" w:lineRule="auto"/>
    </w:pPr>
    <w:rPr>
      <w:kern w:val="0"/>
      <w:sz w:val="22"/>
    </w:rPr>
  </w:style>
  <w:style w:type="paragraph" w:customStyle="1" w:styleId="95627EF69C544E939F7174CEECAC1DC7">
    <w:name w:val="95627EF69C544E939F7174CEECAC1DC7"/>
    <w:rsid w:val="00963201"/>
    <w:pPr>
      <w:spacing w:after="160" w:line="259" w:lineRule="auto"/>
    </w:pPr>
    <w:rPr>
      <w:kern w:val="0"/>
      <w:sz w:val="22"/>
    </w:rPr>
  </w:style>
  <w:style w:type="paragraph" w:customStyle="1" w:styleId="7BBD86E594E34BD8B5707718F8F22B85">
    <w:name w:val="7BBD86E594E34BD8B5707718F8F22B85"/>
    <w:rsid w:val="00963201"/>
    <w:pPr>
      <w:spacing w:after="160" w:line="259" w:lineRule="auto"/>
    </w:pPr>
    <w:rPr>
      <w:kern w:val="0"/>
      <w:sz w:val="22"/>
    </w:rPr>
  </w:style>
  <w:style w:type="paragraph" w:customStyle="1" w:styleId="BAF6C09AC021421EB7CC6CD044DBA8A4">
    <w:name w:val="BAF6C09AC021421EB7CC6CD044DBA8A4"/>
    <w:rsid w:val="00963201"/>
    <w:pPr>
      <w:spacing w:after="160" w:line="259" w:lineRule="auto"/>
    </w:pPr>
    <w:rPr>
      <w:kern w:val="0"/>
      <w:sz w:val="22"/>
    </w:rPr>
  </w:style>
  <w:style w:type="paragraph" w:customStyle="1" w:styleId="CE29671A283744619664D3F0270F1A4B">
    <w:name w:val="CE29671A283744619664D3F0270F1A4B"/>
    <w:rsid w:val="00963201"/>
    <w:pPr>
      <w:spacing w:after="160" w:line="259" w:lineRule="auto"/>
    </w:pPr>
    <w:rPr>
      <w:kern w:val="0"/>
      <w:sz w:val="22"/>
    </w:rPr>
  </w:style>
  <w:style w:type="paragraph" w:customStyle="1" w:styleId="2A1D0E5A1EF442E8991465868A906108">
    <w:name w:val="2A1D0E5A1EF442E8991465868A906108"/>
    <w:rsid w:val="00963201"/>
    <w:pPr>
      <w:spacing w:after="160" w:line="259" w:lineRule="auto"/>
    </w:pPr>
    <w:rPr>
      <w:kern w:val="0"/>
      <w:sz w:val="22"/>
    </w:rPr>
  </w:style>
  <w:style w:type="paragraph" w:customStyle="1" w:styleId="26E97EF204A24F58A80E80ED77DD10CC">
    <w:name w:val="26E97EF204A24F58A80E80ED77DD10CC"/>
    <w:rsid w:val="00963201"/>
    <w:pPr>
      <w:spacing w:after="160" w:line="259" w:lineRule="auto"/>
    </w:pPr>
    <w:rPr>
      <w:kern w:val="0"/>
      <w:sz w:val="22"/>
    </w:rPr>
  </w:style>
  <w:style w:type="paragraph" w:customStyle="1" w:styleId="70395D4E5842441BB0BCF2E62ACF1BB0">
    <w:name w:val="70395D4E5842441BB0BCF2E62ACF1BB0"/>
    <w:rsid w:val="00963201"/>
    <w:pPr>
      <w:spacing w:after="160" w:line="259" w:lineRule="auto"/>
    </w:pPr>
    <w:rPr>
      <w:kern w:val="0"/>
      <w:sz w:val="22"/>
    </w:rPr>
  </w:style>
  <w:style w:type="paragraph" w:customStyle="1" w:styleId="0147FFC69E2B497F8344C0E28E427DAF">
    <w:name w:val="0147FFC69E2B497F8344C0E28E427DAF"/>
    <w:rsid w:val="00963201"/>
    <w:pPr>
      <w:spacing w:after="160" w:line="259" w:lineRule="auto"/>
    </w:pPr>
    <w:rPr>
      <w:kern w:val="0"/>
      <w:sz w:val="22"/>
    </w:rPr>
  </w:style>
  <w:style w:type="paragraph" w:customStyle="1" w:styleId="5D51EE2152924F5398D040983EB2D5F8">
    <w:name w:val="5D51EE2152924F5398D040983EB2D5F8"/>
    <w:rsid w:val="00963201"/>
    <w:pPr>
      <w:spacing w:after="160" w:line="259" w:lineRule="auto"/>
    </w:pPr>
    <w:rPr>
      <w:kern w:val="0"/>
      <w:sz w:val="22"/>
    </w:rPr>
  </w:style>
  <w:style w:type="paragraph" w:customStyle="1" w:styleId="8BE97CAA302C415DB4FB942BD233C1BF">
    <w:name w:val="8BE97CAA302C415DB4FB942BD233C1BF"/>
    <w:rsid w:val="00963201"/>
    <w:pPr>
      <w:spacing w:after="160" w:line="259" w:lineRule="auto"/>
    </w:pPr>
    <w:rPr>
      <w:kern w:val="0"/>
      <w:sz w:val="22"/>
    </w:rPr>
  </w:style>
  <w:style w:type="paragraph" w:customStyle="1" w:styleId="230769646C2F44428029CAA0AB227513">
    <w:name w:val="230769646C2F44428029CAA0AB227513"/>
    <w:rsid w:val="00963201"/>
    <w:pPr>
      <w:spacing w:after="160" w:line="259" w:lineRule="auto"/>
    </w:pPr>
    <w:rPr>
      <w:kern w:val="0"/>
      <w:sz w:val="22"/>
    </w:rPr>
  </w:style>
  <w:style w:type="paragraph" w:customStyle="1" w:styleId="55B70BCAE2F9449AA9FB4A61B857B30B">
    <w:name w:val="55B70BCAE2F9449AA9FB4A61B857B30B"/>
    <w:rsid w:val="00963201"/>
    <w:pPr>
      <w:spacing w:after="160" w:line="259" w:lineRule="auto"/>
    </w:pPr>
    <w:rPr>
      <w:kern w:val="0"/>
      <w:sz w:val="22"/>
    </w:rPr>
  </w:style>
  <w:style w:type="paragraph" w:customStyle="1" w:styleId="F4064F90F84645A9B404A3818C7AB725">
    <w:name w:val="F4064F90F84645A9B404A3818C7AB725"/>
    <w:rsid w:val="00963201"/>
    <w:pPr>
      <w:spacing w:after="160" w:line="259" w:lineRule="auto"/>
    </w:pPr>
    <w:rPr>
      <w:kern w:val="0"/>
      <w:sz w:val="22"/>
    </w:rPr>
  </w:style>
  <w:style w:type="paragraph" w:customStyle="1" w:styleId="553957DF9A184B1CA564982E4E522091">
    <w:name w:val="553957DF9A184B1CA564982E4E522091"/>
    <w:rsid w:val="00963201"/>
    <w:pPr>
      <w:spacing w:after="160" w:line="259" w:lineRule="auto"/>
    </w:pPr>
    <w:rPr>
      <w:kern w:val="0"/>
      <w:sz w:val="22"/>
    </w:rPr>
  </w:style>
  <w:style w:type="paragraph" w:customStyle="1" w:styleId="8BC244B6738E465883F2C80C5DE96CA9">
    <w:name w:val="8BC244B6738E465883F2C80C5DE96CA9"/>
    <w:rsid w:val="00963201"/>
    <w:pPr>
      <w:spacing w:after="160" w:line="259" w:lineRule="auto"/>
    </w:pPr>
    <w:rPr>
      <w:kern w:val="0"/>
      <w:sz w:val="22"/>
    </w:rPr>
  </w:style>
  <w:style w:type="paragraph" w:customStyle="1" w:styleId="BCC2CB3941514ED9895FD8C154D905B0">
    <w:name w:val="BCC2CB3941514ED9895FD8C154D905B0"/>
    <w:rsid w:val="00963201"/>
    <w:pPr>
      <w:spacing w:after="160" w:line="259" w:lineRule="auto"/>
    </w:pPr>
    <w:rPr>
      <w:kern w:val="0"/>
      <w:sz w:val="22"/>
    </w:rPr>
  </w:style>
  <w:style w:type="paragraph" w:customStyle="1" w:styleId="2D207B823B1948AE90EB65664DDF7A35">
    <w:name w:val="2D207B823B1948AE90EB65664DDF7A35"/>
    <w:rsid w:val="00963201"/>
    <w:pPr>
      <w:spacing w:after="160" w:line="259" w:lineRule="auto"/>
    </w:pPr>
    <w:rPr>
      <w:kern w:val="0"/>
      <w:sz w:val="22"/>
    </w:rPr>
  </w:style>
  <w:style w:type="paragraph" w:customStyle="1" w:styleId="FEC97AC172D84C1CB3C05C6D86698FFF">
    <w:name w:val="FEC97AC172D84C1CB3C05C6D86698FFF"/>
    <w:rsid w:val="00963201"/>
    <w:pPr>
      <w:spacing w:after="160" w:line="259" w:lineRule="auto"/>
    </w:pPr>
    <w:rPr>
      <w:kern w:val="0"/>
      <w:sz w:val="22"/>
    </w:rPr>
  </w:style>
  <w:style w:type="paragraph" w:customStyle="1" w:styleId="8A5CFACE4F9B49AEA82E432A6E1CAB2D">
    <w:name w:val="8A5CFACE4F9B49AEA82E432A6E1CAB2D"/>
    <w:rsid w:val="00963201"/>
    <w:pPr>
      <w:spacing w:after="160" w:line="259" w:lineRule="auto"/>
    </w:pPr>
    <w:rPr>
      <w:kern w:val="0"/>
      <w:sz w:val="22"/>
    </w:rPr>
  </w:style>
  <w:style w:type="paragraph" w:customStyle="1" w:styleId="4D939976D55640E18B5B7B2605A3C104">
    <w:name w:val="4D939976D55640E18B5B7B2605A3C104"/>
    <w:rsid w:val="00963201"/>
    <w:pPr>
      <w:spacing w:after="160" w:line="259" w:lineRule="auto"/>
    </w:pPr>
    <w:rPr>
      <w:kern w:val="0"/>
      <w:sz w:val="22"/>
    </w:rPr>
  </w:style>
  <w:style w:type="paragraph" w:customStyle="1" w:styleId="714DD76EBE2D42538631BEE748AE0C48">
    <w:name w:val="714DD76EBE2D42538631BEE748AE0C48"/>
    <w:rsid w:val="00963201"/>
    <w:pPr>
      <w:spacing w:after="160" w:line="259" w:lineRule="auto"/>
    </w:pPr>
    <w:rPr>
      <w:kern w:val="0"/>
      <w:sz w:val="22"/>
    </w:rPr>
  </w:style>
  <w:style w:type="paragraph" w:customStyle="1" w:styleId="0B6B4BFD1324442BBAFB9B9444FDE183">
    <w:name w:val="0B6B4BFD1324442BBAFB9B9444FDE183"/>
    <w:rsid w:val="00963201"/>
    <w:pPr>
      <w:spacing w:after="160" w:line="259" w:lineRule="auto"/>
    </w:pPr>
    <w:rPr>
      <w:kern w:val="0"/>
      <w:sz w:val="22"/>
    </w:rPr>
  </w:style>
  <w:style w:type="paragraph" w:customStyle="1" w:styleId="20E1218A10D54CEB8FF9A7D29241EED5">
    <w:name w:val="20E1218A10D54CEB8FF9A7D29241EED5"/>
    <w:rsid w:val="00963201"/>
    <w:pPr>
      <w:spacing w:after="160" w:line="259" w:lineRule="auto"/>
    </w:pPr>
    <w:rPr>
      <w:kern w:val="0"/>
      <w:sz w:val="22"/>
    </w:rPr>
  </w:style>
  <w:style w:type="paragraph" w:customStyle="1" w:styleId="F4AACC4054FF47E89504248F9A29B22E">
    <w:name w:val="F4AACC4054FF47E89504248F9A29B22E"/>
    <w:rsid w:val="00963201"/>
    <w:pPr>
      <w:spacing w:after="160" w:line="259" w:lineRule="auto"/>
    </w:pPr>
    <w:rPr>
      <w:kern w:val="0"/>
      <w:sz w:val="22"/>
    </w:rPr>
  </w:style>
  <w:style w:type="paragraph" w:customStyle="1" w:styleId="746DDBF2971640218BB7B2523CC30DFA">
    <w:name w:val="746DDBF2971640218BB7B2523CC30DFA"/>
    <w:rsid w:val="00963201"/>
    <w:pPr>
      <w:spacing w:after="160" w:line="259" w:lineRule="auto"/>
    </w:pPr>
    <w:rPr>
      <w:kern w:val="0"/>
      <w:sz w:val="22"/>
    </w:rPr>
  </w:style>
  <w:style w:type="paragraph" w:customStyle="1" w:styleId="A56AE122C7614E9BAB47A1FAE1321194">
    <w:name w:val="A56AE122C7614E9BAB47A1FAE1321194"/>
    <w:rsid w:val="00963201"/>
    <w:pPr>
      <w:spacing w:after="160" w:line="259" w:lineRule="auto"/>
    </w:pPr>
    <w:rPr>
      <w:kern w:val="0"/>
      <w:sz w:val="22"/>
    </w:rPr>
  </w:style>
  <w:style w:type="paragraph" w:customStyle="1" w:styleId="5CA3964797A34C4E96432EF96CA16AE4">
    <w:name w:val="5CA3964797A34C4E96432EF96CA16AE4"/>
    <w:rsid w:val="00963201"/>
    <w:pPr>
      <w:spacing w:after="160" w:line="259" w:lineRule="auto"/>
    </w:pPr>
    <w:rPr>
      <w:kern w:val="0"/>
      <w:sz w:val="22"/>
    </w:rPr>
  </w:style>
  <w:style w:type="paragraph" w:customStyle="1" w:styleId="9DD2A2884A834F26812F9B960A35C08E">
    <w:name w:val="9DD2A2884A834F26812F9B960A35C08E"/>
    <w:rsid w:val="00963201"/>
    <w:pPr>
      <w:spacing w:after="160" w:line="259" w:lineRule="auto"/>
    </w:pPr>
    <w:rPr>
      <w:kern w:val="0"/>
      <w:sz w:val="22"/>
    </w:rPr>
  </w:style>
  <w:style w:type="paragraph" w:customStyle="1" w:styleId="A253E6891D29455B9CAF9D8A4D51FB11">
    <w:name w:val="A253E6891D29455B9CAF9D8A4D51FB11"/>
    <w:rsid w:val="00963201"/>
    <w:pPr>
      <w:spacing w:after="160" w:line="259" w:lineRule="auto"/>
    </w:pPr>
    <w:rPr>
      <w:kern w:val="0"/>
      <w:sz w:val="22"/>
    </w:rPr>
  </w:style>
  <w:style w:type="paragraph" w:customStyle="1" w:styleId="CFA1C91495724AF784F06C0FA62D13AB">
    <w:name w:val="CFA1C91495724AF784F06C0FA62D13AB"/>
    <w:rsid w:val="00963201"/>
    <w:pPr>
      <w:spacing w:after="160" w:line="259" w:lineRule="auto"/>
    </w:pPr>
    <w:rPr>
      <w:kern w:val="0"/>
      <w:sz w:val="22"/>
    </w:rPr>
  </w:style>
  <w:style w:type="paragraph" w:customStyle="1" w:styleId="CB95D7F726F64DABB24A5EDAB2AAF5C4">
    <w:name w:val="CB95D7F726F64DABB24A5EDAB2AAF5C4"/>
    <w:rsid w:val="00963201"/>
    <w:pPr>
      <w:spacing w:after="160" w:line="259" w:lineRule="auto"/>
    </w:pPr>
    <w:rPr>
      <w:kern w:val="0"/>
      <w:sz w:val="22"/>
    </w:rPr>
  </w:style>
  <w:style w:type="paragraph" w:customStyle="1" w:styleId="0909E9AAA9F04D5DA3E011B91EB59B7C">
    <w:name w:val="0909E9AAA9F04D5DA3E011B91EB59B7C"/>
    <w:rsid w:val="00963201"/>
    <w:pPr>
      <w:spacing w:after="160" w:line="259" w:lineRule="auto"/>
    </w:pPr>
    <w:rPr>
      <w:kern w:val="0"/>
      <w:sz w:val="22"/>
    </w:rPr>
  </w:style>
  <w:style w:type="paragraph" w:customStyle="1" w:styleId="1AC6981B2D5949E0BA4CABEB8F39C01C">
    <w:name w:val="1AC6981B2D5949E0BA4CABEB8F39C01C"/>
    <w:rsid w:val="00963201"/>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徐琍英</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Name="BondInformation" TableName="FactBondPayment"  Type="Dictionary"&gt;
     &lt;![CDATA[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'TotalOfferAmount'as ItemCode,convert(nvarchar(50),sum(convert(decimal(38,2),ItemValue)))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Name="PoolAttribution" TableName="FactLoan"  Type="Dictionary"&gt;
     &lt;![CDATA[
	 	declare @CaculateStartDate date,@CaculateEndDate date,@CurrentAssetDate date,
		        @PreCaculateStartDate date,@PreCaculateEndDate date,@PreAssetDate date,
				@PrePreCaculateStartDate date,@PrePreCaculateEndDate date,@PrePreAssetDate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@PrePreCaculateStartDate=max(StartDate),@PrePreCaculateEndDate = max(EndDate) from TrustManagement.TrustPeriod where TrustPeriodType = 'CollectionDate_NW' and TrustId = @TrustId and EndDate &lt; @PreCaculateStartDate		
		select @CurrentAssetDate=max(ReportingDate) from dbo.tblFactLoan where DimTrustID = @TrustId and ReportingDate &gt;= @CaculateStartDate and ReportingDate &lt;= @CaculateEndDate and IsInTrust=1
        select @PreAssetDate=max(ReportingDate) from dbo.tblFactLoan where DimTrustID = @TrustId and ReportingDate &lt; @CaculateStartDate and ReportingDate &gt;= dateadd(m,-1,@CaculateStartDate)  and IsInTrust = 1 
        select @PrePreAssetDate=max(ReportingDate) from dbo.tblFactLoan where DimTrustID = @TrustId and ReportingDate &lt; @PreCaculateStartDate and ReportingDate &gt;= dateadd(m,-1,@PreCaculateStartDate)  and IsInTrust = 1 		
		select @TrustCode = TrustCode from TrustManagement.Trust where TrustId = @TrustId
		select 'CPB' as ItemCode, convert(nvarchar(20),convert(decimal(19,2),isnull(sum(CurrentPrincipalBalance),0))) as Value
		from dbo.tblFactLoan
		where DimTrustID = @TrustId and ReportingDate = @CurrentAssetDate 
		union all
		select 'PreCPB' as ItemCode, convert(nvarchar(20),convert(decimal(19,2),isnull(sum(CurrentPrincipalBalance),0))) as Value
		from dbo.tblFactLoan
		where DimTrustID = @TrustId and ReportingDate = @PreAssetDate 
		union all
		select 'NotNormalGradeLevel' as ItemCode, convert(nvarchar(20),count(1)) as Value
		from dbo.tblDimLoan dl
		inner join dbo.tblFactLoan fl
		on dl.DimLoanID = fl.DimLoanID 
		where fl.DimTrustID = @TrustId and fl.ReportingDate = @CurrentAssetDate 
		and (dl.LoanGradeLevel != N'正常' or fl.LoanMaturityDate &lt;= @CaculateEndDate or (fl.CurrentPrincipalBalance = 0 and fl.CurrentRate = 0))
		union all
		select 'NotNormalGradeLevelCPB' as ItemCode, convert(nvarchar(50),convert(decimal(19,2),isnull(sum(fl.CurrentPrincipalBalance),0)/10000)) as Value
		from dbo.tblDimLoan dl
		inner join dbo.tblFactLoan fl
		on dl.DimLoanID = fl.DimLoanID 
		where fl.DimTrustID = @TrustId and fl.ReportingDate = @CurrentAssetDate
		and (dl.LoanGradeLevel != N'正常' or fl.LoanMaturityDate &lt;= @CaculateEndDate or (fl.CurrentPrincipalBalance = 0 and fl.CurrentRate = 0))		
        union all
		select 'LostGradeLevel' as ItemCode, convert(nvarchar(20),count(1)) as Value
		from dbo.tblDimLoan dl
		inner join dbo.tblFactLoan fl
		on dl.DimLoanID = fl.DimLoanID 
		where fl.DimTrustID = @TrustId and fl.ReportingDate = @CurrentAssetDate and dl.LoanGradeLevel = N'损失'
		union all
		select 'LostGradeLevelCPB' as ItemCode, convert(nvarchar(50),convert(decimal(19,2),isnull(sum(fl.CurrentPrincipalBalance),0))) as Value
		from dbo.tblDimLoan dl
		inner join dbo.tblFactLoan fl
		on dl.DimLoanID = fl.DimLoanID 
		where fl.DimTrustID = @TrustId and fl.ReportingDate = @CurrentAssetDate and dl.LoanGradeLevel = N'损失'	
        union all
		select 'PreLostGradeLevel' as ItemCode, convert(nvarchar(20),count(1)) as Value
		from dbo.tblDimLoan dl
		inner join dbo.tblFactLoan fl
		on dl.DimLoanID = fl.DimLoanID 
		where fl.DimTrustID = @TrustId and fl.ReportingDate = @PreAssetDate and dl.LoanGradeLevel = N'损失'
		union all
		select 'PreLostGradeLevelCPB' as ItemCode, convert(nvarchar(50),convert(decimal(19,2),isnull(sum(fl.CurrentPrincipalBalance),0))) as Value
		from dbo.tblDimLoan dl
		inner join dbo.tblFactLoan fl
		on dl.DimLoanID = fl.DimLoanID 
		where fl.DimTrustID = @TrustId and fl.ReportingDate = @PreAssetDate and dl.LoanGradeLevel = N'损失'	
        union all
		select 'DefaultLoanCount' as ItemCode,convert(nvarchar(50),count(1)) as ItemValue 
		from SFM_Staging.working.Template_AUTO 
		where TrustCode = @TrustCode and BusinessDate = @CurrentAssetDate  and UserStatus = N'违约汽车分期(未被核销)' and AccountNo not in
		(select AccountNo from SFM_Staging.working.Template_AUTO where BusinessDate = @PreAssetDate and UserStatus = N'违约汽车分期(未被核销)')
		union all
		select 'DefaultCPB' as ItemCode,convert(nvarchar(50),convert(decimal(19,2),isnull(sum(convert(decimal(19,4),replace(CurrentPrincipalBalance,',',''))),0))) as ItemValue  
		from SFM_Staging.working.Template_AUTO 
		where TrustCode = @TrustCode and BusinessDate = @CurrentAssetDate  and UserStatus = N'违约汽车分期(未被核销)' and AccountNo not in
		(select AccountNo from SFM_Staging.working.Template_AUTO where BusinessDate = @PreAssetDate and UserStatus = N'违约汽车分期(未被核销)')
		union all
		select 'PreDefaultLoanCount' as ItemCode,convert(nvarchar(50),count(1))  as ItemValue 
		from SFM_Staging.working.Template_AUTO 
		where TrustCode = @TrustCode and BusinessDate = @PreAssetDate  and UserStatus = N'违约汽车分期(未被核销)' and AccountNo not in
		(select AccountNo from SFM_Staging.working.Template_AUTO where BusinessDate = @PrePreAssetDate and UserStatus = N'违约汽车分期(未被核销)')
		union all
		select 'PreDefaultCPB' as ItemCode,convert(nvarchar(50),convert(decimal(19,2),isnull(sum(convert(decimal(19,4),replace(CurrentPrincipalBalance,',',''))),0))) as ItemValue  
		from SFM_Staging.working.Template_AUTO 
		where TrustCode = @TrustCode and BusinessDate = @PreAssetDate  and UserStatus = N'违约汽车分期(未被核销)' and AccountNo not in
		(select AccountNo from SFM_Staging.working.Template_AUTO where BusinessDate = @PrePreAssetDate and UserStatus = N'违约汽车分期(未被核销)')
	   ]]&gt;
    &lt;/Query&gt;
	&lt;Query Name="PoolCashFlow" TableName="AssetPayment"  Type="Dictionary"&gt;
     &lt;![CDATA[
	 	declare @CaculateStartDate date,@CaculateEndDate date,@CurrentAssetDate date,
		        @PreCaculateStartDate date,@PreCaculateEndDate date,@PreAssetDate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@CurrentAssetDate=max(ReportingDate) from dbo.tblFactLoan where DimTrustID = @TrustId and ReportingDate &gt;= @CaculateStartDate and ReportingDate &lt;= @CaculateEndDate and IsInTrust=1
        select @PreAssetDate=max(ReportingDate) from dbo.tblFactLoan where DimTrustID = @TrustId and ReportingDate &lt; @CaculateStartDate and ReportingDate &gt;= dateadd(m,-1,@CaculateStartDate)  and IsInTrust = 1 
        select @TrustCode = TrustCode from TrustManagement.Trust where TrustId = @TrustId
		select 'NormalPrincipal' as ItemCode,convert(decimal(19,2),abs(isnull(sum(PrincipalPayAmount),0))) as Value 
		from Asset.AssetPayment
        where TrustId = @TrustId and PayDate = @CurrentAssetDate 
		and IsFullyPrePaid != 1 and IsInArrears != 1 and IsDefault != 1
		union all
		select 'PrePaidPrincipal' as ItemCode,convert(decimal(19,2),abs(isnull(sum(PrincipalPayAmount),0))) as Value 
		from Asset.AssetPayment
        where TrustId = @TrustId and PayDate = @CurrentAssetDate 
		and IsFullyPrePaid = 1
		union all
		select 'InArrearsPrincipal' as ItemCode,convert(decimal(19,2),abs(isnull(sum(PrincipalPayAmount),0))) as Value 
		from Asset.AssetPayment 
        where TrustId = @TrustId and PayDate = @CurrentAssetDate 
		and IsInArrears = 1
		union all
		select 'DefaultPrincipal' as ItemCode,convert(decimal(19,2),abs(isnull(sum(PrincipalPayAmount),0))) as Value 
		from Asset.AssetPayment 
        where TrustId = @TrustId and PayDate = @CurrentAssetDate 
		and IsDefault = 1
		union all
		select 'PreNormalPrincipal' as ItemCode,convert(decimal(19,2),abs(isnull(sum(PrincipalPayAmount),0))) as Value 
		from Asset.AssetPayment
        where TrustId = @TrustId and PayDate = @PreAssetDate 
		and IsFullyPrePaid != 1 and IsInArrears != 1 and IsDefault != 1
		union all
		select 'PrePrePaidPrincipal' as ItemCode,convert(decimal(19,2),abs(isnull(sum(PrincipalPayAmount),0))) as Value 
		from Asset.AssetPayment
        where TrustId = @TrustId and PayDate = @PreAssetDate 
		and IsFullyPrePaid = 1
		union all
		select 'PreInArrearsPrincipal' as ItemCode,convert(decimal(19,2),abs(isnull(sum(PrincipalPayAmount),0))) as Value 
		from Asset.AssetPayment 
        where TrustId = @TrustId and PayDate = @PreAssetDate 
		and IsInArrears = 1
		union all
		select 'PreDefaultPrincipal' as ItemCode,convert(decimal(19,2),abs(isnull(sum(PrincipalPayAmount),0))) as Value 
		from Asset.AssetPayment 
        where TrustId = @TrustId and PayDate = @PreAssetDate 
		and IsDefault = 1
		union all
		select 'NormalInterest' ItemCode,convert(decimal(19,2),abs(isnull(sum(InterestPayAmount),0))) as Value 
		from Asset.AssetPayment 
        where TrustId = @TrustId and PayDate = @CurrentAssetDate 
		and IsFullyPrePaid != 1 and IsInArrears != 1 and IsDefault != 1
		union all
		select 'PrePaidInterest' ItemCode,convert(decimal(19,2),abs(isnull(sum(InterestPayAmount),0))) as Value 
		from Asset.AssetPayment 
        where TrustId = @TrustId and PayDate = @CurrentAssetDate 
		and IsFullyPrePaid = 1
		union all
		select 'InArrearsInterest' ItemCode,convert(decimal(19,2),abs(isnull(sum(InterestPayAmount),0))) as Value 
		from Asset.AssetPayment 
        where TrustId = @TrustId and PayDate = @CurrentAssetDate 
		and IsInArrears = 1
		union all
		select 'DefaultInterest' ItemCode,convert(decimal(19,2),abs(isnull(sum(InterestPayAmount),0))) as Value 
		from Asset.AssetPayment 
        where TrustId = @TrustId and PayDate = @CurrentAssetDate 
		and IsDefault = 1
		union all
		select 'PreNormalInterest' ItemCode,convert(decimal(19,2),abs(isnull(sum(InterestPayAmount),0))) as Value 
		from Asset.AssetPayment 
        where TrustId = @TrustId and PayDate = @PreAssetDate 
		and IsFullyPrePaid != 1 and IsInArrears != 1 and IsDefault != 1
		union all
		select 'PrePrePaidInterest' ItemCode,convert(decimal(19,2),abs(isnull(sum(InterestPayAmount),0))) as Value 
		from Asset.AssetPayment 
        where TrustId = @TrustId and PayDate = @PreAssetDate 
		and IsFullyPrePaid = 1
		union all
		select 'PreInArrearsInterest' ItemCode,convert(decimal(19,2),abs(isnull(sum(InterestPayAmount),0))) as Value 
		from Asset.AssetPayment 
        where TrustId = @TrustId and PayDate = @PreAssetDate 
		and IsInArrears = 1
		union all
		select 'PreDefaultInterest' ItemCode,convert(decimal(19,2),abs(isnull(sum(InterestPayAmount),0))) as Value 
		from Asset.AssetPayment 
        where TrustId = @TrustId and PayDate = @PreAssetDate 
		and IsDefault = 1
	   ]]&gt;
    &lt;/Query&gt;
	&lt;Query Name="Table_ArrearsSituation" Type="Table"&gt;
     &lt;![CDATA[
		declare @CaculateStartDate date,@CaculateEndDate date, @PreCaculateStartDate date,@PreCaculateEndDate date,@CurrentAssetDate date,@PreAssetDate date,@TrustCode nvarchar(20)
		select @CaculateStartDate=max(StartDate),@CaculateEndDate = max(EndDate) from TrustManagement.TrustPeriod where TrustPeriodType = 'CollectionDate_NW' and TrustId = @TrustId and EndDate &lt; convert(date,convert(nvarchar,@ReportingDate))
		select @CurrentAssetDate=max(ReportingDate) from dbo.tblFactLoan where DimTrustID = @TrustId and ReportingDate &gt;= @CaculateStartDate and ReportingDate &lt;= @CaculateEndDate and IsInTrust=1
		declare @AssetType nvarchar(20),
				@TotalLoanCount int,
				@CPB decimal(19,4)
		select @AssetType = (select distinct AssetType from dbo.tblFactLoan where DimTrustID = @TrustId)
		select @TotalLoanCount = count(1) from dbo.tblFactLoan where DimTrustID=@TrustId and ReportingDate = @CurrentAssetDate
		select @CPB = sum(CurrentPrincipalBalance) from dbo.tblFactLoan where DimTrustID=@TrustId and ReportingDate = @CurrentAssetDate
		select @TrustCode = TrustCode from TrustManagement.Trust where TrustId = @TrustId 
		select N'正常汽车分期' as SubjectName,count(1) as LoanCount,convert(nvarchar(20),convert(decimal(19,2),convert(decimal(19,4),count(1))/@TotalLoanCount*100))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N'正常'
		union all
		select N'逾期1-30天汽车分期',count(1),convert(nvarchar(20),convert(decimal(19,2),convert(decimal(19,4),count(1))/@TotalLoanCount*100))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N'逾期1至30天'
		union all
		select N'逾期31-60天汽车分期',count(1),convert(nvarchar(20),convert(decimal(19,2),convert(decimal(19,4),count(1))/@TotalLoanCount*100))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N'逾期31至60天'
		union all
		select N'逾期61-90天汽车分期',count(1),convert(nvarchar(20),convert(decimal(19,2),convert(decimal(19,4),count(1))/@TotalLoanCount*100))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N'逾期61至90天'
		union all
		select N'逾期90天以上汽车分期',count(1),convert(nvarchar(20),convert(decimal(19,2),convert(decimal(19,4),count(1))/@TotalLoanCount*100))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N'违约汽车分期(未被核销)'
     ]]&gt;
    &lt;/Query&gt;  
    &lt;Query Name="Table_CumulativeDefaultRate" Type="Table"&gt;  
     &lt;![CDATA[
	    select N'第'+convert(nvarchar,ROW_NUMBER() over (ORDER BY EndDate asc))+N'期' as PeriodsId,
		       format(EndDate,N'yyyy年MM月dd日') as ReportDate,
			   convert(nvarchar(20),convert(decimal(19,4),(isnull(((select isnull(sum(fl.CurrentPrincipalBalance),0) from dbo.tblFactLoan fl
			    inner join Asset.AssetPayment ap
			    on fl.DimTrustID = ap.TrustId and fl.AccountNo = ap.AccountNo
			    where fl.DimTrustID = @TrustId and fl.ReportingDate = EndDate and ap.IsDefault = 1)
			  /(select sum(CurrentPrincipalBalance) from dbo.tblFactLoan where DimTrustID = @TrustId and ReportingDate = EndDate)),0)*100))) + '%' as CumulativeDefaultRat
		from TrustManagement.TrustPeriod  
		where TrustPeriodType ='CollectionDate_NW' and TrustId=@TrustId and EndDate &lt; 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 like N'借款人的加权平均年龄%' or s1.Name like N'借款人加权平均年收入%' then format( s2.Amount,'##,##0.00') 
				else convert(nvarchar,convert(decimal(15,2),s2.Amount*100))+'%'
			end as Amount1, 
			case when s1.Name like N'借款人的加权平均年龄%'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Microsoft</cp:lastModifiedBy>
  <cp:revision>7</cp:revision>
  <dcterms:created xsi:type="dcterms:W3CDTF">2015-07-16T03:28:00Z</dcterms:created>
  <dcterms:modified xsi:type="dcterms:W3CDTF">2017-01-12T07:23:00Z</dcterms:modified>
</cp:coreProperties>
</file>