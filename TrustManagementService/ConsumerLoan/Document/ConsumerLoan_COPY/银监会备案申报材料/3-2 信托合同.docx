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6F8BC" w14:textId="77777777" w:rsidR="00ED3C36" w:rsidRPr="009A7DAF" w:rsidRDefault="00ED3C36">
      <w:pPr>
        <w:spacing w:beforeLines="50" w:before="120" w:afterLines="50" w:after="120" w:line="360" w:lineRule="auto"/>
        <w:jc w:val="right"/>
        <w:rPr>
          <w:rFonts w:eastAsia="楷体_GB2312"/>
          <w:b/>
        </w:rPr>
      </w:pPr>
      <w:bookmarkStart w:id="0" w:name="OLE_LINK3"/>
      <w:bookmarkStart w:id="1" w:name="OLE_LINK2"/>
      <w:bookmarkStart w:id="2" w:name="OLE_LINK4"/>
      <w:bookmarkStart w:id="3" w:name="_GoBack"/>
      <w:bookmarkEnd w:id="3"/>
      <w:r w:rsidRPr="009A7DAF">
        <w:rPr>
          <w:rFonts w:eastAsia="楷体_GB2312" w:hint="eastAsia"/>
          <w:b/>
        </w:rPr>
        <w:t>合同编号：</w:t>
      </w:r>
      <w:r w:rsidR="00047439">
        <w:rPr>
          <w:rFonts w:eastAsia="楷体_GB2312"/>
          <w:b/>
        </w:rPr>
        <w:t>【</w:t>
      </w:r>
      <w:r w:rsidR="00FA3521">
        <w:rPr>
          <w:rFonts w:eastAsia="楷体_GB2312"/>
          <w:b/>
        </w:rPr>
        <w:t>2016Z02ZQ242-</w:t>
      </w:r>
      <w:r w:rsidR="00FA3521">
        <w:rPr>
          <w:rFonts w:eastAsia="楷体_GB2312" w:hint="eastAsia"/>
          <w:b/>
          <w:lang w:eastAsia="zh-CN"/>
        </w:rPr>
        <w:t>2</w:t>
      </w:r>
      <w:r w:rsidR="00047439">
        <w:rPr>
          <w:rFonts w:eastAsia="楷体_GB2312"/>
          <w:b/>
        </w:rPr>
        <w:t>】</w:t>
      </w:r>
    </w:p>
    <w:bookmarkEnd w:id="0"/>
    <w:p w14:paraId="49211179" w14:textId="77777777" w:rsidR="00ED3C36" w:rsidRPr="009A7DAF" w:rsidRDefault="00ED3C36">
      <w:pPr>
        <w:spacing w:beforeLines="50" w:before="120" w:afterLines="50" w:after="120" w:line="360" w:lineRule="auto"/>
        <w:jc w:val="center"/>
        <w:rPr>
          <w:rFonts w:eastAsia="楷体_GB2312"/>
          <w:b/>
          <w:sz w:val="28"/>
          <w:szCs w:val="28"/>
          <w:lang w:eastAsia="zh-CN"/>
        </w:rPr>
      </w:pPr>
    </w:p>
    <w:p w14:paraId="14A82C3F" w14:textId="77777777" w:rsidR="00ED3C36" w:rsidRPr="009A7DAF" w:rsidRDefault="00ED3C36">
      <w:pPr>
        <w:spacing w:beforeLines="50" w:before="120" w:afterLines="50" w:after="120" w:line="360" w:lineRule="auto"/>
        <w:jc w:val="center"/>
        <w:rPr>
          <w:rFonts w:eastAsia="楷体_GB2312"/>
          <w:b/>
          <w:sz w:val="28"/>
          <w:szCs w:val="28"/>
          <w:lang w:eastAsia="zh-CN"/>
        </w:rPr>
      </w:pPr>
    </w:p>
    <w:p w14:paraId="12B625D6" w14:textId="77777777" w:rsidR="00ED3C36" w:rsidRPr="009A7DAF" w:rsidRDefault="00ED3C36">
      <w:pPr>
        <w:spacing w:beforeLines="50" w:before="120" w:afterLines="50" w:after="120" w:line="360" w:lineRule="auto"/>
        <w:jc w:val="center"/>
        <w:rPr>
          <w:rFonts w:eastAsia="楷体_GB2312"/>
          <w:b/>
          <w:sz w:val="28"/>
          <w:szCs w:val="28"/>
          <w:lang w:eastAsia="zh-CN"/>
        </w:rPr>
      </w:pPr>
    </w:p>
    <w:p w14:paraId="70D63803" w14:textId="10D12843" w:rsidR="00ED3C36" w:rsidRPr="009A7DAF" w:rsidRDefault="00D17C6D">
      <w:pPr>
        <w:spacing w:beforeLines="50" w:before="120" w:afterLines="50" w:after="120" w:line="360" w:lineRule="auto"/>
        <w:jc w:val="center"/>
        <w:rPr>
          <w:rFonts w:eastAsia="楷体_GB2312"/>
          <w:b/>
          <w:lang w:eastAsia="zh-CN"/>
        </w:rPr>
      </w:pPr>
      <w:sdt>
        <w:sdtPr>
          <w:rPr>
            <w:rFonts w:eastAsia="楷体_GB2312" w:hint="eastAsia"/>
            <w:b/>
            <w:sz w:val="32"/>
            <w:szCs w:val="32"/>
            <w:lang w:eastAsia="zh-CN"/>
          </w:rPr>
          <w:alias w:val="Originator"/>
          <w:tag w:val="Originator"/>
          <w:id w:val="1875112599"/>
          <w:placeholder>
            <w:docPart w:val="D6C97FE3E02A4EA38A3FA3AC12B465B5"/>
          </w:placeholder>
          <w:text/>
        </w:sdtPr>
        <w:sdtEndPr/>
        <w:sdtContent>
          <w:r w:rsidR="00F91B4D" w:rsidRPr="00F91B4D">
            <w:rPr>
              <w:rFonts w:eastAsia="楷体_GB2312" w:hint="eastAsia"/>
              <w:b/>
              <w:sz w:val="32"/>
              <w:szCs w:val="32"/>
              <w:lang w:eastAsia="zh-CN"/>
            </w:rPr>
            <w:t>苏州银行股份有限公司</w:t>
          </w:r>
        </w:sdtContent>
      </w:sdt>
      <w:r w:rsidR="00ED3C36" w:rsidRPr="00F91B4D">
        <w:rPr>
          <w:rFonts w:eastAsia="楷体_GB2312"/>
          <w:b/>
          <w:sz w:val="32"/>
          <w:szCs w:val="32"/>
          <w:lang w:eastAsia="zh-CN"/>
        </w:rPr>
        <w:br/>
      </w:r>
      <w:r w:rsidR="00ED3C36" w:rsidRPr="009A7DAF">
        <w:rPr>
          <w:rFonts w:eastAsia="楷体_GB2312" w:hint="eastAsia"/>
          <w:b/>
          <w:lang w:eastAsia="zh-CN"/>
        </w:rPr>
        <w:t>（作为委托人）</w:t>
      </w:r>
    </w:p>
    <w:p w14:paraId="652FD0E9" w14:textId="77777777" w:rsidR="00ED3C36" w:rsidRPr="009A7DAF" w:rsidRDefault="00ED3C36">
      <w:pPr>
        <w:spacing w:beforeLines="50" w:before="120" w:afterLines="50" w:after="120" w:line="360" w:lineRule="auto"/>
        <w:jc w:val="center"/>
        <w:rPr>
          <w:rFonts w:eastAsia="楷体_GB2312"/>
          <w:b/>
          <w:szCs w:val="21"/>
          <w:lang w:eastAsia="zh-CN"/>
        </w:rPr>
      </w:pPr>
    </w:p>
    <w:p w14:paraId="766E645E" w14:textId="77777777" w:rsidR="00ED3C36" w:rsidRPr="009A7DAF" w:rsidRDefault="00ED3C36">
      <w:pPr>
        <w:spacing w:beforeLines="50" w:before="120" w:afterLines="50" w:after="120" w:line="360" w:lineRule="auto"/>
        <w:jc w:val="center"/>
        <w:rPr>
          <w:rFonts w:eastAsia="楷体_GB2312"/>
          <w:b/>
          <w:sz w:val="28"/>
          <w:szCs w:val="28"/>
          <w:lang w:eastAsia="zh-CN"/>
        </w:rPr>
      </w:pPr>
      <w:r w:rsidRPr="009A7DAF">
        <w:rPr>
          <w:rFonts w:eastAsia="楷体_GB2312" w:hint="eastAsia"/>
          <w:b/>
          <w:sz w:val="28"/>
          <w:szCs w:val="28"/>
          <w:lang w:eastAsia="zh-CN"/>
        </w:rPr>
        <w:t>与</w:t>
      </w:r>
    </w:p>
    <w:p w14:paraId="040D4F4E" w14:textId="77777777" w:rsidR="00ED3C36" w:rsidRPr="009A7DAF" w:rsidRDefault="00ED3C36">
      <w:pPr>
        <w:spacing w:beforeLines="50" w:before="120" w:afterLines="50" w:after="120" w:line="360" w:lineRule="auto"/>
        <w:jc w:val="center"/>
        <w:rPr>
          <w:rFonts w:eastAsia="楷体_GB2312"/>
          <w:b/>
          <w:szCs w:val="21"/>
          <w:lang w:eastAsia="zh-CN"/>
        </w:rPr>
      </w:pPr>
    </w:p>
    <w:p w14:paraId="0DA81F35" w14:textId="7C68CC6B" w:rsidR="00ED3C36" w:rsidRPr="009A7DAF" w:rsidRDefault="00D17C6D">
      <w:pPr>
        <w:spacing w:beforeLines="50" w:before="120" w:afterLines="50" w:after="120" w:line="360" w:lineRule="auto"/>
        <w:jc w:val="center"/>
        <w:rPr>
          <w:rFonts w:eastAsia="楷体_GB2312"/>
          <w:b/>
          <w:lang w:eastAsia="zh-CN"/>
        </w:rPr>
      </w:pPr>
      <w:sdt>
        <w:sdtPr>
          <w:rPr>
            <w:rFonts w:eastAsia="楷体_GB2312" w:hint="eastAsia"/>
            <w:b/>
            <w:sz w:val="32"/>
            <w:szCs w:val="32"/>
            <w:lang w:eastAsia="zh-CN"/>
          </w:rPr>
          <w:alias w:val="RoleIssuingTrustee"/>
          <w:tag w:val="RoleIssuingTrustee"/>
          <w:id w:val="-878696001"/>
          <w:placeholder>
            <w:docPart w:val="67E02B6AF4A74A6F8F6491DB37B53B7C"/>
          </w:placeholder>
          <w:text/>
        </w:sdtPr>
        <w:sdtEndPr/>
        <w:sdtContent>
          <w:r w:rsidR="00F91B4D" w:rsidRPr="00F91B4D">
            <w:rPr>
              <w:rFonts w:eastAsia="楷体_GB2312" w:hint="eastAsia"/>
              <w:b/>
              <w:sz w:val="32"/>
              <w:szCs w:val="32"/>
              <w:lang w:eastAsia="zh-CN"/>
            </w:rPr>
            <w:t>交银国际信托有限公司</w:t>
          </w:r>
        </w:sdtContent>
      </w:sdt>
      <w:r w:rsidR="00ED3C36" w:rsidRPr="00F91B4D">
        <w:rPr>
          <w:rFonts w:eastAsia="楷体_GB2312"/>
          <w:b/>
          <w:sz w:val="32"/>
          <w:szCs w:val="32"/>
          <w:lang w:eastAsia="zh-CN"/>
        </w:rPr>
        <w:br/>
      </w:r>
      <w:r w:rsidR="00ED3C36" w:rsidRPr="009A7DAF">
        <w:rPr>
          <w:rFonts w:eastAsia="楷体_GB2312" w:hint="eastAsia"/>
          <w:b/>
          <w:lang w:eastAsia="zh-CN"/>
        </w:rPr>
        <w:t>（作为受托人）</w:t>
      </w:r>
    </w:p>
    <w:p w14:paraId="05C1ECC1" w14:textId="77777777" w:rsidR="00ED3C36" w:rsidRPr="009A7DAF" w:rsidRDefault="00ED3C36">
      <w:pPr>
        <w:spacing w:beforeLines="50" w:before="120" w:afterLines="50" w:after="120" w:line="360" w:lineRule="auto"/>
        <w:jc w:val="center"/>
        <w:rPr>
          <w:rFonts w:eastAsia="楷体_GB2312"/>
          <w:b/>
          <w:szCs w:val="21"/>
          <w:lang w:eastAsia="zh-CN"/>
        </w:rPr>
      </w:pPr>
    </w:p>
    <w:p w14:paraId="7BA459F0" w14:textId="77777777" w:rsidR="00ED3C36" w:rsidRPr="009A7DAF" w:rsidRDefault="00ED3C36">
      <w:pPr>
        <w:spacing w:beforeLines="50" w:before="120" w:afterLines="50" w:after="120" w:line="360" w:lineRule="auto"/>
        <w:jc w:val="center"/>
        <w:rPr>
          <w:rFonts w:eastAsia="楷体_GB2312"/>
          <w:b/>
          <w:szCs w:val="21"/>
          <w:lang w:eastAsia="zh-CN"/>
        </w:rPr>
      </w:pPr>
    </w:p>
    <w:p w14:paraId="6B1B445F" w14:textId="6D9FA7C8" w:rsidR="00047439" w:rsidRDefault="00D17C6D">
      <w:pPr>
        <w:spacing w:beforeLines="50" w:before="120" w:afterLines="50" w:after="120" w:line="360" w:lineRule="auto"/>
        <w:jc w:val="center"/>
        <w:rPr>
          <w:rFonts w:eastAsia="楷体_GB2312"/>
          <w:b/>
          <w:sz w:val="32"/>
          <w:szCs w:val="32"/>
          <w:lang w:eastAsia="zh-CN"/>
        </w:rPr>
      </w:pPr>
      <w:sdt>
        <w:sdtPr>
          <w:rPr>
            <w:rFonts w:eastAsia="楷体_GB2312" w:hint="eastAsia"/>
            <w:b/>
            <w:sz w:val="32"/>
            <w:szCs w:val="32"/>
            <w:lang w:eastAsia="zh-CN"/>
          </w:rPr>
          <w:alias w:val="TrustName"/>
          <w:tag w:val="TrustName"/>
          <w:id w:val="-349803497"/>
          <w:placeholder>
            <w:docPart w:val="34E41FCC0EE54023BC3AECA18BC46030"/>
          </w:placeholder>
          <w:showingPlcHdr/>
          <w:text/>
        </w:sdtPr>
        <w:sdtEndPr/>
        <w:sdtContent>
          <w:r w:rsidR="00F91B4D" w:rsidRPr="00F91B4D">
            <w:rPr>
              <w:rFonts w:eastAsia="楷体_GB2312" w:hint="eastAsia"/>
              <w:b/>
              <w:sz w:val="32"/>
              <w:szCs w:val="32"/>
              <w:lang w:eastAsia="zh-CN"/>
            </w:rPr>
            <w:t>苏福</w:t>
          </w:r>
          <w:r w:rsidR="00F91B4D" w:rsidRPr="00F91B4D">
            <w:rPr>
              <w:rFonts w:eastAsia="楷体_GB2312" w:hint="eastAsia"/>
              <w:b/>
              <w:sz w:val="32"/>
              <w:szCs w:val="32"/>
              <w:lang w:eastAsia="zh-CN"/>
            </w:rPr>
            <w:t>2016</w:t>
          </w:r>
          <w:r w:rsidR="00F91B4D" w:rsidRPr="00F91B4D">
            <w:rPr>
              <w:rFonts w:eastAsia="楷体_GB2312" w:hint="eastAsia"/>
              <w:b/>
              <w:sz w:val="32"/>
              <w:szCs w:val="32"/>
              <w:lang w:eastAsia="zh-CN"/>
            </w:rPr>
            <w:t>年第一期个人住房抵押贷款证券化项目</w:t>
          </w:r>
        </w:sdtContent>
      </w:sdt>
      <w:r w:rsidR="00402E99">
        <w:rPr>
          <w:rFonts w:eastAsia="楷体_GB2312" w:hint="eastAsia"/>
          <w:b/>
          <w:sz w:val="32"/>
          <w:szCs w:val="32"/>
          <w:lang w:eastAsia="zh-CN"/>
        </w:rPr>
        <w:t>信托</w:t>
      </w:r>
    </w:p>
    <w:p w14:paraId="101AD7D7" w14:textId="77777777" w:rsidR="00ED3C36" w:rsidRPr="009A7DAF" w:rsidRDefault="00ED3C36">
      <w:pPr>
        <w:spacing w:beforeLines="50" w:before="120" w:afterLines="50" w:after="120" w:line="360" w:lineRule="auto"/>
        <w:jc w:val="center"/>
        <w:rPr>
          <w:rFonts w:eastAsia="楷体_GB2312"/>
          <w:b/>
          <w:sz w:val="32"/>
          <w:szCs w:val="32"/>
          <w:lang w:eastAsia="zh-CN"/>
        </w:rPr>
      </w:pPr>
      <w:r w:rsidRPr="009A7DAF">
        <w:rPr>
          <w:rFonts w:eastAsia="楷体_GB2312" w:hint="eastAsia"/>
          <w:b/>
          <w:sz w:val="32"/>
          <w:szCs w:val="32"/>
          <w:lang w:eastAsia="zh-CN"/>
        </w:rPr>
        <w:t>之</w:t>
      </w:r>
    </w:p>
    <w:p w14:paraId="70D71929" w14:textId="77777777" w:rsidR="00ED3C36" w:rsidRPr="009A7DAF" w:rsidRDefault="00ED3C36">
      <w:pPr>
        <w:spacing w:beforeLines="50" w:before="120" w:afterLines="50" w:after="120" w:line="360" w:lineRule="auto"/>
        <w:jc w:val="center"/>
        <w:rPr>
          <w:rFonts w:eastAsia="楷体_GB2312"/>
          <w:b/>
          <w:sz w:val="32"/>
          <w:szCs w:val="32"/>
          <w:lang w:eastAsia="zh-CN"/>
        </w:rPr>
      </w:pPr>
      <w:r w:rsidRPr="009A7DAF">
        <w:rPr>
          <w:rFonts w:eastAsia="楷体_GB2312" w:hint="eastAsia"/>
          <w:b/>
          <w:sz w:val="32"/>
          <w:szCs w:val="32"/>
          <w:lang w:eastAsia="zh-CN"/>
        </w:rPr>
        <w:t>信托合同</w:t>
      </w:r>
    </w:p>
    <w:p w14:paraId="06ED33BB" w14:textId="77777777" w:rsidR="00ED3C36" w:rsidRPr="009A7DAF" w:rsidRDefault="00ED3C36">
      <w:pPr>
        <w:spacing w:beforeLines="50" w:before="120" w:afterLines="50" w:after="120" w:line="360" w:lineRule="auto"/>
        <w:jc w:val="center"/>
        <w:rPr>
          <w:rFonts w:eastAsia="楷体_GB2312"/>
          <w:lang w:eastAsia="zh-CN"/>
        </w:rPr>
      </w:pPr>
    </w:p>
    <w:p w14:paraId="54E64DE5" w14:textId="77777777" w:rsidR="00ED3C36" w:rsidRPr="009A7DAF" w:rsidRDefault="00ED3C36">
      <w:pPr>
        <w:spacing w:beforeLines="50" w:before="120" w:afterLines="50" w:after="120" w:line="360" w:lineRule="auto"/>
        <w:jc w:val="center"/>
        <w:rPr>
          <w:rFonts w:eastAsia="楷体_GB2312"/>
          <w:lang w:eastAsia="zh-CN"/>
        </w:rPr>
      </w:pPr>
    </w:p>
    <w:p w14:paraId="2247368A" w14:textId="77777777" w:rsidR="00ED3C36" w:rsidRPr="009A7DAF" w:rsidRDefault="00ED3C36">
      <w:pPr>
        <w:spacing w:beforeLines="50" w:before="120" w:afterLines="50" w:after="120" w:line="360" w:lineRule="auto"/>
        <w:jc w:val="center"/>
        <w:rPr>
          <w:rFonts w:eastAsia="楷体_GB2312"/>
          <w:lang w:eastAsia="zh-CN"/>
        </w:rPr>
      </w:pPr>
    </w:p>
    <w:p w14:paraId="210418A3" w14:textId="77777777" w:rsidR="00ED3C36" w:rsidRPr="009A7DAF" w:rsidRDefault="00ED3C36">
      <w:pPr>
        <w:spacing w:beforeLines="50" w:before="120" w:afterLines="50" w:after="120" w:line="360" w:lineRule="auto"/>
        <w:jc w:val="center"/>
        <w:rPr>
          <w:rFonts w:eastAsia="楷体_GB2312"/>
          <w:lang w:eastAsia="zh-CN"/>
        </w:rPr>
      </w:pPr>
    </w:p>
    <w:p w14:paraId="3531EA26" w14:textId="6A7450FE" w:rsidR="00ED3C36" w:rsidRPr="009A7DAF" w:rsidRDefault="00ED3C36">
      <w:pPr>
        <w:spacing w:beforeLines="50" w:before="120" w:afterLines="50" w:after="120" w:line="360" w:lineRule="auto"/>
        <w:jc w:val="center"/>
        <w:rPr>
          <w:rFonts w:eastAsia="楷体_GB2312"/>
          <w:b/>
          <w:bCs/>
          <w:sz w:val="28"/>
          <w:szCs w:val="28"/>
          <w:lang w:eastAsia="zh-CN"/>
        </w:rPr>
      </w:pPr>
      <w:r w:rsidRPr="009A7DAF">
        <w:rPr>
          <w:rFonts w:eastAsia="楷体_GB2312" w:hint="eastAsia"/>
          <w:b/>
          <w:sz w:val="28"/>
          <w:szCs w:val="28"/>
          <w:lang w:eastAsia="zh-CN"/>
        </w:rPr>
        <w:t>中国</w:t>
      </w:r>
      <w:r w:rsidRPr="009A7DAF">
        <w:rPr>
          <w:rFonts w:eastAsia="楷体_GB2312"/>
          <w:b/>
          <w:sz w:val="28"/>
          <w:szCs w:val="28"/>
          <w:lang w:eastAsia="zh-CN"/>
        </w:rPr>
        <w:tab/>
      </w:r>
      <w:r w:rsidR="00F91B4D" w:rsidRPr="009A7DAF">
        <w:rPr>
          <w:rFonts w:eastAsia="楷体_GB2312" w:hint="eastAsia"/>
          <w:b/>
          <w:sz w:val="28"/>
          <w:szCs w:val="28"/>
          <w:lang w:eastAsia="zh-CN"/>
        </w:rPr>
        <w:t>【</w:t>
      </w:r>
      <w:r w:rsidR="00F91B4D">
        <w:rPr>
          <w:rFonts w:eastAsia="楷体_GB2312" w:hint="eastAsia"/>
          <w:b/>
          <w:sz w:val="28"/>
          <w:szCs w:val="28"/>
          <w:lang w:eastAsia="zh-CN"/>
        </w:rPr>
        <w:t xml:space="preserve">   </w:t>
      </w:r>
      <w:r w:rsidR="00F91B4D" w:rsidRPr="009A7DAF">
        <w:rPr>
          <w:rFonts w:eastAsia="楷体_GB2312" w:hint="eastAsia"/>
          <w:b/>
          <w:sz w:val="28"/>
          <w:szCs w:val="28"/>
          <w:lang w:eastAsia="zh-CN"/>
        </w:rPr>
        <w:t>】</w:t>
      </w:r>
    </w:p>
    <w:p w14:paraId="56F091D7" w14:textId="77777777" w:rsidR="00ED3C36" w:rsidRPr="009A7DAF" w:rsidRDefault="00061CF9">
      <w:pPr>
        <w:spacing w:beforeLines="50" w:before="120" w:afterLines="50" w:after="120" w:line="360" w:lineRule="auto"/>
        <w:jc w:val="center"/>
        <w:rPr>
          <w:rFonts w:eastAsia="楷体_GB2312"/>
          <w:b/>
          <w:sz w:val="28"/>
          <w:szCs w:val="28"/>
          <w:lang w:eastAsia="zh-CN"/>
        </w:rPr>
      </w:pPr>
      <w:r>
        <w:rPr>
          <w:rFonts w:eastAsia="楷体_GB2312" w:hint="eastAsia"/>
          <w:b/>
          <w:bCs/>
          <w:sz w:val="28"/>
          <w:szCs w:val="28"/>
          <w:lang w:eastAsia="zh-CN"/>
        </w:rPr>
        <w:t>2</w:t>
      </w:r>
      <w:r>
        <w:rPr>
          <w:rFonts w:eastAsia="楷体_GB2312"/>
          <w:b/>
          <w:bCs/>
          <w:sz w:val="28"/>
          <w:szCs w:val="28"/>
          <w:lang w:eastAsia="zh-CN"/>
        </w:rPr>
        <w:t>016</w:t>
      </w:r>
      <w:r w:rsidR="00ED3C36" w:rsidRPr="009A7DAF">
        <w:rPr>
          <w:rFonts w:eastAsia="楷体_GB2312" w:hint="eastAsia"/>
          <w:b/>
          <w:bCs/>
          <w:sz w:val="28"/>
          <w:szCs w:val="28"/>
          <w:lang w:eastAsia="zh-CN"/>
        </w:rPr>
        <w:t>年</w:t>
      </w:r>
      <w:r w:rsidR="00ED3C36" w:rsidRPr="009A7DAF">
        <w:rPr>
          <w:rFonts w:eastAsia="楷体_GB2312" w:hint="eastAsia"/>
          <w:b/>
          <w:sz w:val="28"/>
          <w:szCs w:val="28"/>
          <w:lang w:eastAsia="zh-CN"/>
        </w:rPr>
        <w:t>【</w:t>
      </w:r>
      <w:r>
        <w:rPr>
          <w:rFonts w:eastAsia="楷体_GB2312" w:hint="eastAsia"/>
          <w:b/>
          <w:sz w:val="28"/>
          <w:szCs w:val="28"/>
          <w:lang w:eastAsia="zh-CN"/>
        </w:rPr>
        <w:t xml:space="preserve">   </w:t>
      </w:r>
      <w:r w:rsidR="00ED3C36" w:rsidRPr="009A7DAF">
        <w:rPr>
          <w:rFonts w:eastAsia="楷体_GB2312" w:hint="eastAsia"/>
          <w:b/>
          <w:sz w:val="28"/>
          <w:szCs w:val="28"/>
          <w:lang w:eastAsia="zh-CN"/>
        </w:rPr>
        <w:t>】月</w:t>
      </w:r>
    </w:p>
    <w:p w14:paraId="6617BD5E" w14:textId="77777777" w:rsidR="00ED3C36" w:rsidRPr="009A7DAF" w:rsidRDefault="00ED3C36">
      <w:pPr>
        <w:spacing w:beforeLines="50" w:before="120" w:afterLines="50" w:after="120" w:line="360" w:lineRule="auto"/>
        <w:jc w:val="center"/>
        <w:rPr>
          <w:rFonts w:eastAsia="楷体_GB2312"/>
          <w:b/>
          <w:sz w:val="28"/>
          <w:szCs w:val="28"/>
          <w:lang w:eastAsia="zh-CN"/>
        </w:rPr>
        <w:sectPr w:rsidR="00ED3C36" w:rsidRPr="009A7DAF">
          <w:footerReference w:type="even" r:id="rId8"/>
          <w:footerReference w:type="default" r:id="rId9"/>
          <w:footerReference w:type="first" r:id="rId10"/>
          <w:pgSz w:w="11907" w:h="16839"/>
          <w:pgMar w:top="1440" w:right="1800" w:bottom="1440" w:left="1800" w:header="720" w:footer="720" w:gutter="0"/>
          <w:pgNumType w:fmt="upperRoman" w:start="1"/>
          <w:cols w:space="720"/>
          <w:titlePg/>
          <w:docGrid w:linePitch="360"/>
        </w:sectPr>
      </w:pPr>
    </w:p>
    <w:p w14:paraId="37C8BE4D" w14:textId="77777777" w:rsidR="00ED3C36" w:rsidRPr="009A7DAF" w:rsidRDefault="00ED3C36">
      <w:pPr>
        <w:spacing w:beforeLines="50" w:before="120" w:afterLines="50" w:after="120" w:line="360" w:lineRule="auto"/>
        <w:jc w:val="center"/>
        <w:rPr>
          <w:rFonts w:eastAsia="楷体_GB2312"/>
          <w:b/>
          <w:sz w:val="30"/>
          <w:szCs w:val="30"/>
        </w:rPr>
      </w:pPr>
      <w:r w:rsidRPr="009A7DAF">
        <w:rPr>
          <w:rFonts w:eastAsia="楷体_GB2312" w:hint="eastAsia"/>
          <w:b/>
          <w:sz w:val="30"/>
          <w:szCs w:val="30"/>
          <w:lang w:val="zh-CN" w:eastAsia="zh-CN"/>
        </w:rPr>
        <w:lastRenderedPageBreak/>
        <w:t>目</w:t>
      </w:r>
      <w:r w:rsidRPr="009A7DAF">
        <w:rPr>
          <w:rFonts w:eastAsia="楷体_GB2312"/>
          <w:b/>
          <w:sz w:val="30"/>
          <w:szCs w:val="30"/>
          <w:lang w:val="zh-CN" w:eastAsia="zh-CN"/>
        </w:rPr>
        <w:tab/>
      </w:r>
      <w:r w:rsidRPr="009A7DAF">
        <w:rPr>
          <w:rFonts w:eastAsia="楷体_GB2312" w:hint="eastAsia"/>
          <w:b/>
          <w:sz w:val="30"/>
          <w:szCs w:val="30"/>
          <w:lang w:val="zh-CN" w:eastAsia="zh-CN"/>
        </w:rPr>
        <w:t>录</w:t>
      </w:r>
    </w:p>
    <w:p w14:paraId="2B39732E" w14:textId="77777777" w:rsidR="00197C8A" w:rsidRDefault="00ED3C36">
      <w:pPr>
        <w:pStyle w:val="TOC10"/>
        <w:tabs>
          <w:tab w:val="left" w:pos="720"/>
          <w:tab w:val="right" w:leader="dot" w:pos="8297"/>
        </w:tabs>
        <w:rPr>
          <w:rFonts w:eastAsia="宋体" w:cs="Times New Roman"/>
          <w:b w:val="0"/>
          <w:bCs w:val="0"/>
          <w:caps w:val="0"/>
          <w:noProof/>
          <w:kern w:val="2"/>
          <w:sz w:val="21"/>
          <w:szCs w:val="22"/>
          <w:lang w:eastAsia="zh-CN"/>
        </w:rPr>
      </w:pPr>
      <w:r w:rsidRPr="009A7DAF">
        <w:rPr>
          <w:rFonts w:ascii="Times New Roman" w:eastAsia="楷体_GB2312" w:hAnsi="Times New Roman" w:cs="Times New Roman"/>
          <w:b w:val="0"/>
          <w:bCs w:val="0"/>
          <w:caps w:val="0"/>
          <w:sz w:val="24"/>
          <w:szCs w:val="24"/>
        </w:rPr>
        <w:fldChar w:fldCharType="begin"/>
      </w:r>
      <w:r w:rsidRPr="009A7DAF">
        <w:rPr>
          <w:rFonts w:ascii="Times New Roman" w:eastAsia="楷体_GB2312" w:hAnsi="Times New Roman" w:cs="Times New Roman"/>
          <w:b w:val="0"/>
          <w:bCs w:val="0"/>
          <w:caps w:val="0"/>
          <w:sz w:val="24"/>
          <w:szCs w:val="24"/>
        </w:rPr>
        <w:instrText xml:space="preserve"> TOC \o "1-1" \h \z \u </w:instrText>
      </w:r>
      <w:r w:rsidRPr="009A7DAF">
        <w:rPr>
          <w:rFonts w:ascii="Times New Roman" w:eastAsia="楷体_GB2312" w:hAnsi="Times New Roman" w:cs="Times New Roman"/>
          <w:b w:val="0"/>
          <w:bCs w:val="0"/>
          <w:caps w:val="0"/>
          <w:sz w:val="24"/>
          <w:szCs w:val="24"/>
        </w:rPr>
        <w:fldChar w:fldCharType="separate"/>
      </w:r>
      <w:hyperlink w:anchor="_Toc443651143" w:history="1">
        <w:r w:rsidR="00197C8A" w:rsidRPr="001733A6">
          <w:rPr>
            <w:rStyle w:val="Hyperlink"/>
            <w:rFonts w:eastAsia="楷体_GB2312"/>
            <w:noProof/>
          </w:rPr>
          <w:t>1</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定义</w:t>
        </w:r>
        <w:r w:rsidR="00197C8A">
          <w:rPr>
            <w:noProof/>
            <w:webHidden/>
          </w:rPr>
          <w:tab/>
        </w:r>
        <w:r w:rsidR="00197C8A">
          <w:rPr>
            <w:noProof/>
            <w:webHidden/>
          </w:rPr>
          <w:fldChar w:fldCharType="begin"/>
        </w:r>
        <w:r w:rsidR="00197C8A">
          <w:rPr>
            <w:noProof/>
            <w:webHidden/>
          </w:rPr>
          <w:instrText xml:space="preserve"> PAGEREF _Toc443651143 \h </w:instrText>
        </w:r>
        <w:r w:rsidR="00197C8A">
          <w:rPr>
            <w:noProof/>
            <w:webHidden/>
          </w:rPr>
        </w:r>
        <w:r w:rsidR="00197C8A">
          <w:rPr>
            <w:noProof/>
            <w:webHidden/>
          </w:rPr>
          <w:fldChar w:fldCharType="separate"/>
        </w:r>
        <w:r w:rsidR="00123335">
          <w:rPr>
            <w:noProof/>
            <w:webHidden/>
          </w:rPr>
          <w:t>2</w:t>
        </w:r>
        <w:r w:rsidR="00197C8A">
          <w:rPr>
            <w:noProof/>
            <w:webHidden/>
          </w:rPr>
          <w:fldChar w:fldCharType="end"/>
        </w:r>
      </w:hyperlink>
    </w:p>
    <w:p w14:paraId="56047211"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4" w:history="1">
        <w:r w:rsidR="00197C8A" w:rsidRPr="001733A6">
          <w:rPr>
            <w:rStyle w:val="Hyperlink"/>
            <w:rFonts w:eastAsia="楷体_GB2312"/>
            <w:noProof/>
          </w:rPr>
          <w:t>2</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信托目的</w:t>
        </w:r>
        <w:r w:rsidR="00197C8A">
          <w:rPr>
            <w:noProof/>
            <w:webHidden/>
          </w:rPr>
          <w:tab/>
        </w:r>
        <w:r w:rsidR="00197C8A">
          <w:rPr>
            <w:noProof/>
            <w:webHidden/>
          </w:rPr>
          <w:fldChar w:fldCharType="begin"/>
        </w:r>
        <w:r w:rsidR="00197C8A">
          <w:rPr>
            <w:noProof/>
            <w:webHidden/>
          </w:rPr>
          <w:instrText xml:space="preserve"> PAGEREF _Toc443651144 \h </w:instrText>
        </w:r>
        <w:r w:rsidR="00197C8A">
          <w:rPr>
            <w:noProof/>
            <w:webHidden/>
          </w:rPr>
        </w:r>
        <w:r w:rsidR="00197C8A">
          <w:rPr>
            <w:noProof/>
            <w:webHidden/>
          </w:rPr>
          <w:fldChar w:fldCharType="separate"/>
        </w:r>
        <w:r w:rsidR="00123335">
          <w:rPr>
            <w:noProof/>
            <w:webHidden/>
          </w:rPr>
          <w:t>2</w:t>
        </w:r>
        <w:r w:rsidR="00197C8A">
          <w:rPr>
            <w:noProof/>
            <w:webHidden/>
          </w:rPr>
          <w:fldChar w:fldCharType="end"/>
        </w:r>
      </w:hyperlink>
    </w:p>
    <w:p w14:paraId="0398E586"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5" w:history="1">
        <w:r w:rsidR="00197C8A" w:rsidRPr="001733A6">
          <w:rPr>
            <w:rStyle w:val="Hyperlink"/>
            <w:rFonts w:eastAsia="楷体_GB2312"/>
            <w:noProof/>
          </w:rPr>
          <w:t>3</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信托的设立</w:t>
        </w:r>
        <w:r w:rsidR="00197C8A">
          <w:rPr>
            <w:noProof/>
            <w:webHidden/>
          </w:rPr>
          <w:tab/>
        </w:r>
        <w:r w:rsidR="00197C8A">
          <w:rPr>
            <w:noProof/>
            <w:webHidden/>
          </w:rPr>
          <w:fldChar w:fldCharType="begin"/>
        </w:r>
        <w:r w:rsidR="00197C8A">
          <w:rPr>
            <w:noProof/>
            <w:webHidden/>
          </w:rPr>
          <w:instrText xml:space="preserve"> PAGEREF _Toc443651145 \h </w:instrText>
        </w:r>
        <w:r w:rsidR="00197C8A">
          <w:rPr>
            <w:noProof/>
            <w:webHidden/>
          </w:rPr>
        </w:r>
        <w:r w:rsidR="00197C8A">
          <w:rPr>
            <w:noProof/>
            <w:webHidden/>
          </w:rPr>
          <w:fldChar w:fldCharType="separate"/>
        </w:r>
        <w:r w:rsidR="00123335">
          <w:rPr>
            <w:noProof/>
            <w:webHidden/>
          </w:rPr>
          <w:t>2</w:t>
        </w:r>
        <w:r w:rsidR="00197C8A">
          <w:rPr>
            <w:noProof/>
            <w:webHidden/>
          </w:rPr>
          <w:fldChar w:fldCharType="end"/>
        </w:r>
      </w:hyperlink>
    </w:p>
    <w:p w14:paraId="1BA9F603"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6" w:history="1">
        <w:r w:rsidR="00197C8A" w:rsidRPr="001733A6">
          <w:rPr>
            <w:rStyle w:val="Hyperlink"/>
            <w:rFonts w:eastAsia="楷体_GB2312"/>
            <w:noProof/>
          </w:rPr>
          <w:t>4</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不合格资产的赎回</w:t>
        </w:r>
        <w:r w:rsidR="00197C8A">
          <w:rPr>
            <w:noProof/>
            <w:webHidden/>
          </w:rPr>
          <w:tab/>
        </w:r>
        <w:r w:rsidR="00197C8A">
          <w:rPr>
            <w:noProof/>
            <w:webHidden/>
          </w:rPr>
          <w:fldChar w:fldCharType="begin"/>
        </w:r>
        <w:r w:rsidR="00197C8A">
          <w:rPr>
            <w:noProof/>
            <w:webHidden/>
          </w:rPr>
          <w:instrText xml:space="preserve"> PAGEREF _Toc443651146 \h </w:instrText>
        </w:r>
        <w:r w:rsidR="00197C8A">
          <w:rPr>
            <w:noProof/>
            <w:webHidden/>
          </w:rPr>
        </w:r>
        <w:r w:rsidR="00197C8A">
          <w:rPr>
            <w:noProof/>
            <w:webHidden/>
          </w:rPr>
          <w:fldChar w:fldCharType="separate"/>
        </w:r>
        <w:r w:rsidR="00123335">
          <w:rPr>
            <w:noProof/>
            <w:webHidden/>
          </w:rPr>
          <w:t>10</w:t>
        </w:r>
        <w:r w:rsidR="00197C8A">
          <w:rPr>
            <w:noProof/>
            <w:webHidden/>
          </w:rPr>
          <w:fldChar w:fldCharType="end"/>
        </w:r>
      </w:hyperlink>
    </w:p>
    <w:p w14:paraId="624F8AA2"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7" w:history="1">
        <w:r w:rsidR="00197C8A" w:rsidRPr="001733A6">
          <w:rPr>
            <w:rStyle w:val="Hyperlink"/>
            <w:rFonts w:eastAsia="楷体_GB2312"/>
            <w:noProof/>
          </w:rPr>
          <w:t>5</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清仓回购</w:t>
        </w:r>
        <w:r w:rsidR="00197C8A">
          <w:rPr>
            <w:noProof/>
            <w:webHidden/>
          </w:rPr>
          <w:tab/>
        </w:r>
        <w:r w:rsidR="00197C8A">
          <w:rPr>
            <w:noProof/>
            <w:webHidden/>
          </w:rPr>
          <w:fldChar w:fldCharType="begin"/>
        </w:r>
        <w:r w:rsidR="00197C8A">
          <w:rPr>
            <w:noProof/>
            <w:webHidden/>
          </w:rPr>
          <w:instrText xml:space="preserve"> PAGEREF _Toc443651147 \h </w:instrText>
        </w:r>
        <w:r w:rsidR="00197C8A">
          <w:rPr>
            <w:noProof/>
            <w:webHidden/>
          </w:rPr>
        </w:r>
        <w:r w:rsidR="00197C8A">
          <w:rPr>
            <w:noProof/>
            <w:webHidden/>
          </w:rPr>
          <w:fldChar w:fldCharType="separate"/>
        </w:r>
        <w:r w:rsidR="00123335">
          <w:rPr>
            <w:noProof/>
            <w:webHidden/>
          </w:rPr>
          <w:t>12</w:t>
        </w:r>
        <w:r w:rsidR="00197C8A">
          <w:rPr>
            <w:noProof/>
            <w:webHidden/>
          </w:rPr>
          <w:fldChar w:fldCharType="end"/>
        </w:r>
      </w:hyperlink>
    </w:p>
    <w:p w14:paraId="208655E0"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8" w:history="1">
        <w:r w:rsidR="00197C8A" w:rsidRPr="001733A6">
          <w:rPr>
            <w:rStyle w:val="Hyperlink"/>
            <w:rFonts w:eastAsia="楷体_GB2312"/>
            <w:noProof/>
            <w:lang w:eastAsia="zh-CN"/>
          </w:rPr>
          <w:t>6</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权利完善</w:t>
        </w:r>
        <w:r w:rsidR="00197C8A">
          <w:rPr>
            <w:noProof/>
            <w:webHidden/>
          </w:rPr>
          <w:tab/>
        </w:r>
        <w:r w:rsidR="00197C8A">
          <w:rPr>
            <w:noProof/>
            <w:webHidden/>
          </w:rPr>
          <w:fldChar w:fldCharType="begin"/>
        </w:r>
        <w:r w:rsidR="00197C8A">
          <w:rPr>
            <w:noProof/>
            <w:webHidden/>
          </w:rPr>
          <w:instrText xml:space="preserve"> PAGEREF _Toc443651148 \h </w:instrText>
        </w:r>
        <w:r w:rsidR="00197C8A">
          <w:rPr>
            <w:noProof/>
            <w:webHidden/>
          </w:rPr>
        </w:r>
        <w:r w:rsidR="00197C8A">
          <w:rPr>
            <w:noProof/>
            <w:webHidden/>
          </w:rPr>
          <w:fldChar w:fldCharType="separate"/>
        </w:r>
        <w:r w:rsidR="00123335">
          <w:rPr>
            <w:noProof/>
            <w:webHidden/>
          </w:rPr>
          <w:t>13</w:t>
        </w:r>
        <w:r w:rsidR="00197C8A">
          <w:rPr>
            <w:noProof/>
            <w:webHidden/>
          </w:rPr>
          <w:fldChar w:fldCharType="end"/>
        </w:r>
      </w:hyperlink>
    </w:p>
    <w:p w14:paraId="5C9930DD"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49" w:history="1">
        <w:r w:rsidR="00197C8A" w:rsidRPr="001733A6">
          <w:rPr>
            <w:rStyle w:val="Hyperlink"/>
            <w:rFonts w:eastAsia="楷体_GB2312"/>
            <w:noProof/>
            <w:lang w:eastAsia="zh-CN"/>
          </w:rPr>
          <w:t>7</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信托受益权和资产支持证券</w:t>
        </w:r>
        <w:r w:rsidR="00197C8A">
          <w:rPr>
            <w:noProof/>
            <w:webHidden/>
          </w:rPr>
          <w:tab/>
        </w:r>
        <w:r w:rsidR="00197C8A">
          <w:rPr>
            <w:noProof/>
            <w:webHidden/>
          </w:rPr>
          <w:fldChar w:fldCharType="begin"/>
        </w:r>
        <w:r w:rsidR="00197C8A">
          <w:rPr>
            <w:noProof/>
            <w:webHidden/>
          </w:rPr>
          <w:instrText xml:space="preserve"> PAGEREF _Toc443651149 \h </w:instrText>
        </w:r>
        <w:r w:rsidR="00197C8A">
          <w:rPr>
            <w:noProof/>
            <w:webHidden/>
          </w:rPr>
        </w:r>
        <w:r w:rsidR="00197C8A">
          <w:rPr>
            <w:noProof/>
            <w:webHidden/>
          </w:rPr>
          <w:fldChar w:fldCharType="separate"/>
        </w:r>
        <w:r w:rsidR="00123335">
          <w:rPr>
            <w:noProof/>
            <w:webHidden/>
          </w:rPr>
          <w:t>15</w:t>
        </w:r>
        <w:r w:rsidR="00197C8A">
          <w:rPr>
            <w:noProof/>
            <w:webHidden/>
          </w:rPr>
          <w:fldChar w:fldCharType="end"/>
        </w:r>
      </w:hyperlink>
    </w:p>
    <w:p w14:paraId="7BF47ADA"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0" w:history="1">
        <w:r w:rsidR="00197C8A" w:rsidRPr="001733A6">
          <w:rPr>
            <w:rStyle w:val="Hyperlink"/>
            <w:rFonts w:eastAsia="楷体_GB2312"/>
            <w:noProof/>
          </w:rPr>
          <w:t>8</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w:t>
        </w:r>
        <w:r w:rsidR="00197C8A" w:rsidRPr="001733A6">
          <w:rPr>
            <w:rStyle w:val="Hyperlink"/>
            <w:rFonts w:eastAsia="楷体_GB2312" w:hint="eastAsia"/>
            <w:noProof/>
            <w:lang w:eastAsia="zh-CN"/>
          </w:rPr>
          <w:t>账户</w:t>
        </w:r>
        <w:r w:rsidR="00197C8A">
          <w:rPr>
            <w:noProof/>
            <w:webHidden/>
          </w:rPr>
          <w:tab/>
        </w:r>
        <w:r w:rsidR="00197C8A">
          <w:rPr>
            <w:noProof/>
            <w:webHidden/>
          </w:rPr>
          <w:fldChar w:fldCharType="begin"/>
        </w:r>
        <w:r w:rsidR="00197C8A">
          <w:rPr>
            <w:noProof/>
            <w:webHidden/>
          </w:rPr>
          <w:instrText xml:space="preserve"> PAGEREF _Toc443651150 \h </w:instrText>
        </w:r>
        <w:r w:rsidR="00197C8A">
          <w:rPr>
            <w:noProof/>
            <w:webHidden/>
          </w:rPr>
        </w:r>
        <w:r w:rsidR="00197C8A">
          <w:rPr>
            <w:noProof/>
            <w:webHidden/>
          </w:rPr>
          <w:fldChar w:fldCharType="separate"/>
        </w:r>
        <w:r w:rsidR="00123335">
          <w:rPr>
            <w:noProof/>
            <w:webHidden/>
          </w:rPr>
          <w:t>22</w:t>
        </w:r>
        <w:r w:rsidR="00197C8A">
          <w:rPr>
            <w:noProof/>
            <w:webHidden/>
          </w:rPr>
          <w:fldChar w:fldCharType="end"/>
        </w:r>
      </w:hyperlink>
    </w:p>
    <w:p w14:paraId="6D1A04F7"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1" w:history="1">
        <w:r w:rsidR="00197C8A" w:rsidRPr="001733A6">
          <w:rPr>
            <w:rStyle w:val="Hyperlink"/>
            <w:rFonts w:eastAsia="楷体_GB2312"/>
            <w:noProof/>
            <w:lang w:eastAsia="zh-CN"/>
          </w:rPr>
          <w:t>9</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回收款的转付、核算与分配</w:t>
        </w:r>
        <w:r w:rsidR="00197C8A">
          <w:rPr>
            <w:noProof/>
            <w:webHidden/>
          </w:rPr>
          <w:tab/>
        </w:r>
        <w:r w:rsidR="00197C8A">
          <w:rPr>
            <w:noProof/>
            <w:webHidden/>
          </w:rPr>
          <w:fldChar w:fldCharType="begin"/>
        </w:r>
        <w:r w:rsidR="00197C8A">
          <w:rPr>
            <w:noProof/>
            <w:webHidden/>
          </w:rPr>
          <w:instrText xml:space="preserve"> PAGEREF _Toc443651151 \h </w:instrText>
        </w:r>
        <w:r w:rsidR="00197C8A">
          <w:rPr>
            <w:noProof/>
            <w:webHidden/>
          </w:rPr>
        </w:r>
        <w:r w:rsidR="00197C8A">
          <w:rPr>
            <w:noProof/>
            <w:webHidden/>
          </w:rPr>
          <w:fldChar w:fldCharType="separate"/>
        </w:r>
        <w:r w:rsidR="00123335">
          <w:rPr>
            <w:noProof/>
            <w:webHidden/>
          </w:rPr>
          <w:t>24</w:t>
        </w:r>
        <w:r w:rsidR="00197C8A">
          <w:rPr>
            <w:noProof/>
            <w:webHidden/>
          </w:rPr>
          <w:fldChar w:fldCharType="end"/>
        </w:r>
      </w:hyperlink>
    </w:p>
    <w:p w14:paraId="1A3D56AB"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2" w:history="1">
        <w:r w:rsidR="00197C8A" w:rsidRPr="001733A6">
          <w:rPr>
            <w:rStyle w:val="Hyperlink"/>
            <w:rFonts w:eastAsia="楷体_GB2312"/>
            <w:noProof/>
          </w:rPr>
          <w:t>10</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信托的终止与清算</w:t>
        </w:r>
        <w:r w:rsidR="00197C8A">
          <w:rPr>
            <w:noProof/>
            <w:webHidden/>
          </w:rPr>
          <w:tab/>
        </w:r>
        <w:r w:rsidR="00197C8A">
          <w:rPr>
            <w:noProof/>
            <w:webHidden/>
          </w:rPr>
          <w:fldChar w:fldCharType="begin"/>
        </w:r>
        <w:r w:rsidR="00197C8A">
          <w:rPr>
            <w:noProof/>
            <w:webHidden/>
          </w:rPr>
          <w:instrText xml:space="preserve"> PAGEREF _Toc443651152 \h </w:instrText>
        </w:r>
        <w:r w:rsidR="00197C8A">
          <w:rPr>
            <w:noProof/>
            <w:webHidden/>
          </w:rPr>
        </w:r>
        <w:r w:rsidR="00197C8A">
          <w:rPr>
            <w:noProof/>
            <w:webHidden/>
          </w:rPr>
          <w:fldChar w:fldCharType="separate"/>
        </w:r>
        <w:r w:rsidR="00123335">
          <w:rPr>
            <w:noProof/>
            <w:webHidden/>
          </w:rPr>
          <w:t>32</w:t>
        </w:r>
        <w:r w:rsidR="00197C8A">
          <w:rPr>
            <w:noProof/>
            <w:webHidden/>
          </w:rPr>
          <w:fldChar w:fldCharType="end"/>
        </w:r>
      </w:hyperlink>
    </w:p>
    <w:p w14:paraId="3E3296FE"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3" w:history="1">
        <w:r w:rsidR="00197C8A" w:rsidRPr="001733A6">
          <w:rPr>
            <w:rStyle w:val="Hyperlink"/>
            <w:rFonts w:eastAsia="楷体_GB2312"/>
            <w:noProof/>
            <w:lang w:eastAsia="zh-CN"/>
          </w:rPr>
          <w:t>11</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委托人的权利、义务及陈述与保证</w:t>
        </w:r>
        <w:r w:rsidR="00197C8A">
          <w:rPr>
            <w:noProof/>
            <w:webHidden/>
          </w:rPr>
          <w:tab/>
        </w:r>
        <w:r w:rsidR="00197C8A">
          <w:rPr>
            <w:noProof/>
            <w:webHidden/>
          </w:rPr>
          <w:fldChar w:fldCharType="begin"/>
        </w:r>
        <w:r w:rsidR="00197C8A">
          <w:rPr>
            <w:noProof/>
            <w:webHidden/>
          </w:rPr>
          <w:instrText xml:space="preserve"> PAGEREF _Toc443651153 \h </w:instrText>
        </w:r>
        <w:r w:rsidR="00197C8A">
          <w:rPr>
            <w:noProof/>
            <w:webHidden/>
          </w:rPr>
        </w:r>
        <w:r w:rsidR="00197C8A">
          <w:rPr>
            <w:noProof/>
            <w:webHidden/>
          </w:rPr>
          <w:fldChar w:fldCharType="separate"/>
        </w:r>
        <w:r w:rsidR="00123335">
          <w:rPr>
            <w:noProof/>
            <w:webHidden/>
          </w:rPr>
          <w:t>33</w:t>
        </w:r>
        <w:r w:rsidR="00197C8A">
          <w:rPr>
            <w:noProof/>
            <w:webHidden/>
          </w:rPr>
          <w:fldChar w:fldCharType="end"/>
        </w:r>
      </w:hyperlink>
    </w:p>
    <w:p w14:paraId="35D762F1"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4" w:history="1">
        <w:r w:rsidR="00197C8A" w:rsidRPr="001733A6">
          <w:rPr>
            <w:rStyle w:val="Hyperlink"/>
            <w:rFonts w:eastAsia="楷体_GB2312"/>
            <w:noProof/>
            <w:lang w:eastAsia="zh-CN"/>
          </w:rPr>
          <w:t>12</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受托人的权利、义务及陈述与保证</w:t>
        </w:r>
        <w:r w:rsidR="00197C8A">
          <w:rPr>
            <w:noProof/>
            <w:webHidden/>
          </w:rPr>
          <w:tab/>
        </w:r>
        <w:r w:rsidR="00197C8A">
          <w:rPr>
            <w:noProof/>
            <w:webHidden/>
          </w:rPr>
          <w:fldChar w:fldCharType="begin"/>
        </w:r>
        <w:r w:rsidR="00197C8A">
          <w:rPr>
            <w:noProof/>
            <w:webHidden/>
          </w:rPr>
          <w:instrText xml:space="preserve"> PAGEREF _Toc443651154 \h </w:instrText>
        </w:r>
        <w:r w:rsidR="00197C8A">
          <w:rPr>
            <w:noProof/>
            <w:webHidden/>
          </w:rPr>
        </w:r>
        <w:r w:rsidR="00197C8A">
          <w:rPr>
            <w:noProof/>
            <w:webHidden/>
          </w:rPr>
          <w:fldChar w:fldCharType="separate"/>
        </w:r>
        <w:r w:rsidR="00123335">
          <w:rPr>
            <w:noProof/>
            <w:webHidden/>
          </w:rPr>
          <w:t>41</w:t>
        </w:r>
        <w:r w:rsidR="00197C8A">
          <w:rPr>
            <w:noProof/>
            <w:webHidden/>
          </w:rPr>
          <w:fldChar w:fldCharType="end"/>
        </w:r>
      </w:hyperlink>
    </w:p>
    <w:p w14:paraId="22FB9B22"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5" w:history="1">
        <w:r w:rsidR="00197C8A" w:rsidRPr="001733A6">
          <w:rPr>
            <w:rStyle w:val="Hyperlink"/>
            <w:rFonts w:eastAsia="楷体_GB2312"/>
            <w:noProof/>
          </w:rPr>
          <w:t>13</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受益人</w:t>
        </w:r>
        <w:r w:rsidR="00197C8A" w:rsidRPr="001733A6">
          <w:rPr>
            <w:rStyle w:val="Hyperlink"/>
            <w:rFonts w:eastAsia="楷体_GB2312" w:hint="eastAsia"/>
            <w:noProof/>
            <w:lang w:eastAsia="zh-CN"/>
          </w:rPr>
          <w:t>的权利与义务</w:t>
        </w:r>
        <w:r w:rsidR="00197C8A">
          <w:rPr>
            <w:noProof/>
            <w:webHidden/>
          </w:rPr>
          <w:tab/>
        </w:r>
        <w:r w:rsidR="00197C8A">
          <w:rPr>
            <w:noProof/>
            <w:webHidden/>
          </w:rPr>
          <w:fldChar w:fldCharType="begin"/>
        </w:r>
        <w:r w:rsidR="00197C8A">
          <w:rPr>
            <w:noProof/>
            <w:webHidden/>
          </w:rPr>
          <w:instrText xml:space="preserve"> PAGEREF _Toc443651155 \h </w:instrText>
        </w:r>
        <w:r w:rsidR="00197C8A">
          <w:rPr>
            <w:noProof/>
            <w:webHidden/>
          </w:rPr>
        </w:r>
        <w:r w:rsidR="00197C8A">
          <w:rPr>
            <w:noProof/>
            <w:webHidden/>
          </w:rPr>
          <w:fldChar w:fldCharType="separate"/>
        </w:r>
        <w:r w:rsidR="00123335">
          <w:rPr>
            <w:noProof/>
            <w:webHidden/>
          </w:rPr>
          <w:t>47</w:t>
        </w:r>
        <w:r w:rsidR="00197C8A">
          <w:rPr>
            <w:noProof/>
            <w:webHidden/>
          </w:rPr>
          <w:fldChar w:fldCharType="end"/>
        </w:r>
      </w:hyperlink>
    </w:p>
    <w:p w14:paraId="297B2A30"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6" w:history="1">
        <w:r w:rsidR="00197C8A" w:rsidRPr="001733A6">
          <w:rPr>
            <w:rStyle w:val="Hyperlink"/>
            <w:rFonts w:eastAsia="楷体_GB2312"/>
            <w:noProof/>
          </w:rPr>
          <w:t>14</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信托财产的管理与保管</w:t>
        </w:r>
        <w:r w:rsidR="00197C8A">
          <w:rPr>
            <w:noProof/>
            <w:webHidden/>
          </w:rPr>
          <w:tab/>
        </w:r>
        <w:r w:rsidR="00197C8A">
          <w:rPr>
            <w:noProof/>
            <w:webHidden/>
          </w:rPr>
          <w:fldChar w:fldCharType="begin"/>
        </w:r>
        <w:r w:rsidR="00197C8A">
          <w:rPr>
            <w:noProof/>
            <w:webHidden/>
          </w:rPr>
          <w:instrText xml:space="preserve"> PAGEREF _Toc443651156 \h </w:instrText>
        </w:r>
        <w:r w:rsidR="00197C8A">
          <w:rPr>
            <w:noProof/>
            <w:webHidden/>
          </w:rPr>
        </w:r>
        <w:r w:rsidR="00197C8A">
          <w:rPr>
            <w:noProof/>
            <w:webHidden/>
          </w:rPr>
          <w:fldChar w:fldCharType="separate"/>
        </w:r>
        <w:r w:rsidR="00123335">
          <w:rPr>
            <w:noProof/>
            <w:webHidden/>
          </w:rPr>
          <w:t>48</w:t>
        </w:r>
        <w:r w:rsidR="00197C8A">
          <w:rPr>
            <w:noProof/>
            <w:webHidden/>
          </w:rPr>
          <w:fldChar w:fldCharType="end"/>
        </w:r>
      </w:hyperlink>
    </w:p>
    <w:p w14:paraId="750E4E2C"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7" w:history="1">
        <w:r w:rsidR="00197C8A" w:rsidRPr="001733A6">
          <w:rPr>
            <w:rStyle w:val="Hyperlink"/>
            <w:rFonts w:eastAsia="楷体_GB2312"/>
            <w:noProof/>
          </w:rPr>
          <w:t>15</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受托人的更换</w:t>
        </w:r>
        <w:r w:rsidR="00197C8A">
          <w:rPr>
            <w:noProof/>
            <w:webHidden/>
          </w:rPr>
          <w:tab/>
        </w:r>
        <w:r w:rsidR="00197C8A">
          <w:rPr>
            <w:noProof/>
            <w:webHidden/>
          </w:rPr>
          <w:fldChar w:fldCharType="begin"/>
        </w:r>
        <w:r w:rsidR="00197C8A">
          <w:rPr>
            <w:noProof/>
            <w:webHidden/>
          </w:rPr>
          <w:instrText xml:space="preserve"> PAGEREF _Toc443651157 \h </w:instrText>
        </w:r>
        <w:r w:rsidR="00197C8A">
          <w:rPr>
            <w:noProof/>
            <w:webHidden/>
          </w:rPr>
        </w:r>
        <w:r w:rsidR="00197C8A">
          <w:rPr>
            <w:noProof/>
            <w:webHidden/>
          </w:rPr>
          <w:fldChar w:fldCharType="separate"/>
        </w:r>
        <w:r w:rsidR="00123335">
          <w:rPr>
            <w:noProof/>
            <w:webHidden/>
          </w:rPr>
          <w:t>48</w:t>
        </w:r>
        <w:r w:rsidR="00197C8A">
          <w:rPr>
            <w:noProof/>
            <w:webHidden/>
          </w:rPr>
          <w:fldChar w:fldCharType="end"/>
        </w:r>
      </w:hyperlink>
    </w:p>
    <w:p w14:paraId="40D9ECEA"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8" w:history="1">
        <w:r w:rsidR="00197C8A" w:rsidRPr="001733A6">
          <w:rPr>
            <w:rStyle w:val="Hyperlink"/>
            <w:rFonts w:eastAsia="楷体_GB2312"/>
            <w:noProof/>
          </w:rPr>
          <w:t>16</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信托的核算</w:t>
        </w:r>
        <w:r w:rsidR="00197C8A">
          <w:rPr>
            <w:noProof/>
            <w:webHidden/>
          </w:rPr>
          <w:tab/>
        </w:r>
        <w:r w:rsidR="00197C8A">
          <w:rPr>
            <w:noProof/>
            <w:webHidden/>
          </w:rPr>
          <w:fldChar w:fldCharType="begin"/>
        </w:r>
        <w:r w:rsidR="00197C8A">
          <w:rPr>
            <w:noProof/>
            <w:webHidden/>
          </w:rPr>
          <w:instrText xml:space="preserve"> PAGEREF _Toc443651158 \h </w:instrText>
        </w:r>
        <w:r w:rsidR="00197C8A">
          <w:rPr>
            <w:noProof/>
            <w:webHidden/>
          </w:rPr>
        </w:r>
        <w:r w:rsidR="00197C8A">
          <w:rPr>
            <w:noProof/>
            <w:webHidden/>
          </w:rPr>
          <w:fldChar w:fldCharType="separate"/>
        </w:r>
        <w:r w:rsidR="00123335">
          <w:rPr>
            <w:noProof/>
            <w:webHidden/>
          </w:rPr>
          <w:t>50</w:t>
        </w:r>
        <w:r w:rsidR="00197C8A">
          <w:rPr>
            <w:noProof/>
            <w:webHidden/>
          </w:rPr>
          <w:fldChar w:fldCharType="end"/>
        </w:r>
      </w:hyperlink>
    </w:p>
    <w:p w14:paraId="03629B76"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59" w:history="1">
        <w:r w:rsidR="00197C8A" w:rsidRPr="001733A6">
          <w:rPr>
            <w:rStyle w:val="Hyperlink"/>
            <w:rFonts w:eastAsia="楷体_GB2312"/>
            <w:noProof/>
          </w:rPr>
          <w:t>17</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费用和报酬</w:t>
        </w:r>
        <w:r w:rsidR="00197C8A">
          <w:rPr>
            <w:noProof/>
            <w:webHidden/>
          </w:rPr>
          <w:tab/>
        </w:r>
        <w:r w:rsidR="00197C8A">
          <w:rPr>
            <w:noProof/>
            <w:webHidden/>
          </w:rPr>
          <w:fldChar w:fldCharType="begin"/>
        </w:r>
        <w:r w:rsidR="00197C8A">
          <w:rPr>
            <w:noProof/>
            <w:webHidden/>
          </w:rPr>
          <w:instrText xml:space="preserve"> PAGEREF _Toc443651159 \h </w:instrText>
        </w:r>
        <w:r w:rsidR="00197C8A">
          <w:rPr>
            <w:noProof/>
            <w:webHidden/>
          </w:rPr>
        </w:r>
        <w:r w:rsidR="00197C8A">
          <w:rPr>
            <w:noProof/>
            <w:webHidden/>
          </w:rPr>
          <w:fldChar w:fldCharType="separate"/>
        </w:r>
        <w:r w:rsidR="00123335">
          <w:rPr>
            <w:noProof/>
            <w:webHidden/>
          </w:rPr>
          <w:t>51</w:t>
        </w:r>
        <w:r w:rsidR="00197C8A">
          <w:rPr>
            <w:noProof/>
            <w:webHidden/>
          </w:rPr>
          <w:fldChar w:fldCharType="end"/>
        </w:r>
      </w:hyperlink>
    </w:p>
    <w:p w14:paraId="78F2B829"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0" w:history="1">
        <w:r w:rsidR="00197C8A" w:rsidRPr="001733A6">
          <w:rPr>
            <w:rStyle w:val="Hyperlink"/>
            <w:rFonts w:eastAsia="楷体_GB2312"/>
            <w:noProof/>
          </w:rPr>
          <w:t>18</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税负承担</w:t>
        </w:r>
        <w:r w:rsidR="00197C8A">
          <w:rPr>
            <w:noProof/>
            <w:webHidden/>
          </w:rPr>
          <w:tab/>
        </w:r>
        <w:r w:rsidR="00197C8A">
          <w:rPr>
            <w:noProof/>
            <w:webHidden/>
          </w:rPr>
          <w:fldChar w:fldCharType="begin"/>
        </w:r>
        <w:r w:rsidR="00197C8A">
          <w:rPr>
            <w:noProof/>
            <w:webHidden/>
          </w:rPr>
          <w:instrText xml:space="preserve"> PAGEREF _Toc443651160 \h </w:instrText>
        </w:r>
        <w:r w:rsidR="00197C8A">
          <w:rPr>
            <w:noProof/>
            <w:webHidden/>
          </w:rPr>
        </w:r>
        <w:r w:rsidR="00197C8A">
          <w:rPr>
            <w:noProof/>
            <w:webHidden/>
          </w:rPr>
          <w:fldChar w:fldCharType="separate"/>
        </w:r>
        <w:r w:rsidR="00123335">
          <w:rPr>
            <w:noProof/>
            <w:webHidden/>
          </w:rPr>
          <w:t>52</w:t>
        </w:r>
        <w:r w:rsidR="00197C8A">
          <w:rPr>
            <w:noProof/>
            <w:webHidden/>
          </w:rPr>
          <w:fldChar w:fldCharType="end"/>
        </w:r>
      </w:hyperlink>
    </w:p>
    <w:p w14:paraId="128FE2E0"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1" w:history="1">
        <w:r w:rsidR="00197C8A" w:rsidRPr="001733A6">
          <w:rPr>
            <w:rStyle w:val="Hyperlink"/>
            <w:rFonts w:eastAsia="楷体_GB2312"/>
            <w:noProof/>
            <w:lang w:eastAsia="zh-CN"/>
          </w:rPr>
          <w:t>19</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lang w:eastAsia="zh-CN"/>
          </w:rPr>
          <w:t>资产支持证券持有人大会</w:t>
        </w:r>
        <w:r w:rsidR="00197C8A">
          <w:rPr>
            <w:noProof/>
            <w:webHidden/>
          </w:rPr>
          <w:tab/>
        </w:r>
        <w:r w:rsidR="00197C8A">
          <w:rPr>
            <w:noProof/>
            <w:webHidden/>
          </w:rPr>
          <w:fldChar w:fldCharType="begin"/>
        </w:r>
        <w:r w:rsidR="00197C8A">
          <w:rPr>
            <w:noProof/>
            <w:webHidden/>
          </w:rPr>
          <w:instrText xml:space="preserve"> PAGEREF _Toc443651161 \h </w:instrText>
        </w:r>
        <w:r w:rsidR="00197C8A">
          <w:rPr>
            <w:noProof/>
            <w:webHidden/>
          </w:rPr>
        </w:r>
        <w:r w:rsidR="00197C8A">
          <w:rPr>
            <w:noProof/>
            <w:webHidden/>
          </w:rPr>
          <w:fldChar w:fldCharType="separate"/>
        </w:r>
        <w:r w:rsidR="00123335">
          <w:rPr>
            <w:noProof/>
            <w:webHidden/>
          </w:rPr>
          <w:t>53</w:t>
        </w:r>
        <w:r w:rsidR="00197C8A">
          <w:rPr>
            <w:noProof/>
            <w:webHidden/>
          </w:rPr>
          <w:fldChar w:fldCharType="end"/>
        </w:r>
      </w:hyperlink>
    </w:p>
    <w:p w14:paraId="34FF6718"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2" w:history="1">
        <w:r w:rsidR="00197C8A" w:rsidRPr="001733A6">
          <w:rPr>
            <w:rStyle w:val="Hyperlink"/>
            <w:rFonts w:eastAsia="楷体_GB2312"/>
            <w:noProof/>
          </w:rPr>
          <w:t>20</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赔偿和免责</w:t>
        </w:r>
        <w:r w:rsidR="00197C8A">
          <w:rPr>
            <w:noProof/>
            <w:webHidden/>
          </w:rPr>
          <w:tab/>
        </w:r>
        <w:r w:rsidR="00197C8A">
          <w:rPr>
            <w:noProof/>
            <w:webHidden/>
          </w:rPr>
          <w:fldChar w:fldCharType="begin"/>
        </w:r>
        <w:r w:rsidR="00197C8A">
          <w:rPr>
            <w:noProof/>
            <w:webHidden/>
          </w:rPr>
          <w:instrText xml:space="preserve"> PAGEREF _Toc443651162 \h </w:instrText>
        </w:r>
        <w:r w:rsidR="00197C8A">
          <w:rPr>
            <w:noProof/>
            <w:webHidden/>
          </w:rPr>
        </w:r>
        <w:r w:rsidR="00197C8A">
          <w:rPr>
            <w:noProof/>
            <w:webHidden/>
          </w:rPr>
          <w:fldChar w:fldCharType="separate"/>
        </w:r>
        <w:r w:rsidR="00123335">
          <w:rPr>
            <w:noProof/>
            <w:webHidden/>
          </w:rPr>
          <w:t>59</w:t>
        </w:r>
        <w:r w:rsidR="00197C8A">
          <w:rPr>
            <w:noProof/>
            <w:webHidden/>
          </w:rPr>
          <w:fldChar w:fldCharType="end"/>
        </w:r>
      </w:hyperlink>
    </w:p>
    <w:p w14:paraId="4522D4A4"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3" w:history="1">
        <w:r w:rsidR="00197C8A" w:rsidRPr="001733A6">
          <w:rPr>
            <w:rStyle w:val="Hyperlink"/>
            <w:rFonts w:eastAsia="楷体_GB2312"/>
            <w:noProof/>
          </w:rPr>
          <w:t>21</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信息披露</w:t>
        </w:r>
        <w:r w:rsidR="00197C8A">
          <w:rPr>
            <w:noProof/>
            <w:webHidden/>
          </w:rPr>
          <w:tab/>
        </w:r>
        <w:r w:rsidR="00197C8A">
          <w:rPr>
            <w:noProof/>
            <w:webHidden/>
          </w:rPr>
          <w:fldChar w:fldCharType="begin"/>
        </w:r>
        <w:r w:rsidR="00197C8A">
          <w:rPr>
            <w:noProof/>
            <w:webHidden/>
          </w:rPr>
          <w:instrText xml:space="preserve"> PAGEREF _Toc443651163 \h </w:instrText>
        </w:r>
        <w:r w:rsidR="00197C8A">
          <w:rPr>
            <w:noProof/>
            <w:webHidden/>
          </w:rPr>
        </w:r>
        <w:r w:rsidR="00197C8A">
          <w:rPr>
            <w:noProof/>
            <w:webHidden/>
          </w:rPr>
          <w:fldChar w:fldCharType="separate"/>
        </w:r>
        <w:r w:rsidR="00123335">
          <w:rPr>
            <w:noProof/>
            <w:webHidden/>
          </w:rPr>
          <w:t>61</w:t>
        </w:r>
        <w:r w:rsidR="00197C8A">
          <w:rPr>
            <w:noProof/>
            <w:webHidden/>
          </w:rPr>
          <w:fldChar w:fldCharType="end"/>
        </w:r>
      </w:hyperlink>
    </w:p>
    <w:p w14:paraId="64447802"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4" w:history="1">
        <w:r w:rsidR="00197C8A" w:rsidRPr="001733A6">
          <w:rPr>
            <w:rStyle w:val="Hyperlink"/>
            <w:rFonts w:eastAsia="楷体_GB2312"/>
            <w:noProof/>
          </w:rPr>
          <w:t>22</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保密条款</w:t>
        </w:r>
        <w:r w:rsidR="00197C8A">
          <w:rPr>
            <w:noProof/>
            <w:webHidden/>
          </w:rPr>
          <w:tab/>
        </w:r>
        <w:r w:rsidR="00197C8A">
          <w:rPr>
            <w:noProof/>
            <w:webHidden/>
          </w:rPr>
          <w:fldChar w:fldCharType="begin"/>
        </w:r>
        <w:r w:rsidR="00197C8A">
          <w:rPr>
            <w:noProof/>
            <w:webHidden/>
          </w:rPr>
          <w:instrText xml:space="preserve"> PAGEREF _Toc443651164 \h </w:instrText>
        </w:r>
        <w:r w:rsidR="00197C8A">
          <w:rPr>
            <w:noProof/>
            <w:webHidden/>
          </w:rPr>
        </w:r>
        <w:r w:rsidR="00197C8A">
          <w:rPr>
            <w:noProof/>
            <w:webHidden/>
          </w:rPr>
          <w:fldChar w:fldCharType="separate"/>
        </w:r>
        <w:r w:rsidR="00123335">
          <w:rPr>
            <w:noProof/>
            <w:webHidden/>
          </w:rPr>
          <w:t>62</w:t>
        </w:r>
        <w:r w:rsidR="00197C8A">
          <w:rPr>
            <w:noProof/>
            <w:webHidden/>
          </w:rPr>
          <w:fldChar w:fldCharType="end"/>
        </w:r>
      </w:hyperlink>
    </w:p>
    <w:p w14:paraId="31BCDC2A"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5" w:history="1">
        <w:r w:rsidR="00197C8A" w:rsidRPr="001733A6">
          <w:rPr>
            <w:rStyle w:val="Hyperlink"/>
            <w:rFonts w:eastAsia="楷体_GB2312"/>
            <w:noProof/>
          </w:rPr>
          <w:t>23</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不可抗力</w:t>
        </w:r>
        <w:r w:rsidR="00197C8A">
          <w:rPr>
            <w:noProof/>
            <w:webHidden/>
          </w:rPr>
          <w:tab/>
        </w:r>
        <w:r w:rsidR="00197C8A">
          <w:rPr>
            <w:noProof/>
            <w:webHidden/>
          </w:rPr>
          <w:fldChar w:fldCharType="begin"/>
        </w:r>
        <w:r w:rsidR="00197C8A">
          <w:rPr>
            <w:noProof/>
            <w:webHidden/>
          </w:rPr>
          <w:instrText xml:space="preserve"> PAGEREF _Toc443651165 \h </w:instrText>
        </w:r>
        <w:r w:rsidR="00197C8A">
          <w:rPr>
            <w:noProof/>
            <w:webHidden/>
          </w:rPr>
        </w:r>
        <w:r w:rsidR="00197C8A">
          <w:rPr>
            <w:noProof/>
            <w:webHidden/>
          </w:rPr>
          <w:fldChar w:fldCharType="separate"/>
        </w:r>
        <w:r w:rsidR="00123335">
          <w:rPr>
            <w:noProof/>
            <w:webHidden/>
          </w:rPr>
          <w:t>64</w:t>
        </w:r>
        <w:r w:rsidR="00197C8A">
          <w:rPr>
            <w:noProof/>
            <w:webHidden/>
          </w:rPr>
          <w:fldChar w:fldCharType="end"/>
        </w:r>
      </w:hyperlink>
    </w:p>
    <w:p w14:paraId="3556FF44"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6" w:history="1">
        <w:r w:rsidR="00197C8A" w:rsidRPr="001733A6">
          <w:rPr>
            <w:rStyle w:val="Hyperlink"/>
            <w:rFonts w:eastAsia="楷体_GB2312"/>
            <w:noProof/>
          </w:rPr>
          <w:t>24</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法律适用和争议解决</w:t>
        </w:r>
        <w:r w:rsidR="00197C8A">
          <w:rPr>
            <w:noProof/>
            <w:webHidden/>
          </w:rPr>
          <w:tab/>
        </w:r>
        <w:r w:rsidR="00197C8A">
          <w:rPr>
            <w:noProof/>
            <w:webHidden/>
          </w:rPr>
          <w:fldChar w:fldCharType="begin"/>
        </w:r>
        <w:r w:rsidR="00197C8A">
          <w:rPr>
            <w:noProof/>
            <w:webHidden/>
          </w:rPr>
          <w:instrText xml:space="preserve"> PAGEREF _Toc443651166 \h </w:instrText>
        </w:r>
        <w:r w:rsidR="00197C8A">
          <w:rPr>
            <w:noProof/>
            <w:webHidden/>
          </w:rPr>
        </w:r>
        <w:r w:rsidR="00197C8A">
          <w:rPr>
            <w:noProof/>
            <w:webHidden/>
          </w:rPr>
          <w:fldChar w:fldCharType="separate"/>
        </w:r>
        <w:r w:rsidR="00123335">
          <w:rPr>
            <w:noProof/>
            <w:webHidden/>
          </w:rPr>
          <w:t>65</w:t>
        </w:r>
        <w:r w:rsidR="00197C8A">
          <w:rPr>
            <w:noProof/>
            <w:webHidden/>
          </w:rPr>
          <w:fldChar w:fldCharType="end"/>
        </w:r>
      </w:hyperlink>
    </w:p>
    <w:p w14:paraId="658B9C88"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7" w:history="1">
        <w:r w:rsidR="00197C8A" w:rsidRPr="001733A6">
          <w:rPr>
            <w:rStyle w:val="Hyperlink"/>
            <w:rFonts w:eastAsia="楷体_GB2312"/>
            <w:noProof/>
          </w:rPr>
          <w:t>25</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有限追索和诉讼禁止</w:t>
        </w:r>
        <w:r w:rsidR="00197C8A">
          <w:rPr>
            <w:noProof/>
            <w:webHidden/>
          </w:rPr>
          <w:tab/>
        </w:r>
        <w:r w:rsidR="00197C8A">
          <w:rPr>
            <w:noProof/>
            <w:webHidden/>
          </w:rPr>
          <w:fldChar w:fldCharType="begin"/>
        </w:r>
        <w:r w:rsidR="00197C8A">
          <w:rPr>
            <w:noProof/>
            <w:webHidden/>
          </w:rPr>
          <w:instrText xml:space="preserve"> PAGEREF _Toc443651167 \h </w:instrText>
        </w:r>
        <w:r w:rsidR="00197C8A">
          <w:rPr>
            <w:noProof/>
            <w:webHidden/>
          </w:rPr>
        </w:r>
        <w:r w:rsidR="00197C8A">
          <w:rPr>
            <w:noProof/>
            <w:webHidden/>
          </w:rPr>
          <w:fldChar w:fldCharType="separate"/>
        </w:r>
        <w:r w:rsidR="00123335">
          <w:rPr>
            <w:noProof/>
            <w:webHidden/>
          </w:rPr>
          <w:t>65</w:t>
        </w:r>
        <w:r w:rsidR="00197C8A">
          <w:rPr>
            <w:noProof/>
            <w:webHidden/>
          </w:rPr>
          <w:fldChar w:fldCharType="end"/>
        </w:r>
      </w:hyperlink>
    </w:p>
    <w:p w14:paraId="3800FC87"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8" w:history="1">
        <w:r w:rsidR="00197C8A" w:rsidRPr="001733A6">
          <w:rPr>
            <w:rStyle w:val="Hyperlink"/>
            <w:rFonts w:eastAsia="楷体_GB2312"/>
            <w:noProof/>
          </w:rPr>
          <w:t>26</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合同的转让</w:t>
        </w:r>
        <w:r w:rsidR="00197C8A">
          <w:rPr>
            <w:noProof/>
            <w:webHidden/>
          </w:rPr>
          <w:tab/>
        </w:r>
        <w:r w:rsidR="00197C8A">
          <w:rPr>
            <w:noProof/>
            <w:webHidden/>
          </w:rPr>
          <w:fldChar w:fldCharType="begin"/>
        </w:r>
        <w:r w:rsidR="00197C8A">
          <w:rPr>
            <w:noProof/>
            <w:webHidden/>
          </w:rPr>
          <w:instrText xml:space="preserve"> PAGEREF _Toc443651168 \h </w:instrText>
        </w:r>
        <w:r w:rsidR="00197C8A">
          <w:rPr>
            <w:noProof/>
            <w:webHidden/>
          </w:rPr>
        </w:r>
        <w:r w:rsidR="00197C8A">
          <w:rPr>
            <w:noProof/>
            <w:webHidden/>
          </w:rPr>
          <w:fldChar w:fldCharType="separate"/>
        </w:r>
        <w:r w:rsidR="00123335">
          <w:rPr>
            <w:noProof/>
            <w:webHidden/>
          </w:rPr>
          <w:t>65</w:t>
        </w:r>
        <w:r w:rsidR="00197C8A">
          <w:rPr>
            <w:noProof/>
            <w:webHidden/>
          </w:rPr>
          <w:fldChar w:fldCharType="end"/>
        </w:r>
      </w:hyperlink>
    </w:p>
    <w:p w14:paraId="18E488D5"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69" w:history="1">
        <w:r w:rsidR="00197C8A" w:rsidRPr="001733A6">
          <w:rPr>
            <w:rStyle w:val="Hyperlink"/>
            <w:rFonts w:eastAsia="楷体_GB2312"/>
            <w:noProof/>
          </w:rPr>
          <w:t>27</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通知和送达</w:t>
        </w:r>
        <w:r w:rsidR="00197C8A">
          <w:rPr>
            <w:noProof/>
            <w:webHidden/>
          </w:rPr>
          <w:tab/>
        </w:r>
        <w:r w:rsidR="00197C8A">
          <w:rPr>
            <w:noProof/>
            <w:webHidden/>
          </w:rPr>
          <w:fldChar w:fldCharType="begin"/>
        </w:r>
        <w:r w:rsidR="00197C8A">
          <w:rPr>
            <w:noProof/>
            <w:webHidden/>
          </w:rPr>
          <w:instrText xml:space="preserve"> PAGEREF _Toc443651169 \h </w:instrText>
        </w:r>
        <w:r w:rsidR="00197C8A">
          <w:rPr>
            <w:noProof/>
            <w:webHidden/>
          </w:rPr>
        </w:r>
        <w:r w:rsidR="00197C8A">
          <w:rPr>
            <w:noProof/>
            <w:webHidden/>
          </w:rPr>
          <w:fldChar w:fldCharType="separate"/>
        </w:r>
        <w:r w:rsidR="00123335">
          <w:rPr>
            <w:noProof/>
            <w:webHidden/>
          </w:rPr>
          <w:t>66</w:t>
        </w:r>
        <w:r w:rsidR="00197C8A">
          <w:rPr>
            <w:noProof/>
            <w:webHidden/>
          </w:rPr>
          <w:fldChar w:fldCharType="end"/>
        </w:r>
      </w:hyperlink>
    </w:p>
    <w:p w14:paraId="1262194A"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70" w:history="1">
        <w:r w:rsidR="00197C8A" w:rsidRPr="001733A6">
          <w:rPr>
            <w:rStyle w:val="Hyperlink"/>
            <w:rFonts w:eastAsia="楷体_GB2312"/>
            <w:noProof/>
          </w:rPr>
          <w:t>28</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修改和弃权</w:t>
        </w:r>
        <w:r w:rsidR="00197C8A">
          <w:rPr>
            <w:noProof/>
            <w:webHidden/>
          </w:rPr>
          <w:tab/>
        </w:r>
        <w:r w:rsidR="00197C8A">
          <w:rPr>
            <w:noProof/>
            <w:webHidden/>
          </w:rPr>
          <w:fldChar w:fldCharType="begin"/>
        </w:r>
        <w:r w:rsidR="00197C8A">
          <w:rPr>
            <w:noProof/>
            <w:webHidden/>
          </w:rPr>
          <w:instrText xml:space="preserve"> PAGEREF _Toc443651170 \h </w:instrText>
        </w:r>
        <w:r w:rsidR="00197C8A">
          <w:rPr>
            <w:noProof/>
            <w:webHidden/>
          </w:rPr>
        </w:r>
        <w:r w:rsidR="00197C8A">
          <w:rPr>
            <w:noProof/>
            <w:webHidden/>
          </w:rPr>
          <w:fldChar w:fldCharType="separate"/>
        </w:r>
        <w:r w:rsidR="00123335">
          <w:rPr>
            <w:noProof/>
            <w:webHidden/>
          </w:rPr>
          <w:t>68</w:t>
        </w:r>
        <w:r w:rsidR="00197C8A">
          <w:rPr>
            <w:noProof/>
            <w:webHidden/>
          </w:rPr>
          <w:fldChar w:fldCharType="end"/>
        </w:r>
      </w:hyperlink>
    </w:p>
    <w:p w14:paraId="5870F16A"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71" w:history="1">
        <w:r w:rsidR="00197C8A" w:rsidRPr="001733A6">
          <w:rPr>
            <w:rStyle w:val="Hyperlink"/>
            <w:rFonts w:eastAsia="楷体_GB2312"/>
            <w:noProof/>
          </w:rPr>
          <w:t>29</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条款的独立性</w:t>
        </w:r>
        <w:r w:rsidR="00197C8A">
          <w:rPr>
            <w:noProof/>
            <w:webHidden/>
          </w:rPr>
          <w:tab/>
        </w:r>
        <w:r w:rsidR="00197C8A">
          <w:rPr>
            <w:noProof/>
            <w:webHidden/>
          </w:rPr>
          <w:fldChar w:fldCharType="begin"/>
        </w:r>
        <w:r w:rsidR="00197C8A">
          <w:rPr>
            <w:noProof/>
            <w:webHidden/>
          </w:rPr>
          <w:instrText xml:space="preserve"> PAGEREF _Toc443651171 \h </w:instrText>
        </w:r>
        <w:r w:rsidR="00197C8A">
          <w:rPr>
            <w:noProof/>
            <w:webHidden/>
          </w:rPr>
        </w:r>
        <w:r w:rsidR="00197C8A">
          <w:rPr>
            <w:noProof/>
            <w:webHidden/>
          </w:rPr>
          <w:fldChar w:fldCharType="separate"/>
        </w:r>
        <w:r w:rsidR="00123335">
          <w:rPr>
            <w:noProof/>
            <w:webHidden/>
          </w:rPr>
          <w:t>68</w:t>
        </w:r>
        <w:r w:rsidR="00197C8A">
          <w:rPr>
            <w:noProof/>
            <w:webHidden/>
          </w:rPr>
          <w:fldChar w:fldCharType="end"/>
        </w:r>
      </w:hyperlink>
    </w:p>
    <w:p w14:paraId="7FEA5EEC"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72" w:history="1">
        <w:r w:rsidR="00197C8A" w:rsidRPr="001733A6">
          <w:rPr>
            <w:rStyle w:val="Hyperlink"/>
            <w:rFonts w:eastAsia="楷体_GB2312"/>
            <w:noProof/>
          </w:rPr>
          <w:t>30</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合同的生效与终止</w:t>
        </w:r>
        <w:r w:rsidR="00197C8A">
          <w:rPr>
            <w:noProof/>
            <w:webHidden/>
          </w:rPr>
          <w:tab/>
        </w:r>
        <w:r w:rsidR="00197C8A">
          <w:rPr>
            <w:noProof/>
            <w:webHidden/>
          </w:rPr>
          <w:fldChar w:fldCharType="begin"/>
        </w:r>
        <w:r w:rsidR="00197C8A">
          <w:rPr>
            <w:noProof/>
            <w:webHidden/>
          </w:rPr>
          <w:instrText xml:space="preserve"> PAGEREF _Toc443651172 \h </w:instrText>
        </w:r>
        <w:r w:rsidR="00197C8A">
          <w:rPr>
            <w:noProof/>
            <w:webHidden/>
          </w:rPr>
        </w:r>
        <w:r w:rsidR="00197C8A">
          <w:rPr>
            <w:noProof/>
            <w:webHidden/>
          </w:rPr>
          <w:fldChar w:fldCharType="separate"/>
        </w:r>
        <w:r w:rsidR="00123335">
          <w:rPr>
            <w:noProof/>
            <w:webHidden/>
          </w:rPr>
          <w:t>69</w:t>
        </w:r>
        <w:r w:rsidR="00197C8A">
          <w:rPr>
            <w:noProof/>
            <w:webHidden/>
          </w:rPr>
          <w:fldChar w:fldCharType="end"/>
        </w:r>
      </w:hyperlink>
    </w:p>
    <w:p w14:paraId="5D4887C2" w14:textId="77777777" w:rsidR="00197C8A" w:rsidRDefault="00D17C6D">
      <w:pPr>
        <w:pStyle w:val="TOC10"/>
        <w:tabs>
          <w:tab w:val="left" w:pos="720"/>
          <w:tab w:val="right" w:leader="dot" w:pos="8297"/>
        </w:tabs>
        <w:rPr>
          <w:rFonts w:eastAsia="宋体" w:cs="Times New Roman"/>
          <w:b w:val="0"/>
          <w:bCs w:val="0"/>
          <w:caps w:val="0"/>
          <w:noProof/>
          <w:kern w:val="2"/>
          <w:sz w:val="21"/>
          <w:szCs w:val="22"/>
          <w:lang w:eastAsia="zh-CN"/>
        </w:rPr>
      </w:pPr>
      <w:hyperlink w:anchor="_Toc443651173" w:history="1">
        <w:r w:rsidR="00197C8A" w:rsidRPr="001733A6">
          <w:rPr>
            <w:rStyle w:val="Hyperlink"/>
            <w:rFonts w:eastAsia="楷体_GB2312"/>
            <w:noProof/>
          </w:rPr>
          <w:t>31</w:t>
        </w:r>
        <w:r w:rsidR="00197C8A">
          <w:rPr>
            <w:rFonts w:eastAsia="宋体" w:cs="Times New Roman"/>
            <w:b w:val="0"/>
            <w:bCs w:val="0"/>
            <w:caps w:val="0"/>
            <w:noProof/>
            <w:kern w:val="2"/>
            <w:sz w:val="21"/>
            <w:szCs w:val="22"/>
            <w:lang w:eastAsia="zh-CN"/>
          </w:rPr>
          <w:tab/>
        </w:r>
        <w:r w:rsidR="00197C8A" w:rsidRPr="001733A6">
          <w:rPr>
            <w:rStyle w:val="Hyperlink"/>
            <w:rFonts w:eastAsia="楷体_GB2312" w:hint="eastAsia"/>
            <w:noProof/>
          </w:rPr>
          <w:t>合同文本</w:t>
        </w:r>
        <w:r w:rsidR="00197C8A">
          <w:rPr>
            <w:noProof/>
            <w:webHidden/>
          </w:rPr>
          <w:tab/>
        </w:r>
        <w:r w:rsidR="00197C8A">
          <w:rPr>
            <w:noProof/>
            <w:webHidden/>
          </w:rPr>
          <w:fldChar w:fldCharType="begin"/>
        </w:r>
        <w:r w:rsidR="00197C8A">
          <w:rPr>
            <w:noProof/>
            <w:webHidden/>
          </w:rPr>
          <w:instrText xml:space="preserve"> PAGEREF _Toc443651173 \h </w:instrText>
        </w:r>
        <w:r w:rsidR="00197C8A">
          <w:rPr>
            <w:noProof/>
            <w:webHidden/>
          </w:rPr>
        </w:r>
        <w:r w:rsidR="00197C8A">
          <w:rPr>
            <w:noProof/>
            <w:webHidden/>
          </w:rPr>
          <w:fldChar w:fldCharType="separate"/>
        </w:r>
        <w:r w:rsidR="00123335">
          <w:rPr>
            <w:noProof/>
            <w:webHidden/>
          </w:rPr>
          <w:t>69</w:t>
        </w:r>
        <w:r w:rsidR="00197C8A">
          <w:rPr>
            <w:noProof/>
            <w:webHidden/>
          </w:rPr>
          <w:fldChar w:fldCharType="end"/>
        </w:r>
      </w:hyperlink>
    </w:p>
    <w:p w14:paraId="428CF96A"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4" w:history="1">
        <w:r w:rsidR="00197C8A" w:rsidRPr="001733A6">
          <w:rPr>
            <w:rStyle w:val="Hyperlink"/>
            <w:rFonts w:eastAsia="楷体_GB2312" w:hint="eastAsia"/>
            <w:noProof/>
          </w:rPr>
          <w:t>附件一：基础资产清单</w:t>
        </w:r>
        <w:r w:rsidR="00197C8A" w:rsidRPr="001733A6">
          <w:rPr>
            <w:rStyle w:val="Hyperlink"/>
            <w:rFonts w:eastAsia="楷体_GB2312" w:hint="eastAsia"/>
            <w:noProof/>
            <w:lang w:eastAsia="zh-CN"/>
          </w:rPr>
          <w:t>格式</w:t>
        </w:r>
        <w:r w:rsidR="00197C8A">
          <w:rPr>
            <w:noProof/>
            <w:webHidden/>
          </w:rPr>
          <w:tab/>
        </w:r>
        <w:r w:rsidR="00197C8A">
          <w:rPr>
            <w:noProof/>
            <w:webHidden/>
          </w:rPr>
          <w:fldChar w:fldCharType="begin"/>
        </w:r>
        <w:r w:rsidR="00197C8A">
          <w:rPr>
            <w:noProof/>
            <w:webHidden/>
          </w:rPr>
          <w:instrText xml:space="preserve"> PAGEREF _Toc443651174 \h </w:instrText>
        </w:r>
        <w:r w:rsidR="00197C8A">
          <w:rPr>
            <w:noProof/>
            <w:webHidden/>
          </w:rPr>
        </w:r>
        <w:r w:rsidR="00197C8A">
          <w:rPr>
            <w:noProof/>
            <w:webHidden/>
          </w:rPr>
          <w:fldChar w:fldCharType="separate"/>
        </w:r>
        <w:r w:rsidR="00123335">
          <w:rPr>
            <w:noProof/>
            <w:webHidden/>
          </w:rPr>
          <w:t>72</w:t>
        </w:r>
        <w:r w:rsidR="00197C8A">
          <w:rPr>
            <w:noProof/>
            <w:webHidden/>
          </w:rPr>
          <w:fldChar w:fldCharType="end"/>
        </w:r>
      </w:hyperlink>
    </w:p>
    <w:p w14:paraId="35492C7A"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5" w:history="1">
        <w:r w:rsidR="00197C8A" w:rsidRPr="001733A6">
          <w:rPr>
            <w:rStyle w:val="Hyperlink"/>
            <w:rFonts w:eastAsia="楷体_GB2312" w:hint="eastAsia"/>
            <w:noProof/>
          </w:rPr>
          <w:t>附件二</w:t>
        </w:r>
        <w:r w:rsidR="00197C8A" w:rsidRPr="001733A6">
          <w:rPr>
            <w:rStyle w:val="Hyperlink"/>
            <w:rFonts w:eastAsia="楷体_GB2312"/>
            <w:noProof/>
            <w:lang w:eastAsia="zh-CN"/>
          </w:rPr>
          <w:t>A</w:t>
        </w:r>
        <w:r w:rsidR="00197C8A" w:rsidRPr="001733A6">
          <w:rPr>
            <w:rStyle w:val="Hyperlink"/>
            <w:rFonts w:eastAsia="楷体_GB2312" w:hint="eastAsia"/>
            <w:noProof/>
          </w:rPr>
          <w:t>：信托财产文件交付确认函</w:t>
        </w:r>
        <w:r w:rsidR="00197C8A" w:rsidRPr="001733A6">
          <w:rPr>
            <w:rStyle w:val="Hyperlink"/>
            <w:rFonts w:eastAsia="楷体_GB2312" w:hint="eastAsia"/>
            <w:noProof/>
            <w:lang w:eastAsia="zh-CN"/>
          </w:rPr>
          <w:t>（受托人出具）</w:t>
        </w:r>
        <w:r w:rsidR="00197C8A">
          <w:rPr>
            <w:noProof/>
            <w:webHidden/>
          </w:rPr>
          <w:tab/>
        </w:r>
        <w:r w:rsidR="00197C8A">
          <w:rPr>
            <w:noProof/>
            <w:webHidden/>
          </w:rPr>
          <w:fldChar w:fldCharType="begin"/>
        </w:r>
        <w:r w:rsidR="00197C8A">
          <w:rPr>
            <w:noProof/>
            <w:webHidden/>
          </w:rPr>
          <w:instrText xml:space="preserve"> PAGEREF _Toc443651175 \h </w:instrText>
        </w:r>
        <w:r w:rsidR="00197C8A">
          <w:rPr>
            <w:noProof/>
            <w:webHidden/>
          </w:rPr>
        </w:r>
        <w:r w:rsidR="00197C8A">
          <w:rPr>
            <w:noProof/>
            <w:webHidden/>
          </w:rPr>
          <w:fldChar w:fldCharType="separate"/>
        </w:r>
        <w:r w:rsidR="00123335">
          <w:rPr>
            <w:noProof/>
            <w:webHidden/>
          </w:rPr>
          <w:t>73</w:t>
        </w:r>
        <w:r w:rsidR="00197C8A">
          <w:rPr>
            <w:noProof/>
            <w:webHidden/>
          </w:rPr>
          <w:fldChar w:fldCharType="end"/>
        </w:r>
      </w:hyperlink>
    </w:p>
    <w:p w14:paraId="533C1D69"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6" w:history="1">
        <w:r w:rsidR="00197C8A" w:rsidRPr="001733A6">
          <w:rPr>
            <w:rStyle w:val="Hyperlink"/>
            <w:rFonts w:eastAsia="楷体_GB2312" w:hint="eastAsia"/>
            <w:noProof/>
          </w:rPr>
          <w:t>附件二</w:t>
        </w:r>
        <w:r w:rsidR="00197C8A" w:rsidRPr="001733A6">
          <w:rPr>
            <w:rStyle w:val="Hyperlink"/>
            <w:rFonts w:eastAsia="楷体_GB2312"/>
            <w:noProof/>
          </w:rPr>
          <w:t>B</w:t>
        </w:r>
        <w:r w:rsidR="00197C8A" w:rsidRPr="001733A6">
          <w:rPr>
            <w:rStyle w:val="Hyperlink"/>
            <w:rFonts w:eastAsia="楷体_GB2312" w:hint="eastAsia"/>
            <w:noProof/>
          </w:rPr>
          <w:t>：回收款交付通知（委托人出具）</w:t>
        </w:r>
        <w:r w:rsidR="00197C8A">
          <w:rPr>
            <w:noProof/>
            <w:webHidden/>
          </w:rPr>
          <w:tab/>
        </w:r>
        <w:r w:rsidR="00197C8A">
          <w:rPr>
            <w:noProof/>
            <w:webHidden/>
          </w:rPr>
          <w:fldChar w:fldCharType="begin"/>
        </w:r>
        <w:r w:rsidR="00197C8A">
          <w:rPr>
            <w:noProof/>
            <w:webHidden/>
          </w:rPr>
          <w:instrText xml:space="preserve"> PAGEREF _Toc443651176 \h </w:instrText>
        </w:r>
        <w:r w:rsidR="00197C8A">
          <w:rPr>
            <w:noProof/>
            <w:webHidden/>
          </w:rPr>
        </w:r>
        <w:r w:rsidR="00197C8A">
          <w:rPr>
            <w:noProof/>
            <w:webHidden/>
          </w:rPr>
          <w:fldChar w:fldCharType="separate"/>
        </w:r>
        <w:r w:rsidR="00123335">
          <w:rPr>
            <w:noProof/>
            <w:webHidden/>
          </w:rPr>
          <w:t>74</w:t>
        </w:r>
        <w:r w:rsidR="00197C8A">
          <w:rPr>
            <w:noProof/>
            <w:webHidden/>
          </w:rPr>
          <w:fldChar w:fldCharType="end"/>
        </w:r>
      </w:hyperlink>
    </w:p>
    <w:p w14:paraId="44411DDC"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7" w:history="1">
        <w:r w:rsidR="00197C8A" w:rsidRPr="001733A6">
          <w:rPr>
            <w:rStyle w:val="Hyperlink"/>
            <w:rFonts w:eastAsia="楷体_GB2312" w:hint="eastAsia"/>
            <w:noProof/>
          </w:rPr>
          <w:t>附件二</w:t>
        </w:r>
        <w:r w:rsidR="00197C8A" w:rsidRPr="001733A6">
          <w:rPr>
            <w:rStyle w:val="Hyperlink"/>
            <w:rFonts w:eastAsia="楷体_GB2312"/>
            <w:noProof/>
            <w:lang w:eastAsia="zh-CN"/>
          </w:rPr>
          <w:t>C</w:t>
        </w:r>
        <w:r w:rsidR="00197C8A" w:rsidRPr="001733A6">
          <w:rPr>
            <w:rStyle w:val="Hyperlink"/>
            <w:rFonts w:eastAsia="楷体_GB2312" w:hint="eastAsia"/>
            <w:noProof/>
          </w:rPr>
          <w:t>：回收款交付确认函（贷款服务机构出具）</w:t>
        </w:r>
        <w:r w:rsidR="00197C8A">
          <w:rPr>
            <w:noProof/>
            <w:webHidden/>
          </w:rPr>
          <w:tab/>
        </w:r>
        <w:r w:rsidR="00197C8A">
          <w:rPr>
            <w:noProof/>
            <w:webHidden/>
          </w:rPr>
          <w:fldChar w:fldCharType="begin"/>
        </w:r>
        <w:r w:rsidR="00197C8A">
          <w:rPr>
            <w:noProof/>
            <w:webHidden/>
          </w:rPr>
          <w:instrText xml:space="preserve"> PAGEREF _Toc443651177 \h </w:instrText>
        </w:r>
        <w:r w:rsidR="00197C8A">
          <w:rPr>
            <w:noProof/>
            <w:webHidden/>
          </w:rPr>
        </w:r>
        <w:r w:rsidR="00197C8A">
          <w:rPr>
            <w:noProof/>
            <w:webHidden/>
          </w:rPr>
          <w:fldChar w:fldCharType="separate"/>
        </w:r>
        <w:r w:rsidR="00123335">
          <w:rPr>
            <w:noProof/>
            <w:webHidden/>
          </w:rPr>
          <w:t>75</w:t>
        </w:r>
        <w:r w:rsidR="00197C8A">
          <w:rPr>
            <w:noProof/>
            <w:webHidden/>
          </w:rPr>
          <w:fldChar w:fldCharType="end"/>
        </w:r>
      </w:hyperlink>
    </w:p>
    <w:p w14:paraId="11235D29"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8"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三</w:t>
        </w:r>
        <w:r w:rsidR="00197C8A" w:rsidRPr="001733A6">
          <w:rPr>
            <w:rStyle w:val="Hyperlink"/>
            <w:rFonts w:eastAsia="楷体_GB2312"/>
            <w:noProof/>
            <w:lang w:eastAsia="zh-CN"/>
          </w:rPr>
          <w:t>A</w:t>
        </w:r>
        <w:r w:rsidR="00197C8A" w:rsidRPr="001733A6">
          <w:rPr>
            <w:rStyle w:val="Hyperlink"/>
            <w:rFonts w:eastAsia="楷体_GB2312" w:hint="eastAsia"/>
            <w:noProof/>
          </w:rPr>
          <w:t>：不合格资产赎回通知书（格式）</w:t>
        </w:r>
        <w:r w:rsidR="00197C8A">
          <w:rPr>
            <w:noProof/>
            <w:webHidden/>
          </w:rPr>
          <w:tab/>
        </w:r>
        <w:r w:rsidR="00197C8A">
          <w:rPr>
            <w:noProof/>
            <w:webHidden/>
          </w:rPr>
          <w:fldChar w:fldCharType="begin"/>
        </w:r>
        <w:r w:rsidR="00197C8A">
          <w:rPr>
            <w:noProof/>
            <w:webHidden/>
          </w:rPr>
          <w:instrText xml:space="preserve"> PAGEREF _Toc443651178 \h </w:instrText>
        </w:r>
        <w:r w:rsidR="00197C8A">
          <w:rPr>
            <w:noProof/>
            <w:webHidden/>
          </w:rPr>
        </w:r>
        <w:r w:rsidR="00197C8A">
          <w:rPr>
            <w:noProof/>
            <w:webHidden/>
          </w:rPr>
          <w:fldChar w:fldCharType="separate"/>
        </w:r>
        <w:r w:rsidR="00123335">
          <w:rPr>
            <w:noProof/>
            <w:webHidden/>
          </w:rPr>
          <w:t>76</w:t>
        </w:r>
        <w:r w:rsidR="00197C8A">
          <w:rPr>
            <w:noProof/>
            <w:webHidden/>
          </w:rPr>
          <w:fldChar w:fldCharType="end"/>
        </w:r>
      </w:hyperlink>
    </w:p>
    <w:p w14:paraId="14B9B860"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79"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三</w:t>
        </w:r>
        <w:r w:rsidR="00197C8A" w:rsidRPr="001733A6">
          <w:rPr>
            <w:rStyle w:val="Hyperlink"/>
            <w:rFonts w:eastAsia="楷体_GB2312"/>
            <w:noProof/>
            <w:lang w:eastAsia="zh-CN"/>
          </w:rPr>
          <w:t>B</w:t>
        </w:r>
        <w:r w:rsidR="00197C8A" w:rsidRPr="001733A6">
          <w:rPr>
            <w:rStyle w:val="Hyperlink"/>
            <w:rFonts w:eastAsia="楷体_GB2312" w:hint="eastAsia"/>
            <w:noProof/>
          </w:rPr>
          <w:t>：</w:t>
        </w:r>
        <w:r w:rsidR="00197C8A" w:rsidRPr="001733A6">
          <w:rPr>
            <w:rStyle w:val="Hyperlink"/>
            <w:rFonts w:eastAsia="楷体_GB2312" w:hint="eastAsia"/>
            <w:noProof/>
            <w:lang w:eastAsia="zh-CN"/>
          </w:rPr>
          <w:t>赎回价格</w:t>
        </w:r>
        <w:r w:rsidR="00197C8A" w:rsidRPr="001733A6">
          <w:rPr>
            <w:rStyle w:val="Hyperlink"/>
            <w:rFonts w:eastAsia="楷体_GB2312" w:hint="eastAsia"/>
            <w:noProof/>
          </w:rPr>
          <w:t>通知书（格式）</w:t>
        </w:r>
        <w:r w:rsidR="00197C8A">
          <w:rPr>
            <w:noProof/>
            <w:webHidden/>
          </w:rPr>
          <w:tab/>
        </w:r>
        <w:r w:rsidR="00197C8A">
          <w:rPr>
            <w:noProof/>
            <w:webHidden/>
          </w:rPr>
          <w:fldChar w:fldCharType="begin"/>
        </w:r>
        <w:r w:rsidR="00197C8A">
          <w:rPr>
            <w:noProof/>
            <w:webHidden/>
          </w:rPr>
          <w:instrText xml:space="preserve"> PAGEREF _Toc443651179 \h </w:instrText>
        </w:r>
        <w:r w:rsidR="00197C8A">
          <w:rPr>
            <w:noProof/>
            <w:webHidden/>
          </w:rPr>
        </w:r>
        <w:r w:rsidR="00197C8A">
          <w:rPr>
            <w:noProof/>
            <w:webHidden/>
          </w:rPr>
          <w:fldChar w:fldCharType="separate"/>
        </w:r>
        <w:r w:rsidR="00123335">
          <w:rPr>
            <w:noProof/>
            <w:webHidden/>
          </w:rPr>
          <w:t>78</w:t>
        </w:r>
        <w:r w:rsidR="00197C8A">
          <w:rPr>
            <w:noProof/>
            <w:webHidden/>
          </w:rPr>
          <w:fldChar w:fldCharType="end"/>
        </w:r>
      </w:hyperlink>
    </w:p>
    <w:p w14:paraId="33E3037B"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0"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四</w:t>
        </w:r>
        <w:r w:rsidR="00197C8A" w:rsidRPr="001733A6">
          <w:rPr>
            <w:rStyle w:val="Hyperlink"/>
            <w:rFonts w:eastAsia="楷体_GB2312" w:hint="eastAsia"/>
            <w:noProof/>
          </w:rPr>
          <w:t>：《清仓回购通知书》格式</w:t>
        </w:r>
        <w:r w:rsidR="00197C8A">
          <w:rPr>
            <w:noProof/>
            <w:webHidden/>
          </w:rPr>
          <w:tab/>
        </w:r>
        <w:r w:rsidR="00197C8A">
          <w:rPr>
            <w:noProof/>
            <w:webHidden/>
          </w:rPr>
          <w:fldChar w:fldCharType="begin"/>
        </w:r>
        <w:r w:rsidR="00197C8A">
          <w:rPr>
            <w:noProof/>
            <w:webHidden/>
          </w:rPr>
          <w:instrText xml:space="preserve"> PAGEREF _Toc443651180 \h </w:instrText>
        </w:r>
        <w:r w:rsidR="00197C8A">
          <w:rPr>
            <w:noProof/>
            <w:webHidden/>
          </w:rPr>
        </w:r>
        <w:r w:rsidR="00197C8A">
          <w:rPr>
            <w:noProof/>
            <w:webHidden/>
          </w:rPr>
          <w:fldChar w:fldCharType="separate"/>
        </w:r>
        <w:r w:rsidR="00123335">
          <w:rPr>
            <w:noProof/>
            <w:webHidden/>
          </w:rPr>
          <w:t>79</w:t>
        </w:r>
        <w:r w:rsidR="00197C8A">
          <w:rPr>
            <w:noProof/>
            <w:webHidden/>
          </w:rPr>
          <w:fldChar w:fldCharType="end"/>
        </w:r>
      </w:hyperlink>
    </w:p>
    <w:p w14:paraId="27095FE6"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1"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五</w:t>
        </w:r>
        <w:r w:rsidR="00197C8A" w:rsidRPr="001733A6">
          <w:rPr>
            <w:rStyle w:val="Hyperlink"/>
            <w:rFonts w:eastAsia="楷体_GB2312" w:hint="eastAsia"/>
            <w:noProof/>
          </w:rPr>
          <w:t>：清仓回购要约通知格式</w:t>
        </w:r>
        <w:r w:rsidR="00197C8A">
          <w:rPr>
            <w:noProof/>
            <w:webHidden/>
          </w:rPr>
          <w:tab/>
        </w:r>
        <w:r w:rsidR="00197C8A">
          <w:rPr>
            <w:noProof/>
            <w:webHidden/>
          </w:rPr>
          <w:fldChar w:fldCharType="begin"/>
        </w:r>
        <w:r w:rsidR="00197C8A">
          <w:rPr>
            <w:noProof/>
            <w:webHidden/>
          </w:rPr>
          <w:instrText xml:space="preserve"> PAGEREF _Toc443651181 \h </w:instrText>
        </w:r>
        <w:r w:rsidR="00197C8A">
          <w:rPr>
            <w:noProof/>
            <w:webHidden/>
          </w:rPr>
        </w:r>
        <w:r w:rsidR="00197C8A">
          <w:rPr>
            <w:noProof/>
            <w:webHidden/>
          </w:rPr>
          <w:fldChar w:fldCharType="separate"/>
        </w:r>
        <w:r w:rsidR="00123335">
          <w:rPr>
            <w:noProof/>
            <w:webHidden/>
          </w:rPr>
          <w:t>80</w:t>
        </w:r>
        <w:r w:rsidR="00197C8A">
          <w:rPr>
            <w:noProof/>
            <w:webHidden/>
          </w:rPr>
          <w:fldChar w:fldCharType="end"/>
        </w:r>
      </w:hyperlink>
    </w:p>
    <w:p w14:paraId="2DB0C8B5"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2"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六</w:t>
        </w:r>
        <w:r w:rsidR="00197C8A" w:rsidRPr="001733A6">
          <w:rPr>
            <w:rStyle w:val="Hyperlink"/>
            <w:rFonts w:eastAsia="楷体_GB2312" w:hint="eastAsia"/>
            <w:noProof/>
          </w:rPr>
          <w:t>：清仓回购承诺通知格式</w:t>
        </w:r>
        <w:r w:rsidR="00197C8A">
          <w:rPr>
            <w:noProof/>
            <w:webHidden/>
          </w:rPr>
          <w:tab/>
        </w:r>
        <w:r w:rsidR="00197C8A">
          <w:rPr>
            <w:noProof/>
            <w:webHidden/>
          </w:rPr>
          <w:fldChar w:fldCharType="begin"/>
        </w:r>
        <w:r w:rsidR="00197C8A">
          <w:rPr>
            <w:noProof/>
            <w:webHidden/>
          </w:rPr>
          <w:instrText xml:space="preserve"> PAGEREF _Toc443651182 \h </w:instrText>
        </w:r>
        <w:r w:rsidR="00197C8A">
          <w:rPr>
            <w:noProof/>
            <w:webHidden/>
          </w:rPr>
        </w:r>
        <w:r w:rsidR="00197C8A">
          <w:rPr>
            <w:noProof/>
            <w:webHidden/>
          </w:rPr>
          <w:fldChar w:fldCharType="separate"/>
        </w:r>
        <w:r w:rsidR="00123335">
          <w:rPr>
            <w:noProof/>
            <w:webHidden/>
          </w:rPr>
          <w:t>81</w:t>
        </w:r>
        <w:r w:rsidR="00197C8A">
          <w:rPr>
            <w:noProof/>
            <w:webHidden/>
          </w:rPr>
          <w:fldChar w:fldCharType="end"/>
        </w:r>
      </w:hyperlink>
    </w:p>
    <w:p w14:paraId="72108C89"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3"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七</w:t>
        </w:r>
        <w:r w:rsidR="00197C8A" w:rsidRPr="001733A6">
          <w:rPr>
            <w:rStyle w:val="Hyperlink"/>
            <w:rFonts w:eastAsia="楷体_GB2312" w:hint="eastAsia"/>
            <w:noProof/>
          </w:rPr>
          <w:t>：权利完善通知的格式</w:t>
        </w:r>
        <w:r w:rsidR="00197C8A">
          <w:rPr>
            <w:noProof/>
            <w:webHidden/>
          </w:rPr>
          <w:tab/>
        </w:r>
        <w:r w:rsidR="00197C8A">
          <w:rPr>
            <w:noProof/>
            <w:webHidden/>
          </w:rPr>
          <w:fldChar w:fldCharType="begin"/>
        </w:r>
        <w:r w:rsidR="00197C8A">
          <w:rPr>
            <w:noProof/>
            <w:webHidden/>
          </w:rPr>
          <w:instrText xml:space="preserve"> PAGEREF _Toc443651183 \h </w:instrText>
        </w:r>
        <w:r w:rsidR="00197C8A">
          <w:rPr>
            <w:noProof/>
            <w:webHidden/>
          </w:rPr>
        </w:r>
        <w:r w:rsidR="00197C8A">
          <w:rPr>
            <w:noProof/>
            <w:webHidden/>
          </w:rPr>
          <w:fldChar w:fldCharType="separate"/>
        </w:r>
        <w:r w:rsidR="00123335">
          <w:rPr>
            <w:noProof/>
            <w:webHidden/>
          </w:rPr>
          <w:t>82</w:t>
        </w:r>
        <w:r w:rsidR="00197C8A">
          <w:rPr>
            <w:noProof/>
            <w:webHidden/>
          </w:rPr>
          <w:fldChar w:fldCharType="end"/>
        </w:r>
      </w:hyperlink>
    </w:p>
    <w:p w14:paraId="7FEC5A3A"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4" w:history="1">
        <w:r w:rsidR="00197C8A" w:rsidRPr="001733A6">
          <w:rPr>
            <w:rStyle w:val="Hyperlink"/>
            <w:rFonts w:eastAsia="楷体_GB2312" w:hint="eastAsia"/>
            <w:noProof/>
          </w:rPr>
          <w:t>附件八：授权书的格式</w:t>
        </w:r>
        <w:r w:rsidR="00197C8A">
          <w:rPr>
            <w:noProof/>
            <w:webHidden/>
          </w:rPr>
          <w:tab/>
        </w:r>
        <w:r w:rsidR="00197C8A">
          <w:rPr>
            <w:noProof/>
            <w:webHidden/>
          </w:rPr>
          <w:fldChar w:fldCharType="begin"/>
        </w:r>
        <w:r w:rsidR="00197C8A">
          <w:rPr>
            <w:noProof/>
            <w:webHidden/>
          </w:rPr>
          <w:instrText xml:space="preserve"> PAGEREF _Toc443651184 \h </w:instrText>
        </w:r>
        <w:r w:rsidR="00197C8A">
          <w:rPr>
            <w:noProof/>
            <w:webHidden/>
          </w:rPr>
        </w:r>
        <w:r w:rsidR="00197C8A">
          <w:rPr>
            <w:noProof/>
            <w:webHidden/>
          </w:rPr>
          <w:fldChar w:fldCharType="separate"/>
        </w:r>
        <w:r w:rsidR="00123335">
          <w:rPr>
            <w:noProof/>
            <w:webHidden/>
          </w:rPr>
          <w:t>90</w:t>
        </w:r>
        <w:r w:rsidR="00197C8A">
          <w:rPr>
            <w:noProof/>
            <w:webHidden/>
          </w:rPr>
          <w:fldChar w:fldCharType="end"/>
        </w:r>
      </w:hyperlink>
    </w:p>
    <w:p w14:paraId="294E6A05"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5"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九</w:t>
        </w:r>
        <w:r w:rsidR="00197C8A" w:rsidRPr="001733A6">
          <w:rPr>
            <w:rStyle w:val="Hyperlink"/>
            <w:rFonts w:eastAsia="楷体_GB2312" w:hint="eastAsia"/>
            <w:noProof/>
          </w:rPr>
          <w:t>：《资产支持证券兑付付息通知单》（格式）</w:t>
        </w:r>
        <w:r w:rsidR="00197C8A">
          <w:rPr>
            <w:noProof/>
            <w:webHidden/>
          </w:rPr>
          <w:tab/>
        </w:r>
        <w:r w:rsidR="00197C8A">
          <w:rPr>
            <w:noProof/>
            <w:webHidden/>
          </w:rPr>
          <w:fldChar w:fldCharType="begin"/>
        </w:r>
        <w:r w:rsidR="00197C8A">
          <w:rPr>
            <w:noProof/>
            <w:webHidden/>
          </w:rPr>
          <w:instrText xml:space="preserve"> PAGEREF _Toc443651185 \h </w:instrText>
        </w:r>
        <w:r w:rsidR="00197C8A">
          <w:rPr>
            <w:noProof/>
            <w:webHidden/>
          </w:rPr>
        </w:r>
        <w:r w:rsidR="00197C8A">
          <w:rPr>
            <w:noProof/>
            <w:webHidden/>
          </w:rPr>
          <w:fldChar w:fldCharType="separate"/>
        </w:r>
        <w:r w:rsidR="00123335">
          <w:rPr>
            <w:noProof/>
            <w:webHidden/>
          </w:rPr>
          <w:t>91</w:t>
        </w:r>
        <w:r w:rsidR="00197C8A">
          <w:rPr>
            <w:noProof/>
            <w:webHidden/>
          </w:rPr>
          <w:fldChar w:fldCharType="end"/>
        </w:r>
      </w:hyperlink>
    </w:p>
    <w:p w14:paraId="4045FA8A"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6" w:history="1">
        <w:r w:rsidR="00197C8A" w:rsidRPr="001733A6">
          <w:rPr>
            <w:rStyle w:val="Hyperlink"/>
            <w:rFonts w:eastAsia="楷体_GB2312" w:hint="eastAsia"/>
            <w:noProof/>
            <w:lang w:val="en-GB"/>
          </w:rPr>
          <w:t>附件十：受托机构</w:t>
        </w:r>
        <w:r w:rsidR="00197C8A" w:rsidRPr="001733A6">
          <w:rPr>
            <w:rStyle w:val="Hyperlink"/>
            <w:rFonts w:eastAsia="楷体_GB2312" w:hint="eastAsia"/>
            <w:noProof/>
            <w:lang w:val="en-GB" w:eastAsia="zh-CN"/>
          </w:rPr>
          <w:t>月度</w:t>
        </w:r>
        <w:r w:rsidR="00197C8A" w:rsidRPr="001733A6">
          <w:rPr>
            <w:rStyle w:val="Hyperlink"/>
            <w:rFonts w:eastAsia="楷体_GB2312"/>
            <w:noProof/>
            <w:lang w:val="en-GB" w:eastAsia="zh-CN"/>
          </w:rPr>
          <w:t>/</w:t>
        </w:r>
        <w:r w:rsidR="00197C8A" w:rsidRPr="001733A6">
          <w:rPr>
            <w:rStyle w:val="Hyperlink"/>
            <w:rFonts w:eastAsia="楷体_GB2312" w:hint="eastAsia"/>
            <w:noProof/>
            <w:lang w:val="en-GB" w:eastAsia="zh-CN"/>
          </w:rPr>
          <w:t>年度</w:t>
        </w:r>
        <w:r w:rsidR="00197C8A" w:rsidRPr="001733A6">
          <w:rPr>
            <w:rStyle w:val="Hyperlink"/>
            <w:rFonts w:eastAsia="楷体_GB2312" w:hint="eastAsia"/>
            <w:noProof/>
            <w:lang w:val="en-GB"/>
          </w:rPr>
          <w:t>报告格式</w:t>
        </w:r>
        <w:r w:rsidR="00197C8A">
          <w:rPr>
            <w:noProof/>
            <w:webHidden/>
          </w:rPr>
          <w:tab/>
        </w:r>
        <w:r w:rsidR="00197C8A">
          <w:rPr>
            <w:noProof/>
            <w:webHidden/>
          </w:rPr>
          <w:fldChar w:fldCharType="begin"/>
        </w:r>
        <w:r w:rsidR="00197C8A">
          <w:rPr>
            <w:noProof/>
            <w:webHidden/>
          </w:rPr>
          <w:instrText xml:space="preserve"> PAGEREF _Toc443651186 \h </w:instrText>
        </w:r>
        <w:r w:rsidR="00197C8A">
          <w:rPr>
            <w:noProof/>
            <w:webHidden/>
          </w:rPr>
        </w:r>
        <w:r w:rsidR="00197C8A">
          <w:rPr>
            <w:noProof/>
            <w:webHidden/>
          </w:rPr>
          <w:fldChar w:fldCharType="separate"/>
        </w:r>
        <w:r w:rsidR="00123335">
          <w:rPr>
            <w:noProof/>
            <w:webHidden/>
          </w:rPr>
          <w:t>92</w:t>
        </w:r>
        <w:r w:rsidR="00197C8A">
          <w:rPr>
            <w:noProof/>
            <w:webHidden/>
          </w:rPr>
          <w:fldChar w:fldCharType="end"/>
        </w:r>
      </w:hyperlink>
    </w:p>
    <w:p w14:paraId="57A946DD"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7" w:history="1">
        <w:r w:rsidR="00197C8A" w:rsidRPr="001733A6">
          <w:rPr>
            <w:rStyle w:val="Hyperlink"/>
            <w:rFonts w:eastAsia="楷体_GB2312" w:hint="eastAsia"/>
            <w:noProof/>
          </w:rPr>
          <w:t>附件</w:t>
        </w:r>
        <w:r w:rsidR="00197C8A" w:rsidRPr="001733A6">
          <w:rPr>
            <w:rStyle w:val="Hyperlink"/>
            <w:rFonts w:eastAsia="楷体_GB2312" w:hint="eastAsia"/>
            <w:noProof/>
            <w:lang w:eastAsia="zh-CN"/>
          </w:rPr>
          <w:t>十一</w:t>
        </w:r>
        <w:r w:rsidR="00197C8A" w:rsidRPr="001733A6">
          <w:rPr>
            <w:rStyle w:val="Hyperlink"/>
            <w:rFonts w:eastAsia="楷体_GB2312" w:hint="eastAsia"/>
            <w:noProof/>
          </w:rPr>
          <w:t>：信托会计处理的具体原则和方式</w:t>
        </w:r>
        <w:r w:rsidR="00197C8A">
          <w:rPr>
            <w:noProof/>
            <w:webHidden/>
          </w:rPr>
          <w:tab/>
        </w:r>
        <w:r w:rsidR="00197C8A">
          <w:rPr>
            <w:noProof/>
            <w:webHidden/>
          </w:rPr>
          <w:fldChar w:fldCharType="begin"/>
        </w:r>
        <w:r w:rsidR="00197C8A">
          <w:rPr>
            <w:noProof/>
            <w:webHidden/>
          </w:rPr>
          <w:instrText xml:space="preserve"> PAGEREF _Toc443651187 \h </w:instrText>
        </w:r>
        <w:r w:rsidR="00197C8A">
          <w:rPr>
            <w:noProof/>
            <w:webHidden/>
          </w:rPr>
        </w:r>
        <w:r w:rsidR="00197C8A">
          <w:rPr>
            <w:noProof/>
            <w:webHidden/>
          </w:rPr>
          <w:fldChar w:fldCharType="separate"/>
        </w:r>
        <w:r w:rsidR="00123335">
          <w:rPr>
            <w:noProof/>
            <w:webHidden/>
          </w:rPr>
          <w:t>109</w:t>
        </w:r>
        <w:r w:rsidR="00197C8A">
          <w:rPr>
            <w:noProof/>
            <w:webHidden/>
          </w:rPr>
          <w:fldChar w:fldCharType="end"/>
        </w:r>
      </w:hyperlink>
    </w:p>
    <w:p w14:paraId="1410781C"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8" w:history="1">
        <w:r w:rsidR="00197C8A" w:rsidRPr="001733A6">
          <w:rPr>
            <w:rStyle w:val="Hyperlink"/>
            <w:rFonts w:eastAsia="楷体_GB2312" w:hint="eastAsia"/>
            <w:noProof/>
          </w:rPr>
          <w:t>附件十二：住房贷款合同格式</w:t>
        </w:r>
        <w:r w:rsidR="00197C8A">
          <w:rPr>
            <w:noProof/>
            <w:webHidden/>
          </w:rPr>
          <w:tab/>
        </w:r>
        <w:r w:rsidR="00197C8A">
          <w:rPr>
            <w:noProof/>
            <w:webHidden/>
          </w:rPr>
          <w:fldChar w:fldCharType="begin"/>
        </w:r>
        <w:r w:rsidR="00197C8A">
          <w:rPr>
            <w:noProof/>
            <w:webHidden/>
          </w:rPr>
          <w:instrText xml:space="preserve"> PAGEREF _Toc443651188 \h </w:instrText>
        </w:r>
        <w:r w:rsidR="00197C8A">
          <w:rPr>
            <w:noProof/>
            <w:webHidden/>
          </w:rPr>
        </w:r>
        <w:r w:rsidR="00197C8A">
          <w:rPr>
            <w:noProof/>
            <w:webHidden/>
          </w:rPr>
          <w:fldChar w:fldCharType="separate"/>
        </w:r>
        <w:r w:rsidR="00123335">
          <w:rPr>
            <w:noProof/>
            <w:webHidden/>
          </w:rPr>
          <w:t>111</w:t>
        </w:r>
        <w:r w:rsidR="00197C8A">
          <w:rPr>
            <w:noProof/>
            <w:webHidden/>
          </w:rPr>
          <w:fldChar w:fldCharType="end"/>
        </w:r>
      </w:hyperlink>
    </w:p>
    <w:p w14:paraId="56DC8C42" w14:textId="77777777" w:rsidR="00197C8A" w:rsidRDefault="00D17C6D">
      <w:pPr>
        <w:pStyle w:val="TOC10"/>
        <w:tabs>
          <w:tab w:val="right" w:leader="dot" w:pos="8297"/>
        </w:tabs>
        <w:rPr>
          <w:rFonts w:eastAsia="宋体" w:cs="Times New Roman"/>
          <w:b w:val="0"/>
          <w:bCs w:val="0"/>
          <w:caps w:val="0"/>
          <w:noProof/>
          <w:kern w:val="2"/>
          <w:sz w:val="21"/>
          <w:szCs w:val="22"/>
          <w:lang w:eastAsia="zh-CN"/>
        </w:rPr>
      </w:pPr>
      <w:hyperlink w:anchor="_Toc443651189" w:history="1">
        <w:r w:rsidR="00197C8A" w:rsidRPr="001733A6">
          <w:rPr>
            <w:rStyle w:val="Hyperlink"/>
            <w:rFonts w:eastAsia="楷体_GB2312" w:hint="eastAsia"/>
            <w:noProof/>
            <w:lang w:eastAsia="zh-CN"/>
          </w:rPr>
          <w:t>附件十三：发行收入扣除费用清单</w:t>
        </w:r>
        <w:r w:rsidR="00197C8A">
          <w:rPr>
            <w:noProof/>
            <w:webHidden/>
          </w:rPr>
          <w:tab/>
        </w:r>
        <w:r w:rsidR="00197C8A">
          <w:rPr>
            <w:noProof/>
            <w:webHidden/>
          </w:rPr>
          <w:fldChar w:fldCharType="begin"/>
        </w:r>
        <w:r w:rsidR="00197C8A">
          <w:rPr>
            <w:noProof/>
            <w:webHidden/>
          </w:rPr>
          <w:instrText xml:space="preserve"> PAGEREF _Toc443651189 \h </w:instrText>
        </w:r>
        <w:r w:rsidR="00197C8A">
          <w:rPr>
            <w:noProof/>
            <w:webHidden/>
          </w:rPr>
        </w:r>
        <w:r w:rsidR="00197C8A">
          <w:rPr>
            <w:noProof/>
            <w:webHidden/>
          </w:rPr>
          <w:fldChar w:fldCharType="separate"/>
        </w:r>
        <w:r w:rsidR="00123335">
          <w:rPr>
            <w:noProof/>
            <w:webHidden/>
          </w:rPr>
          <w:t>112</w:t>
        </w:r>
        <w:r w:rsidR="00197C8A">
          <w:rPr>
            <w:noProof/>
            <w:webHidden/>
          </w:rPr>
          <w:fldChar w:fldCharType="end"/>
        </w:r>
      </w:hyperlink>
    </w:p>
    <w:p w14:paraId="65FDA1C2" w14:textId="77777777" w:rsidR="00ED3C36" w:rsidRPr="009A7DAF" w:rsidRDefault="00ED3C36">
      <w:pPr>
        <w:spacing w:line="380" w:lineRule="atLeast"/>
        <w:rPr>
          <w:rFonts w:eastAsia="楷体_GB2312"/>
        </w:rPr>
      </w:pPr>
      <w:r w:rsidRPr="009A7DAF">
        <w:rPr>
          <w:rFonts w:eastAsia="楷体_GB2312"/>
          <w:b/>
          <w:bCs/>
          <w:caps/>
        </w:rPr>
        <w:fldChar w:fldCharType="end"/>
      </w:r>
    </w:p>
    <w:p w14:paraId="4E336AE3" w14:textId="77777777" w:rsidR="00ED3C36" w:rsidRPr="009A7DAF" w:rsidRDefault="00ED3C36">
      <w:pPr>
        <w:spacing w:line="380" w:lineRule="atLeast"/>
        <w:jc w:val="center"/>
        <w:rPr>
          <w:rFonts w:eastAsia="楷体_GB2312"/>
          <w:lang w:eastAsia="zh-CN"/>
        </w:rPr>
      </w:pPr>
    </w:p>
    <w:p w14:paraId="25987762" w14:textId="77777777" w:rsidR="00ED3C36" w:rsidRPr="009A7DAF" w:rsidRDefault="00ED3C36">
      <w:pPr>
        <w:spacing w:line="380" w:lineRule="atLeast"/>
        <w:jc w:val="center"/>
        <w:rPr>
          <w:rFonts w:eastAsia="楷体_GB2312"/>
          <w:lang w:eastAsia="zh-CN"/>
        </w:rPr>
      </w:pPr>
    </w:p>
    <w:p w14:paraId="6528BA2C" w14:textId="77777777" w:rsidR="00ED3C36" w:rsidRPr="009A7DAF" w:rsidRDefault="00ED3C36">
      <w:pPr>
        <w:spacing w:line="380" w:lineRule="atLeast"/>
        <w:rPr>
          <w:rFonts w:eastAsia="楷体_GB2312"/>
          <w:lang w:eastAsia="zh-CN"/>
        </w:rPr>
        <w:sectPr w:rsidR="00ED3C36" w:rsidRPr="009A7DAF">
          <w:pgSz w:w="11907" w:h="16839"/>
          <w:pgMar w:top="1440" w:right="1800" w:bottom="1440" w:left="1800" w:header="720" w:footer="720" w:gutter="0"/>
          <w:pgNumType w:fmt="upperRoman" w:start="1"/>
          <w:cols w:space="720"/>
          <w:docGrid w:linePitch="360"/>
        </w:sectPr>
      </w:pPr>
    </w:p>
    <w:p w14:paraId="667B2670" w14:textId="77777777" w:rsidR="00ED3C36" w:rsidRPr="009A7DAF" w:rsidRDefault="00ED3C36">
      <w:pPr>
        <w:spacing w:line="380" w:lineRule="atLeast"/>
        <w:rPr>
          <w:rFonts w:eastAsia="楷体_GB2312"/>
          <w:lang w:eastAsia="zh-CN"/>
        </w:rPr>
      </w:pPr>
    </w:p>
    <w:p w14:paraId="1D7E8B94" w14:textId="521E7C11" w:rsidR="00ED3C36" w:rsidRPr="009A7DAF" w:rsidRDefault="00D17C6D">
      <w:pPr>
        <w:spacing w:line="380" w:lineRule="atLeast"/>
        <w:jc w:val="center"/>
        <w:rPr>
          <w:rFonts w:eastAsia="楷体_GB2312"/>
          <w:sz w:val="30"/>
          <w:szCs w:val="30"/>
        </w:rPr>
      </w:pPr>
      <w:sdt>
        <w:sdtPr>
          <w:rPr>
            <w:rFonts w:eastAsia="楷体_GB2312" w:hint="eastAsia"/>
            <w:b/>
            <w:caps/>
            <w:color w:val="000000"/>
            <w:sz w:val="32"/>
            <w:szCs w:val="32"/>
            <w:lang w:val="en-GB"/>
          </w:rPr>
          <w:alias w:val="TrustName"/>
          <w:tag w:val="TrustName"/>
          <w:id w:val="-172188441"/>
          <w:placeholder>
            <w:docPart w:val="0CE022B38CA2428C869DA4340310D643"/>
          </w:placeholder>
          <w:showingPlcHdr/>
          <w:text/>
        </w:sdtPr>
        <w:sdtEndPr/>
        <w:sdtContent>
          <w:r w:rsidR="00F91B4D" w:rsidRPr="00D82497">
            <w:rPr>
              <w:rFonts w:eastAsia="楷体_GB2312" w:hint="eastAsia"/>
              <w:b/>
              <w:caps/>
              <w:color w:val="000000"/>
              <w:sz w:val="32"/>
              <w:szCs w:val="32"/>
              <w:lang w:val="en-GB"/>
            </w:rPr>
            <w:t>苏福</w:t>
          </w:r>
          <w:r w:rsidR="00F91B4D" w:rsidRPr="00D82497">
            <w:rPr>
              <w:rFonts w:eastAsia="楷体_GB2312" w:hint="eastAsia"/>
              <w:b/>
              <w:caps/>
              <w:color w:val="000000"/>
              <w:sz w:val="32"/>
              <w:szCs w:val="32"/>
              <w:lang w:val="en-GB"/>
            </w:rPr>
            <w:t>2016</w:t>
          </w:r>
          <w:r w:rsidR="00F91B4D" w:rsidRPr="00D82497">
            <w:rPr>
              <w:rFonts w:eastAsia="楷体_GB2312" w:hint="eastAsia"/>
              <w:b/>
              <w:caps/>
              <w:color w:val="000000"/>
              <w:sz w:val="32"/>
              <w:szCs w:val="32"/>
              <w:lang w:val="en-GB"/>
            </w:rPr>
            <w:t>年第一期个人住房抵押贷款证券化项目</w:t>
          </w:r>
        </w:sdtContent>
      </w:sdt>
      <w:r w:rsidR="00402E99">
        <w:rPr>
          <w:rFonts w:eastAsia="楷体_GB2312" w:hint="eastAsia"/>
          <w:b/>
          <w:sz w:val="30"/>
          <w:szCs w:val="30"/>
          <w:lang w:eastAsia="zh-CN"/>
        </w:rPr>
        <w:t>信托</w:t>
      </w:r>
      <w:r w:rsidR="00ED3C36" w:rsidRPr="009A7DAF">
        <w:rPr>
          <w:rFonts w:eastAsia="楷体_GB2312" w:hint="eastAsia"/>
          <w:b/>
          <w:sz w:val="30"/>
          <w:szCs w:val="30"/>
          <w:lang w:eastAsia="zh-CN"/>
        </w:rPr>
        <w:t>之</w:t>
      </w:r>
      <w:r w:rsidR="00ED3C36" w:rsidRPr="009A7DAF">
        <w:rPr>
          <w:rFonts w:eastAsia="楷体_GB2312"/>
          <w:b/>
          <w:sz w:val="30"/>
          <w:szCs w:val="30"/>
          <w:lang w:eastAsia="zh-CN"/>
        </w:rPr>
        <w:br/>
      </w:r>
      <w:r w:rsidR="00ED3C36" w:rsidRPr="009A7DAF">
        <w:rPr>
          <w:rFonts w:eastAsia="楷体_GB2312" w:hint="eastAsia"/>
          <w:b/>
          <w:sz w:val="30"/>
          <w:szCs w:val="30"/>
          <w:lang w:eastAsia="zh-CN"/>
        </w:rPr>
        <w:t>信托合同</w:t>
      </w:r>
    </w:p>
    <w:p w14:paraId="1ABD6E08" w14:textId="54BEA90C" w:rsidR="00ED3C36" w:rsidRPr="009A7DAF" w:rsidRDefault="00ED3C36">
      <w:pPr>
        <w:spacing w:beforeLines="50" w:before="120" w:afterLines="50" w:after="120" w:line="360" w:lineRule="auto"/>
        <w:rPr>
          <w:rFonts w:eastAsia="楷体_GB2312"/>
          <w:b/>
          <w:lang w:eastAsia="zh-CN"/>
        </w:rPr>
      </w:pPr>
      <w:r w:rsidRPr="009A7DAF">
        <w:rPr>
          <w:rFonts w:eastAsia="楷体_GB2312" w:hint="eastAsia"/>
          <w:b/>
          <w:lang w:eastAsia="zh-CN"/>
        </w:rPr>
        <w:t>《</w:t>
      </w:r>
      <w:sdt>
        <w:sdtPr>
          <w:rPr>
            <w:rFonts w:eastAsia="楷体_GB2312" w:hint="eastAsia"/>
            <w:b/>
            <w:lang w:eastAsia="zh-CN"/>
          </w:rPr>
          <w:alias w:val="TrustName"/>
          <w:tag w:val="TrustName"/>
          <w:id w:val="70319949"/>
          <w:placeholder>
            <w:docPart w:val="2B12396FB8FD4CAC9AEA5CCB37E098EB"/>
          </w:placeholder>
          <w:showingPlcHdr/>
          <w:text/>
        </w:sdtPr>
        <w:sdtEndPr/>
        <w:sdtContent>
          <w:r w:rsidR="00F91B4D" w:rsidRPr="00F91B4D">
            <w:rPr>
              <w:rFonts w:eastAsia="楷体_GB2312" w:hint="eastAsia"/>
              <w:b/>
              <w:lang w:eastAsia="zh-CN"/>
            </w:rPr>
            <w:t>苏福</w:t>
          </w:r>
          <w:r w:rsidR="00F91B4D" w:rsidRPr="00F91B4D">
            <w:rPr>
              <w:rFonts w:eastAsia="楷体_GB2312" w:hint="eastAsia"/>
              <w:b/>
              <w:lang w:eastAsia="zh-CN"/>
            </w:rPr>
            <w:t>2016</w:t>
          </w:r>
          <w:r w:rsidR="00F91B4D" w:rsidRPr="00F91B4D">
            <w:rPr>
              <w:rFonts w:eastAsia="楷体_GB2312" w:hint="eastAsia"/>
              <w:b/>
              <w:lang w:eastAsia="zh-CN"/>
            </w:rPr>
            <w:t>年第一期个人住房抵押贷款证券化项目</w:t>
          </w:r>
        </w:sdtContent>
      </w:sdt>
      <w:r w:rsidR="00402E99">
        <w:rPr>
          <w:rFonts w:eastAsia="楷体_GB2312" w:hint="eastAsia"/>
          <w:b/>
          <w:lang w:eastAsia="zh-CN"/>
        </w:rPr>
        <w:t>信托</w:t>
      </w:r>
      <w:r w:rsidRPr="009A7DAF">
        <w:rPr>
          <w:rFonts w:eastAsia="楷体_GB2312" w:hint="eastAsia"/>
          <w:b/>
          <w:lang w:eastAsia="zh-CN"/>
        </w:rPr>
        <w:t>之信托合同》（</w:t>
      </w:r>
      <w:r w:rsidRPr="009A7DAF">
        <w:rPr>
          <w:rFonts w:eastAsia="楷体_GB2312"/>
          <w:b/>
          <w:lang w:eastAsia="zh-CN"/>
        </w:rPr>
        <w:t>“</w:t>
      </w:r>
      <w:r w:rsidRPr="009A7DAF">
        <w:rPr>
          <w:rFonts w:eastAsia="楷体_GB2312" w:hint="eastAsia"/>
          <w:b/>
          <w:lang w:eastAsia="zh-CN"/>
        </w:rPr>
        <w:t>本合同</w:t>
      </w:r>
      <w:r w:rsidRPr="009A7DAF">
        <w:rPr>
          <w:rFonts w:eastAsia="楷体_GB2312"/>
          <w:b/>
          <w:lang w:eastAsia="zh-CN"/>
        </w:rPr>
        <w:t>”</w:t>
      </w:r>
      <w:r w:rsidRPr="009A7DAF">
        <w:rPr>
          <w:rFonts w:eastAsia="楷体_GB2312" w:hint="eastAsia"/>
          <w:b/>
          <w:lang w:eastAsia="zh-CN"/>
        </w:rPr>
        <w:t>）由下列双方于</w:t>
      </w:r>
      <w:r w:rsidR="00061CF9">
        <w:rPr>
          <w:rFonts w:eastAsia="楷体_GB2312" w:hint="eastAsia"/>
          <w:b/>
          <w:lang w:eastAsia="zh-CN"/>
        </w:rPr>
        <w:t>2</w:t>
      </w:r>
      <w:r w:rsidR="00061CF9">
        <w:rPr>
          <w:rFonts w:eastAsia="楷体_GB2312"/>
          <w:b/>
          <w:lang w:eastAsia="zh-CN"/>
        </w:rPr>
        <w:t>016</w:t>
      </w:r>
      <w:r w:rsidRPr="009A7DAF">
        <w:rPr>
          <w:rFonts w:eastAsia="楷体_GB2312" w:hint="eastAsia"/>
          <w:b/>
          <w:lang w:eastAsia="zh-CN"/>
        </w:rPr>
        <w:t>年【</w:t>
      </w:r>
      <w:r w:rsidR="00061CF9">
        <w:rPr>
          <w:rFonts w:eastAsia="楷体_GB2312" w:hint="eastAsia"/>
          <w:b/>
          <w:lang w:eastAsia="zh-CN"/>
        </w:rPr>
        <w:t xml:space="preserve">   </w:t>
      </w:r>
      <w:r w:rsidRPr="009A7DAF">
        <w:rPr>
          <w:rFonts w:eastAsia="楷体_GB2312" w:hint="eastAsia"/>
          <w:b/>
          <w:lang w:eastAsia="zh-CN"/>
        </w:rPr>
        <w:t>】月【</w:t>
      </w:r>
      <w:r w:rsidR="00061CF9">
        <w:rPr>
          <w:rFonts w:eastAsia="楷体_GB2312" w:hint="eastAsia"/>
          <w:b/>
          <w:lang w:eastAsia="zh-CN"/>
        </w:rPr>
        <w:t xml:space="preserve">   </w:t>
      </w:r>
      <w:r w:rsidRPr="009A7DAF">
        <w:rPr>
          <w:rFonts w:eastAsia="楷体_GB2312" w:hint="eastAsia"/>
          <w:b/>
          <w:lang w:eastAsia="zh-CN"/>
        </w:rPr>
        <w:t>】日在中国</w:t>
      </w:r>
      <w:r w:rsidR="00402E99">
        <w:rPr>
          <w:rFonts w:eastAsia="楷体_GB2312" w:hint="eastAsia"/>
          <w:b/>
          <w:lang w:eastAsia="zh-CN"/>
        </w:rPr>
        <w:t>苏州</w:t>
      </w:r>
      <w:r w:rsidRPr="009A7DAF">
        <w:rPr>
          <w:rFonts w:eastAsia="楷体_GB2312" w:hint="eastAsia"/>
          <w:b/>
          <w:lang w:eastAsia="zh-CN"/>
        </w:rPr>
        <w:t>市签订。</w:t>
      </w:r>
    </w:p>
    <w:p w14:paraId="7032E466" w14:textId="4BB4AD90" w:rsidR="00ED3C36" w:rsidRPr="009A7DAF" w:rsidRDefault="00ED3C36">
      <w:pPr>
        <w:tabs>
          <w:tab w:val="left" w:pos="2025"/>
          <w:tab w:val="left" w:pos="8928"/>
        </w:tabs>
        <w:spacing w:beforeLines="50" w:before="120" w:afterLines="50" w:after="120" w:line="360" w:lineRule="auto"/>
        <w:rPr>
          <w:rFonts w:eastAsia="楷体_GB2312"/>
          <w:bCs/>
          <w:lang w:eastAsia="zh-CN"/>
        </w:rPr>
      </w:pPr>
      <w:r w:rsidRPr="009A7DAF">
        <w:rPr>
          <w:rFonts w:eastAsia="楷体_GB2312" w:hint="eastAsia"/>
          <w:b/>
          <w:lang w:eastAsia="zh-CN"/>
        </w:rPr>
        <w:t>委托人：</w:t>
      </w:r>
      <w:r w:rsidRPr="009A7DAF">
        <w:rPr>
          <w:rFonts w:eastAsia="楷体_GB2312"/>
          <w:b/>
          <w:lang w:eastAsia="zh-CN"/>
        </w:rPr>
        <w:tab/>
      </w:r>
      <w:sdt>
        <w:sdtPr>
          <w:rPr>
            <w:rFonts w:eastAsia="楷体_GB2312" w:hint="eastAsia"/>
            <w:b/>
            <w:lang w:eastAsia="zh-CN"/>
          </w:rPr>
          <w:alias w:val="Originator"/>
          <w:tag w:val="Originator"/>
          <w:id w:val="-400744630"/>
          <w:placeholder>
            <w:docPart w:val="09DB2379B8B24050A41783BBBB918D9A"/>
          </w:placeholder>
          <w:text/>
        </w:sdtPr>
        <w:sdtEndPr/>
        <w:sdtContent>
          <w:r w:rsidR="00F91B4D" w:rsidRPr="00F91B4D">
            <w:rPr>
              <w:rFonts w:eastAsia="楷体_GB2312" w:hint="eastAsia"/>
              <w:b/>
              <w:lang w:eastAsia="zh-CN"/>
            </w:rPr>
            <w:t>苏州银行股份有限公司</w:t>
          </w:r>
        </w:sdtContent>
      </w:sdt>
      <w:r w:rsidRPr="00F91B4D">
        <w:rPr>
          <w:rFonts w:eastAsia="楷体_GB2312"/>
          <w:b/>
          <w:lang w:eastAsia="zh-CN"/>
        </w:rPr>
        <w:br/>
      </w:r>
      <w:r w:rsidRPr="009A7DAF">
        <w:rPr>
          <w:rFonts w:eastAsia="楷体_GB2312" w:hint="eastAsia"/>
          <w:bCs/>
          <w:lang w:eastAsia="zh-CN"/>
        </w:rPr>
        <w:t>法定代表人：</w:t>
      </w:r>
      <w:r w:rsidRPr="009A7DAF">
        <w:rPr>
          <w:rFonts w:eastAsia="楷体_GB2312"/>
          <w:bCs/>
          <w:lang w:eastAsia="zh-CN"/>
        </w:rPr>
        <w:tab/>
      </w:r>
      <w:r w:rsidR="006B11FD">
        <w:rPr>
          <w:rFonts w:eastAsia="楷体_GB2312" w:hint="eastAsia"/>
          <w:bCs/>
          <w:lang w:eastAsia="zh-CN"/>
        </w:rPr>
        <w:t>王兰凤</w:t>
      </w:r>
      <w:r w:rsidRPr="009A7DAF">
        <w:rPr>
          <w:rFonts w:eastAsia="楷体_GB2312"/>
          <w:bCs/>
          <w:lang w:eastAsia="zh-CN"/>
        </w:rPr>
        <w:br/>
      </w:r>
      <w:r w:rsidRPr="009A7DAF">
        <w:rPr>
          <w:rFonts w:eastAsia="楷体_GB2312" w:hint="eastAsia"/>
          <w:bCs/>
          <w:lang w:eastAsia="zh-CN"/>
        </w:rPr>
        <w:t>住所：</w:t>
      </w:r>
      <w:r w:rsidRPr="009A7DAF">
        <w:rPr>
          <w:rFonts w:eastAsia="楷体_GB2312"/>
          <w:bCs/>
          <w:lang w:eastAsia="zh-CN"/>
        </w:rPr>
        <w:tab/>
      </w:r>
      <w:r w:rsidR="006B11FD" w:rsidRPr="007E320F">
        <w:rPr>
          <w:rFonts w:eastAsia="楷体_GB2312" w:hint="eastAsia"/>
          <w:lang w:eastAsia="zh-CN"/>
        </w:rPr>
        <w:t>江苏省苏州工业园区钟园路</w:t>
      </w:r>
      <w:r w:rsidR="006B11FD" w:rsidRPr="007E320F">
        <w:rPr>
          <w:rFonts w:eastAsia="楷体_GB2312" w:hint="eastAsia"/>
          <w:lang w:eastAsia="zh-CN"/>
        </w:rPr>
        <w:t>728</w:t>
      </w:r>
      <w:r w:rsidR="006B11FD" w:rsidRPr="007E320F">
        <w:rPr>
          <w:rFonts w:eastAsia="楷体_GB2312" w:hint="eastAsia"/>
          <w:lang w:eastAsia="zh-CN"/>
        </w:rPr>
        <w:t>号</w:t>
      </w:r>
      <w:r w:rsidRPr="009A7DAF">
        <w:rPr>
          <w:rFonts w:eastAsia="楷体_GB2312"/>
          <w:bCs/>
          <w:lang w:eastAsia="zh-CN"/>
        </w:rPr>
        <w:br/>
      </w:r>
      <w:r w:rsidRPr="009A7DAF">
        <w:rPr>
          <w:rFonts w:eastAsia="楷体_GB2312" w:hint="eastAsia"/>
          <w:bCs/>
          <w:lang w:eastAsia="zh-CN"/>
        </w:rPr>
        <w:t>邮政编码：</w:t>
      </w:r>
      <w:r w:rsidRPr="009A7DAF">
        <w:rPr>
          <w:rFonts w:eastAsia="楷体_GB2312"/>
          <w:bCs/>
          <w:lang w:eastAsia="zh-CN"/>
        </w:rPr>
        <w:tab/>
      </w:r>
      <w:r w:rsidR="006B11FD">
        <w:rPr>
          <w:rFonts w:eastAsia="楷体_GB2312" w:hint="eastAsia"/>
          <w:bCs/>
          <w:lang w:eastAsia="zh-CN"/>
        </w:rPr>
        <w:t>215028</w:t>
      </w:r>
    </w:p>
    <w:p w14:paraId="6B70FF6F" w14:textId="55D65AAA" w:rsidR="00ED3C36" w:rsidRPr="009A7DAF" w:rsidRDefault="00ED3C36" w:rsidP="00402E99">
      <w:pPr>
        <w:pStyle w:val="BodyText"/>
        <w:tabs>
          <w:tab w:val="left" w:pos="1985"/>
          <w:tab w:val="left" w:pos="2400"/>
        </w:tabs>
        <w:spacing w:afterLines="50" w:line="360" w:lineRule="auto"/>
        <w:rPr>
          <w:rFonts w:eastAsia="楷体_GB2312"/>
        </w:rPr>
      </w:pPr>
      <w:r w:rsidRPr="009A7DAF">
        <w:rPr>
          <w:rFonts w:eastAsia="楷体_GB2312" w:hint="eastAsia"/>
          <w:b/>
        </w:rPr>
        <w:t>受托人：</w:t>
      </w:r>
      <w:r w:rsidRPr="009A7DAF">
        <w:rPr>
          <w:rFonts w:eastAsia="楷体_GB2312"/>
          <w:b/>
        </w:rPr>
        <w:t xml:space="preserve">         </w:t>
      </w:r>
      <w:sdt>
        <w:sdtPr>
          <w:rPr>
            <w:rFonts w:eastAsia="楷体_GB2312" w:hint="eastAsia"/>
            <w:b/>
          </w:rPr>
          <w:alias w:val="RoleIssuingTrustee"/>
          <w:tag w:val="RoleIssuingTrustee"/>
          <w:id w:val="1846207117"/>
          <w:placeholder>
            <w:docPart w:val="904F1974FB214CE3A86E08C4DB82CE33"/>
          </w:placeholder>
          <w:text/>
        </w:sdtPr>
        <w:sdtEndPr/>
        <w:sdtContent>
          <w:r w:rsidR="00F91B4D" w:rsidRPr="00F91B4D">
            <w:rPr>
              <w:rFonts w:eastAsia="楷体_GB2312" w:hint="eastAsia"/>
              <w:b/>
            </w:rPr>
            <w:t>交银国际信托有限公司</w:t>
          </w:r>
        </w:sdtContent>
      </w:sdt>
      <w:r w:rsidRPr="00F91B4D">
        <w:rPr>
          <w:rFonts w:eastAsia="楷体_GB2312"/>
          <w:b/>
        </w:rPr>
        <w:br/>
      </w:r>
      <w:r w:rsidRPr="009A7DAF">
        <w:rPr>
          <w:rFonts w:eastAsia="楷体_GB2312" w:hint="eastAsia"/>
        </w:rPr>
        <w:t>法定代表人：</w:t>
      </w:r>
      <w:r w:rsidRPr="009A7DAF">
        <w:rPr>
          <w:rFonts w:eastAsia="楷体_GB2312"/>
        </w:rPr>
        <w:t xml:space="preserve">     </w:t>
      </w:r>
      <w:r w:rsidRPr="009A7DAF">
        <w:rPr>
          <w:rFonts w:eastAsia="楷体_GB2312" w:hint="eastAsia"/>
        </w:rPr>
        <w:t>赵炯</w:t>
      </w:r>
      <w:r w:rsidRPr="009A7DAF">
        <w:rPr>
          <w:rFonts w:eastAsia="楷体_GB2312"/>
        </w:rPr>
        <w:br/>
      </w:r>
      <w:r w:rsidRPr="009A7DAF">
        <w:rPr>
          <w:rFonts w:eastAsia="楷体_GB2312" w:hint="eastAsia"/>
        </w:rPr>
        <w:t>住所：</w:t>
      </w:r>
      <w:r w:rsidRPr="009A7DAF">
        <w:rPr>
          <w:rFonts w:eastAsia="楷体_GB2312"/>
        </w:rPr>
        <w:t xml:space="preserve">           </w:t>
      </w:r>
      <w:r w:rsidR="0049256B">
        <w:rPr>
          <w:rFonts w:eastAsia="楷体_GB2312" w:hint="eastAsia"/>
        </w:rPr>
        <w:t>湖北省</w:t>
      </w:r>
      <w:r w:rsidRPr="009A7DAF">
        <w:rPr>
          <w:rFonts w:eastAsia="楷体_GB2312" w:hint="eastAsia"/>
        </w:rPr>
        <w:t>武汉市</w:t>
      </w:r>
      <w:r w:rsidR="0049256B">
        <w:rPr>
          <w:rFonts w:eastAsia="楷体_GB2312" w:hint="eastAsia"/>
        </w:rPr>
        <w:t>江汉区</w:t>
      </w:r>
      <w:r w:rsidRPr="009A7DAF">
        <w:rPr>
          <w:rFonts w:eastAsia="楷体_GB2312" w:hint="eastAsia"/>
        </w:rPr>
        <w:t>建设大道</w:t>
      </w:r>
      <w:r w:rsidRPr="009A7DAF">
        <w:rPr>
          <w:rFonts w:eastAsia="楷体_GB2312"/>
        </w:rPr>
        <w:t>847</w:t>
      </w:r>
      <w:r w:rsidRPr="009A7DAF">
        <w:rPr>
          <w:rFonts w:eastAsia="楷体_GB2312" w:hint="eastAsia"/>
        </w:rPr>
        <w:t>号瑞通广场</w:t>
      </w:r>
      <w:r w:rsidRPr="009A7DAF">
        <w:rPr>
          <w:rFonts w:eastAsia="楷体_GB2312"/>
        </w:rPr>
        <w:t>B</w:t>
      </w:r>
      <w:r w:rsidRPr="009A7DAF">
        <w:rPr>
          <w:rFonts w:eastAsia="楷体_GB2312" w:hint="eastAsia"/>
        </w:rPr>
        <w:t>座</w:t>
      </w:r>
      <w:r w:rsidRPr="009A7DAF">
        <w:rPr>
          <w:rFonts w:eastAsia="楷体_GB2312"/>
        </w:rPr>
        <w:t>16</w:t>
      </w:r>
      <w:r w:rsidRPr="009A7DAF">
        <w:rPr>
          <w:rFonts w:eastAsia="楷体_GB2312" w:hint="eastAsia"/>
        </w:rPr>
        <w:t>、</w:t>
      </w:r>
      <w:r w:rsidRPr="009A7DAF">
        <w:rPr>
          <w:rFonts w:eastAsia="楷体_GB2312"/>
        </w:rPr>
        <w:t>17</w:t>
      </w:r>
      <w:r w:rsidR="0049256B">
        <w:rPr>
          <w:rFonts w:eastAsia="楷体_GB2312" w:hint="eastAsia"/>
        </w:rPr>
        <w:t>层</w:t>
      </w:r>
      <w:r w:rsidRPr="009A7DAF">
        <w:rPr>
          <w:rFonts w:eastAsia="楷体_GB2312"/>
        </w:rPr>
        <w:br/>
      </w:r>
      <w:r w:rsidRPr="009A7DAF">
        <w:rPr>
          <w:rFonts w:eastAsia="楷体_GB2312" w:hint="eastAsia"/>
        </w:rPr>
        <w:t>邮政编码：</w:t>
      </w:r>
      <w:r w:rsidRPr="009A7DAF">
        <w:rPr>
          <w:rFonts w:eastAsia="楷体_GB2312"/>
        </w:rPr>
        <w:t xml:space="preserve">       430015</w:t>
      </w:r>
      <w:r w:rsidRPr="009A7DAF">
        <w:rPr>
          <w:rFonts w:eastAsia="楷体_GB2312"/>
        </w:rPr>
        <w:tab/>
      </w:r>
      <w:r w:rsidRPr="009A7DAF">
        <w:rPr>
          <w:rFonts w:eastAsia="楷体_GB2312"/>
        </w:rPr>
        <w:tab/>
      </w:r>
    </w:p>
    <w:p w14:paraId="69043231" w14:textId="77777777" w:rsidR="00ED3C36" w:rsidRPr="009A7DAF" w:rsidRDefault="00ED3C36">
      <w:pPr>
        <w:tabs>
          <w:tab w:val="left" w:pos="2025"/>
          <w:tab w:val="left" w:pos="8928"/>
        </w:tabs>
        <w:spacing w:beforeLines="50" w:before="120" w:afterLines="50" w:after="120" w:line="360" w:lineRule="auto"/>
        <w:rPr>
          <w:rFonts w:eastAsia="楷体_GB2312"/>
          <w:bCs/>
          <w:lang w:eastAsia="zh-CN"/>
        </w:rPr>
      </w:pPr>
      <w:r w:rsidRPr="009A7DAF">
        <w:rPr>
          <w:rFonts w:eastAsia="楷体_GB2312" w:hint="eastAsia"/>
          <w:bCs/>
          <w:lang w:eastAsia="zh-CN"/>
        </w:rPr>
        <w:t>以上主体合称为</w:t>
      </w:r>
      <w:r w:rsidRPr="009A7DAF">
        <w:rPr>
          <w:rFonts w:eastAsia="楷体_GB2312"/>
          <w:lang w:eastAsia="zh-CN"/>
        </w:rPr>
        <w:t>“</w:t>
      </w:r>
      <w:r w:rsidRPr="009A7DAF">
        <w:rPr>
          <w:rFonts w:eastAsia="楷体_GB2312" w:hint="eastAsia"/>
          <w:bCs/>
          <w:lang w:eastAsia="zh-CN"/>
        </w:rPr>
        <w:t>双方</w:t>
      </w:r>
      <w:r w:rsidRPr="009A7DAF">
        <w:rPr>
          <w:rFonts w:eastAsia="楷体_GB2312"/>
          <w:lang w:eastAsia="zh-CN"/>
        </w:rPr>
        <w:t>”</w:t>
      </w:r>
      <w:r w:rsidRPr="009A7DAF">
        <w:rPr>
          <w:rFonts w:eastAsia="楷体_GB2312" w:hint="eastAsia"/>
          <w:bCs/>
          <w:lang w:eastAsia="zh-CN"/>
        </w:rPr>
        <w:t>，单称为</w:t>
      </w:r>
      <w:r w:rsidRPr="009A7DAF">
        <w:rPr>
          <w:rFonts w:eastAsia="楷体_GB2312"/>
          <w:lang w:eastAsia="zh-CN"/>
        </w:rPr>
        <w:t>“</w:t>
      </w:r>
      <w:r w:rsidRPr="009A7DAF">
        <w:rPr>
          <w:rFonts w:eastAsia="楷体_GB2312" w:hint="eastAsia"/>
          <w:bCs/>
          <w:lang w:eastAsia="zh-CN"/>
        </w:rPr>
        <w:t>一方</w:t>
      </w:r>
      <w:r w:rsidRPr="009A7DAF">
        <w:rPr>
          <w:rFonts w:eastAsia="楷体_GB2312"/>
          <w:lang w:eastAsia="zh-CN"/>
        </w:rPr>
        <w:t>”</w:t>
      </w:r>
      <w:r w:rsidRPr="009A7DAF">
        <w:rPr>
          <w:rFonts w:eastAsia="楷体_GB2312" w:hint="eastAsia"/>
          <w:bCs/>
          <w:lang w:eastAsia="zh-CN"/>
        </w:rPr>
        <w:t>。</w:t>
      </w:r>
    </w:p>
    <w:p w14:paraId="61067F27" w14:textId="77777777" w:rsidR="00ED3C36" w:rsidRPr="008B1A0B" w:rsidRDefault="00ED3C36">
      <w:pPr>
        <w:rPr>
          <w:rFonts w:eastAsia="楷体_GB2312"/>
          <w:lang w:eastAsia="zh-CN"/>
        </w:rPr>
      </w:pPr>
    </w:p>
    <w:p w14:paraId="5148F6F3" w14:textId="77777777" w:rsidR="00ED3C36" w:rsidRPr="009A7DAF" w:rsidRDefault="00ED3C36">
      <w:pPr>
        <w:pStyle w:val="TOC3"/>
        <w:spacing w:before="120" w:after="120"/>
      </w:pPr>
      <w:r w:rsidRPr="009A7DAF">
        <w:rPr>
          <w:rFonts w:hint="eastAsia"/>
        </w:rPr>
        <w:t>鉴于：</w:t>
      </w:r>
    </w:p>
    <w:p w14:paraId="7736A4D0" w14:textId="77777777" w:rsidR="00ED3C36" w:rsidRPr="009A7DAF" w:rsidRDefault="00ED3C36">
      <w:pPr>
        <w:pStyle w:val="10"/>
        <w:numPr>
          <w:ilvl w:val="0"/>
          <w:numId w:val="6"/>
        </w:numPr>
        <w:tabs>
          <w:tab w:val="left" w:pos="360"/>
          <w:tab w:val="left" w:pos="900"/>
          <w:tab w:val="left" w:pos="1785"/>
        </w:tabs>
        <w:spacing w:beforeLines="50" w:before="120" w:afterLines="50" w:after="120"/>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愿意将其合法所有的</w:t>
      </w:r>
      <w:r w:rsidRPr="009A7DAF">
        <w:rPr>
          <w:rFonts w:eastAsia="楷体_GB2312"/>
        </w:rPr>
        <w:t>“</w:t>
      </w:r>
      <w:r w:rsidRPr="009A7DAF">
        <w:rPr>
          <w:rFonts w:eastAsia="楷体_GB2312" w:hint="eastAsia"/>
        </w:rPr>
        <w:t>资产池</w:t>
      </w:r>
      <w:r w:rsidRPr="009A7DAF">
        <w:rPr>
          <w:rFonts w:eastAsia="楷体_GB2312"/>
        </w:rPr>
        <w:t>”</w:t>
      </w:r>
      <w:r w:rsidRPr="009A7DAF">
        <w:rPr>
          <w:rFonts w:eastAsia="楷体_GB2312" w:hint="eastAsia"/>
        </w:rPr>
        <w:t>委托给</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设立</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，由</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发行</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，并由</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管理、运用和处分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065DA5EB" w14:textId="77777777" w:rsidR="00ED3C36" w:rsidRPr="009A7DAF" w:rsidRDefault="00ED3C36">
      <w:pPr>
        <w:pStyle w:val="10"/>
        <w:numPr>
          <w:ilvl w:val="0"/>
          <w:numId w:val="6"/>
        </w:numPr>
        <w:tabs>
          <w:tab w:val="left" w:pos="360"/>
          <w:tab w:val="left" w:pos="425"/>
          <w:tab w:val="left" w:pos="992"/>
        </w:tabs>
        <w:spacing w:beforeLines="50" w:before="120" w:afterLines="50" w:after="120"/>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为依法设立的信托公司，同意</w:t>
      </w:r>
      <w:r w:rsidR="00790C20">
        <w:rPr>
          <w:rFonts w:eastAsia="楷体_GB2312" w:hint="eastAsia"/>
        </w:rPr>
        <w:t>依据</w:t>
      </w:r>
      <w:r w:rsidRPr="009A7DAF">
        <w:rPr>
          <w:rFonts w:eastAsia="楷体_GB2312"/>
        </w:rPr>
        <w:t>“</w:t>
      </w:r>
      <w:r w:rsidRPr="009A7DAF">
        <w:rPr>
          <w:rFonts w:eastAsia="楷体_GB2312" w:hint="eastAsia"/>
        </w:rPr>
        <w:t>委托人</w:t>
      </w:r>
      <w:r w:rsidRPr="009A7DAF">
        <w:rPr>
          <w:rFonts w:eastAsia="楷体_GB2312"/>
        </w:rPr>
        <w:t>”</w:t>
      </w:r>
      <w:r w:rsidR="00790C20" w:rsidRPr="009A7DAF">
        <w:rPr>
          <w:rFonts w:eastAsia="楷体_GB2312" w:hint="eastAsia"/>
        </w:rPr>
        <w:t>的</w:t>
      </w:r>
      <w:r w:rsidR="00790C20">
        <w:rPr>
          <w:rFonts w:eastAsia="楷体_GB2312" w:hint="eastAsia"/>
        </w:rPr>
        <w:t>意愿设立信托</w:t>
      </w:r>
      <w:r w:rsidRPr="009A7DAF">
        <w:rPr>
          <w:rFonts w:eastAsia="楷体_GB2312" w:hint="eastAsia"/>
        </w:rPr>
        <w:t>，并同意根据本合同及其他</w:t>
      </w:r>
      <w:r w:rsidRPr="009A7DAF">
        <w:rPr>
          <w:rFonts w:eastAsia="楷体_GB2312"/>
        </w:rPr>
        <w:t>“</w:t>
      </w:r>
      <w:r w:rsidRPr="009A7DAF">
        <w:rPr>
          <w:rFonts w:eastAsia="楷体_GB2312" w:hint="eastAsia"/>
        </w:rPr>
        <w:t>交易文件</w:t>
      </w:r>
      <w:r w:rsidRPr="009A7DAF">
        <w:rPr>
          <w:rFonts w:eastAsia="楷体_GB2312"/>
        </w:rPr>
        <w:t>”</w:t>
      </w:r>
      <w:r w:rsidRPr="009A7DAF">
        <w:rPr>
          <w:rFonts w:eastAsia="楷体_GB2312" w:hint="eastAsia"/>
        </w:rPr>
        <w:t>的约定发行</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及管理、运用、处分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w:t>
      </w:r>
    </w:p>
    <w:p w14:paraId="51B2E0A4" w14:textId="77777777" w:rsidR="00ED3C36" w:rsidRPr="009A7DAF" w:rsidRDefault="00ED3C36">
      <w:pPr>
        <w:spacing w:beforeLines="50" w:before="120" w:afterLines="50" w:after="120" w:line="360" w:lineRule="auto"/>
        <w:ind w:firstLine="480"/>
        <w:rPr>
          <w:rFonts w:eastAsia="楷体_GB2312"/>
          <w:lang w:eastAsia="zh-CN"/>
        </w:rPr>
      </w:pPr>
      <w:r w:rsidRPr="009A7DAF">
        <w:rPr>
          <w:rFonts w:eastAsia="楷体_GB2312" w:hint="eastAsia"/>
          <w:lang w:eastAsia="zh-CN"/>
        </w:rPr>
        <w:t>根据《中华人民共和国信托法》（</w:t>
      </w:r>
      <w:r w:rsidRPr="009A7DAF">
        <w:rPr>
          <w:rFonts w:eastAsia="楷体_GB2312"/>
          <w:lang w:eastAsia="zh-CN"/>
        </w:rPr>
        <w:t>“</w:t>
      </w:r>
      <w:r w:rsidRPr="009A7DAF">
        <w:rPr>
          <w:rFonts w:eastAsia="楷体_GB2312" w:hint="eastAsia"/>
          <w:lang w:eastAsia="zh-CN"/>
        </w:rPr>
        <w:t>《信托法》</w:t>
      </w:r>
      <w:r w:rsidRPr="009A7DAF">
        <w:rPr>
          <w:rFonts w:eastAsia="楷体_GB2312"/>
          <w:lang w:eastAsia="zh-CN"/>
        </w:rPr>
        <w:t>”</w:t>
      </w:r>
      <w:r w:rsidRPr="009A7DAF">
        <w:rPr>
          <w:rFonts w:eastAsia="楷体_GB2312" w:hint="eastAsia"/>
          <w:lang w:eastAsia="zh-CN"/>
        </w:rPr>
        <w:t>）、《中华人民共和国合同法》（</w:t>
      </w:r>
      <w:r w:rsidRPr="009A7DAF">
        <w:rPr>
          <w:rFonts w:eastAsia="楷体_GB2312"/>
          <w:lang w:eastAsia="zh-CN"/>
        </w:rPr>
        <w:t>“</w:t>
      </w:r>
      <w:r w:rsidRPr="009A7DAF">
        <w:rPr>
          <w:rFonts w:eastAsia="楷体_GB2312" w:hint="eastAsia"/>
          <w:lang w:eastAsia="zh-CN"/>
        </w:rPr>
        <w:t>《合同法》</w:t>
      </w:r>
      <w:r w:rsidRPr="009A7DAF">
        <w:rPr>
          <w:rFonts w:eastAsia="楷体_GB2312"/>
          <w:lang w:eastAsia="zh-CN"/>
        </w:rPr>
        <w:t>”</w:t>
      </w:r>
      <w:r w:rsidRPr="009A7DAF">
        <w:rPr>
          <w:rFonts w:eastAsia="楷体_GB2312" w:hint="eastAsia"/>
          <w:lang w:eastAsia="zh-CN"/>
        </w:rPr>
        <w:t>）、《信托公司管理办法》、《信贷资产证券化试点管理办法》（</w:t>
      </w:r>
      <w:r w:rsidRPr="009A7DAF">
        <w:rPr>
          <w:rFonts w:eastAsia="楷体_GB2312"/>
          <w:lang w:eastAsia="zh-CN"/>
        </w:rPr>
        <w:t>“</w:t>
      </w:r>
      <w:r w:rsidRPr="009A7DAF">
        <w:rPr>
          <w:rFonts w:eastAsia="楷体_GB2312" w:hint="eastAsia"/>
          <w:lang w:eastAsia="zh-CN"/>
        </w:rPr>
        <w:t>《试点办法》</w:t>
      </w:r>
      <w:r w:rsidRPr="009A7DAF">
        <w:rPr>
          <w:rFonts w:eastAsia="楷体_GB2312"/>
          <w:lang w:eastAsia="zh-CN"/>
        </w:rPr>
        <w:t>”</w:t>
      </w:r>
      <w:r w:rsidRPr="009A7DAF">
        <w:rPr>
          <w:rFonts w:eastAsia="楷体_GB2312" w:hint="eastAsia"/>
          <w:lang w:eastAsia="zh-CN"/>
        </w:rPr>
        <w:t>）、《金融机构信贷资产证券化试点监督管理办法》（</w:t>
      </w:r>
      <w:r w:rsidRPr="009A7DAF">
        <w:rPr>
          <w:rFonts w:eastAsia="楷体_GB2312"/>
          <w:lang w:eastAsia="zh-CN"/>
        </w:rPr>
        <w:t>“</w:t>
      </w:r>
      <w:r w:rsidRPr="009A7DAF">
        <w:rPr>
          <w:rFonts w:eastAsia="楷体_GB2312" w:hint="eastAsia"/>
          <w:lang w:eastAsia="zh-CN"/>
        </w:rPr>
        <w:t>《试点监督办法》</w:t>
      </w:r>
      <w:r w:rsidRPr="009A7DAF">
        <w:rPr>
          <w:rFonts w:eastAsia="楷体_GB2312"/>
          <w:lang w:eastAsia="zh-CN"/>
        </w:rPr>
        <w:t xml:space="preserve">” </w:t>
      </w:r>
      <w:r w:rsidRPr="009A7DAF">
        <w:rPr>
          <w:rFonts w:eastAsia="楷体_GB2312" w:hint="eastAsia"/>
          <w:lang w:eastAsia="zh-CN"/>
        </w:rPr>
        <w:t>）及其他应适用的</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的规定，本着平等、互</w:t>
      </w:r>
      <w:r w:rsidRPr="009A7DAF">
        <w:rPr>
          <w:rFonts w:eastAsia="楷体_GB2312" w:hint="eastAsia"/>
          <w:lang w:eastAsia="zh-CN"/>
        </w:rPr>
        <w:lastRenderedPageBreak/>
        <w:t>利、诚实信用的原则，在充分友好协商的基础上，</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和发行</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事宜达成本合同，以昭信守。</w:t>
      </w:r>
    </w:p>
    <w:p w14:paraId="5660DD3A" w14:textId="77777777" w:rsidR="00ED3C36" w:rsidRPr="009A7DAF" w:rsidRDefault="00ED3C36">
      <w:pPr>
        <w:spacing w:beforeLines="50" w:before="120" w:afterLines="50" w:after="120" w:line="360" w:lineRule="auto"/>
        <w:ind w:firstLine="480"/>
        <w:rPr>
          <w:rFonts w:eastAsia="楷体_GB2312"/>
          <w:lang w:eastAsia="zh-CN"/>
        </w:rPr>
      </w:pPr>
    </w:p>
    <w:p w14:paraId="5D13D841"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4" w:name="_Toc388880596"/>
      <w:bookmarkStart w:id="5" w:name="_Toc389048943"/>
      <w:bookmarkStart w:id="6" w:name="_Toc389145702"/>
      <w:bookmarkStart w:id="7" w:name="_Toc92612901"/>
      <w:bookmarkStart w:id="8" w:name="_Toc110153411"/>
      <w:bookmarkStart w:id="9" w:name="_Toc111281763"/>
      <w:bookmarkStart w:id="10" w:name="_Toc201569372"/>
      <w:bookmarkStart w:id="11" w:name="_Toc207007297"/>
      <w:bookmarkStart w:id="12" w:name="_Toc417048697"/>
      <w:bookmarkStart w:id="13" w:name="_Toc443651143"/>
      <w:bookmarkEnd w:id="4"/>
      <w:bookmarkEnd w:id="5"/>
      <w:bookmarkEnd w:id="6"/>
      <w:r w:rsidRPr="009A7DAF">
        <w:rPr>
          <w:rFonts w:eastAsia="楷体_GB2312" w:hint="eastAsia"/>
          <w:b/>
        </w:rPr>
        <w:t>定义</w:t>
      </w:r>
      <w:bookmarkEnd w:id="7"/>
      <w:bookmarkEnd w:id="8"/>
      <w:bookmarkEnd w:id="9"/>
      <w:bookmarkEnd w:id="10"/>
      <w:bookmarkEnd w:id="11"/>
      <w:bookmarkEnd w:id="12"/>
      <w:bookmarkEnd w:id="13"/>
    </w:p>
    <w:p w14:paraId="5D5C1BD0" w14:textId="77777777" w:rsidR="00ED3C36" w:rsidRPr="009A7DAF" w:rsidRDefault="00ED3C36" w:rsidP="005A7C36">
      <w:pPr>
        <w:spacing w:beforeLines="50" w:before="120" w:afterLines="50" w:after="120" w:line="360" w:lineRule="auto"/>
        <w:ind w:leftChars="202" w:left="485"/>
        <w:rPr>
          <w:rFonts w:eastAsia="楷体_GB2312"/>
          <w:lang w:eastAsia="zh-CN"/>
        </w:rPr>
      </w:pPr>
      <w:r w:rsidRPr="009A7DAF">
        <w:rPr>
          <w:rFonts w:eastAsia="楷体_GB2312" w:hint="eastAsia"/>
          <w:lang w:eastAsia="zh-CN"/>
        </w:rPr>
        <w:t>在本合同中，除非上下文另有解释或文义另作说明，</w:t>
      </w:r>
      <w:r w:rsidRPr="009A7DAF">
        <w:rPr>
          <w:rFonts w:eastAsia="楷体_GB2312" w:hint="eastAsia"/>
          <w:bCs/>
          <w:lang w:eastAsia="zh-CN"/>
        </w:rPr>
        <w:t>本合同中的词语</w:t>
      </w:r>
      <w:r w:rsidRPr="009A7DAF">
        <w:rPr>
          <w:rFonts w:eastAsia="楷体_GB2312" w:hint="eastAsia"/>
          <w:lang w:eastAsia="zh-CN"/>
        </w:rPr>
        <w:t>或简称</w:t>
      </w:r>
      <w:r w:rsidRPr="009A7DAF">
        <w:rPr>
          <w:rFonts w:eastAsia="楷体_GB2312" w:hint="eastAsia"/>
          <w:bCs/>
          <w:lang w:eastAsia="zh-CN"/>
        </w:rPr>
        <w:t>以及所述的解释规则与由本合同双方于本合同签署之日签订的</w:t>
      </w:r>
      <w:r w:rsidRPr="009A7DAF">
        <w:rPr>
          <w:rFonts w:eastAsia="楷体_GB2312"/>
          <w:bCs/>
          <w:lang w:eastAsia="zh-CN"/>
        </w:rPr>
        <w:t>“</w:t>
      </w:r>
      <w:r w:rsidRPr="009A7DAF">
        <w:rPr>
          <w:rFonts w:eastAsia="楷体_GB2312" w:hint="eastAsia"/>
          <w:bCs/>
          <w:lang w:eastAsia="zh-CN"/>
        </w:rPr>
        <w:t>《主定义表》</w:t>
      </w:r>
      <w:r w:rsidRPr="009A7DAF">
        <w:rPr>
          <w:rFonts w:eastAsia="楷体_GB2312"/>
          <w:bCs/>
          <w:lang w:eastAsia="zh-CN"/>
        </w:rPr>
        <w:t>”</w:t>
      </w:r>
      <w:r w:rsidRPr="009A7DAF">
        <w:rPr>
          <w:rFonts w:eastAsia="楷体_GB2312" w:hint="eastAsia"/>
          <w:bCs/>
          <w:lang w:eastAsia="zh-CN"/>
        </w:rPr>
        <w:t>中所定义的词语以及所列示的解释规则，具有相同的含义。</w:t>
      </w:r>
    </w:p>
    <w:p w14:paraId="31A3F17A"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bCs/>
        </w:rPr>
      </w:pPr>
      <w:bookmarkStart w:id="14" w:name="_Toc389048945"/>
      <w:bookmarkStart w:id="15" w:name="_Toc389145704"/>
      <w:bookmarkStart w:id="16" w:name="_Toc110153412"/>
      <w:bookmarkStart w:id="17" w:name="_Toc111281764"/>
      <w:bookmarkStart w:id="18" w:name="_Toc201569373"/>
      <w:bookmarkStart w:id="19" w:name="_Toc207007298"/>
      <w:bookmarkStart w:id="20" w:name="_Toc417048698"/>
      <w:bookmarkStart w:id="21" w:name="_Toc443651144"/>
      <w:bookmarkEnd w:id="14"/>
      <w:bookmarkEnd w:id="15"/>
      <w:r w:rsidRPr="009A7DAF">
        <w:rPr>
          <w:rFonts w:eastAsia="楷体_GB2312" w:hint="eastAsia"/>
          <w:b/>
          <w:bCs/>
        </w:rPr>
        <w:t>信托目的</w:t>
      </w:r>
      <w:bookmarkEnd w:id="16"/>
      <w:bookmarkEnd w:id="17"/>
      <w:bookmarkEnd w:id="18"/>
      <w:bookmarkEnd w:id="19"/>
      <w:bookmarkEnd w:id="20"/>
      <w:bookmarkEnd w:id="21"/>
    </w:p>
    <w:p w14:paraId="797392E8"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为了实现个人住房贷款的证券化，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基于对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的信任，根据本合同将其合法所有的</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信托予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作为特殊目的载体，由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的利益</w:t>
      </w:r>
      <w:r w:rsidRPr="009A7DAF">
        <w:rPr>
          <w:rFonts w:eastAsia="楷体_GB2312" w:hint="eastAsia"/>
          <w:bCs/>
          <w:lang w:eastAsia="zh-CN"/>
        </w:rPr>
        <w:t>管理、运用和处分</w:t>
      </w:r>
      <w:r w:rsidRPr="009A7DAF">
        <w:rPr>
          <w:rFonts w:eastAsia="楷体_GB2312"/>
          <w:lang w:eastAsia="zh-CN"/>
        </w:rPr>
        <w:t>“</w:t>
      </w:r>
      <w:r w:rsidRPr="009A7DAF">
        <w:rPr>
          <w:rFonts w:eastAsia="楷体_GB2312" w:hint="eastAsia"/>
          <w:bCs/>
          <w:lang w:eastAsia="zh-CN"/>
        </w:rPr>
        <w:t>信托财产</w:t>
      </w:r>
      <w:r w:rsidRPr="009A7DAF">
        <w:rPr>
          <w:rFonts w:eastAsia="楷体_GB2312"/>
          <w:lang w:eastAsia="zh-CN"/>
        </w:rPr>
        <w:t>”</w:t>
      </w:r>
      <w:r w:rsidRPr="009A7DAF">
        <w:rPr>
          <w:rFonts w:eastAsia="楷体_GB2312" w:hint="eastAsia"/>
          <w:lang w:eastAsia="zh-CN"/>
        </w:rPr>
        <w:t>。</w:t>
      </w:r>
    </w:p>
    <w:p w14:paraId="61D7DA52"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通过</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的设立，实现</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的其他自有资产的风险隔离，实现</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自身的破产风险相隔离，实现投资者以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为限进行追索，从而保护</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的利益，提高金融资源优化配置效率。</w:t>
      </w:r>
    </w:p>
    <w:p w14:paraId="30DF685D"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22" w:name="_Toc389048947"/>
      <w:bookmarkStart w:id="23" w:name="_Toc389145706"/>
      <w:bookmarkStart w:id="24" w:name="_Toc388880599"/>
      <w:bookmarkStart w:id="25" w:name="_Toc92612903"/>
      <w:bookmarkStart w:id="26" w:name="_Toc110153413"/>
      <w:bookmarkStart w:id="27" w:name="_Toc111281765"/>
      <w:bookmarkStart w:id="28" w:name="_Toc201569374"/>
      <w:bookmarkStart w:id="29" w:name="_Toc207007299"/>
      <w:bookmarkStart w:id="30" w:name="_Toc417048699"/>
      <w:bookmarkStart w:id="31" w:name="_Toc443651145"/>
      <w:bookmarkEnd w:id="22"/>
      <w:bookmarkEnd w:id="23"/>
      <w:bookmarkEnd w:id="24"/>
      <w:r w:rsidRPr="009A7DAF">
        <w:rPr>
          <w:rFonts w:eastAsia="楷体_GB2312" w:hint="eastAsia"/>
          <w:b/>
        </w:rPr>
        <w:t>信托的设立</w:t>
      </w:r>
      <w:bookmarkEnd w:id="25"/>
      <w:bookmarkEnd w:id="26"/>
      <w:bookmarkEnd w:id="27"/>
      <w:bookmarkEnd w:id="28"/>
      <w:bookmarkEnd w:id="29"/>
      <w:bookmarkEnd w:id="30"/>
      <w:bookmarkEnd w:id="31"/>
    </w:p>
    <w:p w14:paraId="05B372D5" w14:textId="77777777" w:rsidR="00ED3C36" w:rsidRPr="009A7DAF" w:rsidRDefault="00ED3C36">
      <w:pPr>
        <w:widowControl w:val="0"/>
        <w:numPr>
          <w:ilvl w:val="1"/>
          <w:numId w:val="7"/>
        </w:numPr>
        <w:tabs>
          <w:tab w:val="clear" w:pos="992"/>
          <w:tab w:val="left" w:pos="900"/>
        </w:tabs>
        <w:spacing w:beforeLines="50" w:before="120" w:afterLines="50" w:after="120" w:line="360" w:lineRule="auto"/>
        <w:jc w:val="both"/>
        <w:outlineLvl w:val="1"/>
        <w:rPr>
          <w:rFonts w:eastAsia="楷体_GB2312"/>
          <w:b/>
        </w:rPr>
      </w:pPr>
      <w:bookmarkStart w:id="32" w:name="_Toc110153414"/>
      <w:bookmarkStart w:id="33" w:name="_Toc111281766"/>
      <w:bookmarkStart w:id="34" w:name="_Toc201569375"/>
      <w:r w:rsidRPr="009A7DAF">
        <w:rPr>
          <w:rFonts w:eastAsia="楷体_GB2312" w:hint="eastAsia"/>
          <w:b/>
        </w:rPr>
        <w:t>信托的名称</w:t>
      </w:r>
      <w:bookmarkEnd w:id="32"/>
      <w:bookmarkEnd w:id="33"/>
      <w:bookmarkEnd w:id="34"/>
    </w:p>
    <w:p w14:paraId="50490DF3" w14:textId="77777777" w:rsidR="00ED3C36" w:rsidRPr="009A7DAF" w:rsidRDefault="00ED3C36">
      <w:pPr>
        <w:spacing w:beforeLines="50" w:before="120" w:afterLines="50" w:after="120" w:line="360" w:lineRule="auto"/>
        <w:ind w:left="840" w:firstLine="11"/>
        <w:rPr>
          <w:rFonts w:eastAsia="楷体_GB2312"/>
          <w:bCs/>
          <w:lang w:eastAsia="zh-CN"/>
        </w:rPr>
      </w:pPr>
      <w:r w:rsidRPr="009A7DAF">
        <w:rPr>
          <w:rFonts w:eastAsia="楷体_GB2312"/>
          <w:lang w:eastAsia="zh-CN"/>
        </w:rPr>
        <w:t>“</w:t>
      </w:r>
      <w:r w:rsidRPr="009A7DAF">
        <w:rPr>
          <w:rFonts w:eastAsia="楷体_GB2312" w:hint="eastAsia"/>
          <w:bCs/>
          <w:lang w:eastAsia="zh-CN"/>
        </w:rPr>
        <w:t>信托</w:t>
      </w:r>
      <w:r w:rsidRPr="009A7DAF">
        <w:rPr>
          <w:rFonts w:eastAsia="楷体_GB2312"/>
          <w:lang w:eastAsia="zh-CN"/>
        </w:rPr>
        <w:t>”</w:t>
      </w:r>
      <w:r w:rsidRPr="009A7DAF">
        <w:rPr>
          <w:rFonts w:eastAsia="楷体_GB2312" w:hint="eastAsia"/>
          <w:bCs/>
          <w:lang w:eastAsia="zh-CN"/>
        </w:rPr>
        <w:t>的名称为</w:t>
      </w:r>
      <w:r w:rsidR="00402E99">
        <w:rPr>
          <w:rFonts w:eastAsia="楷体_GB2312" w:hint="eastAsia"/>
          <w:bCs/>
          <w:lang w:eastAsia="zh-CN"/>
        </w:rPr>
        <w:t>苏福</w:t>
      </w:r>
      <w:r w:rsidR="00402E99">
        <w:rPr>
          <w:rFonts w:eastAsia="楷体_GB2312" w:hint="eastAsia"/>
          <w:bCs/>
          <w:lang w:eastAsia="zh-CN"/>
        </w:rPr>
        <w:t>2016</w:t>
      </w:r>
      <w:r w:rsidR="00402E99">
        <w:rPr>
          <w:rFonts w:eastAsia="楷体_GB2312" w:hint="eastAsia"/>
          <w:bCs/>
          <w:lang w:eastAsia="zh-CN"/>
        </w:rPr>
        <w:t>年第一期个人住房抵押贷款资产证券化信托</w:t>
      </w:r>
      <w:r w:rsidRPr="009A7DAF">
        <w:rPr>
          <w:rFonts w:eastAsia="楷体_GB2312" w:hint="eastAsia"/>
          <w:bCs/>
          <w:lang w:eastAsia="zh-CN"/>
        </w:rPr>
        <w:t>。</w:t>
      </w:r>
    </w:p>
    <w:p w14:paraId="1DA90270" w14:textId="77777777" w:rsidR="00ED3C36" w:rsidRPr="009A7DAF" w:rsidRDefault="00ED3C36">
      <w:pPr>
        <w:widowControl w:val="0"/>
        <w:numPr>
          <w:ilvl w:val="1"/>
          <w:numId w:val="7"/>
        </w:numPr>
        <w:tabs>
          <w:tab w:val="clear" w:pos="992"/>
        </w:tabs>
        <w:spacing w:beforeLines="50" w:before="120" w:afterLines="50" w:after="120" w:line="360" w:lineRule="auto"/>
        <w:jc w:val="both"/>
        <w:outlineLvl w:val="1"/>
        <w:rPr>
          <w:rFonts w:eastAsia="楷体_GB2312"/>
          <w:b/>
        </w:rPr>
      </w:pPr>
      <w:bookmarkStart w:id="35" w:name="_Toc106417340"/>
      <w:bookmarkStart w:id="36" w:name="_Toc92612904"/>
      <w:bookmarkStart w:id="37" w:name="_Toc110153415"/>
      <w:bookmarkStart w:id="38" w:name="_Toc111281767"/>
      <w:bookmarkStart w:id="39" w:name="_Toc201569376"/>
      <w:bookmarkEnd w:id="35"/>
      <w:r w:rsidRPr="009A7DAF">
        <w:rPr>
          <w:rFonts w:eastAsia="楷体_GB2312" w:hint="eastAsia"/>
          <w:b/>
        </w:rPr>
        <w:t>信托当事人</w:t>
      </w:r>
      <w:bookmarkEnd w:id="36"/>
      <w:bookmarkEnd w:id="37"/>
      <w:bookmarkEnd w:id="38"/>
      <w:bookmarkEnd w:id="39"/>
    </w:p>
    <w:p w14:paraId="77CF5063" w14:textId="77777777" w:rsidR="00ED3C36" w:rsidRPr="009A7DAF" w:rsidRDefault="00ED3C36">
      <w:pPr>
        <w:widowControl w:val="0"/>
        <w:numPr>
          <w:ilvl w:val="2"/>
          <w:numId w:val="7"/>
        </w:numPr>
        <w:spacing w:beforeLines="50" w:before="120" w:afterLines="50" w:after="120" w:line="360" w:lineRule="auto"/>
        <w:jc w:val="both"/>
        <w:rPr>
          <w:rFonts w:eastAsia="楷体_GB2312"/>
          <w:b/>
          <w:bCs/>
          <w:spacing w:val="-2"/>
          <w:lang w:eastAsia="zh-CN"/>
        </w:rPr>
      </w:pPr>
      <w:r w:rsidRPr="009A7DAF">
        <w:rPr>
          <w:rFonts w:eastAsia="楷体_GB2312" w:hint="eastAsia"/>
          <w:b/>
          <w:bCs/>
          <w:spacing w:val="-2"/>
          <w:lang w:eastAsia="zh-CN"/>
        </w:rPr>
        <w:t>委托人：</w:t>
      </w:r>
      <w:r w:rsidRPr="009A7DAF">
        <w:rPr>
          <w:rFonts w:eastAsia="楷体_GB2312"/>
          <w:bCs/>
          <w:spacing w:val="-2"/>
          <w:lang w:eastAsia="zh-CN"/>
        </w:rPr>
        <w:t>“</w:t>
      </w:r>
      <w:r w:rsidRPr="009A7DAF">
        <w:rPr>
          <w:rFonts w:eastAsia="楷体_GB2312" w:hint="eastAsia"/>
          <w:bCs/>
          <w:spacing w:val="-2"/>
          <w:lang w:eastAsia="zh-CN"/>
        </w:rPr>
        <w:t>信托</w:t>
      </w:r>
      <w:r w:rsidRPr="009A7DAF">
        <w:rPr>
          <w:rFonts w:eastAsia="楷体_GB2312"/>
          <w:bCs/>
          <w:spacing w:val="-2"/>
          <w:lang w:eastAsia="zh-CN"/>
        </w:rPr>
        <w:t>”</w:t>
      </w:r>
      <w:r w:rsidRPr="009A7DAF">
        <w:rPr>
          <w:rFonts w:eastAsia="楷体_GB2312" w:hint="eastAsia"/>
          <w:bCs/>
          <w:spacing w:val="-2"/>
          <w:lang w:eastAsia="zh-CN"/>
        </w:rPr>
        <w:t>的</w:t>
      </w:r>
      <w:r w:rsidRPr="009A7DAF">
        <w:rPr>
          <w:rFonts w:eastAsia="楷体_GB2312"/>
          <w:bCs/>
          <w:spacing w:val="-2"/>
          <w:lang w:eastAsia="zh-CN"/>
        </w:rPr>
        <w:t>“</w:t>
      </w:r>
      <w:r w:rsidRPr="009A7DAF">
        <w:rPr>
          <w:rFonts w:eastAsia="楷体_GB2312" w:hint="eastAsia"/>
          <w:bCs/>
          <w:spacing w:val="-2"/>
          <w:lang w:eastAsia="zh-CN"/>
        </w:rPr>
        <w:t>委托人</w:t>
      </w:r>
      <w:r w:rsidRPr="009A7DAF">
        <w:rPr>
          <w:rFonts w:eastAsia="楷体_GB2312"/>
          <w:bCs/>
          <w:spacing w:val="-2"/>
          <w:lang w:eastAsia="zh-CN"/>
        </w:rPr>
        <w:t>”</w:t>
      </w:r>
      <w:r w:rsidRPr="009A7DAF">
        <w:rPr>
          <w:rFonts w:eastAsia="楷体_GB2312" w:hint="eastAsia"/>
          <w:bCs/>
          <w:spacing w:val="-2"/>
          <w:lang w:eastAsia="zh-CN"/>
        </w:rPr>
        <w:t>为</w:t>
      </w:r>
      <w:r w:rsidR="00047439">
        <w:rPr>
          <w:rFonts w:eastAsia="楷体_GB2312" w:hint="eastAsia"/>
          <w:spacing w:val="-2"/>
          <w:lang w:eastAsia="zh-CN"/>
        </w:rPr>
        <w:t>苏州银行股份有限公司</w:t>
      </w:r>
      <w:r w:rsidRPr="009A7DAF">
        <w:rPr>
          <w:rFonts w:eastAsia="楷体_GB2312" w:hint="eastAsia"/>
          <w:spacing w:val="-2"/>
          <w:lang w:eastAsia="zh-CN"/>
        </w:rPr>
        <w:t>。</w:t>
      </w:r>
    </w:p>
    <w:p w14:paraId="674BCDAA" w14:textId="77777777" w:rsidR="00ED3C36" w:rsidRPr="009A7DAF" w:rsidRDefault="00ED3C36">
      <w:pPr>
        <w:widowControl w:val="0"/>
        <w:numPr>
          <w:ilvl w:val="2"/>
          <w:numId w:val="7"/>
        </w:numPr>
        <w:spacing w:beforeLines="50" w:before="120" w:afterLines="50" w:after="120" w:line="360" w:lineRule="auto"/>
        <w:jc w:val="both"/>
        <w:rPr>
          <w:rFonts w:eastAsia="楷体_GB2312"/>
          <w:b/>
          <w:bCs/>
          <w:lang w:eastAsia="zh-CN"/>
        </w:rPr>
      </w:pPr>
      <w:r w:rsidRPr="009A7DAF">
        <w:rPr>
          <w:rFonts w:eastAsia="楷体_GB2312" w:hint="eastAsia"/>
          <w:b/>
          <w:bCs/>
          <w:lang w:eastAsia="zh-CN"/>
        </w:rPr>
        <w:t>受托人：</w:t>
      </w:r>
      <w:r w:rsidRPr="009A7DAF">
        <w:rPr>
          <w:rFonts w:eastAsia="楷体_GB2312"/>
          <w:bCs/>
          <w:lang w:eastAsia="zh-CN"/>
        </w:rPr>
        <w:t>“</w:t>
      </w:r>
      <w:r w:rsidRPr="009A7DAF">
        <w:rPr>
          <w:rFonts w:eastAsia="楷体_GB2312" w:hint="eastAsia"/>
          <w:bCs/>
          <w:lang w:eastAsia="zh-CN"/>
        </w:rPr>
        <w:t>信托</w:t>
      </w:r>
      <w:r w:rsidRPr="009A7DAF">
        <w:rPr>
          <w:rFonts w:eastAsia="楷体_GB2312"/>
          <w:bCs/>
          <w:lang w:eastAsia="zh-CN"/>
        </w:rPr>
        <w:t>”</w:t>
      </w:r>
      <w:r w:rsidRPr="009A7DAF">
        <w:rPr>
          <w:rFonts w:eastAsia="楷体_GB2312" w:hint="eastAsia"/>
          <w:bCs/>
          <w:lang w:eastAsia="zh-CN"/>
        </w:rPr>
        <w:t>的</w:t>
      </w:r>
      <w:r w:rsidRPr="009A7DAF">
        <w:rPr>
          <w:rFonts w:eastAsia="楷体_GB2312"/>
          <w:bCs/>
          <w:lang w:eastAsia="zh-CN"/>
        </w:rPr>
        <w:t>“</w:t>
      </w:r>
      <w:r w:rsidRPr="009A7DAF">
        <w:rPr>
          <w:rFonts w:eastAsia="楷体_GB2312" w:hint="eastAsia"/>
          <w:bCs/>
          <w:lang w:eastAsia="zh-CN"/>
        </w:rPr>
        <w:t>受托人</w:t>
      </w:r>
      <w:r w:rsidRPr="009A7DAF">
        <w:rPr>
          <w:rFonts w:eastAsia="楷体_GB2312"/>
          <w:bCs/>
          <w:lang w:eastAsia="zh-CN"/>
        </w:rPr>
        <w:t>”</w:t>
      </w:r>
      <w:r w:rsidRPr="009A7DAF">
        <w:rPr>
          <w:rFonts w:eastAsia="楷体_GB2312" w:hint="eastAsia"/>
          <w:bCs/>
          <w:lang w:eastAsia="zh-CN"/>
        </w:rPr>
        <w:t>为交银国际信托有限公司。</w:t>
      </w:r>
    </w:p>
    <w:p w14:paraId="621DDB95" w14:textId="77777777" w:rsidR="00ED3C36" w:rsidRPr="009A7DAF" w:rsidRDefault="00ED3C36">
      <w:pPr>
        <w:widowControl w:val="0"/>
        <w:numPr>
          <w:ilvl w:val="2"/>
          <w:numId w:val="7"/>
        </w:numPr>
        <w:spacing w:beforeLines="50" w:before="120" w:afterLines="50" w:after="120" w:line="360" w:lineRule="auto"/>
        <w:jc w:val="both"/>
        <w:rPr>
          <w:rFonts w:eastAsia="楷体_GB2312"/>
          <w:b/>
          <w:bCs/>
          <w:lang w:eastAsia="zh-CN"/>
        </w:rPr>
      </w:pPr>
      <w:r w:rsidRPr="009A7DAF">
        <w:rPr>
          <w:rFonts w:eastAsia="楷体_GB2312" w:hint="eastAsia"/>
          <w:b/>
          <w:bCs/>
          <w:lang w:eastAsia="zh-CN"/>
        </w:rPr>
        <w:t>受益人</w:t>
      </w:r>
      <w:r w:rsidR="00DD4909" w:rsidRPr="009A7DAF">
        <w:rPr>
          <w:rFonts w:eastAsia="楷体_GB2312"/>
          <w:b/>
          <w:bCs/>
          <w:lang w:eastAsia="zh-CN"/>
        </w:rPr>
        <w:t>的范围</w:t>
      </w:r>
      <w:r w:rsidRPr="009A7DAF">
        <w:rPr>
          <w:rFonts w:eastAsia="楷体_GB2312" w:hint="eastAsia"/>
          <w:b/>
          <w:bCs/>
          <w:lang w:eastAsia="zh-CN"/>
        </w:rPr>
        <w:t>：</w:t>
      </w:r>
      <w:r w:rsidRPr="009A7DAF">
        <w:rPr>
          <w:rFonts w:eastAsia="楷体_GB2312"/>
          <w:bCs/>
          <w:lang w:eastAsia="zh-CN"/>
        </w:rPr>
        <w:t>“</w:t>
      </w:r>
      <w:r w:rsidRPr="009A7DAF">
        <w:rPr>
          <w:rFonts w:eastAsia="楷体_GB2312" w:hint="eastAsia"/>
          <w:bCs/>
          <w:lang w:eastAsia="zh-CN"/>
        </w:rPr>
        <w:t>信托</w:t>
      </w:r>
      <w:r w:rsidRPr="009A7DAF">
        <w:rPr>
          <w:rFonts w:eastAsia="楷体_GB2312"/>
          <w:bCs/>
          <w:lang w:eastAsia="zh-CN"/>
        </w:rPr>
        <w:t>”</w:t>
      </w:r>
      <w:r w:rsidRPr="009A7DAF">
        <w:rPr>
          <w:rFonts w:eastAsia="楷体_GB2312" w:hint="eastAsia"/>
          <w:bCs/>
          <w:lang w:eastAsia="zh-CN"/>
        </w:rPr>
        <w:t>的</w:t>
      </w:r>
      <w:r w:rsidRPr="009A7DAF">
        <w:rPr>
          <w:rFonts w:eastAsia="楷体_GB2312"/>
          <w:bCs/>
          <w:lang w:eastAsia="zh-CN"/>
        </w:rPr>
        <w:t>“</w:t>
      </w:r>
      <w:r w:rsidRPr="009A7DAF">
        <w:rPr>
          <w:rFonts w:eastAsia="楷体_GB2312" w:hint="eastAsia"/>
          <w:bCs/>
          <w:lang w:eastAsia="zh-CN"/>
        </w:rPr>
        <w:t>受益人</w:t>
      </w:r>
      <w:r w:rsidRPr="009A7DAF">
        <w:rPr>
          <w:rFonts w:eastAsia="楷体_GB2312"/>
          <w:bCs/>
          <w:lang w:eastAsia="zh-CN"/>
        </w:rPr>
        <w:t>”</w:t>
      </w:r>
      <w:r w:rsidRPr="009A7DAF">
        <w:rPr>
          <w:rFonts w:eastAsia="楷体_GB2312" w:hint="eastAsia"/>
          <w:bCs/>
          <w:lang w:eastAsia="zh-CN"/>
        </w:rPr>
        <w:t>为</w:t>
      </w:r>
      <w:r w:rsidRPr="009A7DAF">
        <w:rPr>
          <w:rFonts w:eastAsia="楷体_GB2312"/>
          <w:lang w:eastAsia="zh-CN"/>
        </w:rPr>
        <w:t>“</w:t>
      </w:r>
      <w:r w:rsidRPr="009A7DAF">
        <w:rPr>
          <w:rFonts w:eastAsia="楷体_GB2312" w:hint="eastAsia"/>
          <w:bCs/>
          <w:lang w:eastAsia="zh-CN"/>
        </w:rPr>
        <w:t>资产支持证券持有人</w:t>
      </w:r>
      <w:r w:rsidRPr="009A7DAF">
        <w:rPr>
          <w:rFonts w:eastAsia="楷体_GB2312"/>
          <w:lang w:eastAsia="zh-CN"/>
        </w:rPr>
        <w:t>”</w:t>
      </w:r>
      <w:r w:rsidRPr="009A7DAF">
        <w:rPr>
          <w:rFonts w:eastAsia="楷体_GB2312" w:hint="eastAsia"/>
          <w:bCs/>
          <w:lang w:eastAsia="zh-CN"/>
        </w:rPr>
        <w:t>。</w:t>
      </w:r>
      <w:r w:rsidRPr="009A7DAF">
        <w:rPr>
          <w:rFonts w:eastAsia="楷体_GB2312"/>
        </w:rPr>
        <w:t>“</w:t>
      </w:r>
      <w:r w:rsidRPr="009A7DAF">
        <w:rPr>
          <w:rFonts w:eastAsia="楷体_GB2312" w:hint="eastAsia"/>
          <w:bCs/>
        </w:rPr>
        <w:t>资产支持证券持有人</w:t>
      </w:r>
      <w:r w:rsidRPr="009A7DAF">
        <w:rPr>
          <w:rFonts w:eastAsia="楷体_GB2312"/>
        </w:rPr>
        <w:t>”</w:t>
      </w:r>
      <w:r w:rsidRPr="009A7DAF">
        <w:rPr>
          <w:rFonts w:eastAsia="楷体_GB2312" w:hint="eastAsia"/>
          <w:bCs/>
        </w:rPr>
        <w:t>包括</w:t>
      </w:r>
      <w:r w:rsidRPr="009A7DAF">
        <w:rPr>
          <w:rFonts w:eastAsia="楷体_GB2312"/>
          <w:bCs/>
        </w:rPr>
        <w:t>“</w:t>
      </w:r>
      <w:r w:rsidRPr="009A7DAF">
        <w:rPr>
          <w:rFonts w:eastAsia="楷体_GB2312" w:hint="eastAsia"/>
          <w:bCs/>
          <w:lang w:eastAsia="zh-CN"/>
        </w:rPr>
        <w:t>优先档资产支持证券</w:t>
      </w:r>
      <w:r w:rsidRPr="009A7DAF">
        <w:rPr>
          <w:rFonts w:eastAsia="楷体_GB2312" w:hint="eastAsia"/>
          <w:bCs/>
        </w:rPr>
        <w:t>持有人</w:t>
      </w:r>
      <w:r w:rsidRPr="009A7DAF">
        <w:rPr>
          <w:rFonts w:eastAsia="楷体_GB2312"/>
          <w:bCs/>
        </w:rPr>
        <w:t>”</w:t>
      </w:r>
      <w:r w:rsidRPr="009A7DAF">
        <w:rPr>
          <w:rFonts w:eastAsia="楷体_GB2312" w:hint="eastAsia"/>
          <w:bCs/>
        </w:rPr>
        <w:t>和</w:t>
      </w:r>
      <w:r w:rsidRPr="009A7DAF">
        <w:rPr>
          <w:rFonts w:eastAsia="楷体_GB2312"/>
          <w:bCs/>
        </w:rPr>
        <w:t>“</w:t>
      </w:r>
      <w:r w:rsidRPr="009A7DAF">
        <w:rPr>
          <w:rFonts w:eastAsia="楷体_GB2312" w:hint="eastAsia"/>
          <w:bCs/>
          <w:lang w:eastAsia="zh-CN"/>
        </w:rPr>
        <w:t>次级档资产支持</w:t>
      </w:r>
      <w:r w:rsidRPr="009A7DAF">
        <w:rPr>
          <w:rFonts w:eastAsia="楷体_GB2312" w:hint="eastAsia"/>
          <w:bCs/>
          <w:lang w:eastAsia="zh-CN"/>
        </w:rPr>
        <w:lastRenderedPageBreak/>
        <w:t>证券</w:t>
      </w:r>
      <w:r w:rsidRPr="009A7DAF">
        <w:rPr>
          <w:rFonts w:eastAsia="楷体_GB2312" w:hint="eastAsia"/>
          <w:bCs/>
        </w:rPr>
        <w:t>持有人</w:t>
      </w:r>
      <w:r w:rsidRPr="009A7DAF">
        <w:rPr>
          <w:rFonts w:eastAsia="楷体_GB2312"/>
          <w:bCs/>
        </w:rPr>
        <w:t>”</w:t>
      </w:r>
      <w:r w:rsidRPr="009A7DAF">
        <w:rPr>
          <w:rFonts w:eastAsia="楷体_GB2312" w:hint="eastAsia"/>
          <w:bCs/>
        </w:rPr>
        <w:t>，以及</w:t>
      </w:r>
      <w:r w:rsidRPr="009A7DAF">
        <w:rPr>
          <w:rFonts w:eastAsia="楷体_GB2312"/>
        </w:rPr>
        <w:t>“</w:t>
      </w:r>
      <w:r w:rsidRPr="009A7DAF">
        <w:rPr>
          <w:rFonts w:eastAsia="楷体_GB2312" w:hint="eastAsia"/>
          <w:bCs/>
        </w:rPr>
        <w:t>资产支持证券持有人</w:t>
      </w:r>
      <w:r w:rsidRPr="009A7DAF">
        <w:rPr>
          <w:rFonts w:eastAsia="楷体_GB2312"/>
        </w:rPr>
        <w:t>”</w:t>
      </w:r>
      <w:r w:rsidRPr="009A7DAF">
        <w:rPr>
          <w:rFonts w:eastAsia="楷体_GB2312" w:hint="eastAsia"/>
          <w:bCs/>
        </w:rPr>
        <w:t>的合法继承人和受让人</w:t>
      </w:r>
      <w:r w:rsidRPr="009A7DAF">
        <w:rPr>
          <w:rFonts w:eastAsia="楷体_GB2312" w:hint="eastAsia"/>
          <w:bCs/>
          <w:lang w:eastAsia="zh-CN"/>
        </w:rPr>
        <w:t>。</w:t>
      </w:r>
    </w:p>
    <w:p w14:paraId="2E7DC164"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0" w:name="_Toc110153416"/>
      <w:bookmarkStart w:id="41" w:name="_Toc111281768"/>
      <w:bookmarkStart w:id="42" w:name="_Toc201569377"/>
      <w:bookmarkStart w:id="43" w:name="_Toc92612905"/>
      <w:r w:rsidRPr="009A7DAF">
        <w:rPr>
          <w:rFonts w:eastAsia="楷体_GB2312" w:hint="eastAsia"/>
          <w:b/>
        </w:rPr>
        <w:t>信托声明</w:t>
      </w:r>
      <w:bookmarkEnd w:id="40"/>
      <w:bookmarkEnd w:id="41"/>
      <w:bookmarkEnd w:id="42"/>
      <w:bookmarkEnd w:id="43"/>
    </w:p>
    <w:p w14:paraId="2970E02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Cs/>
          <w:lang w:eastAsia="zh-CN"/>
        </w:rPr>
      </w:pPr>
      <w:r w:rsidRPr="009A7DAF">
        <w:rPr>
          <w:rFonts w:eastAsia="楷体_GB2312"/>
          <w:lang w:eastAsia="zh-CN"/>
        </w:rPr>
        <w:t>“</w:t>
      </w:r>
      <w:r w:rsidRPr="009A7DAF">
        <w:rPr>
          <w:rFonts w:eastAsia="楷体_GB2312" w:hint="eastAsia"/>
          <w:bCs/>
          <w:lang w:eastAsia="zh-CN"/>
        </w:rPr>
        <w:t>委托人</w:t>
      </w:r>
      <w:r w:rsidRPr="009A7DAF">
        <w:rPr>
          <w:rFonts w:eastAsia="楷体_GB2312"/>
          <w:lang w:eastAsia="zh-CN"/>
        </w:rPr>
        <w:t>”</w:t>
      </w:r>
      <w:r w:rsidRPr="009A7DAF">
        <w:rPr>
          <w:rFonts w:eastAsia="楷体_GB2312" w:hint="eastAsia"/>
          <w:bCs/>
          <w:lang w:eastAsia="zh-CN"/>
        </w:rPr>
        <w:t>自愿按照本合同的约定将其合法所有并且依法可以转让的</w:t>
      </w:r>
      <w:r w:rsidRPr="009A7DAF">
        <w:rPr>
          <w:rFonts w:eastAsia="楷体_GB2312"/>
          <w:lang w:eastAsia="zh-CN"/>
        </w:rPr>
        <w:t>“</w:t>
      </w:r>
      <w:r w:rsidRPr="009A7DAF">
        <w:rPr>
          <w:rFonts w:eastAsia="楷体_GB2312" w:hint="eastAsia"/>
          <w:bCs/>
          <w:lang w:eastAsia="zh-CN"/>
        </w:rPr>
        <w:t>资产池</w:t>
      </w:r>
      <w:r w:rsidRPr="009A7DAF">
        <w:rPr>
          <w:rFonts w:eastAsia="楷体_GB2312"/>
          <w:lang w:eastAsia="zh-CN"/>
        </w:rPr>
        <w:t>”</w:t>
      </w:r>
      <w:r w:rsidRPr="009A7DAF">
        <w:rPr>
          <w:rFonts w:eastAsia="楷体_GB2312" w:hint="eastAsia"/>
          <w:lang w:eastAsia="zh-CN"/>
        </w:rPr>
        <w:t>作为</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bCs/>
          <w:lang w:eastAsia="zh-CN"/>
        </w:rPr>
        <w:t>委托给</w:t>
      </w:r>
      <w:r w:rsidRPr="009A7DAF">
        <w:rPr>
          <w:rFonts w:eastAsia="楷体_GB2312"/>
          <w:lang w:eastAsia="zh-CN"/>
        </w:rPr>
        <w:t>“</w:t>
      </w:r>
      <w:r w:rsidRPr="009A7DAF">
        <w:rPr>
          <w:rFonts w:eastAsia="楷体_GB2312" w:hint="eastAsia"/>
          <w:bCs/>
          <w:lang w:eastAsia="zh-CN"/>
        </w:rPr>
        <w:t>受托人</w:t>
      </w:r>
      <w:r w:rsidRPr="009A7DAF">
        <w:rPr>
          <w:rFonts w:eastAsia="楷体_GB2312"/>
          <w:lang w:eastAsia="zh-CN"/>
        </w:rPr>
        <w:t>”</w:t>
      </w:r>
      <w:r w:rsidRPr="009A7DAF">
        <w:rPr>
          <w:rFonts w:eastAsia="楷体_GB2312" w:hint="eastAsia"/>
          <w:bCs/>
          <w:lang w:eastAsia="zh-CN"/>
        </w:rPr>
        <w:t>设立</w:t>
      </w:r>
      <w:r w:rsidRPr="009A7DAF">
        <w:rPr>
          <w:rFonts w:eastAsia="楷体_GB2312"/>
          <w:lang w:eastAsia="zh-CN"/>
        </w:rPr>
        <w:t>“</w:t>
      </w:r>
      <w:r w:rsidRPr="009A7DAF">
        <w:rPr>
          <w:rFonts w:eastAsia="楷体_GB2312" w:hint="eastAsia"/>
          <w:bCs/>
          <w:lang w:eastAsia="zh-CN"/>
        </w:rPr>
        <w:t>信托</w:t>
      </w:r>
      <w:r w:rsidRPr="009A7DAF">
        <w:rPr>
          <w:rFonts w:eastAsia="楷体_GB2312"/>
          <w:lang w:eastAsia="zh-CN"/>
        </w:rPr>
        <w:t>”</w:t>
      </w:r>
      <w:r w:rsidRPr="009A7DAF">
        <w:rPr>
          <w:rFonts w:eastAsia="楷体_GB2312" w:hint="eastAsia"/>
          <w:lang w:eastAsia="zh-CN"/>
        </w:rPr>
        <w:t>，并决定按照本合同第</w:t>
      </w:r>
      <w:r w:rsidR="00642CEF">
        <w:fldChar w:fldCharType="begin"/>
      </w:r>
      <w:r w:rsidR="00642CEF">
        <w:instrText xml:space="preserve"> REF _Ref389048920 \r \h  \* MERGEFORMAT </w:instrText>
      </w:r>
      <w:r w:rsidR="00642CEF">
        <w:fldChar w:fldCharType="separate"/>
      </w:r>
      <w:r w:rsidRPr="009A7DAF">
        <w:rPr>
          <w:rFonts w:eastAsia="楷体_GB2312"/>
          <w:lang w:eastAsia="zh-CN"/>
        </w:rPr>
        <w:t>3.5</w:t>
      </w:r>
      <w:r w:rsidR="00642CEF">
        <w:fldChar w:fldCharType="end"/>
      </w:r>
      <w:r w:rsidRPr="009A7DAF">
        <w:rPr>
          <w:rFonts w:eastAsia="楷体_GB2312" w:hint="eastAsia"/>
          <w:lang w:eastAsia="zh-CN"/>
        </w:rPr>
        <w:t>款的约定办理</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项下相关</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的设立和</w:t>
      </w:r>
      <w:r w:rsidRPr="009A7DAF">
        <w:rPr>
          <w:rFonts w:eastAsia="楷体_GB2312"/>
          <w:lang w:eastAsia="zh-CN"/>
        </w:rPr>
        <w:t>/</w:t>
      </w:r>
      <w:r w:rsidRPr="009A7DAF">
        <w:rPr>
          <w:rFonts w:eastAsia="楷体_GB2312" w:hint="eastAsia"/>
          <w:lang w:eastAsia="zh-CN"/>
        </w:rPr>
        <w:t>或转移登记手续。</w:t>
      </w:r>
    </w:p>
    <w:p w14:paraId="6A536B24"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lang w:eastAsia="zh-CN"/>
        </w:rPr>
        <w:t>“</w:t>
      </w:r>
      <w:r w:rsidRPr="009A7DAF">
        <w:rPr>
          <w:rFonts w:eastAsia="楷体_GB2312" w:hint="eastAsia"/>
          <w:bCs/>
          <w:lang w:eastAsia="zh-CN"/>
        </w:rPr>
        <w:t>受托人</w:t>
      </w:r>
      <w:r w:rsidRPr="009A7DAF">
        <w:rPr>
          <w:rFonts w:eastAsia="楷体_GB2312"/>
          <w:lang w:eastAsia="zh-CN"/>
        </w:rPr>
        <w:t>”</w:t>
      </w:r>
      <w:r w:rsidRPr="009A7DAF">
        <w:rPr>
          <w:rFonts w:eastAsia="楷体_GB2312" w:hint="eastAsia"/>
          <w:bCs/>
          <w:lang w:eastAsia="zh-CN"/>
        </w:rPr>
        <w:t>同意接受</w:t>
      </w:r>
      <w:r w:rsidRPr="009A7DAF">
        <w:rPr>
          <w:rFonts w:eastAsia="楷体_GB2312"/>
          <w:lang w:eastAsia="zh-CN"/>
        </w:rPr>
        <w:t>“</w:t>
      </w:r>
      <w:r w:rsidRPr="009A7DAF">
        <w:rPr>
          <w:rFonts w:eastAsia="楷体_GB2312" w:hint="eastAsia"/>
          <w:bCs/>
          <w:lang w:eastAsia="zh-CN"/>
        </w:rPr>
        <w:t>委托人</w:t>
      </w:r>
      <w:r w:rsidRPr="009A7DAF">
        <w:rPr>
          <w:rFonts w:eastAsia="楷体_GB2312"/>
          <w:lang w:eastAsia="zh-CN"/>
        </w:rPr>
        <w:t>”</w:t>
      </w:r>
      <w:r w:rsidRPr="009A7DAF">
        <w:rPr>
          <w:rFonts w:eastAsia="楷体_GB2312" w:hint="eastAsia"/>
          <w:lang w:eastAsia="zh-CN"/>
        </w:rPr>
        <w:t>的委托</w:t>
      </w:r>
      <w:r w:rsidRPr="009A7DAF">
        <w:rPr>
          <w:rFonts w:eastAsia="楷体_GB2312" w:hint="eastAsia"/>
          <w:bCs/>
          <w:lang w:eastAsia="zh-CN"/>
        </w:rPr>
        <w:t>，并按本合同的约定以自己的名义，按本合同的约定管理、运用、处分</w:t>
      </w:r>
      <w:r w:rsidRPr="009A7DAF">
        <w:rPr>
          <w:rFonts w:eastAsia="楷体_GB2312"/>
          <w:lang w:eastAsia="zh-CN"/>
        </w:rPr>
        <w:t>“</w:t>
      </w:r>
      <w:r w:rsidRPr="009A7DAF">
        <w:rPr>
          <w:rFonts w:eastAsia="楷体_GB2312" w:hint="eastAsia"/>
          <w:bCs/>
          <w:lang w:eastAsia="zh-CN"/>
        </w:rPr>
        <w:t>信托财产</w:t>
      </w:r>
      <w:r w:rsidRPr="009A7DAF">
        <w:rPr>
          <w:rFonts w:eastAsia="楷体_GB2312"/>
          <w:lang w:eastAsia="zh-CN"/>
        </w:rPr>
        <w:t>”</w:t>
      </w:r>
      <w:r w:rsidRPr="009A7DAF">
        <w:rPr>
          <w:rFonts w:eastAsia="楷体_GB2312" w:hint="eastAsia"/>
          <w:bCs/>
          <w:lang w:eastAsia="zh-CN"/>
        </w:rPr>
        <w:t>。</w:t>
      </w:r>
    </w:p>
    <w:p w14:paraId="1D422869"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4" w:name="_Toc110370633"/>
      <w:bookmarkStart w:id="45" w:name="_Toc110370835"/>
      <w:bookmarkStart w:id="46" w:name="_Toc110153417"/>
      <w:bookmarkStart w:id="47" w:name="_Toc110370632"/>
      <w:bookmarkStart w:id="48" w:name="_Toc110370834"/>
      <w:bookmarkStart w:id="49" w:name="_Toc110153418"/>
      <w:bookmarkStart w:id="50" w:name="_Ref201577470"/>
      <w:bookmarkEnd w:id="44"/>
      <w:bookmarkEnd w:id="45"/>
      <w:bookmarkEnd w:id="46"/>
      <w:bookmarkEnd w:id="47"/>
      <w:bookmarkEnd w:id="48"/>
      <w:bookmarkEnd w:id="49"/>
      <w:r w:rsidRPr="009A7DAF">
        <w:rPr>
          <w:rFonts w:eastAsia="楷体_GB2312" w:hint="eastAsia"/>
          <w:b/>
          <w:lang w:eastAsia="zh-CN"/>
        </w:rPr>
        <w:t>资产池</w:t>
      </w:r>
      <w:r w:rsidRPr="009A7DAF">
        <w:rPr>
          <w:rFonts w:eastAsia="楷体_GB2312" w:hint="eastAsia"/>
          <w:b/>
        </w:rPr>
        <w:t>的信托</w:t>
      </w:r>
      <w:bookmarkEnd w:id="50"/>
    </w:p>
    <w:p w14:paraId="0E14FFF1" w14:textId="77777777" w:rsidR="00ED3C36" w:rsidRPr="009A7DAF" w:rsidRDefault="00ED3C36">
      <w:pPr>
        <w:widowControl w:val="0"/>
        <w:numPr>
          <w:ilvl w:val="2"/>
          <w:numId w:val="7"/>
        </w:numPr>
        <w:tabs>
          <w:tab w:val="clear" w:pos="1571"/>
          <w:tab w:val="left" w:pos="1620"/>
        </w:tabs>
        <w:spacing w:beforeLines="50" w:before="120" w:afterLines="50" w:after="120" w:line="360" w:lineRule="auto"/>
        <w:ind w:left="1620" w:hanging="769"/>
        <w:jc w:val="both"/>
        <w:rPr>
          <w:rFonts w:eastAsia="楷体_GB2312"/>
          <w:bCs/>
          <w:lang w:eastAsia="zh-CN"/>
        </w:rPr>
      </w:pPr>
      <w:bookmarkStart w:id="51" w:name="_Ref182055956"/>
      <w:r w:rsidRPr="009A7DAF">
        <w:rPr>
          <w:rFonts w:eastAsia="楷体_GB2312" w:hint="eastAsia"/>
          <w:bCs/>
          <w:lang w:eastAsia="zh-CN"/>
        </w:rPr>
        <w:t>自</w:t>
      </w:r>
      <w:r w:rsidRPr="009A7DAF">
        <w:rPr>
          <w:rFonts w:eastAsia="楷体_GB2312"/>
          <w:bCs/>
          <w:lang w:eastAsia="zh-CN"/>
        </w:rPr>
        <w:t>“</w:t>
      </w:r>
      <w:r w:rsidRPr="009A7DAF">
        <w:rPr>
          <w:rFonts w:eastAsia="楷体_GB2312" w:hint="eastAsia"/>
          <w:bCs/>
          <w:lang w:eastAsia="zh-CN"/>
        </w:rPr>
        <w:t>信托生效日</w:t>
      </w:r>
      <w:r w:rsidRPr="009A7DAF">
        <w:rPr>
          <w:rFonts w:eastAsia="楷体_GB2312"/>
          <w:bCs/>
          <w:lang w:eastAsia="zh-CN"/>
        </w:rPr>
        <w:t>”</w:t>
      </w:r>
      <w:r w:rsidRPr="009A7DAF">
        <w:rPr>
          <w:rFonts w:eastAsia="楷体_GB2312" w:hint="eastAsia"/>
          <w:bCs/>
          <w:lang w:eastAsia="zh-CN"/>
        </w:rPr>
        <w:t>起，</w:t>
      </w:r>
      <w:r w:rsidRPr="009A7DAF">
        <w:rPr>
          <w:rFonts w:eastAsia="楷体_GB2312"/>
          <w:bCs/>
          <w:lang w:eastAsia="zh-CN"/>
        </w:rPr>
        <w:t>“</w:t>
      </w:r>
      <w:r w:rsidRPr="009A7DAF">
        <w:rPr>
          <w:rFonts w:eastAsia="楷体_GB2312" w:hint="eastAsia"/>
          <w:bCs/>
          <w:lang w:eastAsia="zh-CN"/>
        </w:rPr>
        <w:t>委托人</w:t>
      </w:r>
      <w:r w:rsidRPr="009A7DAF">
        <w:rPr>
          <w:rFonts w:eastAsia="楷体_GB2312"/>
          <w:bCs/>
          <w:lang w:eastAsia="zh-CN"/>
        </w:rPr>
        <w:t>”</w:t>
      </w:r>
      <w:r w:rsidRPr="009A7DAF">
        <w:rPr>
          <w:rFonts w:eastAsia="楷体_GB2312" w:hint="eastAsia"/>
          <w:bCs/>
          <w:lang w:eastAsia="zh-CN"/>
        </w:rPr>
        <w:t>为</w:t>
      </w:r>
      <w:r w:rsidRPr="009A7DAF">
        <w:rPr>
          <w:rFonts w:eastAsia="楷体_GB2312"/>
          <w:bCs/>
          <w:lang w:eastAsia="zh-CN"/>
        </w:rPr>
        <w:t>“</w:t>
      </w:r>
      <w:r w:rsidRPr="009A7DAF">
        <w:rPr>
          <w:rFonts w:eastAsia="楷体_GB2312" w:hint="eastAsia"/>
          <w:bCs/>
          <w:lang w:eastAsia="zh-CN"/>
        </w:rPr>
        <w:t>受益人</w:t>
      </w:r>
      <w:r w:rsidRPr="009A7DAF">
        <w:rPr>
          <w:rFonts w:eastAsia="楷体_GB2312"/>
          <w:bCs/>
          <w:lang w:eastAsia="zh-CN"/>
        </w:rPr>
        <w:t>”</w:t>
      </w:r>
      <w:r w:rsidRPr="009A7DAF">
        <w:rPr>
          <w:rFonts w:eastAsia="楷体_GB2312" w:hint="eastAsia"/>
          <w:bCs/>
          <w:lang w:eastAsia="zh-CN"/>
        </w:rPr>
        <w:t>的利益，将自</w:t>
      </w:r>
      <w:r w:rsidRPr="009A7DAF">
        <w:rPr>
          <w:rFonts w:eastAsia="楷体_GB2312"/>
          <w:bCs/>
          <w:lang w:eastAsia="zh-CN"/>
        </w:rPr>
        <w:t>“</w:t>
      </w:r>
      <w:r w:rsidRPr="009A7DAF">
        <w:rPr>
          <w:rFonts w:eastAsia="楷体_GB2312" w:hint="eastAsia"/>
          <w:bCs/>
          <w:lang w:eastAsia="zh-CN"/>
        </w:rPr>
        <w:t>初始起算日</w:t>
      </w:r>
      <w:r w:rsidRPr="009A7DAF">
        <w:rPr>
          <w:rFonts w:eastAsia="楷体_GB2312"/>
          <w:bCs/>
          <w:lang w:eastAsia="zh-CN"/>
        </w:rPr>
        <w:t>”</w:t>
      </w:r>
      <w:r w:rsidRPr="009A7DAF">
        <w:rPr>
          <w:rFonts w:eastAsia="楷体_GB2312" w:hint="eastAsia"/>
          <w:bCs/>
          <w:lang w:eastAsia="zh-CN"/>
        </w:rPr>
        <w:t>起（含该日）（</w:t>
      </w:r>
      <w:r w:rsidRPr="009A7DAF">
        <w:rPr>
          <w:rFonts w:eastAsia="楷体_GB2312"/>
          <w:bCs/>
          <w:lang w:eastAsia="zh-CN"/>
        </w:rPr>
        <w:t>1</w:t>
      </w:r>
      <w:r w:rsidRPr="009A7DAF">
        <w:rPr>
          <w:rFonts w:eastAsia="楷体_GB2312" w:hint="eastAsia"/>
          <w:bCs/>
          <w:lang w:eastAsia="zh-CN"/>
        </w:rPr>
        <w:t>）</w:t>
      </w:r>
      <w:r w:rsidRPr="009A7DAF">
        <w:rPr>
          <w:rFonts w:eastAsia="楷体_GB2312"/>
          <w:bCs/>
          <w:lang w:eastAsia="zh-CN"/>
        </w:rPr>
        <w:t>“</w:t>
      </w:r>
      <w:r w:rsidRPr="009A7DAF">
        <w:rPr>
          <w:rFonts w:eastAsia="楷体_GB2312" w:hint="eastAsia"/>
          <w:bCs/>
          <w:lang w:eastAsia="zh-CN"/>
        </w:rPr>
        <w:t>委托人</w:t>
      </w:r>
      <w:r w:rsidRPr="009A7DAF">
        <w:rPr>
          <w:rFonts w:eastAsia="楷体_GB2312"/>
          <w:bCs/>
          <w:lang w:eastAsia="zh-CN"/>
        </w:rPr>
        <w:t>”</w:t>
      </w:r>
      <w:r w:rsidRPr="009A7DAF">
        <w:rPr>
          <w:rFonts w:eastAsia="楷体_GB2312" w:hint="eastAsia"/>
          <w:bCs/>
          <w:lang w:eastAsia="zh-CN"/>
        </w:rPr>
        <w:t>对于以下财产的（现时的和未来的、现实的和或有的）在</w:t>
      </w:r>
      <w:r w:rsidRPr="009A7DAF">
        <w:rPr>
          <w:rFonts w:eastAsia="楷体_GB2312"/>
          <w:bCs/>
          <w:lang w:eastAsia="zh-CN"/>
        </w:rPr>
        <w:t>“</w:t>
      </w:r>
      <w:r w:rsidRPr="009A7DAF">
        <w:rPr>
          <w:rFonts w:eastAsia="楷体_GB2312" w:hint="eastAsia"/>
          <w:bCs/>
          <w:lang w:eastAsia="zh-CN"/>
        </w:rPr>
        <w:t>住房贷款合同</w:t>
      </w:r>
      <w:r w:rsidRPr="009A7DAF">
        <w:rPr>
          <w:rFonts w:eastAsia="楷体_GB2312"/>
          <w:bCs/>
          <w:lang w:eastAsia="zh-CN"/>
        </w:rPr>
        <w:t>”</w:t>
      </w:r>
      <w:r w:rsidRPr="009A7DAF">
        <w:rPr>
          <w:rFonts w:eastAsia="楷体_GB2312" w:hint="eastAsia"/>
          <w:bCs/>
          <w:lang w:eastAsia="zh-CN"/>
        </w:rPr>
        <w:t>项下全部权利、权益、利益和收益，（</w:t>
      </w:r>
      <w:r w:rsidRPr="009A7DAF">
        <w:rPr>
          <w:rFonts w:eastAsia="楷体_GB2312"/>
          <w:bCs/>
          <w:lang w:eastAsia="zh-CN"/>
        </w:rPr>
        <w:t>2</w:t>
      </w:r>
      <w:r w:rsidRPr="009A7DAF">
        <w:rPr>
          <w:rFonts w:eastAsia="楷体_GB2312" w:hint="eastAsia"/>
          <w:bCs/>
          <w:lang w:eastAsia="zh-CN"/>
        </w:rPr>
        <w:t>）以下财产所产生的全部回收款项，（</w:t>
      </w:r>
      <w:r w:rsidRPr="009A7DAF">
        <w:rPr>
          <w:rFonts w:eastAsia="楷体_GB2312"/>
          <w:bCs/>
          <w:lang w:eastAsia="zh-CN"/>
        </w:rPr>
        <w:t>3</w:t>
      </w:r>
      <w:r w:rsidRPr="009A7DAF">
        <w:rPr>
          <w:rFonts w:eastAsia="楷体_GB2312" w:hint="eastAsia"/>
          <w:bCs/>
          <w:lang w:eastAsia="zh-CN"/>
        </w:rPr>
        <w:t>）以下财产被转让、被出售、被拍卖、被变卖或者被以其他方式处置所获得的全部款项，（</w:t>
      </w:r>
      <w:r w:rsidRPr="009A7DAF">
        <w:rPr>
          <w:rFonts w:eastAsia="楷体_GB2312"/>
          <w:bCs/>
          <w:lang w:eastAsia="zh-CN"/>
        </w:rPr>
        <w:t>4</w:t>
      </w:r>
      <w:r w:rsidRPr="009A7DAF">
        <w:rPr>
          <w:rFonts w:eastAsia="楷体_GB2312" w:hint="eastAsia"/>
          <w:bCs/>
          <w:lang w:eastAsia="zh-CN"/>
        </w:rPr>
        <w:t>）请求、起诉、收回、接受与以下财产相关的全部应偿付款项（不论其是否应由</w:t>
      </w:r>
      <w:r w:rsidRPr="009A7DAF">
        <w:rPr>
          <w:rFonts w:eastAsia="楷体_GB2312"/>
          <w:bCs/>
          <w:lang w:eastAsia="zh-CN"/>
        </w:rPr>
        <w:t>“</w:t>
      </w:r>
      <w:r w:rsidRPr="009A7DAF">
        <w:rPr>
          <w:rFonts w:eastAsia="楷体_GB2312" w:hint="eastAsia"/>
          <w:bCs/>
          <w:lang w:eastAsia="zh-CN"/>
        </w:rPr>
        <w:t>借款人</w:t>
      </w:r>
      <w:r w:rsidRPr="009A7DAF">
        <w:rPr>
          <w:rFonts w:eastAsia="楷体_GB2312"/>
          <w:bCs/>
          <w:lang w:eastAsia="zh-CN"/>
        </w:rPr>
        <w:t>”</w:t>
      </w:r>
      <w:r w:rsidRPr="009A7DAF">
        <w:rPr>
          <w:rFonts w:eastAsia="楷体_GB2312" w:hint="eastAsia"/>
          <w:bCs/>
          <w:lang w:eastAsia="zh-CN"/>
        </w:rPr>
        <w:t>偿付）的权利，（</w:t>
      </w:r>
      <w:r w:rsidRPr="009A7DAF">
        <w:rPr>
          <w:rFonts w:eastAsia="楷体_GB2312"/>
          <w:bCs/>
          <w:lang w:eastAsia="zh-CN"/>
        </w:rPr>
        <w:t>5</w:t>
      </w:r>
      <w:r w:rsidRPr="009A7DAF">
        <w:rPr>
          <w:rFonts w:eastAsia="楷体_GB2312" w:hint="eastAsia"/>
          <w:bCs/>
          <w:lang w:eastAsia="zh-CN"/>
        </w:rPr>
        <w:t>）来自与以下财产相关的利益以及强制执行以下财产的全部权利和法律救济，均信托予</w:t>
      </w:r>
      <w:r w:rsidRPr="009A7DAF">
        <w:rPr>
          <w:rFonts w:eastAsia="楷体_GB2312"/>
          <w:bCs/>
          <w:lang w:eastAsia="zh-CN"/>
        </w:rPr>
        <w:t>“</w:t>
      </w:r>
      <w:r w:rsidRPr="009A7DAF">
        <w:rPr>
          <w:rFonts w:eastAsia="楷体_GB2312" w:hint="eastAsia"/>
          <w:bCs/>
          <w:lang w:eastAsia="zh-CN"/>
        </w:rPr>
        <w:t>受托人</w:t>
      </w:r>
      <w:r w:rsidRPr="009A7DAF">
        <w:rPr>
          <w:rFonts w:eastAsia="楷体_GB2312"/>
          <w:bCs/>
          <w:lang w:eastAsia="zh-CN"/>
        </w:rPr>
        <w:t>”</w:t>
      </w:r>
      <w:r w:rsidRPr="009A7DAF">
        <w:rPr>
          <w:rFonts w:eastAsia="楷体_GB2312" w:hint="eastAsia"/>
          <w:bCs/>
          <w:lang w:eastAsia="zh-CN"/>
        </w:rPr>
        <w:t>：</w:t>
      </w:r>
      <w:bookmarkEnd w:id="51"/>
    </w:p>
    <w:p w14:paraId="56AB7214" w14:textId="77777777" w:rsidR="00ED3C36" w:rsidRPr="009A7DAF" w:rsidRDefault="00ED3C36">
      <w:pPr>
        <w:widowControl w:val="0"/>
        <w:numPr>
          <w:ilvl w:val="0"/>
          <w:numId w:val="8"/>
        </w:numPr>
        <w:spacing w:beforeLines="50" w:before="120" w:afterLines="50" w:after="120" w:line="360" w:lineRule="auto"/>
        <w:jc w:val="both"/>
        <w:rPr>
          <w:rFonts w:eastAsia="楷体_GB2312"/>
        </w:rPr>
      </w:pPr>
      <w:bookmarkStart w:id="52" w:name="_Ref182885984"/>
      <w:r w:rsidRPr="009A7DAF">
        <w:rPr>
          <w:rFonts w:eastAsia="楷体_GB2312"/>
          <w:lang w:eastAsia="zh-CN"/>
        </w:rPr>
        <w:t>“</w:t>
      </w:r>
      <w:r w:rsidRPr="009A7DAF">
        <w:rPr>
          <w:rFonts w:eastAsia="楷体_GB2312" w:hint="eastAsia"/>
          <w:lang w:eastAsia="zh-CN"/>
        </w:rPr>
        <w:t>基础资产清单</w:t>
      </w:r>
      <w:r w:rsidRPr="009A7DAF">
        <w:rPr>
          <w:rFonts w:eastAsia="楷体_GB2312"/>
          <w:lang w:eastAsia="zh-CN"/>
        </w:rPr>
        <w:t>”</w:t>
      </w:r>
      <w:r w:rsidRPr="009A7DAF">
        <w:rPr>
          <w:rFonts w:eastAsia="楷体_GB2312" w:hint="eastAsia"/>
          <w:lang w:eastAsia="zh-CN"/>
        </w:rPr>
        <w:t>中所列的在</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存在的全部</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rPr>
        <w:t>；</w:t>
      </w:r>
      <w:bookmarkEnd w:id="52"/>
      <w:r w:rsidRPr="009A7DAF">
        <w:rPr>
          <w:rFonts w:eastAsia="楷体_GB2312"/>
          <w:b/>
          <w:i/>
          <w:lang w:eastAsia="zh-CN"/>
        </w:rPr>
        <w:t xml:space="preserve"> </w:t>
      </w:r>
    </w:p>
    <w:p w14:paraId="0A444595" w14:textId="77777777" w:rsidR="00ED3C36" w:rsidRPr="009A7DAF" w:rsidRDefault="00ED3C36">
      <w:pPr>
        <w:widowControl w:val="0"/>
        <w:numPr>
          <w:ilvl w:val="0"/>
          <w:numId w:val="8"/>
        </w:numPr>
        <w:spacing w:beforeLines="50" w:before="120" w:afterLines="50" w:after="120" w:line="360" w:lineRule="auto"/>
        <w:jc w:val="both"/>
        <w:rPr>
          <w:rFonts w:eastAsia="楷体_GB2312"/>
        </w:rPr>
      </w:pPr>
      <w:r w:rsidRPr="009A7DAF">
        <w:rPr>
          <w:rStyle w:val="DeltaViewInsertion"/>
          <w:rFonts w:eastAsia="楷体_GB2312" w:hint="eastAsia"/>
          <w:color w:val="auto"/>
          <w:w w:val="0"/>
          <w:u w:val="none"/>
          <w:lang w:eastAsia="zh-CN"/>
        </w:rPr>
        <w:t>上述</w:t>
      </w:r>
      <w:r w:rsidRPr="009A7DAF">
        <w:rPr>
          <w:rStyle w:val="DeltaViewInsertion"/>
          <w:rFonts w:eastAsia="楷体_GB2312"/>
          <w:color w:val="auto"/>
          <w:w w:val="0"/>
          <w:u w:val="none"/>
          <w:lang w:eastAsia="zh-CN"/>
        </w:rPr>
        <w:t>(a)</w:t>
      </w:r>
      <w:r w:rsidRPr="009A7DAF">
        <w:rPr>
          <w:rStyle w:val="DeltaViewInsertion"/>
          <w:rFonts w:eastAsia="楷体_GB2312" w:hint="eastAsia"/>
          <w:color w:val="auto"/>
          <w:w w:val="0"/>
          <w:u w:val="none"/>
          <w:lang w:eastAsia="zh-CN"/>
        </w:rPr>
        <w:t>项</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住房贷款</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从</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初始起算日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（含该日）至</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信托财产交付日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（含该日）</w:t>
      </w:r>
      <w:r w:rsidRPr="009A7DAF">
        <w:rPr>
          <w:rStyle w:val="DeltaViewInsertion"/>
          <w:rFonts w:eastAsia="楷体_GB2312" w:hint="eastAsia"/>
          <w:color w:val="auto"/>
          <w:w w:val="0"/>
          <w:u w:val="none"/>
          <w:lang w:eastAsia="zh-CN"/>
        </w:rPr>
        <w:t>产生</w:t>
      </w:r>
      <w:r w:rsidRPr="009A7DAF">
        <w:rPr>
          <w:rStyle w:val="DeltaViewInsertion"/>
          <w:rFonts w:eastAsia="楷体_GB2312" w:hint="eastAsia"/>
          <w:color w:val="auto"/>
          <w:w w:val="0"/>
          <w:u w:val="none"/>
        </w:rPr>
        <w:t>的所有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lang w:eastAsia="zh-CN"/>
        </w:rPr>
        <w:t>；以及</w:t>
      </w:r>
    </w:p>
    <w:p w14:paraId="782E1036" w14:textId="77777777" w:rsidR="00ED3C36" w:rsidRPr="009A7DAF" w:rsidRDefault="00ED3C36">
      <w:pPr>
        <w:widowControl w:val="0"/>
        <w:numPr>
          <w:ilvl w:val="0"/>
          <w:numId w:val="8"/>
        </w:numPr>
        <w:spacing w:beforeLines="50" w:before="120" w:afterLines="50" w:after="120" w:line="360" w:lineRule="auto"/>
        <w:jc w:val="both"/>
        <w:rPr>
          <w:rFonts w:eastAsia="楷体_GB2312"/>
          <w:lang w:eastAsia="zh-CN"/>
        </w:rPr>
      </w:pPr>
      <w:r w:rsidRPr="009A7DAF">
        <w:rPr>
          <w:rFonts w:eastAsia="楷体_GB2312" w:hint="eastAsia"/>
          <w:lang w:eastAsia="zh-CN"/>
        </w:rPr>
        <w:t>担保</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的全部</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w:t>
      </w:r>
    </w:p>
    <w:p w14:paraId="1A30D278" w14:textId="77777777" w:rsidR="00ED3C36" w:rsidRPr="009A7DAF" w:rsidRDefault="00ED3C36">
      <w:pPr>
        <w:pStyle w:val="FWBCont3"/>
        <w:spacing w:beforeLines="50" w:before="120" w:afterLines="50" w:after="120" w:line="360" w:lineRule="auto"/>
        <w:ind w:left="1620"/>
        <w:rPr>
          <w:rFonts w:eastAsia="楷体_GB2312"/>
          <w:lang w:eastAsia="zh-CN"/>
        </w:rPr>
      </w:pPr>
      <w:bookmarkStart w:id="53" w:name="_DV_M43"/>
      <w:bookmarkStart w:id="54" w:name="_DV_M44"/>
      <w:bookmarkStart w:id="55" w:name="_DV_M45"/>
      <w:bookmarkEnd w:id="53"/>
      <w:bookmarkEnd w:id="54"/>
      <w:bookmarkEnd w:id="55"/>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接受信托，并同意根据本合同、</w:t>
      </w:r>
      <w:r w:rsidRPr="009A7DAF">
        <w:rPr>
          <w:rFonts w:eastAsia="楷体_GB2312"/>
          <w:lang w:eastAsia="zh-CN"/>
        </w:rPr>
        <w:t>“</w:t>
      </w:r>
      <w:r w:rsidRPr="009A7DAF">
        <w:rPr>
          <w:rFonts w:eastAsia="楷体_GB2312" w:hint="eastAsia"/>
          <w:lang w:eastAsia="zh-CN"/>
        </w:rPr>
        <w:t>《信托法》</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《试点办法》</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《试点监督办法》</w:t>
      </w:r>
      <w:r w:rsidRPr="009A7DAF">
        <w:rPr>
          <w:rFonts w:eastAsia="楷体_GB2312"/>
          <w:lang w:eastAsia="zh-CN"/>
        </w:rPr>
        <w:t>”</w:t>
      </w:r>
      <w:r w:rsidRPr="009A7DAF">
        <w:rPr>
          <w:rFonts w:eastAsia="楷体_GB2312" w:hint="eastAsia"/>
          <w:lang w:eastAsia="zh-CN"/>
        </w:rPr>
        <w:t>、《信托公司管理办法》以及其他任何应适用的</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的规定履行其职责和义务。</w:t>
      </w:r>
    </w:p>
    <w:p w14:paraId="5E06F9F8" w14:textId="77777777" w:rsidR="00ED3C36" w:rsidRPr="009A7DAF" w:rsidRDefault="00ED3C36">
      <w:pPr>
        <w:widowControl w:val="0"/>
        <w:numPr>
          <w:ilvl w:val="2"/>
          <w:numId w:val="7"/>
        </w:numPr>
        <w:tabs>
          <w:tab w:val="clear" w:pos="1571"/>
          <w:tab w:val="left" w:pos="1620"/>
        </w:tabs>
        <w:spacing w:beforeLines="50" w:before="120" w:afterLines="50" w:after="120" w:line="360" w:lineRule="auto"/>
        <w:ind w:left="1620" w:hanging="769"/>
        <w:jc w:val="both"/>
        <w:rPr>
          <w:rFonts w:eastAsia="楷体_GB2312"/>
          <w:lang w:eastAsia="zh-CN"/>
        </w:rPr>
      </w:pPr>
      <w:bookmarkStart w:id="56" w:name="_DV_M133"/>
      <w:bookmarkStart w:id="57" w:name="_DV_M134"/>
      <w:bookmarkStart w:id="58" w:name="_DV_M135"/>
      <w:bookmarkStart w:id="59" w:name="_DV_M136"/>
      <w:bookmarkStart w:id="60" w:name="_DV_M137"/>
      <w:bookmarkStart w:id="61" w:name="_Toc150895682"/>
      <w:bookmarkStart w:id="62" w:name="_Toc148384174"/>
      <w:bookmarkStart w:id="63" w:name="_Toc148440768"/>
      <w:bookmarkStart w:id="64" w:name="_Toc148384179"/>
      <w:bookmarkStart w:id="65" w:name="_Toc148440764"/>
      <w:bookmarkStart w:id="66" w:name="_Toc148384176"/>
      <w:bookmarkStart w:id="67" w:name="_Toc148440766"/>
      <w:bookmarkStart w:id="68" w:name="_Toc148384178"/>
      <w:bookmarkStart w:id="69" w:name="_Toc148440769"/>
      <w:bookmarkStart w:id="70" w:name="_DV_M132"/>
      <w:bookmarkStart w:id="71" w:name="_Toc92612908"/>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9A7DAF">
        <w:rPr>
          <w:rFonts w:eastAsia="楷体_GB2312" w:hint="eastAsia"/>
          <w:bCs/>
          <w:lang w:eastAsia="zh-CN"/>
        </w:rPr>
        <w:lastRenderedPageBreak/>
        <w:t>自</w:t>
      </w:r>
      <w:r w:rsidRPr="009A7DAF">
        <w:rPr>
          <w:rFonts w:eastAsia="楷体_GB2312"/>
          <w:bCs/>
          <w:lang w:eastAsia="zh-CN"/>
        </w:rPr>
        <w:t>“</w:t>
      </w:r>
      <w:r w:rsidRPr="009A7DAF">
        <w:rPr>
          <w:rFonts w:eastAsia="楷体_GB2312" w:hint="eastAsia"/>
          <w:bCs/>
          <w:lang w:eastAsia="zh-CN"/>
        </w:rPr>
        <w:t>信托生效日</w:t>
      </w:r>
      <w:r w:rsidRPr="009A7DAF">
        <w:rPr>
          <w:rFonts w:eastAsia="楷体_GB2312"/>
          <w:bCs/>
          <w:lang w:eastAsia="zh-CN"/>
        </w:rPr>
        <w:t>”</w:t>
      </w:r>
      <w:r w:rsidRPr="009A7DAF">
        <w:rPr>
          <w:rFonts w:eastAsia="楷体_GB2312" w:hint="eastAsia"/>
          <w:bCs/>
          <w:lang w:eastAsia="zh-CN"/>
        </w:rPr>
        <w:t>起，</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即成为</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除根据本合同第</w:t>
      </w:r>
      <w:r w:rsidRPr="009A7DAF">
        <w:fldChar w:fldCharType="begin"/>
      </w:r>
      <w:r w:rsidRPr="009A7DAF">
        <w:instrText xml:space="preserve"> REF _Ref201647086 \r \h  \* MERGEFORMAT </w:instrText>
      </w:r>
      <w:r w:rsidRPr="009A7DAF">
        <w:fldChar w:fldCharType="separate"/>
      </w:r>
      <w:r w:rsidR="0039189E" w:rsidRPr="009A7DAF">
        <w:t>4</w:t>
      </w:r>
      <w:r w:rsidRPr="009A7DAF">
        <w:fldChar w:fldCharType="end"/>
      </w:r>
      <w:r w:rsidRPr="009A7DAF">
        <w:rPr>
          <w:rFonts w:eastAsia="楷体_GB2312" w:hint="eastAsia"/>
          <w:lang w:eastAsia="zh-CN"/>
        </w:rPr>
        <w:t>条赎回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或根据本合同第</w:t>
      </w:r>
      <w:r w:rsidRPr="009A7DAF">
        <w:fldChar w:fldCharType="begin"/>
      </w:r>
      <w:r w:rsidRPr="009A7DAF">
        <w:instrText xml:space="preserve"> REF _Ref303846995 \r \h  \* MERGEFORMAT </w:instrText>
      </w:r>
      <w:r w:rsidRPr="009A7DAF">
        <w:fldChar w:fldCharType="separate"/>
      </w:r>
      <w:r w:rsidR="0039189E" w:rsidRPr="009A7DAF">
        <w:t>5</w:t>
      </w:r>
      <w:r w:rsidRPr="009A7DAF">
        <w:fldChar w:fldCharType="end"/>
      </w:r>
      <w:r w:rsidRPr="009A7DAF">
        <w:rPr>
          <w:rFonts w:eastAsia="楷体_GB2312" w:hint="eastAsia"/>
          <w:lang w:eastAsia="zh-CN"/>
        </w:rPr>
        <w:t>条进行</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外，对该等</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不再享有任何权利也不再承担任何风险。</w:t>
      </w:r>
    </w:p>
    <w:p w14:paraId="4CB077A9"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72" w:name="_Ref389048920"/>
      <w:r w:rsidRPr="009A7DAF">
        <w:rPr>
          <w:rFonts w:eastAsia="楷体_GB2312" w:hint="eastAsia"/>
          <w:b/>
          <w:lang w:eastAsia="zh-CN"/>
        </w:rPr>
        <w:t>预登记和抵押权的转移登记</w:t>
      </w:r>
      <w:bookmarkEnd w:id="72"/>
    </w:p>
    <w:p w14:paraId="28EB5CB2" w14:textId="77777777" w:rsidR="00ED3C36" w:rsidRPr="009A7DAF" w:rsidRDefault="00ED3C36">
      <w:pPr>
        <w:widowControl w:val="0"/>
        <w:numPr>
          <w:ilvl w:val="2"/>
          <w:numId w:val="7"/>
        </w:numPr>
        <w:autoSpaceDE w:val="0"/>
        <w:autoSpaceDN w:val="0"/>
        <w:adjustRightInd w:val="0"/>
        <w:spacing w:beforeLines="50" w:before="120" w:afterLines="50" w:after="120" w:line="360" w:lineRule="auto"/>
        <w:jc w:val="both"/>
        <w:rPr>
          <w:rFonts w:eastAsia="楷体_GB2312"/>
          <w:b/>
          <w:lang w:eastAsia="zh-CN"/>
        </w:rPr>
      </w:pPr>
      <w:bookmarkStart w:id="73" w:name="_Ref389143409"/>
      <w:bookmarkStart w:id="74" w:name="_Ref388866634"/>
      <w:bookmarkStart w:id="75" w:name="_Ref389048497"/>
      <w:r w:rsidRPr="009A7DAF">
        <w:rPr>
          <w:rFonts w:eastAsia="楷体_GB2312" w:hint="eastAsia"/>
          <w:b/>
          <w:lang w:eastAsia="zh-CN"/>
        </w:rPr>
        <w:t>预登记</w:t>
      </w:r>
      <w:bookmarkEnd w:id="73"/>
    </w:p>
    <w:p w14:paraId="684FEB62" w14:textId="77777777" w:rsidR="00ED3C36" w:rsidRPr="009A7DAF" w:rsidRDefault="00ED3C36">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 xml:space="preserve"> “</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只办理完毕</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同意并授权</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继续以其自己名义代为持有</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00A9534A">
        <w:rPr>
          <w:rFonts w:eastAsia="楷体_GB2312" w:hint="eastAsia"/>
          <w:lang w:eastAsia="zh-CN"/>
        </w:rPr>
        <w:t>。</w:t>
      </w:r>
    </w:p>
    <w:p w14:paraId="5D05FCD2" w14:textId="77777777" w:rsidR="00657B10" w:rsidRDefault="00ED3C36">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根据《中华人民共和国物权法》、《房屋登记管理办法》及其他应适用的</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项下</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具备</w:t>
      </w:r>
      <w:r w:rsidRPr="009A7DAF">
        <w:rPr>
          <w:rFonts w:eastAsia="楷体_GB2312" w:hint="eastAsia"/>
        </w:rPr>
        <w:t>申请办理抵押权设立登记</w:t>
      </w:r>
      <w:r w:rsidRPr="009A7DAF">
        <w:rPr>
          <w:rFonts w:eastAsia="楷体_GB2312" w:hint="eastAsia"/>
          <w:lang w:eastAsia="zh-CN"/>
        </w:rPr>
        <w:t>条件的，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亦同意并授权</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以其自己名义将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登记至</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名下，由</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代表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持有并管理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00A9534A">
        <w:rPr>
          <w:rFonts w:eastAsia="楷体_GB2312" w:hint="eastAsia"/>
          <w:lang w:eastAsia="zh-CN"/>
        </w:rPr>
        <w:t>。</w:t>
      </w:r>
    </w:p>
    <w:p w14:paraId="49C0E58C" w14:textId="77777777" w:rsidR="00ED3C36" w:rsidRPr="009A7DAF" w:rsidRDefault="00657B10">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r>
        <w:rPr>
          <w:rFonts w:eastAsia="楷体_GB2312" w:hint="eastAsia"/>
          <w:lang w:eastAsia="zh-CN"/>
        </w:rPr>
        <w:t>就“信托生效日”尚未办理“预登记”但已签署相应的抵押文件的“住房贷款”，</w:t>
      </w:r>
      <w:r w:rsidRPr="00A9534A">
        <w:rPr>
          <w:rFonts w:eastAsia="楷体_GB2312" w:hint="eastAsia"/>
          <w:lang w:eastAsia="zh-CN"/>
        </w:rPr>
        <w:t>根据《中华人民共和国物权法</w:t>
      </w:r>
      <w:r>
        <w:rPr>
          <w:rFonts w:eastAsia="楷体_GB2312" w:hint="eastAsia"/>
          <w:lang w:eastAsia="zh-CN"/>
        </w:rPr>
        <w:t>》、《房屋登记管理办法》及其他应适用的“中国”“法律”的规定，该</w:t>
      </w:r>
      <w:r w:rsidRPr="00A9534A">
        <w:rPr>
          <w:rFonts w:eastAsia="楷体_GB2312" w:hint="eastAsia"/>
          <w:lang w:eastAsia="zh-CN"/>
        </w:rPr>
        <w:t xml:space="preserve"> </w:t>
      </w:r>
      <w:r w:rsidRPr="00A9534A">
        <w:rPr>
          <w:rFonts w:eastAsia="楷体_GB2312" w:hint="eastAsia"/>
          <w:lang w:eastAsia="zh-CN"/>
        </w:rPr>
        <w:t>“住房贷款”具备申请办理抵押权设立登记条件的，“受托人”亦同意并授权“苏州银行”以其自己名义将“抵押权”登记至“苏州银行”名下，由“苏州银行”代表“受托人”持有并管理“抵押权”</w:t>
      </w:r>
      <w:r>
        <w:rPr>
          <w:rFonts w:eastAsia="楷体_GB2312" w:hint="eastAsia"/>
          <w:lang w:eastAsia="zh-CN"/>
        </w:rPr>
        <w:t>。</w:t>
      </w:r>
      <w:bookmarkEnd w:id="74"/>
    </w:p>
    <w:p w14:paraId="0832FCDC" w14:textId="77777777" w:rsidR="00A9534A" w:rsidRPr="00657B10" w:rsidRDefault="00ED3C36" w:rsidP="00657B10">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如发生任一</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有权终止对</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在本合同第</w:t>
      </w:r>
      <w:r w:rsidR="00642CEF">
        <w:fldChar w:fldCharType="begin"/>
      </w:r>
      <w:r w:rsidR="00642CEF">
        <w:instrText xml:space="preserve"> REF _Ref389143409 \r \h  \* MERGEFORMAT </w:instrText>
      </w:r>
      <w:r w:rsidR="00642CEF">
        <w:fldChar w:fldCharType="separate"/>
      </w:r>
      <w:r w:rsidRPr="009A7DAF">
        <w:rPr>
          <w:rFonts w:eastAsia="楷体_GB2312"/>
          <w:lang w:eastAsia="zh-CN"/>
        </w:rPr>
        <w:t>3.5.1</w:t>
      </w:r>
      <w:r w:rsidR="00642CEF">
        <w:fldChar w:fldCharType="end"/>
      </w:r>
      <w:r w:rsidRPr="009A7DAF">
        <w:rPr>
          <w:rFonts w:eastAsia="楷体_GB2312" w:hint="eastAsia"/>
          <w:lang w:eastAsia="zh-CN"/>
        </w:rPr>
        <w:t>款第</w:t>
      </w:r>
      <w:r w:rsidRPr="009A7DAF">
        <w:rPr>
          <w:rFonts w:eastAsia="楷体_GB2312"/>
          <w:lang w:eastAsia="zh-CN"/>
        </w:rPr>
        <w:t>(1)</w:t>
      </w:r>
      <w:r w:rsidRPr="009A7DAF">
        <w:rPr>
          <w:rFonts w:eastAsia="楷体_GB2312" w:hint="eastAsia"/>
          <w:lang w:eastAsia="zh-CN"/>
        </w:rPr>
        <w:t>项</w:t>
      </w:r>
      <w:r w:rsidR="00657B10">
        <w:rPr>
          <w:rFonts w:eastAsia="楷体_GB2312" w:hint="eastAsia"/>
          <w:lang w:eastAsia="zh-CN"/>
        </w:rPr>
        <w:t>、</w:t>
      </w:r>
      <w:r w:rsidRPr="009A7DAF">
        <w:rPr>
          <w:rFonts w:eastAsia="楷体_GB2312" w:hint="eastAsia"/>
          <w:lang w:eastAsia="zh-CN"/>
        </w:rPr>
        <w:t>第</w:t>
      </w:r>
      <w:r w:rsidRPr="009A7DAF">
        <w:rPr>
          <w:rFonts w:eastAsia="楷体_GB2312"/>
          <w:lang w:eastAsia="zh-CN"/>
        </w:rPr>
        <w:t>(2)</w:t>
      </w:r>
      <w:r w:rsidRPr="009A7DAF">
        <w:rPr>
          <w:rFonts w:eastAsia="楷体_GB2312" w:hint="eastAsia"/>
          <w:lang w:eastAsia="zh-CN"/>
        </w:rPr>
        <w:t>项</w:t>
      </w:r>
      <w:r w:rsidR="00657B10">
        <w:rPr>
          <w:rFonts w:eastAsia="楷体_GB2312" w:hint="eastAsia"/>
          <w:lang w:eastAsia="zh-CN"/>
        </w:rPr>
        <w:t>和第（</w:t>
      </w:r>
      <w:r w:rsidR="00657B10">
        <w:rPr>
          <w:rFonts w:eastAsia="楷体_GB2312" w:hint="eastAsia"/>
          <w:lang w:eastAsia="zh-CN"/>
        </w:rPr>
        <w:t>3</w:t>
      </w:r>
      <w:r w:rsidR="00657B10">
        <w:rPr>
          <w:rFonts w:eastAsia="楷体_GB2312" w:hint="eastAsia"/>
          <w:lang w:eastAsia="zh-CN"/>
        </w:rPr>
        <w:t>）项</w:t>
      </w:r>
      <w:r w:rsidRPr="009A7DAF">
        <w:rPr>
          <w:rFonts w:eastAsia="楷体_GB2312" w:hint="eastAsia"/>
          <w:lang w:eastAsia="zh-CN"/>
        </w:rPr>
        <w:t>下的授权。如发生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”(a)</w:t>
      </w:r>
      <w:r w:rsidRPr="009A7DAF">
        <w:rPr>
          <w:rFonts w:eastAsia="楷体_GB2312" w:hint="eastAsia"/>
          <w:lang w:eastAsia="zh-CN"/>
        </w:rPr>
        <w:t>至</w:t>
      </w:r>
      <w:r w:rsidRPr="009A7DAF">
        <w:rPr>
          <w:rFonts w:eastAsia="楷体_GB2312"/>
          <w:lang w:eastAsia="zh-CN"/>
        </w:rPr>
        <w:t>(d)</w:t>
      </w:r>
      <w:r w:rsidRPr="009A7DAF">
        <w:rPr>
          <w:rFonts w:eastAsia="楷体_GB2312" w:hint="eastAsia"/>
          <w:lang w:eastAsia="zh-CN"/>
        </w:rPr>
        <w:t>项中任一项时，相关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尚不具备办理抵押权设立登记条件或相关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具备办理抵押权设立登记的条件但尚未办理完毕的，则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应按照相关登记机关的程序要求最迟不晚于以下时间的较晚者将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登记为</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的持有人：</w:t>
      </w:r>
      <w:r w:rsidRPr="009A7DAF">
        <w:rPr>
          <w:rFonts w:eastAsia="楷体_GB2312"/>
          <w:lang w:eastAsia="zh-CN"/>
        </w:rPr>
        <w:t>(i)“</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发生之日起满</w:t>
      </w:r>
      <w:r w:rsidR="00047439">
        <w:rPr>
          <w:rFonts w:eastAsia="楷体_GB2312" w:hint="eastAsia"/>
          <w:lang w:eastAsia="zh-CN"/>
        </w:rPr>
        <w:t>【</w:t>
      </w:r>
      <w:r w:rsidRPr="009A7DAF">
        <w:rPr>
          <w:rFonts w:eastAsia="楷体_GB2312"/>
          <w:lang w:eastAsia="zh-CN"/>
        </w:rPr>
        <w:t>9</w:t>
      </w:r>
      <w:r w:rsidR="00047439">
        <w:rPr>
          <w:rFonts w:eastAsia="楷体_GB2312" w:hint="eastAsia"/>
          <w:lang w:eastAsia="zh-CN"/>
        </w:rPr>
        <w:t>】</w:t>
      </w:r>
      <w:r w:rsidRPr="009A7DAF">
        <w:rPr>
          <w:rFonts w:eastAsia="楷体_GB2312" w:hint="eastAsia"/>
          <w:lang w:eastAsia="zh-CN"/>
        </w:rPr>
        <w:t>个月之日；</w:t>
      </w:r>
      <w:r w:rsidRPr="009A7DAF">
        <w:rPr>
          <w:rFonts w:eastAsia="楷体_GB2312"/>
          <w:lang w:eastAsia="zh-CN"/>
        </w:rPr>
        <w:t>(ii)</w:t>
      </w:r>
      <w:r w:rsidRPr="009A7DAF">
        <w:rPr>
          <w:rFonts w:eastAsia="楷体_GB2312" w:hint="eastAsia"/>
          <w:lang w:eastAsia="zh-CN"/>
        </w:rPr>
        <w:t>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具备抵押权设立登记条件之日起满</w:t>
      </w:r>
      <w:r w:rsidR="00644B27" w:rsidRPr="009A7DAF">
        <w:rPr>
          <w:rFonts w:eastAsia="楷体_GB2312" w:hint="eastAsia"/>
          <w:lang w:eastAsia="zh-CN"/>
        </w:rPr>
        <w:t>【</w:t>
      </w:r>
      <w:r w:rsidR="00644B27" w:rsidRPr="009A7DAF">
        <w:rPr>
          <w:rFonts w:eastAsia="楷体_GB2312" w:hint="eastAsia"/>
          <w:lang w:eastAsia="zh-CN"/>
        </w:rPr>
        <w:t>3</w:t>
      </w:r>
      <w:r w:rsidRPr="009A7DAF">
        <w:rPr>
          <w:rFonts w:eastAsia="楷体_GB2312" w:hint="eastAsia"/>
          <w:lang w:eastAsia="zh-CN"/>
        </w:rPr>
        <w:t>】个月之日；</w:t>
      </w:r>
      <w:r w:rsidRPr="009A7DAF">
        <w:rPr>
          <w:rFonts w:eastAsia="楷体_GB2312" w:hint="eastAsia"/>
          <w:lang w:eastAsia="zh-CN"/>
        </w:rPr>
        <w:lastRenderedPageBreak/>
        <w:t>如发生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””(a)</w:t>
      </w:r>
      <w:r w:rsidRPr="009A7DAF">
        <w:rPr>
          <w:rFonts w:eastAsia="楷体_GB2312" w:hint="eastAsia"/>
          <w:lang w:eastAsia="zh-CN"/>
        </w:rPr>
        <w:t>至</w:t>
      </w:r>
      <w:r w:rsidRPr="009A7DAF">
        <w:rPr>
          <w:rFonts w:eastAsia="楷体_GB2312"/>
          <w:lang w:eastAsia="zh-CN"/>
        </w:rPr>
        <w:t>(d)</w:t>
      </w:r>
      <w:r w:rsidRPr="009A7DAF">
        <w:rPr>
          <w:rFonts w:eastAsia="楷体_GB2312" w:hint="eastAsia"/>
          <w:lang w:eastAsia="zh-CN"/>
        </w:rPr>
        <w:t>项中任一项时，相关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已经完成</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的设立登记，则该等</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的转移登记参照本合同第</w:t>
      </w:r>
      <w:r w:rsidR="00642CEF">
        <w:fldChar w:fldCharType="begin"/>
      </w:r>
      <w:r w:rsidR="00642CEF">
        <w:instrText xml:space="preserve"> REF _Ref393207377 \r \h  \* MERGEFORMAT </w:instrText>
      </w:r>
      <w:r w:rsidR="00642CEF">
        <w:fldChar w:fldCharType="separate"/>
      </w:r>
      <w:r w:rsidRPr="009A7DAF">
        <w:rPr>
          <w:rFonts w:eastAsia="楷体_GB2312"/>
          <w:lang w:eastAsia="zh-CN"/>
        </w:rPr>
        <w:t>3.5.2</w:t>
      </w:r>
      <w:r w:rsidR="00642CEF">
        <w:fldChar w:fldCharType="end"/>
      </w:r>
      <w:r w:rsidRPr="009A7DAF">
        <w:rPr>
          <w:rFonts w:eastAsia="楷体_GB2312" w:hint="eastAsia"/>
          <w:lang w:eastAsia="zh-CN"/>
        </w:rPr>
        <w:t>款执行。如发生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”(e)</w:t>
      </w:r>
      <w:r w:rsidRPr="009A7DAF">
        <w:rPr>
          <w:rFonts w:eastAsia="楷体_GB2312" w:hint="eastAsia"/>
          <w:lang w:eastAsia="zh-CN"/>
        </w:rPr>
        <w:t>时，则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应根据届时司法程序的进程，以最有利于回收</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的原则处理相关事宜，包括但不限于</w:t>
      </w:r>
      <w:r w:rsidRPr="009A7DAF">
        <w:rPr>
          <w:rFonts w:eastAsia="楷体_GB2312"/>
          <w:lang w:eastAsia="zh-CN"/>
        </w:rPr>
        <w:t>(i)</w:t>
      </w:r>
      <w:r w:rsidRPr="009A7DAF">
        <w:rPr>
          <w:rFonts w:eastAsia="楷体_GB2312" w:hint="eastAsia"/>
          <w:lang w:eastAsia="zh-CN"/>
        </w:rPr>
        <w:t>如法院或仲裁机构或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要求办理相关</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的转移登记的，则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应当按法院或仲裁机构或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的要求办理相关的</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转移登记手续，且应在前述主体提出要求之日起</w:t>
      </w:r>
      <w:r w:rsidRPr="009A7DAF">
        <w:rPr>
          <w:rFonts w:eastAsia="楷体_GB2312"/>
          <w:lang w:eastAsia="zh-CN"/>
        </w:rPr>
        <w:t>9</w:t>
      </w:r>
      <w:r w:rsidRPr="009A7DAF">
        <w:rPr>
          <w:rFonts w:eastAsia="楷体_GB2312" w:hint="eastAsia"/>
          <w:lang w:eastAsia="zh-CN"/>
        </w:rPr>
        <w:t>个月内办理完毕转移登记手续；</w:t>
      </w:r>
      <w:r w:rsidRPr="009A7DAF">
        <w:rPr>
          <w:rFonts w:eastAsia="楷体_GB2312"/>
          <w:lang w:eastAsia="zh-CN"/>
        </w:rPr>
        <w:t>(ii)</w:t>
      </w:r>
      <w:r w:rsidRPr="009A7DAF">
        <w:rPr>
          <w:rFonts w:eastAsia="楷体_GB2312" w:hint="eastAsia"/>
          <w:lang w:eastAsia="zh-CN"/>
        </w:rPr>
        <w:t>申请相关法院或仲裁机构将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确认为</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的直接持有人</w:t>
      </w:r>
      <w:r w:rsidR="00C77F66">
        <w:rPr>
          <w:rFonts w:eastAsia="楷体_GB2312" w:hint="eastAsia"/>
          <w:lang w:eastAsia="zh-CN"/>
        </w:rPr>
        <w:t>；（</w:t>
      </w:r>
      <w:r w:rsidR="00C77F66">
        <w:rPr>
          <w:rFonts w:eastAsia="楷体_GB2312" w:hint="eastAsia"/>
          <w:lang w:eastAsia="zh-CN"/>
        </w:rPr>
        <w:t>iii</w:t>
      </w:r>
      <w:r w:rsidR="00C77F66">
        <w:rPr>
          <w:rFonts w:eastAsia="楷体_GB2312" w:hint="eastAsia"/>
          <w:lang w:eastAsia="zh-CN"/>
        </w:rPr>
        <w:t>）</w:t>
      </w:r>
      <w:r w:rsidR="003C2BF3">
        <w:rPr>
          <w:rFonts w:eastAsia="楷体_GB2312" w:hint="eastAsia"/>
          <w:lang w:eastAsia="zh-CN"/>
        </w:rPr>
        <w:t>申请</w:t>
      </w:r>
      <w:r w:rsidR="009C285E">
        <w:rPr>
          <w:rFonts w:eastAsia="楷体_GB2312" w:hint="eastAsia"/>
          <w:lang w:eastAsia="zh-CN"/>
        </w:rPr>
        <w:t>相关法院或仲裁机构强制履行</w:t>
      </w:r>
      <w:r w:rsidR="009E06E2">
        <w:rPr>
          <w:rFonts w:eastAsia="楷体_GB2312" w:hint="eastAsia"/>
          <w:lang w:eastAsia="zh-CN"/>
        </w:rPr>
        <w:t>与所涉“住房贷款”相关的</w:t>
      </w:r>
      <w:r w:rsidR="009C285E">
        <w:rPr>
          <w:rFonts w:eastAsia="楷体_GB2312" w:hint="eastAsia"/>
          <w:lang w:eastAsia="zh-CN"/>
        </w:rPr>
        <w:t>抵押担保合同并在具备办理抵押登记的条件时完成抵押权登记</w:t>
      </w:r>
      <w:r w:rsidRPr="009A7DAF">
        <w:rPr>
          <w:rFonts w:eastAsia="楷体_GB2312" w:hint="eastAsia"/>
          <w:lang w:eastAsia="zh-CN"/>
        </w:rPr>
        <w:t>。</w:t>
      </w:r>
    </w:p>
    <w:p w14:paraId="271B44F6" w14:textId="77777777" w:rsidR="00A9534A" w:rsidRPr="00A9534A" w:rsidRDefault="00ED3C36" w:rsidP="00A9534A">
      <w:pPr>
        <w:widowControl w:val="0"/>
        <w:numPr>
          <w:ilvl w:val="0"/>
          <w:numId w:val="9"/>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关于</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转移登记所发生的相关费用由</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承担。</w:t>
      </w:r>
    </w:p>
    <w:p w14:paraId="5C315E51" w14:textId="77777777" w:rsidR="00ED3C36" w:rsidRPr="009A7DAF" w:rsidRDefault="00ED3C36">
      <w:pPr>
        <w:widowControl w:val="0"/>
        <w:numPr>
          <w:ilvl w:val="2"/>
          <w:numId w:val="7"/>
        </w:numPr>
        <w:autoSpaceDE w:val="0"/>
        <w:autoSpaceDN w:val="0"/>
        <w:adjustRightInd w:val="0"/>
        <w:spacing w:beforeLines="50" w:before="120" w:afterLines="50" w:after="120" w:line="360" w:lineRule="auto"/>
        <w:jc w:val="both"/>
        <w:rPr>
          <w:rFonts w:eastAsia="楷体_GB2312"/>
          <w:b/>
          <w:lang w:eastAsia="zh-CN"/>
        </w:rPr>
      </w:pPr>
      <w:bookmarkStart w:id="76" w:name="_Ref393207377"/>
      <w:r w:rsidRPr="009A7DAF">
        <w:rPr>
          <w:rFonts w:eastAsia="楷体_GB2312" w:hint="eastAsia"/>
          <w:b/>
          <w:lang w:eastAsia="zh-CN"/>
        </w:rPr>
        <w:t>抵押权</w:t>
      </w:r>
      <w:bookmarkEnd w:id="76"/>
    </w:p>
    <w:p w14:paraId="6CFC382B" w14:textId="77777777" w:rsidR="000A0895" w:rsidRDefault="000A0895">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bookmarkStart w:id="77" w:name="_Ref388866825"/>
      <w:bookmarkEnd w:id="75"/>
      <w:r w:rsidRPr="009A7DAF">
        <w:rPr>
          <w:rFonts w:eastAsia="楷体_GB2312" w:hint="eastAsia"/>
          <w:lang w:eastAsia="zh-CN"/>
        </w:rPr>
        <w:t>就</w:t>
      </w:r>
      <w:r w:rsidRPr="009A7DAF">
        <w:rPr>
          <w:rFonts w:eastAsia="楷体_GB2312"/>
          <w:lang w:eastAsia="zh-CN"/>
        </w:rPr>
        <w:t xml:space="preserve"> “</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办理完毕</w:t>
      </w:r>
      <w:r w:rsidRPr="009A7DAF">
        <w:rPr>
          <w:rFonts w:eastAsia="楷体_GB2312"/>
          <w:lang w:eastAsia="zh-CN"/>
        </w:rPr>
        <w:t>“</w:t>
      </w:r>
      <w:r>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登记</w:t>
      </w:r>
      <w:r w:rsidR="00A53E77">
        <w:rPr>
          <w:rFonts w:eastAsia="楷体_GB2312" w:hint="eastAsia"/>
          <w:lang w:eastAsia="zh-CN"/>
        </w:rPr>
        <w:t>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同意并授权</w:t>
      </w:r>
      <w:r w:rsidRPr="009A7DAF">
        <w:rPr>
          <w:rFonts w:eastAsia="楷体_GB2312"/>
          <w:lang w:eastAsia="zh-CN"/>
        </w:rPr>
        <w:t>“</w:t>
      </w:r>
      <w:r>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继续以其自己名义代为持有</w:t>
      </w:r>
      <w:r w:rsidRPr="009A7DAF">
        <w:rPr>
          <w:rFonts w:eastAsia="楷体_GB2312"/>
          <w:lang w:eastAsia="zh-CN"/>
        </w:rPr>
        <w:t>“</w:t>
      </w:r>
      <w:r>
        <w:rPr>
          <w:rFonts w:eastAsia="楷体_GB2312" w:hint="eastAsia"/>
          <w:lang w:eastAsia="zh-CN"/>
        </w:rPr>
        <w:t>抵押权</w:t>
      </w:r>
      <w:r w:rsidRPr="009A7DAF">
        <w:rPr>
          <w:rFonts w:eastAsia="楷体_GB2312"/>
          <w:lang w:eastAsia="zh-CN"/>
        </w:rPr>
        <w:t>”</w:t>
      </w:r>
      <w:r>
        <w:rPr>
          <w:rFonts w:eastAsia="楷体_GB2312" w:hint="eastAsia"/>
          <w:lang w:eastAsia="zh-CN"/>
        </w:rPr>
        <w:t>。</w:t>
      </w:r>
    </w:p>
    <w:p w14:paraId="2303B54C" w14:textId="77777777" w:rsidR="00ED3C36" w:rsidRPr="009A7DAF" w:rsidRDefault="00ED3C36">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就办理完毕</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设立登记的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应根据《中华人民共和国物权法》、《城市房地产抵押登记管理办法》、《房屋登记管理办法》、《关于个人住房抵押贷款证券化涉及的抵押权变更登记有关问题的试行通知》及其他应适用的</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的规定，于</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”(a)</w:t>
      </w:r>
      <w:r w:rsidRPr="009A7DAF">
        <w:rPr>
          <w:rFonts w:eastAsia="楷体_GB2312" w:hint="eastAsia"/>
          <w:lang w:eastAsia="zh-CN"/>
        </w:rPr>
        <w:t>至</w:t>
      </w:r>
      <w:r w:rsidRPr="009A7DAF">
        <w:rPr>
          <w:rFonts w:eastAsia="楷体_GB2312"/>
          <w:lang w:eastAsia="zh-CN"/>
        </w:rPr>
        <w:t>(d)</w:t>
      </w:r>
      <w:r w:rsidRPr="009A7DAF">
        <w:rPr>
          <w:rFonts w:eastAsia="楷体_GB2312" w:hint="eastAsia"/>
          <w:lang w:eastAsia="zh-CN"/>
        </w:rPr>
        <w:t>项中任一项发生后将办理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转移登记所必需的资料提交给</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有管辖权的</w:t>
      </w:r>
      <w:r w:rsidRPr="009A7DAF">
        <w:rPr>
          <w:rFonts w:eastAsia="楷体_GB2312"/>
          <w:lang w:eastAsia="zh-CN"/>
        </w:rPr>
        <w:t>“</w:t>
      </w:r>
      <w:r w:rsidRPr="009A7DAF">
        <w:rPr>
          <w:rFonts w:eastAsia="楷体_GB2312" w:hint="eastAsia"/>
          <w:lang w:eastAsia="zh-CN"/>
        </w:rPr>
        <w:t>政府机构</w:t>
      </w:r>
      <w:r w:rsidRPr="009A7DAF">
        <w:rPr>
          <w:rFonts w:eastAsia="楷体_GB2312"/>
          <w:lang w:eastAsia="zh-CN"/>
        </w:rPr>
        <w:t>”</w:t>
      </w:r>
      <w:r w:rsidRPr="009A7DAF">
        <w:rPr>
          <w:rFonts w:eastAsia="楷体_GB2312" w:hint="eastAsia"/>
          <w:lang w:eastAsia="zh-CN"/>
        </w:rPr>
        <w:t>办理相关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一切必要的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的转移登记手续，并于</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发生后</w:t>
      </w:r>
      <w:r w:rsidR="00047439">
        <w:rPr>
          <w:rFonts w:eastAsia="楷体_GB2312" w:hint="eastAsia"/>
          <w:lang w:eastAsia="zh-CN"/>
        </w:rPr>
        <w:t>【</w:t>
      </w:r>
      <w:r w:rsidRPr="009A7DAF">
        <w:rPr>
          <w:rFonts w:eastAsia="楷体_GB2312"/>
          <w:lang w:eastAsia="zh-CN"/>
        </w:rPr>
        <w:t>9</w:t>
      </w:r>
      <w:r w:rsidR="00047439">
        <w:rPr>
          <w:rFonts w:eastAsia="楷体_GB2312" w:hint="eastAsia"/>
          <w:lang w:eastAsia="zh-CN"/>
        </w:rPr>
        <w:t>】</w:t>
      </w:r>
      <w:r w:rsidRPr="009A7DAF">
        <w:rPr>
          <w:rFonts w:eastAsia="楷体_GB2312" w:hint="eastAsia"/>
          <w:lang w:eastAsia="zh-CN"/>
        </w:rPr>
        <w:t>个月内办理完毕转移登记手续，以确保</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登记在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名下。</w:t>
      </w:r>
      <w:bookmarkEnd w:id="77"/>
      <w:r w:rsidRPr="009A7DAF">
        <w:rPr>
          <w:rFonts w:eastAsia="楷体_GB2312" w:hint="eastAsia"/>
          <w:lang w:eastAsia="zh-CN"/>
        </w:rPr>
        <w:t>如发生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”(e)</w:t>
      </w:r>
      <w:r w:rsidRPr="009A7DAF">
        <w:rPr>
          <w:rFonts w:eastAsia="楷体_GB2312" w:hint="eastAsia"/>
          <w:lang w:eastAsia="zh-CN"/>
        </w:rPr>
        <w:t>项，</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应根据届时司法程序的进程，以最有利于回收</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的原则处理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相关事宜，包括但</w:t>
      </w:r>
      <w:r w:rsidRPr="009A7DAF">
        <w:rPr>
          <w:rFonts w:eastAsia="楷体_GB2312" w:hint="eastAsia"/>
          <w:lang w:eastAsia="zh-CN"/>
        </w:rPr>
        <w:lastRenderedPageBreak/>
        <w:t>不限于</w:t>
      </w:r>
      <w:r w:rsidRPr="009A7DAF">
        <w:rPr>
          <w:rFonts w:eastAsia="楷体_GB2312"/>
          <w:lang w:eastAsia="zh-CN"/>
        </w:rPr>
        <w:t>(i)</w:t>
      </w:r>
      <w:r w:rsidRPr="009A7DAF">
        <w:rPr>
          <w:rFonts w:eastAsia="楷体_GB2312" w:hint="eastAsia"/>
          <w:lang w:eastAsia="zh-CN"/>
        </w:rPr>
        <w:t>如法院或仲裁机构或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要求办理相关</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的转移登记，则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应当按法院或仲裁机构或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的要求办理相关的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转移登记手续，且应在前述主体提出要求之日起</w:t>
      </w:r>
      <w:r w:rsidR="00047439">
        <w:rPr>
          <w:rFonts w:eastAsia="楷体_GB2312" w:hint="eastAsia"/>
          <w:lang w:eastAsia="zh-CN"/>
        </w:rPr>
        <w:t>【</w:t>
      </w:r>
      <w:r w:rsidRPr="009A7DAF">
        <w:rPr>
          <w:rFonts w:eastAsia="楷体_GB2312"/>
          <w:lang w:eastAsia="zh-CN"/>
        </w:rPr>
        <w:t>9</w:t>
      </w:r>
      <w:r w:rsidR="00047439">
        <w:rPr>
          <w:rFonts w:eastAsia="楷体_GB2312" w:hint="eastAsia"/>
          <w:lang w:eastAsia="zh-CN"/>
        </w:rPr>
        <w:t>】</w:t>
      </w:r>
      <w:r w:rsidRPr="009A7DAF">
        <w:rPr>
          <w:rFonts w:eastAsia="楷体_GB2312" w:hint="eastAsia"/>
          <w:lang w:eastAsia="zh-CN"/>
        </w:rPr>
        <w:t>个月内办理完毕转移登记手续；</w:t>
      </w:r>
      <w:r w:rsidRPr="009A7DAF">
        <w:rPr>
          <w:rFonts w:eastAsia="楷体_GB2312"/>
          <w:lang w:eastAsia="zh-CN"/>
        </w:rPr>
        <w:t>(ii)</w:t>
      </w:r>
      <w:r w:rsidRPr="009A7DAF">
        <w:rPr>
          <w:rFonts w:eastAsia="楷体_GB2312" w:hint="eastAsia"/>
          <w:lang w:eastAsia="zh-CN"/>
        </w:rPr>
        <w:t>申请相关法院或仲裁机构将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确认为</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的直接持有人等。</w:t>
      </w:r>
    </w:p>
    <w:p w14:paraId="604ED8D5" w14:textId="77777777" w:rsidR="00ED3C36" w:rsidRPr="009A7DAF" w:rsidRDefault="00ED3C36">
      <w:pPr>
        <w:widowControl w:val="0"/>
        <w:numPr>
          <w:ilvl w:val="0"/>
          <w:numId w:val="10"/>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转移登记所发生的相关费用由</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承担。</w:t>
      </w:r>
    </w:p>
    <w:p w14:paraId="4BE1545F" w14:textId="77777777" w:rsidR="00ED3C36" w:rsidRPr="009A7DAF" w:rsidRDefault="00ED3C36">
      <w:pPr>
        <w:widowControl w:val="0"/>
        <w:numPr>
          <w:ilvl w:val="2"/>
          <w:numId w:val="7"/>
        </w:numPr>
        <w:autoSpaceDE w:val="0"/>
        <w:autoSpaceDN w:val="0"/>
        <w:adjustRightInd w:val="0"/>
        <w:spacing w:beforeLines="50" w:before="120" w:afterLines="50" w:after="120" w:line="360" w:lineRule="auto"/>
        <w:jc w:val="both"/>
        <w:rPr>
          <w:rFonts w:eastAsia="楷体_GB2312"/>
          <w:lang w:eastAsia="zh-CN"/>
        </w:rPr>
      </w:pPr>
      <w:bookmarkStart w:id="78" w:name="_Ref389052683"/>
      <w:r w:rsidRPr="009A7DAF">
        <w:rPr>
          <w:rFonts w:eastAsia="楷体_GB2312" w:hint="eastAsia"/>
          <w:lang w:eastAsia="zh-CN"/>
        </w:rPr>
        <w:t>如果在本合同第</w:t>
      </w:r>
      <w:r w:rsidR="00642CEF">
        <w:fldChar w:fldCharType="begin"/>
      </w:r>
      <w:r w:rsidR="00642CEF">
        <w:instrText xml:space="preserve"> REF _Ref389143409 \r \h  \* MERGEFORMAT </w:instrText>
      </w:r>
      <w:r w:rsidR="00642CEF">
        <w:fldChar w:fldCharType="separate"/>
      </w:r>
      <w:r w:rsidRPr="009A7DAF">
        <w:rPr>
          <w:rFonts w:eastAsia="楷体_GB2312"/>
          <w:lang w:eastAsia="zh-CN"/>
        </w:rPr>
        <w:t>3.5.1</w:t>
      </w:r>
      <w:r w:rsidR="00642CEF">
        <w:fldChar w:fldCharType="end"/>
      </w:r>
      <w:r w:rsidRPr="009A7DAF">
        <w:rPr>
          <w:rFonts w:eastAsia="楷体_GB2312" w:hint="eastAsia"/>
          <w:lang w:eastAsia="zh-CN"/>
        </w:rPr>
        <w:t>款或第</w:t>
      </w:r>
      <w:r w:rsidR="00642CEF">
        <w:fldChar w:fldCharType="begin"/>
      </w:r>
      <w:r w:rsidR="00642CEF">
        <w:instrText xml:space="preserve"> REF _Ref393207377 \r \h  \* MERGEFORMAT </w:instrText>
      </w:r>
      <w:r w:rsidR="00642CEF">
        <w:fldChar w:fldCharType="separate"/>
      </w:r>
      <w:r w:rsidRPr="009A7DAF">
        <w:rPr>
          <w:rFonts w:eastAsia="楷体_GB2312"/>
          <w:lang w:eastAsia="zh-CN"/>
        </w:rPr>
        <w:t>3.5.2</w:t>
      </w:r>
      <w:r w:rsidR="00642CEF">
        <w:fldChar w:fldCharType="end"/>
      </w:r>
      <w:r w:rsidRPr="009A7DAF">
        <w:rPr>
          <w:rFonts w:eastAsia="楷体_GB2312" w:hint="eastAsia"/>
          <w:lang w:eastAsia="zh-CN"/>
        </w:rPr>
        <w:t>款约定的期限内未能办理完毕相关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的转移登记手续，则采取以下补救措施：</w:t>
      </w:r>
      <w:bookmarkEnd w:id="78"/>
    </w:p>
    <w:p w14:paraId="1E6E970E" w14:textId="77777777" w:rsidR="00ED3C36" w:rsidRPr="009A7DAF" w:rsidRDefault="00ED3C36">
      <w:pPr>
        <w:widowControl w:val="0"/>
        <w:numPr>
          <w:ilvl w:val="0"/>
          <w:numId w:val="11"/>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如果由于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前已存在的任何原因导致在前述限定期限内未能办理完毕相关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的转移登记手续，则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应根据本合同第</w:t>
      </w:r>
      <w:r w:rsidRPr="009A7DAF">
        <w:fldChar w:fldCharType="begin"/>
      </w:r>
      <w:r w:rsidRPr="009A7DAF">
        <w:instrText xml:space="preserve"> REF _Ref389048558 \r \h  \* MERGEFORMAT </w:instrText>
      </w:r>
      <w:r w:rsidRPr="009A7DAF">
        <w:fldChar w:fldCharType="separate"/>
      </w:r>
      <w:r w:rsidR="0039189E" w:rsidRPr="009A7DAF">
        <w:t>4</w:t>
      </w:r>
      <w:r w:rsidRPr="009A7DAF">
        <w:fldChar w:fldCharType="end"/>
      </w:r>
      <w:r w:rsidRPr="009A7DAF">
        <w:rPr>
          <w:rFonts w:eastAsia="楷体_GB2312" w:hint="eastAsia"/>
          <w:lang w:eastAsia="zh-CN"/>
        </w:rPr>
        <w:t>条的约定将该等</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作为</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予以赎回。</w:t>
      </w:r>
    </w:p>
    <w:p w14:paraId="13A5C60F" w14:textId="77777777" w:rsidR="00ED3C36" w:rsidRPr="009A7DAF" w:rsidRDefault="00ED3C36">
      <w:pPr>
        <w:widowControl w:val="0"/>
        <w:numPr>
          <w:ilvl w:val="0"/>
          <w:numId w:val="11"/>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如果由于</w:t>
      </w:r>
      <w:r w:rsidRPr="009A7DAF">
        <w:rPr>
          <w:rFonts w:eastAsia="楷体_GB2312"/>
          <w:lang w:eastAsia="zh-CN"/>
        </w:rPr>
        <w:t xml:space="preserve"> “</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00D14980">
        <w:rPr>
          <w:rFonts w:eastAsia="楷体_GB2312" w:hint="eastAsia"/>
          <w:lang w:eastAsia="zh-CN"/>
        </w:rPr>
        <w:t>或借款人</w:t>
      </w:r>
      <w:r w:rsidRPr="009A7DAF">
        <w:rPr>
          <w:rFonts w:eastAsia="楷体_GB2312" w:hint="eastAsia"/>
          <w:lang w:eastAsia="zh-CN"/>
        </w:rPr>
        <w:t>的原因导致在前述限定期限内未能办理完毕相关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的转移登记手续，则</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应当但有权选择如下任一措施对其未能及时办理抵押转移登记手续的行为予以补救：</w:t>
      </w:r>
      <w:r w:rsidRPr="009A7DAF">
        <w:rPr>
          <w:rFonts w:eastAsia="楷体_GB2312"/>
          <w:lang w:eastAsia="zh-CN"/>
        </w:rPr>
        <w:t>(1)</w:t>
      </w:r>
      <w:r w:rsidRPr="009A7DAF">
        <w:rPr>
          <w:rFonts w:eastAsia="楷体_GB2312" w:hint="eastAsia"/>
          <w:lang w:eastAsia="zh-CN"/>
        </w:rPr>
        <w:t>承担因此给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造成的实际损失；</w:t>
      </w:r>
      <w:r w:rsidRPr="009A7DAF">
        <w:rPr>
          <w:rFonts w:eastAsia="楷体_GB2312"/>
          <w:lang w:eastAsia="zh-CN"/>
        </w:rPr>
        <w:t>(2)</w:t>
      </w:r>
      <w:r w:rsidRPr="009A7DAF">
        <w:rPr>
          <w:rFonts w:eastAsia="楷体_GB2312" w:hint="eastAsia"/>
          <w:lang w:eastAsia="zh-CN"/>
        </w:rPr>
        <w:t>参照本合同第</w:t>
      </w:r>
      <w:r w:rsidRPr="009A7DAF">
        <w:fldChar w:fldCharType="begin"/>
      </w:r>
      <w:r w:rsidRPr="009A7DAF">
        <w:instrText xml:space="preserve"> REF _Ref389048570 \r \h  \* MERGEFORMAT </w:instrText>
      </w:r>
      <w:r w:rsidRPr="009A7DAF">
        <w:fldChar w:fldCharType="separate"/>
      </w:r>
      <w:r w:rsidR="0039189E" w:rsidRPr="009A7DAF">
        <w:t>4</w:t>
      </w:r>
      <w:r w:rsidRPr="009A7DAF">
        <w:fldChar w:fldCharType="end"/>
      </w:r>
      <w:r w:rsidRPr="009A7DAF">
        <w:rPr>
          <w:rFonts w:eastAsia="楷体_GB2312" w:hint="eastAsia"/>
          <w:lang w:eastAsia="zh-CN"/>
        </w:rPr>
        <w:t>条约定的</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条款</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相关</w:t>
      </w:r>
      <w:r w:rsidRPr="009A7DAF">
        <w:rPr>
          <w:rFonts w:eastAsia="楷体_GB2312"/>
          <w:lang w:eastAsia="zh-CN"/>
        </w:rPr>
        <w:t>“</w:t>
      </w:r>
      <w:r w:rsidRPr="009A7DAF">
        <w:rPr>
          <w:rFonts w:eastAsia="楷体_GB2312" w:hint="eastAsia"/>
          <w:lang w:eastAsia="zh-CN"/>
        </w:rPr>
        <w:t>资产</w:t>
      </w:r>
      <w:r w:rsidRPr="009A7DAF">
        <w:rPr>
          <w:rFonts w:eastAsia="楷体_GB2312"/>
          <w:lang w:eastAsia="zh-CN"/>
        </w:rPr>
        <w:t>”</w:t>
      </w:r>
      <w:r w:rsidRPr="009A7DAF">
        <w:rPr>
          <w:rFonts w:eastAsia="楷体_GB2312" w:hint="eastAsia"/>
          <w:lang w:eastAsia="zh-CN"/>
        </w:rPr>
        <w:t>并支付</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及履行</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条款项下的相关手续；</w:t>
      </w:r>
      <w:r w:rsidRPr="009A7DAF">
        <w:rPr>
          <w:rFonts w:eastAsia="楷体_GB2312"/>
          <w:lang w:eastAsia="zh-CN"/>
        </w:rPr>
        <w:t>(3)</w:t>
      </w:r>
      <w:r w:rsidRPr="009A7DAF">
        <w:rPr>
          <w:rFonts w:eastAsia="楷体_GB2312" w:hint="eastAsia"/>
          <w:lang w:eastAsia="zh-CN"/>
        </w:rPr>
        <w:t>双方届时商定的其他方式。如果</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在前述限定期限届满之日起</w:t>
      </w:r>
      <w:r w:rsidRPr="009A7DAF">
        <w:rPr>
          <w:rFonts w:eastAsia="楷体_GB2312"/>
          <w:lang w:eastAsia="zh-CN"/>
        </w:rPr>
        <w:t>30</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内未作出选择，则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有权书面通知</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要求</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采取上述补救措施</w:t>
      </w:r>
      <w:r w:rsidRPr="009A7DAF">
        <w:rPr>
          <w:rFonts w:eastAsia="楷体_GB2312"/>
          <w:lang w:eastAsia="zh-CN"/>
        </w:rPr>
        <w:t>(1)</w:t>
      </w:r>
      <w:r w:rsidRPr="009A7DAF">
        <w:rPr>
          <w:rFonts w:eastAsia="楷体_GB2312" w:hint="eastAsia"/>
          <w:lang w:eastAsia="zh-CN"/>
        </w:rPr>
        <w:t>或</w:t>
      </w:r>
      <w:r w:rsidRPr="009A7DAF">
        <w:rPr>
          <w:rFonts w:eastAsia="楷体_GB2312"/>
          <w:lang w:eastAsia="zh-CN"/>
        </w:rPr>
        <w:t>(2)</w:t>
      </w:r>
      <w:r w:rsidRPr="009A7DAF">
        <w:rPr>
          <w:rFonts w:eastAsia="楷体_GB2312" w:hint="eastAsia"/>
          <w:lang w:eastAsia="zh-CN"/>
        </w:rPr>
        <w:t>，</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应根据</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书面通知载明的期限和内容履行相应的补救义务。如果</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选择上述补救措施</w:t>
      </w:r>
      <w:r w:rsidRPr="009A7DAF">
        <w:rPr>
          <w:rFonts w:eastAsia="楷体_GB2312"/>
          <w:lang w:eastAsia="zh-CN"/>
        </w:rPr>
        <w:t>(1)</w:t>
      </w:r>
      <w:r w:rsidRPr="009A7DAF">
        <w:rPr>
          <w:rFonts w:eastAsia="楷体_GB2312" w:hint="eastAsia"/>
          <w:lang w:eastAsia="zh-CN"/>
        </w:rPr>
        <w:t>，则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应在实际损失发生之日起</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内书面通知</w:t>
      </w:r>
      <w:r w:rsidRPr="009A7DAF">
        <w:rPr>
          <w:rFonts w:eastAsia="楷体_GB2312"/>
          <w:lang w:eastAsia="zh-CN"/>
        </w:rPr>
        <w:t xml:space="preserve"> “</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实际损失的金额，如</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在实际损失发生之日起</w:t>
      </w:r>
      <w:r w:rsidRPr="009A7DAF">
        <w:rPr>
          <w:rFonts w:eastAsia="楷体_GB2312"/>
          <w:lang w:eastAsia="zh-CN"/>
        </w:rPr>
        <w:t>10</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内无法就实际损失的金额达成一</w:t>
      </w:r>
      <w:r w:rsidRPr="009A7DAF">
        <w:rPr>
          <w:rFonts w:eastAsia="楷体_GB2312" w:hint="eastAsia"/>
          <w:lang w:eastAsia="zh-CN"/>
        </w:rPr>
        <w:lastRenderedPageBreak/>
        <w:t>致的，则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有权要求</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采取上述补救措施</w:t>
      </w:r>
      <w:r w:rsidRPr="009A7DAF">
        <w:rPr>
          <w:rFonts w:eastAsia="楷体_GB2312"/>
          <w:lang w:eastAsia="zh-CN"/>
        </w:rPr>
        <w:t>(2)</w:t>
      </w:r>
      <w:r w:rsidRPr="009A7DAF">
        <w:rPr>
          <w:rFonts w:eastAsia="楷体_GB2312" w:hint="eastAsia"/>
          <w:lang w:eastAsia="zh-CN"/>
        </w:rPr>
        <w:t>。</w:t>
      </w:r>
    </w:p>
    <w:p w14:paraId="59ABFC59" w14:textId="77777777" w:rsidR="00ED3C36" w:rsidRPr="009A7DAF" w:rsidRDefault="00ED3C36">
      <w:pPr>
        <w:widowControl w:val="0"/>
        <w:numPr>
          <w:ilvl w:val="0"/>
          <w:numId w:val="11"/>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如果由于</w:t>
      </w:r>
      <w:r w:rsidRPr="009A7DAF">
        <w:rPr>
          <w:rFonts w:eastAsia="楷体_GB2312"/>
          <w:lang w:eastAsia="zh-CN"/>
        </w:rPr>
        <w:t xml:space="preserve"> “</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后非</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的原因导致在前述限定期限内未能办理完毕相关</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的转移登记手续，则因此造成的损失由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w:t>
      </w:r>
    </w:p>
    <w:p w14:paraId="35FCC670"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79" w:name="_Ref201578072"/>
      <w:bookmarkStart w:id="80" w:name="_Ref331515114"/>
      <w:bookmarkStart w:id="81" w:name="_Toc111281772"/>
      <w:bookmarkStart w:id="82" w:name="_Toc201569380"/>
      <w:bookmarkStart w:id="83" w:name="_Ref201576676"/>
      <w:r w:rsidRPr="009A7DAF">
        <w:rPr>
          <w:rFonts w:eastAsia="楷体_GB2312" w:hint="eastAsia"/>
          <w:b/>
        </w:rPr>
        <w:t>信托设立的前提条件</w:t>
      </w:r>
      <w:bookmarkEnd w:id="79"/>
      <w:bookmarkEnd w:id="80"/>
      <w:bookmarkEnd w:id="81"/>
      <w:bookmarkEnd w:id="82"/>
      <w:bookmarkEnd w:id="83"/>
    </w:p>
    <w:p w14:paraId="3D5583F0" w14:textId="77777777" w:rsidR="00ED3C36" w:rsidRPr="009A7DAF" w:rsidRDefault="00ED3C36">
      <w:pPr>
        <w:widowControl w:val="0"/>
        <w:tabs>
          <w:tab w:val="left" w:pos="992"/>
        </w:tabs>
        <w:spacing w:beforeLines="50" w:before="120" w:afterLines="50" w:after="120" w:line="360" w:lineRule="auto"/>
        <w:ind w:left="992"/>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信托予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接受该</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并于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，都以下列先决条件在</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当日或之前得到满足为前提：</w:t>
      </w:r>
    </w:p>
    <w:p w14:paraId="14B37272"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交付了</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的金融许可证、营业执照以及批准</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签署相关</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以及进行本合同项下交易的董事会决议和</w:t>
      </w:r>
      <w:r w:rsidRPr="009A7DAF">
        <w:rPr>
          <w:rFonts w:eastAsia="楷体_GB2312"/>
          <w:lang w:eastAsia="zh-CN"/>
        </w:rPr>
        <w:t>/</w:t>
      </w:r>
      <w:r w:rsidRPr="009A7DAF">
        <w:rPr>
          <w:rFonts w:eastAsia="楷体_GB2312" w:hint="eastAsia"/>
          <w:lang w:eastAsia="zh-CN"/>
        </w:rPr>
        <w:t>或其他必要的公司文件、批文或授权书的复印件（</w:t>
      </w:r>
      <w:r w:rsidR="008E6C68">
        <w:rPr>
          <w:rFonts w:eastAsia="楷体_GB2312" w:hint="eastAsia"/>
          <w:lang w:eastAsia="zh-CN"/>
        </w:rPr>
        <w:t>如有，</w:t>
      </w:r>
      <w:r w:rsidR="00AC0F44">
        <w:rPr>
          <w:rFonts w:eastAsia="楷体_GB2312" w:hint="eastAsia"/>
          <w:lang w:eastAsia="zh-CN"/>
        </w:rPr>
        <w:t>需</w:t>
      </w:r>
      <w:r w:rsidRPr="009A7DAF">
        <w:rPr>
          <w:rFonts w:eastAsia="楷体_GB2312" w:hint="eastAsia"/>
          <w:lang w:eastAsia="zh-CN"/>
        </w:rPr>
        <w:t>加盖公章；如为多页，并加盖骑缝章）；</w:t>
      </w:r>
      <w:r w:rsidRPr="009A7DAF">
        <w:rPr>
          <w:rFonts w:eastAsia="楷体_GB2312"/>
          <w:b/>
          <w:i/>
          <w:lang w:eastAsia="zh-CN"/>
        </w:rPr>
        <w:t xml:space="preserve"> </w:t>
      </w:r>
    </w:p>
    <w:p w14:paraId="433A343D"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交付了以</w:t>
      </w:r>
      <w:r w:rsidRPr="009A7DAF">
        <w:rPr>
          <w:rFonts w:eastAsia="楷体_GB2312"/>
          <w:lang w:eastAsia="zh-CN"/>
        </w:rPr>
        <w:t>MD5</w:t>
      </w:r>
      <w:r w:rsidRPr="009A7DAF">
        <w:rPr>
          <w:rFonts w:eastAsia="楷体_GB2312" w:hint="eastAsia"/>
          <w:lang w:eastAsia="zh-CN"/>
        </w:rPr>
        <w:t>码加密存有完整</w:t>
      </w:r>
      <w:r w:rsidRPr="009A7DAF">
        <w:rPr>
          <w:rFonts w:eastAsia="楷体_GB2312"/>
          <w:lang w:eastAsia="zh-CN"/>
        </w:rPr>
        <w:t>“</w:t>
      </w:r>
      <w:r w:rsidRPr="009A7DAF">
        <w:rPr>
          <w:rFonts w:eastAsia="楷体_GB2312" w:hint="eastAsia"/>
          <w:lang w:eastAsia="zh-CN"/>
        </w:rPr>
        <w:t>基础资产清单</w:t>
      </w:r>
      <w:r w:rsidRPr="009A7DAF">
        <w:rPr>
          <w:rFonts w:eastAsia="楷体_GB2312"/>
          <w:lang w:eastAsia="zh-CN"/>
        </w:rPr>
        <w:t>”</w:t>
      </w:r>
      <w:r w:rsidRPr="009A7DAF">
        <w:rPr>
          <w:rFonts w:eastAsia="楷体_GB2312" w:hint="eastAsia"/>
          <w:lang w:eastAsia="zh-CN"/>
        </w:rPr>
        <w:t>的电子文档（</w:t>
      </w:r>
      <w:r w:rsidRPr="009A7DAF">
        <w:rPr>
          <w:rFonts w:eastAsia="楷体_GB2312"/>
          <w:lang w:eastAsia="zh-CN"/>
        </w:rPr>
        <w:t>“</w:t>
      </w:r>
      <w:r w:rsidRPr="009A7DAF">
        <w:rPr>
          <w:rFonts w:eastAsia="楷体_GB2312" w:hint="eastAsia"/>
          <w:lang w:eastAsia="zh-CN"/>
        </w:rPr>
        <w:t>基础资产清单</w:t>
      </w:r>
      <w:r w:rsidRPr="009A7DAF">
        <w:rPr>
          <w:rFonts w:eastAsia="楷体_GB2312"/>
          <w:lang w:eastAsia="zh-CN"/>
        </w:rPr>
        <w:t>”</w:t>
      </w:r>
      <w:r w:rsidRPr="009A7DAF">
        <w:rPr>
          <w:rFonts w:eastAsia="楷体_GB2312" w:hint="eastAsia"/>
          <w:lang w:eastAsia="zh-CN"/>
        </w:rPr>
        <w:t>至少应载明的信息格式与内容见本合同</w:t>
      </w:r>
      <w:r w:rsidRPr="009A7DAF">
        <w:rPr>
          <w:rFonts w:eastAsia="楷体_GB2312" w:hint="eastAsia"/>
          <w:b/>
          <w:i/>
          <w:lang w:eastAsia="zh-CN"/>
        </w:rPr>
        <w:t>附件一</w:t>
      </w:r>
      <w:r w:rsidRPr="009A7DAF">
        <w:rPr>
          <w:rFonts w:eastAsia="楷体_GB2312" w:hint="eastAsia"/>
          <w:lang w:eastAsia="zh-CN"/>
        </w:rPr>
        <w:t>）；</w:t>
      </w:r>
      <w:r w:rsidRPr="009A7DAF">
        <w:rPr>
          <w:rFonts w:eastAsia="楷体_GB2312"/>
          <w:lang w:eastAsia="zh-CN"/>
        </w:rPr>
        <w:t xml:space="preserve"> </w:t>
      </w:r>
    </w:p>
    <w:p w14:paraId="2AF2E42C"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已向</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交付了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的金融许可证、营业执照以及批准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签署</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以及进行本合同项下的交易的必要的公司文件、批文或授权书的复印件（</w:t>
      </w:r>
      <w:r w:rsidR="00AC0F44">
        <w:rPr>
          <w:rFonts w:eastAsia="楷体_GB2312" w:hint="eastAsia"/>
          <w:lang w:eastAsia="zh-CN"/>
        </w:rPr>
        <w:t>如有，需</w:t>
      </w:r>
      <w:r w:rsidRPr="009A7DAF">
        <w:rPr>
          <w:rFonts w:eastAsia="楷体_GB2312" w:hint="eastAsia"/>
          <w:lang w:eastAsia="zh-CN"/>
        </w:rPr>
        <w:t>加盖公章；如为多页，并加盖骑缝章）；</w:t>
      </w:r>
    </w:p>
    <w:p w14:paraId="432847EC"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007A022C">
        <w:rPr>
          <w:rFonts w:eastAsia="楷体_GB2312" w:hint="eastAsia"/>
          <w:lang w:eastAsia="zh-CN"/>
        </w:rPr>
        <w:t>主承销商</w:t>
      </w:r>
      <w:r w:rsidRPr="009A7DAF">
        <w:rPr>
          <w:rFonts w:eastAsia="楷体_GB2312"/>
          <w:lang w:eastAsia="zh-CN"/>
        </w:rPr>
        <w:t>”</w:t>
      </w:r>
      <w:r w:rsidRPr="009A7DAF">
        <w:rPr>
          <w:rFonts w:eastAsia="楷体_GB2312" w:hint="eastAsia"/>
          <w:lang w:eastAsia="zh-CN"/>
        </w:rPr>
        <w:t>已分别向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交付了批准或授权其签署相关</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、行使其权利和履行其义务所必备的全部内部（包括但不限于公司文件、批文或授权书）的、</w:t>
      </w:r>
      <w:r w:rsidRPr="009A7DAF">
        <w:rPr>
          <w:rFonts w:eastAsia="楷体_GB2312"/>
          <w:lang w:eastAsia="zh-CN"/>
        </w:rPr>
        <w:t>“</w:t>
      </w:r>
      <w:r w:rsidRPr="009A7DAF">
        <w:rPr>
          <w:rFonts w:eastAsia="楷体_GB2312" w:hint="eastAsia"/>
          <w:lang w:eastAsia="zh-CN"/>
        </w:rPr>
        <w:t>政府机构</w:t>
      </w:r>
      <w:r w:rsidRPr="009A7DAF">
        <w:rPr>
          <w:rFonts w:eastAsia="楷体_GB2312"/>
          <w:lang w:eastAsia="zh-CN"/>
        </w:rPr>
        <w:t>”</w:t>
      </w:r>
      <w:r w:rsidRPr="009A7DAF">
        <w:rPr>
          <w:rFonts w:eastAsia="楷体_GB2312" w:hint="eastAsia"/>
          <w:lang w:eastAsia="zh-CN"/>
        </w:rPr>
        <w:t>的和第三方的批准和授权文件的复印件（</w:t>
      </w:r>
      <w:r w:rsidR="00AC0F44">
        <w:rPr>
          <w:rFonts w:eastAsia="楷体_GB2312" w:hint="eastAsia"/>
          <w:lang w:eastAsia="zh-CN"/>
        </w:rPr>
        <w:t>如有，需</w:t>
      </w:r>
      <w:r w:rsidRPr="009A7DAF">
        <w:rPr>
          <w:rFonts w:eastAsia="楷体_GB2312" w:hint="eastAsia"/>
          <w:lang w:eastAsia="zh-CN"/>
        </w:rPr>
        <w:t>加盖公章；如为多页，并加盖骑缝章）；</w:t>
      </w:r>
    </w:p>
    <w:p w14:paraId="7B5BFDB3"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的相关各方已向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和相应</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的其他各方交</w:t>
      </w:r>
      <w:r w:rsidRPr="009A7DAF">
        <w:rPr>
          <w:rFonts w:eastAsia="楷体_GB2312" w:hint="eastAsia"/>
          <w:lang w:eastAsia="zh-CN"/>
        </w:rPr>
        <w:lastRenderedPageBreak/>
        <w:t>付了经其妥为签署的</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正本；</w:t>
      </w:r>
    </w:p>
    <w:p w14:paraId="1320BB7C"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银监会</w:t>
      </w:r>
      <w:r w:rsidRPr="009A7DAF">
        <w:rPr>
          <w:rFonts w:eastAsia="楷体_GB2312"/>
          <w:lang w:eastAsia="zh-CN"/>
        </w:rPr>
        <w:t>”</w:t>
      </w:r>
      <w:r w:rsidRPr="009A7DAF">
        <w:rPr>
          <w:rFonts w:eastAsia="楷体_GB2312" w:hint="eastAsia"/>
          <w:lang w:eastAsia="zh-CN"/>
        </w:rPr>
        <w:t>已完成关于</w:t>
      </w:r>
      <w:r w:rsidR="00C47CBF">
        <w:rPr>
          <w:rFonts w:eastAsia="楷体_GB2312" w:hint="eastAsia"/>
          <w:lang w:eastAsia="zh-CN"/>
        </w:rPr>
        <w:t>苏福</w:t>
      </w:r>
      <w:r w:rsidR="00C47CBF">
        <w:rPr>
          <w:rFonts w:eastAsia="楷体_GB2312" w:hint="eastAsia"/>
          <w:lang w:eastAsia="zh-CN"/>
        </w:rPr>
        <w:t>2016</w:t>
      </w:r>
      <w:r w:rsidR="00C47CBF">
        <w:rPr>
          <w:rFonts w:eastAsia="楷体_GB2312" w:hint="eastAsia"/>
          <w:lang w:eastAsia="zh-CN"/>
        </w:rPr>
        <w:t>年第一期个人住房抵押贷款资产证券化</w:t>
      </w:r>
      <w:ins w:id="84" w:author="zszq" w:date="2016-06-02T12:12:00Z">
        <w:r w:rsidR="003804E8">
          <w:rPr>
            <w:rFonts w:eastAsia="楷体_GB2312" w:hint="eastAsia"/>
            <w:lang w:eastAsia="zh-CN"/>
          </w:rPr>
          <w:t>信托</w:t>
        </w:r>
      </w:ins>
      <w:del w:id="85" w:author="zszq" w:date="2016-06-02T12:12:00Z">
        <w:r w:rsidRPr="009A7DAF" w:rsidDel="003804E8">
          <w:rPr>
            <w:rFonts w:eastAsia="楷体_GB2312" w:hint="eastAsia"/>
            <w:lang w:eastAsia="zh-CN"/>
          </w:rPr>
          <w:delText>业务</w:delText>
        </w:r>
      </w:del>
      <w:r w:rsidRPr="009A7DAF">
        <w:rPr>
          <w:rFonts w:eastAsia="楷体_GB2312" w:hint="eastAsia"/>
          <w:lang w:eastAsia="zh-CN"/>
        </w:rPr>
        <w:t>的备案登记；</w:t>
      </w:r>
    </w:p>
    <w:p w14:paraId="69C53679"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hint="eastAsia"/>
          <w:lang w:eastAsia="zh-CN"/>
        </w:rPr>
        <w:t>已</w:t>
      </w:r>
      <w:ins w:id="86" w:author="zszq" w:date="2016-06-02T12:13:00Z">
        <w:r w:rsidR="000C7787">
          <w:rPr>
            <w:rFonts w:eastAsia="楷体_GB2312" w:hint="eastAsia"/>
            <w:lang w:eastAsia="zh-CN"/>
          </w:rPr>
          <w:t>获得</w:t>
        </w:r>
      </w:ins>
      <w:del w:id="87" w:author="zszq" w:date="2016-06-02T12:13:00Z">
        <w:r w:rsidRPr="009A7DAF" w:rsidDel="000C7787">
          <w:rPr>
            <w:rFonts w:eastAsia="楷体_GB2312" w:hint="eastAsia"/>
            <w:lang w:eastAsia="zh-CN"/>
          </w:rPr>
          <w:delText>完成</w:delText>
        </w:r>
      </w:del>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关于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发行本次</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w:t>
      </w:r>
      <w:ins w:id="88" w:author="zszq" w:date="2016-06-02T12:13:00Z">
        <w:r w:rsidR="000C7787">
          <w:rPr>
            <w:rFonts w:eastAsia="楷体_GB2312" w:hint="eastAsia"/>
            <w:lang w:eastAsia="zh-CN"/>
          </w:rPr>
          <w:t>核准文件</w:t>
        </w:r>
      </w:ins>
      <w:del w:id="89" w:author="zszq" w:date="2016-06-02T12:13:00Z">
        <w:r w:rsidRPr="009A7DAF" w:rsidDel="000C7787">
          <w:rPr>
            <w:rFonts w:eastAsia="楷体_GB2312" w:hint="eastAsia"/>
            <w:lang w:eastAsia="zh-CN"/>
          </w:rPr>
          <w:delText>注册登记</w:delText>
        </w:r>
      </w:del>
      <w:r w:rsidRPr="009A7DAF">
        <w:rPr>
          <w:rFonts w:eastAsia="楷体_GB2312" w:hint="eastAsia"/>
          <w:lang w:eastAsia="zh-CN"/>
        </w:rPr>
        <w:t>；</w:t>
      </w:r>
    </w:p>
    <w:p w14:paraId="4DC7A329"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lang w:eastAsia="zh-CN"/>
        </w:rPr>
        <w:tab/>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已经收到</w:t>
      </w:r>
      <w:r w:rsidRPr="009A7DAF">
        <w:rPr>
          <w:rFonts w:eastAsia="楷体_GB2312"/>
          <w:lang w:eastAsia="zh-CN"/>
        </w:rPr>
        <w:t>“</w:t>
      </w:r>
      <w:r w:rsidRPr="009A7DAF">
        <w:rPr>
          <w:rFonts w:eastAsia="楷体_GB2312" w:hint="eastAsia"/>
          <w:lang w:eastAsia="zh-CN"/>
        </w:rPr>
        <w:t>会计师</w:t>
      </w:r>
      <w:r w:rsidRPr="009A7DAF">
        <w:rPr>
          <w:rFonts w:eastAsia="楷体_GB2312"/>
          <w:lang w:eastAsia="zh-CN"/>
        </w:rPr>
        <w:t>”</w:t>
      </w:r>
      <w:r w:rsidRPr="009A7DAF">
        <w:rPr>
          <w:rFonts w:eastAsia="楷体_GB2312" w:hint="eastAsia"/>
          <w:lang w:eastAsia="zh-CN"/>
        </w:rPr>
        <w:t>出具的关于拟设立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的相关报告；</w:t>
      </w:r>
    </w:p>
    <w:p w14:paraId="7ECB489D"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r w:rsidRPr="009A7DAF">
        <w:rPr>
          <w:rFonts w:eastAsia="楷体_GB2312" w:hint="eastAsia"/>
          <w:lang w:eastAsia="zh-CN"/>
        </w:rPr>
        <w:t>北京</w:t>
      </w:r>
      <w:r w:rsidR="0031202D">
        <w:rPr>
          <w:rFonts w:eastAsia="楷体_GB2312" w:hint="eastAsia"/>
          <w:lang w:eastAsia="zh-CN"/>
        </w:rPr>
        <w:t>金诚同达（上海）</w:t>
      </w:r>
      <w:r w:rsidRPr="009A7DAF">
        <w:rPr>
          <w:rFonts w:eastAsia="楷体_GB2312" w:hint="eastAsia"/>
          <w:lang w:eastAsia="zh-CN"/>
        </w:rPr>
        <w:t>律师事务所已经向</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出具了法律意见书，除其他事项以外，应就</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的合法性、有效性以及</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设立的合法性发表法律意见；以及</w:t>
      </w:r>
    </w:p>
    <w:p w14:paraId="57AD9E61" w14:textId="77777777" w:rsidR="00ED3C36" w:rsidRPr="009A7DAF" w:rsidRDefault="00ED3C36">
      <w:pPr>
        <w:widowControl w:val="0"/>
        <w:numPr>
          <w:ilvl w:val="0"/>
          <w:numId w:val="12"/>
        </w:numPr>
        <w:spacing w:beforeLines="50" w:before="120" w:afterLines="50" w:after="120" w:line="360" w:lineRule="auto"/>
        <w:jc w:val="both"/>
        <w:rPr>
          <w:rFonts w:eastAsia="楷体_GB2312"/>
          <w:lang w:eastAsia="zh-CN"/>
        </w:rPr>
      </w:pPr>
      <w:bookmarkStart w:id="90" w:name="_Ref331515210"/>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已按照本合同第</w:t>
      </w:r>
      <w:r w:rsidR="00642CEF">
        <w:fldChar w:fldCharType="begin"/>
      </w:r>
      <w:r w:rsidR="00642CEF">
        <w:instrText xml:space="preserve"> REF _Ref333404977 \r \h  \* MERGEFORMAT </w:instrText>
      </w:r>
      <w:r w:rsidR="00642CEF">
        <w:fldChar w:fldCharType="separate"/>
      </w:r>
      <w:r w:rsidRPr="009A7DAF">
        <w:rPr>
          <w:rFonts w:eastAsia="楷体_GB2312"/>
          <w:lang w:eastAsia="zh-CN"/>
        </w:rPr>
        <w:t>3.8</w:t>
      </w:r>
      <w:r w:rsidR="00642CEF">
        <w:fldChar w:fldCharType="end"/>
      </w:r>
      <w:r w:rsidRPr="009A7DAF">
        <w:rPr>
          <w:rFonts w:eastAsia="楷体_GB2312" w:hint="eastAsia"/>
          <w:lang w:eastAsia="zh-CN"/>
        </w:rPr>
        <w:t>款的约定完成</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的交付。</w:t>
      </w:r>
      <w:bookmarkEnd w:id="90"/>
    </w:p>
    <w:p w14:paraId="3AA1C615"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91" w:name="_Toc146989561"/>
      <w:bookmarkStart w:id="92" w:name="_Toc146989559"/>
      <w:bookmarkStart w:id="93" w:name="_Toc146989560"/>
      <w:bookmarkStart w:id="94" w:name="_Ref146337698"/>
      <w:bookmarkStart w:id="95" w:name="_Toc110153422"/>
      <w:bookmarkStart w:id="96" w:name="_Toc111281773"/>
      <w:bookmarkStart w:id="97" w:name="_Toc201569381"/>
      <w:bookmarkStart w:id="98" w:name="_Ref201576687"/>
      <w:bookmarkStart w:id="99" w:name="_Ref201652815"/>
      <w:bookmarkEnd w:id="91"/>
      <w:bookmarkEnd w:id="92"/>
      <w:bookmarkEnd w:id="93"/>
      <w:r w:rsidRPr="009A7DAF">
        <w:rPr>
          <w:rFonts w:eastAsia="楷体_GB2312" w:hint="eastAsia"/>
          <w:b/>
        </w:rPr>
        <w:t>信托设立公告</w:t>
      </w:r>
    </w:p>
    <w:p w14:paraId="6B38DB1C" w14:textId="77777777" w:rsidR="00ED3C36" w:rsidRPr="009A7DAF" w:rsidRDefault="00ED3C36" w:rsidP="00626791">
      <w:pPr>
        <w:spacing w:beforeLines="50" w:before="120" w:afterLines="50" w:after="120" w:line="360" w:lineRule="auto"/>
        <w:ind w:leftChars="456" w:left="1094"/>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前根据相关</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的规定在全国性媒体上发布公告，将</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转让</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之事宜予以公布。</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设立的公告费用由</w:t>
      </w:r>
      <w:r w:rsidR="00EF4477">
        <w:rPr>
          <w:rFonts w:eastAsia="楷体_GB2312" w:hint="eastAsia"/>
          <w:lang w:eastAsia="zh-CN"/>
        </w:rPr>
        <w:t>“</w:t>
      </w:r>
      <w:r w:rsidR="00402E99">
        <w:rPr>
          <w:rFonts w:eastAsia="楷体_GB2312" w:hint="eastAsia"/>
          <w:lang w:eastAsia="zh-CN"/>
        </w:rPr>
        <w:t>信托</w:t>
      </w:r>
      <w:r w:rsidR="00402E99">
        <w:rPr>
          <w:rFonts w:eastAsia="楷体_GB2312"/>
        </w:rPr>
        <w:t>财产</w:t>
      </w:r>
      <w:r w:rsidR="00EF4477">
        <w:rPr>
          <w:rFonts w:eastAsia="楷体_GB2312" w:hint="eastAsia"/>
          <w:lang w:eastAsia="zh-CN"/>
        </w:rPr>
        <w:t>”</w:t>
      </w:r>
      <w:r w:rsidRPr="009A7DAF">
        <w:rPr>
          <w:rFonts w:eastAsia="楷体_GB2312" w:hint="eastAsia"/>
        </w:rPr>
        <w:t>承担。</w:t>
      </w:r>
    </w:p>
    <w:p w14:paraId="7F3AA5F2"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100" w:name="_Ref333404977"/>
      <w:bookmarkEnd w:id="94"/>
      <w:bookmarkEnd w:id="95"/>
      <w:bookmarkEnd w:id="96"/>
      <w:bookmarkEnd w:id="97"/>
      <w:bookmarkEnd w:id="98"/>
      <w:bookmarkEnd w:id="99"/>
      <w:r w:rsidRPr="009A7DAF">
        <w:rPr>
          <w:rFonts w:eastAsia="楷体_GB2312" w:hint="eastAsia"/>
          <w:b/>
          <w:lang w:eastAsia="zh-CN"/>
        </w:rPr>
        <w:t>信托财产的交付</w:t>
      </w:r>
      <w:bookmarkEnd w:id="100"/>
    </w:p>
    <w:bookmarkEnd w:id="71"/>
    <w:p w14:paraId="07FD40F5" w14:textId="77777777" w:rsidR="00ED3C36" w:rsidRPr="009A7DAF" w:rsidRDefault="00ED3C36">
      <w:pPr>
        <w:widowControl w:val="0"/>
        <w:tabs>
          <w:tab w:val="left" w:pos="992"/>
        </w:tabs>
        <w:spacing w:beforeLines="50" w:before="120" w:afterLines="50" w:after="120" w:line="360" w:lineRule="auto"/>
        <w:ind w:left="992"/>
        <w:jc w:val="both"/>
        <w:rPr>
          <w:rFonts w:eastAsia="楷体_GB2312"/>
          <w:lang w:eastAsia="zh-CN"/>
        </w:rPr>
      </w:pPr>
      <w:r w:rsidRPr="009A7DAF">
        <w:rPr>
          <w:rFonts w:eastAsia="楷体_GB2312" w:hint="eastAsia"/>
          <w:lang w:eastAsia="zh-CN"/>
        </w:rPr>
        <w:t>本合同第</w:t>
      </w:r>
      <w:r w:rsidR="00642CEF">
        <w:fldChar w:fldCharType="begin"/>
      </w:r>
      <w:r w:rsidR="00642CEF">
        <w:instrText xml:space="preserve"> REF _Ref331515114 \r \h  \* MERGEFORMAT </w:instrText>
      </w:r>
      <w:r w:rsidR="00642CEF">
        <w:fldChar w:fldCharType="separate"/>
      </w:r>
      <w:r w:rsidRPr="009A7DAF">
        <w:rPr>
          <w:rFonts w:eastAsia="楷体_GB2312"/>
          <w:lang w:eastAsia="zh-CN"/>
        </w:rPr>
        <w:t>3.6</w:t>
      </w:r>
      <w:r w:rsidR="00642CEF">
        <w:fldChar w:fldCharType="end"/>
      </w:r>
      <w:r w:rsidRPr="009A7DAF">
        <w:rPr>
          <w:rFonts w:eastAsia="楷体_GB2312" w:hint="eastAsia"/>
          <w:lang w:eastAsia="zh-CN"/>
        </w:rPr>
        <w:t>款约定的条件均已满足或被放弃的（但本合同第</w:t>
      </w:r>
      <w:r w:rsidR="00642CEF">
        <w:fldChar w:fldCharType="begin"/>
      </w:r>
      <w:r w:rsidR="00642CEF">
        <w:instrText xml:space="preserve"> REF _Ref331515114 \r \h  \* MERGEFORMAT </w:instrText>
      </w:r>
      <w:r w:rsidR="00642CEF">
        <w:fldChar w:fldCharType="separate"/>
      </w:r>
      <w:r w:rsidRPr="009A7DAF">
        <w:rPr>
          <w:rFonts w:eastAsia="楷体_GB2312"/>
          <w:lang w:eastAsia="zh-CN"/>
        </w:rPr>
        <w:t>3.6</w:t>
      </w:r>
      <w:r w:rsidR="00642CEF">
        <w:fldChar w:fldCharType="end"/>
      </w:r>
      <w:r w:rsidRPr="009A7DAF">
        <w:rPr>
          <w:rFonts w:eastAsia="楷体_GB2312" w:hint="eastAsia"/>
          <w:lang w:eastAsia="zh-CN"/>
        </w:rPr>
        <w:t>款第</w:t>
      </w:r>
      <w:r w:rsidR="00642CEF">
        <w:fldChar w:fldCharType="begin"/>
      </w:r>
      <w:r w:rsidR="00642CEF">
        <w:instrText xml:space="preserve"> REF _Ref331515210 \r \h  \* MERGEFORMAT </w:instrText>
      </w:r>
      <w:r w:rsidR="00642CEF">
        <w:fldChar w:fldCharType="separate"/>
      </w:r>
      <w:r w:rsidRPr="009A7DAF">
        <w:rPr>
          <w:rFonts w:eastAsia="楷体_GB2312"/>
          <w:lang w:eastAsia="zh-CN"/>
        </w:rPr>
        <w:t>(10)</w:t>
      </w:r>
      <w:r w:rsidR="00642CEF">
        <w:fldChar w:fldCharType="end"/>
      </w:r>
      <w:r w:rsidRPr="009A7DAF">
        <w:rPr>
          <w:rFonts w:eastAsia="楷体_GB2312" w:hint="eastAsia"/>
          <w:lang w:eastAsia="zh-CN"/>
        </w:rPr>
        <w:t>项除外），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应不迟于</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006E119F" w:rsidRPr="009A7DAF">
        <w:rPr>
          <w:rFonts w:eastAsia="楷体_GB2312" w:hint="eastAsia"/>
          <w:lang w:eastAsia="zh-CN"/>
        </w:rPr>
        <w:t>上午十一点</w:t>
      </w:r>
      <w:r w:rsidR="006E119F" w:rsidRPr="009A7DAF">
        <w:rPr>
          <w:rFonts w:eastAsia="楷体_GB2312"/>
          <w:lang w:eastAsia="zh-CN"/>
        </w:rPr>
        <w:t>11:00</w:t>
      </w:r>
      <w:r w:rsidRPr="009A7DAF">
        <w:rPr>
          <w:rFonts w:eastAsia="楷体_GB2312" w:hint="eastAsia"/>
          <w:lang w:eastAsia="zh-CN"/>
        </w:rPr>
        <w:t>（北京时间）：</w:t>
      </w:r>
    </w:p>
    <w:p w14:paraId="19B1BD37"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Style w:val="DeltaViewInsertion"/>
          <w:rFonts w:eastAsia="楷体_GB2312"/>
          <w:color w:val="auto"/>
          <w:w w:val="0"/>
          <w:u w:val="none"/>
        </w:rPr>
      </w:pPr>
      <w:bookmarkStart w:id="101" w:name="_Ref107146831"/>
      <w:bookmarkStart w:id="102" w:name="_Ref333410977"/>
      <w:r w:rsidRPr="00061100">
        <w:rPr>
          <w:rStyle w:val="DeltaViewInsertion"/>
          <w:rFonts w:eastAsia="楷体_GB2312" w:hint="eastAsia"/>
          <w:color w:val="auto"/>
          <w:w w:val="0"/>
          <w:u w:val="none"/>
        </w:rPr>
        <w:t>将</w:t>
      </w:r>
      <w:bookmarkEnd w:id="101"/>
      <w:r w:rsidR="002C0A62" w:rsidRPr="00061100">
        <w:rPr>
          <w:rFonts w:eastAsia="楷体_GB2312" w:hint="eastAsia"/>
          <w:lang w:eastAsia="zh-CN"/>
        </w:rPr>
        <w:t>以</w:t>
      </w:r>
      <w:r w:rsidR="002C0A62" w:rsidRPr="00061100">
        <w:rPr>
          <w:rFonts w:eastAsia="楷体_GB2312"/>
          <w:lang w:eastAsia="zh-CN"/>
        </w:rPr>
        <w:t>MD5</w:t>
      </w:r>
      <w:r w:rsidR="002C0A62" w:rsidRPr="00061100">
        <w:rPr>
          <w:rFonts w:eastAsia="楷体_GB2312" w:hint="eastAsia"/>
          <w:lang w:eastAsia="zh-CN"/>
        </w:rPr>
        <w:t>码加密存有完整</w:t>
      </w:r>
      <w:r w:rsidR="002C0A62" w:rsidRPr="009A7DAF">
        <w:rPr>
          <w:rFonts w:eastAsia="楷体_GB2312"/>
          <w:lang w:eastAsia="zh-CN"/>
        </w:rPr>
        <w:t>“</w:t>
      </w:r>
      <w:r w:rsidR="002C0A62" w:rsidRPr="009A7DAF">
        <w:rPr>
          <w:rFonts w:eastAsia="楷体_GB2312" w:hint="eastAsia"/>
          <w:lang w:eastAsia="zh-CN"/>
        </w:rPr>
        <w:t>基础资产清单</w:t>
      </w:r>
      <w:r w:rsidR="002C0A62" w:rsidRPr="009A7DAF">
        <w:rPr>
          <w:rFonts w:eastAsia="楷体_GB2312"/>
          <w:lang w:eastAsia="zh-CN"/>
        </w:rPr>
        <w:t>”</w:t>
      </w:r>
      <w:r w:rsidR="002C0A62" w:rsidRPr="009A7DAF">
        <w:rPr>
          <w:rFonts w:eastAsia="楷体_GB2312" w:hint="eastAsia"/>
          <w:lang w:eastAsia="zh-CN"/>
        </w:rPr>
        <w:t>的电子文档</w:t>
      </w:r>
      <w:bookmarkStart w:id="103" w:name="_Ref201652822"/>
      <w:r w:rsidRPr="009A7DAF">
        <w:rPr>
          <w:rStyle w:val="DeltaViewInsertion"/>
          <w:rFonts w:eastAsia="楷体_GB2312" w:hint="eastAsia"/>
          <w:color w:val="auto"/>
          <w:w w:val="0"/>
          <w:u w:val="none"/>
        </w:rPr>
        <w:t>交付给</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lang w:eastAsia="zh-CN"/>
        </w:rPr>
        <w:t>在收到本合同</w:t>
      </w:r>
      <w:r w:rsidR="00642CEF">
        <w:fldChar w:fldCharType="begin"/>
      </w:r>
      <w:r w:rsidR="00642CEF">
        <w:instrText xml:space="preserve"> REF _Ref403813992 \r \h  \* MERGEFORMAT </w:instrText>
      </w:r>
      <w:r w:rsidR="00642CEF">
        <w:fldChar w:fldCharType="separate"/>
      </w:r>
      <w:r w:rsidRPr="009A7DAF">
        <w:rPr>
          <w:rStyle w:val="DeltaViewInsertion"/>
          <w:rFonts w:eastAsia="楷体_GB2312"/>
          <w:color w:val="auto"/>
          <w:w w:val="0"/>
          <w:u w:val="none"/>
          <w:lang w:eastAsia="zh-CN"/>
        </w:rPr>
        <w:t>3.8.4</w:t>
      </w:r>
      <w:r w:rsidR="00642CEF">
        <w:fldChar w:fldCharType="end"/>
      </w:r>
      <w:r w:rsidRPr="009A7DAF">
        <w:rPr>
          <w:rStyle w:val="DeltaViewInsertion"/>
          <w:rFonts w:eastAsia="楷体_GB2312" w:hint="eastAsia"/>
          <w:color w:val="auto"/>
          <w:w w:val="0"/>
          <w:u w:val="none"/>
          <w:lang w:eastAsia="zh-CN"/>
        </w:rPr>
        <w:t>款和</w:t>
      </w:r>
      <w:r w:rsidR="00642CEF">
        <w:fldChar w:fldCharType="begin"/>
      </w:r>
      <w:r w:rsidR="00642CEF">
        <w:instrText xml:space="preserve"> REF _Ref403813997 \r \h  \* MERGEFORMAT </w:instrText>
      </w:r>
      <w:r w:rsidR="00642CEF">
        <w:fldChar w:fldCharType="separate"/>
      </w:r>
      <w:r w:rsidRPr="009A7DAF">
        <w:rPr>
          <w:rStyle w:val="DeltaViewInsertion"/>
          <w:rFonts w:eastAsia="楷体_GB2312"/>
          <w:color w:val="auto"/>
          <w:w w:val="0"/>
          <w:u w:val="none"/>
          <w:lang w:eastAsia="zh-CN"/>
        </w:rPr>
        <w:t>3.8.5</w:t>
      </w:r>
      <w:r w:rsidR="00642CEF">
        <w:fldChar w:fldCharType="end"/>
      </w:r>
      <w:r w:rsidRPr="009A7DAF">
        <w:rPr>
          <w:rStyle w:val="DeltaViewInsertion"/>
          <w:rFonts w:eastAsia="楷体_GB2312" w:hint="eastAsia"/>
          <w:color w:val="auto"/>
          <w:w w:val="0"/>
          <w:u w:val="none"/>
          <w:lang w:eastAsia="zh-CN"/>
        </w:rPr>
        <w:t>款约定的书面通知后，</w:t>
      </w:r>
      <w:r w:rsidRPr="009A7DAF">
        <w:rPr>
          <w:rStyle w:val="DeltaViewInsertion"/>
          <w:rFonts w:eastAsia="楷体_GB2312" w:hint="eastAsia"/>
          <w:color w:val="auto"/>
          <w:w w:val="0"/>
          <w:u w:val="none"/>
        </w:rPr>
        <w:t>应于当日向</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委托人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出具已经接收的确认函（格式见本合同</w:t>
      </w:r>
      <w:r w:rsidRPr="009A7DAF">
        <w:rPr>
          <w:rStyle w:val="DeltaViewInsertion"/>
          <w:rFonts w:eastAsia="楷体_GB2312" w:hint="eastAsia"/>
          <w:b/>
          <w:i/>
          <w:color w:val="auto"/>
          <w:w w:val="0"/>
          <w:u w:val="none"/>
        </w:rPr>
        <w:t>附件二</w:t>
      </w:r>
      <w:r w:rsidRPr="009A7DAF">
        <w:rPr>
          <w:rStyle w:val="DeltaViewInsertion"/>
          <w:rFonts w:eastAsia="楷体_GB2312"/>
          <w:b/>
          <w:i/>
          <w:color w:val="auto"/>
          <w:w w:val="0"/>
          <w:u w:val="none"/>
          <w:lang w:eastAsia="zh-CN"/>
        </w:rPr>
        <w:t>A</w:t>
      </w:r>
      <w:r w:rsidRPr="009A7DAF">
        <w:rPr>
          <w:rStyle w:val="DeltaViewInsertion"/>
          <w:rFonts w:eastAsia="楷体_GB2312" w:hint="eastAsia"/>
          <w:color w:val="auto"/>
          <w:w w:val="0"/>
          <w:u w:val="none"/>
        </w:rPr>
        <w:t>）。</w:t>
      </w:r>
      <w:bookmarkEnd w:id="102"/>
      <w:bookmarkEnd w:id="103"/>
    </w:p>
    <w:p w14:paraId="52B4A206"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Style w:val="DeltaViewInsertion"/>
          <w:rFonts w:eastAsia="楷体_GB2312"/>
          <w:color w:val="auto"/>
          <w:w w:val="0"/>
          <w:u w:val="none"/>
        </w:rPr>
      </w:pPr>
      <w:r w:rsidRPr="009A7DAF">
        <w:rPr>
          <w:rStyle w:val="DeltaViewInsertion"/>
          <w:rFonts w:eastAsia="楷体_GB2312" w:hint="eastAsia"/>
          <w:color w:val="auto"/>
          <w:w w:val="0"/>
          <w:u w:val="none"/>
        </w:rPr>
        <w:t>在本合同第</w:t>
      </w:r>
      <w:r w:rsidR="00642CEF">
        <w:fldChar w:fldCharType="begin"/>
      </w:r>
      <w:r w:rsidR="00642CEF">
        <w:instrText xml:space="preserve"> REF _Ref182055956 \r \h  \* MERGEFORMAT </w:instrText>
      </w:r>
      <w:r w:rsidR="00642CEF">
        <w:fldChar w:fldCharType="separate"/>
      </w:r>
      <w:r w:rsidRPr="009A7DAF">
        <w:rPr>
          <w:rStyle w:val="DeltaViewInsertion"/>
          <w:rFonts w:eastAsia="楷体_GB2312"/>
          <w:color w:val="auto"/>
          <w:w w:val="0"/>
          <w:u w:val="none"/>
        </w:rPr>
        <w:t>3.4.1</w:t>
      </w:r>
      <w:r w:rsidR="00642CEF">
        <w:fldChar w:fldCharType="end"/>
      </w:r>
      <w:r w:rsidRPr="009A7DAF">
        <w:rPr>
          <w:rStyle w:val="DeltaViewInsertion"/>
          <w:rFonts w:eastAsia="楷体_GB2312" w:hint="eastAsia"/>
          <w:color w:val="auto"/>
          <w:w w:val="0"/>
          <w:u w:val="none"/>
        </w:rPr>
        <w:t>款的基础上，</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委托人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应为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受益人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的利益，向</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转让其对于相关</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账户记录</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的（现时的和未来的、实际的和或</w:t>
      </w:r>
      <w:r w:rsidRPr="009A7DAF">
        <w:rPr>
          <w:rStyle w:val="DeltaViewInsertion"/>
          <w:rFonts w:eastAsia="楷体_GB2312" w:hint="eastAsia"/>
          <w:color w:val="auto"/>
          <w:w w:val="0"/>
          <w:u w:val="none"/>
        </w:rPr>
        <w:lastRenderedPageBreak/>
        <w:t>有的）全部</w:t>
      </w:r>
      <w:commentRangeStart w:id="104"/>
      <w:r w:rsidR="00241A2E">
        <w:rPr>
          <w:rStyle w:val="DeltaViewInsertion"/>
          <w:rFonts w:eastAsia="楷体_GB2312" w:hint="eastAsia"/>
          <w:color w:val="auto"/>
          <w:w w:val="0"/>
          <w:u w:val="none"/>
        </w:rPr>
        <w:t>财产权</w:t>
      </w:r>
      <w:commentRangeEnd w:id="104"/>
      <w:r w:rsidR="00844201">
        <w:rPr>
          <w:rStyle w:val="CommentReference"/>
        </w:rPr>
        <w:commentReference w:id="104"/>
      </w:r>
      <w:r w:rsidRPr="009A7DAF">
        <w:rPr>
          <w:rStyle w:val="DeltaViewInsertion"/>
          <w:rFonts w:eastAsia="楷体_GB2312" w:hint="eastAsia"/>
          <w:color w:val="auto"/>
          <w:w w:val="0"/>
          <w:u w:val="none"/>
        </w:rPr>
        <w:t>和相关权益。自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信托生效日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起，全部</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账户记录</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的原件归</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所有。自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信托生效日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起至</w:t>
      </w:r>
      <w:r w:rsidRPr="009A7DAF">
        <w:rPr>
          <w:rStyle w:val="DeltaViewInsertion"/>
          <w:rFonts w:eastAsia="楷体_GB2312"/>
          <w:color w:val="auto"/>
          <w:w w:val="0"/>
          <w:u w:val="none"/>
        </w:rPr>
        <w:t>“</w:t>
      </w:r>
      <w:r w:rsidR="00047439">
        <w:rPr>
          <w:rStyle w:val="DeltaViewInsertion"/>
          <w:rFonts w:eastAsia="楷体_GB2312" w:hint="eastAsia"/>
          <w:color w:val="auto"/>
          <w:w w:val="0"/>
          <w:u w:val="none"/>
          <w:lang w:eastAsia="zh-CN"/>
        </w:rPr>
        <w:t>苏州银行</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停止担任</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时止，该等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账户记录</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应被视为已交付给作为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代理人的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应根据</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《服务合同》的约定管理相关</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账户记录</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r w:rsidRPr="009A7DAF">
        <w:rPr>
          <w:rFonts w:eastAsia="楷体_GB2312"/>
          <w:b/>
          <w:i/>
          <w:lang w:eastAsia="zh-CN"/>
        </w:rPr>
        <w:t xml:space="preserve"> </w:t>
      </w:r>
    </w:p>
    <w:p w14:paraId="76B89F1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Style w:val="DeltaViewInsertion"/>
          <w:rFonts w:eastAsia="楷体_GB2312"/>
          <w:color w:val="auto"/>
          <w:u w:val="none"/>
        </w:rPr>
      </w:pPr>
      <w:bookmarkStart w:id="105" w:name="_DV_C324"/>
      <w:bookmarkStart w:id="106" w:name="_Ref173742621"/>
      <w:bookmarkStart w:id="107" w:name="_Ref350848244"/>
      <w:bookmarkStart w:id="108" w:name="_Ref146254109"/>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委托人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应于</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信托财产交付日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将自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初始起算日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（含该日）起至</w:t>
      </w:r>
      <w:r w:rsidRPr="009A7DAF">
        <w:rPr>
          <w:rStyle w:val="DeltaViewInsertion"/>
          <w:rFonts w:eastAsia="楷体_GB2312"/>
          <w:color w:val="auto"/>
          <w:w w:val="0"/>
          <w:u w:val="none"/>
        </w:rPr>
        <w:t xml:space="preserve"> “</w:t>
      </w:r>
      <w:r w:rsidRPr="009A7DAF">
        <w:rPr>
          <w:rStyle w:val="DeltaViewInsertion"/>
          <w:rFonts w:eastAsia="楷体_GB2312" w:hint="eastAsia"/>
          <w:color w:val="auto"/>
          <w:w w:val="0"/>
          <w:u w:val="none"/>
          <w:lang w:eastAsia="zh-CN"/>
        </w:rPr>
        <w:t>信托财产交付日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ins w:id="109" w:author="zszq" w:date="2016-06-02T12:15:00Z">
        <w:r w:rsidR="00104F86">
          <w:rPr>
            <w:rStyle w:val="DeltaViewInsertion"/>
            <w:rFonts w:eastAsia="楷体_GB2312" w:hint="eastAsia"/>
            <w:color w:val="auto"/>
            <w:w w:val="0"/>
            <w:u w:val="none"/>
            <w:lang w:eastAsia="zh-CN"/>
          </w:rPr>
          <w:t>不</w:t>
        </w:r>
      </w:ins>
      <w:r w:rsidRPr="009A7DAF">
        <w:rPr>
          <w:rStyle w:val="DeltaViewInsertion"/>
          <w:rFonts w:eastAsia="楷体_GB2312" w:hint="eastAsia"/>
          <w:color w:val="auto"/>
          <w:w w:val="0"/>
          <w:u w:val="none"/>
        </w:rPr>
        <w:t>含该日）产生并收到的所有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交付给作为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代理人的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（自</w:t>
      </w:r>
      <w:r w:rsidRPr="009A7DAF">
        <w:rPr>
          <w:rStyle w:val="DeltaViewInsertion"/>
          <w:rFonts w:eastAsia="楷体_GB2312"/>
          <w:color w:val="auto"/>
          <w:w w:val="0"/>
          <w:u w:val="none"/>
        </w:rPr>
        <w:t>“</w:t>
      </w:r>
      <w:r w:rsidR="00047439">
        <w:rPr>
          <w:rStyle w:val="DeltaViewInsertion"/>
          <w:rFonts w:eastAsia="楷体_GB2312" w:hint="eastAsia"/>
          <w:color w:val="auto"/>
          <w:w w:val="0"/>
          <w:u w:val="none"/>
          <w:lang w:eastAsia="zh-CN"/>
        </w:rPr>
        <w:t>苏州银行</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担任</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起，该等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应被视为已交付给作为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代理人的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），并由</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于第一个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回收款转付日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将该等款项</w:t>
      </w:r>
      <w:r w:rsidRPr="009A7DAF">
        <w:rPr>
          <w:rStyle w:val="DeltaViewInsertion"/>
          <w:rFonts w:eastAsia="楷体_GB2312" w:hint="eastAsia"/>
          <w:color w:val="auto"/>
          <w:w w:val="0"/>
          <w:u w:val="none"/>
          <w:lang w:eastAsia="zh-CN"/>
        </w:rPr>
        <w:t>与第一个</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收款期间</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产生并收到的其他</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回收款</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rPr>
        <w:t>一并划转入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信托账户</w:t>
      </w:r>
      <w:r w:rsidRPr="009A7DAF">
        <w:rPr>
          <w:rStyle w:val="DeltaViewInsertion"/>
          <w:rFonts w:eastAsia="楷体_GB2312"/>
          <w:color w:val="auto"/>
          <w:w w:val="0"/>
          <w:u w:val="none"/>
        </w:rPr>
        <w:t>”</w:t>
      </w:r>
      <w:bookmarkEnd w:id="105"/>
      <w:bookmarkEnd w:id="106"/>
      <w:r w:rsidRPr="009A7DAF">
        <w:rPr>
          <w:rStyle w:val="DeltaViewInsertion"/>
          <w:rFonts w:eastAsia="楷体_GB2312" w:hint="eastAsia"/>
          <w:color w:val="auto"/>
          <w:w w:val="0"/>
          <w:u w:val="none"/>
        </w:rPr>
        <w:t>。</w:t>
      </w:r>
      <w:bookmarkEnd w:id="107"/>
    </w:p>
    <w:p w14:paraId="23BCFAB2"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Style w:val="DeltaViewInsertion"/>
          <w:rFonts w:eastAsia="楷体_GB2312"/>
          <w:color w:val="auto"/>
          <w:w w:val="0"/>
          <w:u w:val="none"/>
        </w:rPr>
      </w:pPr>
      <w:bookmarkStart w:id="110" w:name="_Ref403813992"/>
      <w:commentRangeStart w:id="111"/>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委托人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应当向</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受托人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出具加盖公章的书面通知</w:t>
      </w:r>
      <w:r w:rsidRPr="009A7DAF">
        <w:rPr>
          <w:rStyle w:val="DeltaViewInsertion"/>
          <w:rFonts w:eastAsia="楷体_GB2312" w:hint="eastAsia"/>
          <w:color w:val="auto"/>
          <w:w w:val="0"/>
          <w:u w:val="none"/>
        </w:rPr>
        <w:t>（格式见本合同</w:t>
      </w:r>
      <w:r w:rsidRPr="009A7DAF">
        <w:rPr>
          <w:rStyle w:val="DeltaViewInsertion"/>
          <w:rFonts w:eastAsia="楷体_GB2312" w:hint="eastAsia"/>
          <w:b/>
          <w:i/>
          <w:color w:val="auto"/>
          <w:w w:val="0"/>
          <w:u w:val="none"/>
        </w:rPr>
        <w:t>附件二</w:t>
      </w:r>
      <w:r w:rsidRPr="009A7DAF">
        <w:rPr>
          <w:rStyle w:val="DeltaViewInsertion"/>
          <w:rFonts w:eastAsia="楷体_GB2312"/>
          <w:b/>
          <w:i/>
          <w:color w:val="auto"/>
          <w:w w:val="0"/>
          <w:u w:val="none"/>
          <w:lang w:eastAsia="zh-CN"/>
        </w:rPr>
        <w:t>B</w:t>
      </w:r>
      <w:r w:rsidRPr="009A7DAF">
        <w:rPr>
          <w:rStyle w:val="DeltaViewInsertion"/>
          <w:rFonts w:eastAsia="楷体_GB2312" w:hint="eastAsia"/>
          <w:color w:val="auto"/>
          <w:w w:val="0"/>
          <w:u w:val="none"/>
        </w:rPr>
        <w:t>）</w:t>
      </w:r>
      <w:r w:rsidRPr="009A7DAF">
        <w:rPr>
          <w:rStyle w:val="DeltaViewInsertion"/>
          <w:rFonts w:eastAsia="楷体_GB2312" w:hint="eastAsia"/>
          <w:color w:val="auto"/>
          <w:w w:val="0"/>
          <w:u w:val="none"/>
          <w:lang w:eastAsia="zh-CN"/>
        </w:rPr>
        <w:t>，表明其已按照本合同第</w:t>
      </w:r>
      <w:r w:rsidR="00642CEF">
        <w:fldChar w:fldCharType="begin"/>
      </w:r>
      <w:r w:rsidR="00642CEF">
        <w:instrText xml:space="preserve"> REF _Ref350848244 \r \h  \* MERGEFORMAT </w:instrText>
      </w:r>
      <w:r w:rsidR="00642CEF">
        <w:fldChar w:fldCharType="separate"/>
      </w:r>
      <w:r w:rsidRPr="009A7DAF">
        <w:rPr>
          <w:rStyle w:val="DeltaViewInsertion"/>
          <w:rFonts w:eastAsia="楷体_GB2312"/>
          <w:color w:val="auto"/>
          <w:w w:val="0"/>
          <w:u w:val="none"/>
          <w:lang w:eastAsia="zh-CN"/>
        </w:rPr>
        <w:t>3.8.3</w:t>
      </w:r>
      <w:r w:rsidR="00642CEF">
        <w:fldChar w:fldCharType="end"/>
      </w:r>
      <w:r w:rsidRPr="009A7DAF">
        <w:rPr>
          <w:rStyle w:val="DeltaViewInsertion"/>
          <w:rFonts w:eastAsia="楷体_GB2312" w:hint="eastAsia"/>
          <w:color w:val="auto"/>
          <w:w w:val="0"/>
          <w:u w:val="none"/>
          <w:lang w:eastAsia="zh-CN"/>
        </w:rPr>
        <w:t>款的要求将</w:t>
      </w:r>
      <w:r w:rsidRPr="009A7DAF">
        <w:rPr>
          <w:rStyle w:val="DeltaViewInsertion"/>
          <w:rFonts w:eastAsia="楷体_GB2312" w:hint="eastAsia"/>
          <w:color w:val="auto"/>
          <w:w w:val="0"/>
          <w:u w:val="none"/>
        </w:rPr>
        <w:t>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初始起算日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（含该日）起至</w:t>
      </w:r>
      <w:r w:rsidRPr="009A7DAF">
        <w:rPr>
          <w:rStyle w:val="DeltaViewInsertion"/>
          <w:rFonts w:eastAsia="楷体_GB2312"/>
          <w:color w:val="auto"/>
          <w:w w:val="0"/>
          <w:u w:val="none"/>
        </w:rPr>
        <w:t xml:space="preserve"> “</w:t>
      </w:r>
      <w:r w:rsidRPr="009A7DAF">
        <w:rPr>
          <w:rStyle w:val="DeltaViewInsertion"/>
          <w:rFonts w:eastAsia="楷体_GB2312" w:hint="eastAsia"/>
          <w:color w:val="auto"/>
          <w:w w:val="0"/>
          <w:u w:val="none"/>
          <w:lang w:eastAsia="zh-CN"/>
        </w:rPr>
        <w:t>信托财产交付日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ins w:id="112" w:author="zszq" w:date="2016-06-02T12:16:00Z">
        <w:r w:rsidR="00104F86">
          <w:rPr>
            <w:rStyle w:val="DeltaViewInsertion"/>
            <w:rFonts w:eastAsia="楷体_GB2312" w:hint="eastAsia"/>
            <w:color w:val="auto"/>
            <w:w w:val="0"/>
            <w:u w:val="none"/>
            <w:lang w:eastAsia="zh-CN"/>
          </w:rPr>
          <w:t>不</w:t>
        </w:r>
      </w:ins>
      <w:r w:rsidRPr="009A7DAF">
        <w:rPr>
          <w:rStyle w:val="DeltaViewInsertion"/>
          <w:rFonts w:eastAsia="楷体_GB2312" w:hint="eastAsia"/>
          <w:color w:val="auto"/>
          <w:w w:val="0"/>
          <w:u w:val="none"/>
        </w:rPr>
        <w:t>含该日）产生并收到的所有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交付给作为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代理人的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贷款服务机构</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lang w:eastAsia="zh-CN"/>
        </w:rPr>
        <w:t>。</w:t>
      </w:r>
      <w:bookmarkEnd w:id="110"/>
    </w:p>
    <w:p w14:paraId="23EA4C84"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Fonts w:eastAsia="楷体_GB2312"/>
          <w:w w:val="0"/>
        </w:rPr>
      </w:pPr>
      <w:bookmarkStart w:id="113" w:name="_Ref403813997"/>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贷款服务机构</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应当向</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受托人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出具加盖公章的书面通知</w:t>
      </w:r>
      <w:r w:rsidRPr="009A7DAF">
        <w:rPr>
          <w:rStyle w:val="DeltaViewInsertion"/>
          <w:rFonts w:eastAsia="楷体_GB2312" w:hint="eastAsia"/>
          <w:color w:val="auto"/>
          <w:w w:val="0"/>
          <w:u w:val="none"/>
        </w:rPr>
        <w:t>（格式见本合同</w:t>
      </w:r>
      <w:r w:rsidRPr="009A7DAF">
        <w:rPr>
          <w:rStyle w:val="DeltaViewInsertion"/>
          <w:rFonts w:eastAsia="楷体_GB2312" w:hint="eastAsia"/>
          <w:b/>
          <w:i/>
          <w:color w:val="auto"/>
          <w:w w:val="0"/>
          <w:u w:val="none"/>
        </w:rPr>
        <w:t>附件二</w:t>
      </w:r>
      <w:r w:rsidRPr="009A7DAF">
        <w:rPr>
          <w:rStyle w:val="DeltaViewInsertion"/>
          <w:rFonts w:eastAsia="楷体_GB2312"/>
          <w:b/>
          <w:i/>
          <w:color w:val="auto"/>
          <w:w w:val="0"/>
          <w:u w:val="none"/>
          <w:lang w:eastAsia="zh-CN"/>
        </w:rPr>
        <w:t>C</w:t>
      </w:r>
      <w:r w:rsidRPr="009A7DAF">
        <w:rPr>
          <w:rStyle w:val="DeltaViewInsertion"/>
          <w:rFonts w:eastAsia="楷体_GB2312" w:hint="eastAsia"/>
          <w:color w:val="auto"/>
          <w:w w:val="0"/>
          <w:u w:val="none"/>
        </w:rPr>
        <w:t>）</w:t>
      </w:r>
      <w:r w:rsidRPr="009A7DAF">
        <w:rPr>
          <w:rStyle w:val="DeltaViewInsertion"/>
          <w:rFonts w:eastAsia="楷体_GB2312" w:hint="eastAsia"/>
          <w:color w:val="auto"/>
          <w:w w:val="0"/>
          <w:u w:val="none"/>
          <w:lang w:eastAsia="zh-CN"/>
        </w:rPr>
        <w:t>，表明其已按照本合同第</w:t>
      </w:r>
      <w:r w:rsidR="00642CEF">
        <w:fldChar w:fldCharType="begin"/>
      </w:r>
      <w:r w:rsidR="00642CEF">
        <w:instrText xml:space="preserve"> REF _Ref350848244 \r \h  \* MERGEFORMAT </w:instrText>
      </w:r>
      <w:r w:rsidR="00642CEF">
        <w:fldChar w:fldCharType="separate"/>
      </w:r>
      <w:r w:rsidRPr="009A7DAF">
        <w:rPr>
          <w:rStyle w:val="DeltaViewInsertion"/>
          <w:rFonts w:eastAsia="楷体_GB2312"/>
          <w:color w:val="auto"/>
          <w:w w:val="0"/>
          <w:u w:val="none"/>
          <w:lang w:eastAsia="zh-CN"/>
        </w:rPr>
        <w:t>3.8.3</w:t>
      </w:r>
      <w:r w:rsidR="00642CEF">
        <w:fldChar w:fldCharType="end"/>
      </w:r>
      <w:r w:rsidRPr="009A7DAF">
        <w:rPr>
          <w:rStyle w:val="DeltaViewInsertion"/>
          <w:rFonts w:eastAsia="楷体_GB2312" w:hint="eastAsia"/>
          <w:color w:val="auto"/>
          <w:w w:val="0"/>
          <w:u w:val="none"/>
          <w:lang w:eastAsia="zh-CN"/>
        </w:rPr>
        <w:t>款的要求收到</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委托人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划转的</w:t>
      </w:r>
      <w:r w:rsidRPr="009A7DAF">
        <w:rPr>
          <w:rStyle w:val="DeltaViewInsertion"/>
          <w:rFonts w:eastAsia="楷体_GB2312" w:hint="eastAsia"/>
          <w:color w:val="auto"/>
          <w:w w:val="0"/>
          <w:u w:val="none"/>
        </w:rPr>
        <w:t>自</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初始起算日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（含该日）起至</w:t>
      </w:r>
      <w:r w:rsidRPr="009A7DAF">
        <w:rPr>
          <w:rStyle w:val="DeltaViewInsertion"/>
          <w:rFonts w:eastAsia="楷体_GB2312"/>
          <w:color w:val="auto"/>
          <w:w w:val="0"/>
          <w:u w:val="none"/>
        </w:rPr>
        <w:t xml:space="preserve"> “</w:t>
      </w:r>
      <w:r w:rsidRPr="009A7DAF">
        <w:rPr>
          <w:rStyle w:val="DeltaViewInsertion"/>
          <w:rFonts w:eastAsia="楷体_GB2312" w:hint="eastAsia"/>
          <w:color w:val="auto"/>
          <w:w w:val="0"/>
          <w:u w:val="none"/>
          <w:lang w:eastAsia="zh-CN"/>
        </w:rPr>
        <w:t>信托财产交付日</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w:t>
      </w:r>
      <w:ins w:id="114" w:author="zszq" w:date="2016-06-02T12:16:00Z">
        <w:r w:rsidR="00104F86">
          <w:rPr>
            <w:rStyle w:val="DeltaViewInsertion"/>
            <w:rFonts w:eastAsia="楷体_GB2312" w:hint="eastAsia"/>
            <w:color w:val="auto"/>
            <w:w w:val="0"/>
            <w:u w:val="none"/>
            <w:lang w:eastAsia="zh-CN"/>
          </w:rPr>
          <w:t>不</w:t>
        </w:r>
      </w:ins>
      <w:r w:rsidRPr="009A7DAF">
        <w:rPr>
          <w:rStyle w:val="DeltaViewInsertion"/>
          <w:rFonts w:eastAsia="楷体_GB2312" w:hint="eastAsia"/>
          <w:color w:val="auto"/>
          <w:w w:val="0"/>
          <w:u w:val="none"/>
        </w:rPr>
        <w:t>含该日）产生并收到的所有</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回收款</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lang w:eastAsia="zh-CN"/>
        </w:rPr>
        <w:t>。</w:t>
      </w:r>
      <w:bookmarkEnd w:id="113"/>
      <w:commentRangeEnd w:id="111"/>
      <w:r w:rsidR="00A36E7D">
        <w:rPr>
          <w:rStyle w:val="CommentReference"/>
        </w:rPr>
        <w:commentReference w:id="111"/>
      </w:r>
    </w:p>
    <w:p w14:paraId="6E86333A"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w w:val="0"/>
        </w:rPr>
      </w:pPr>
      <w:bookmarkStart w:id="115" w:name="_DV_C331"/>
      <w:r w:rsidRPr="009A7DAF">
        <w:rPr>
          <w:rStyle w:val="DeltaViewInsertion"/>
          <w:rFonts w:eastAsia="楷体_GB2312" w:hint="eastAsia"/>
          <w:color w:val="auto"/>
          <w:w w:val="0"/>
          <w:u w:val="none"/>
        </w:rPr>
        <w:t>在</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委托人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收到</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受托人</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出具的确认函后，</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信托财产</w:t>
      </w:r>
      <w:r w:rsidRPr="009A7DAF">
        <w:rPr>
          <w:rStyle w:val="DeltaViewInsertion"/>
          <w:rFonts w:eastAsia="楷体_GB2312"/>
          <w:color w:val="auto"/>
          <w:w w:val="0"/>
          <w:u w:val="none"/>
        </w:rPr>
        <w:t>”</w:t>
      </w:r>
      <w:r w:rsidRPr="009A7DAF">
        <w:rPr>
          <w:rStyle w:val="DeltaViewInsertion"/>
          <w:rFonts w:eastAsia="楷体_GB2312" w:hint="eastAsia"/>
          <w:color w:val="auto"/>
          <w:w w:val="0"/>
          <w:u w:val="none"/>
        </w:rPr>
        <w:t>交付完毕。</w:t>
      </w:r>
      <w:bookmarkEnd w:id="115"/>
    </w:p>
    <w:p w14:paraId="2D6818A8"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116" w:name="_Ref111342673"/>
      <w:bookmarkStart w:id="117" w:name="_Toc193703303"/>
      <w:bookmarkEnd w:id="108"/>
      <w:r w:rsidRPr="009A7DAF">
        <w:rPr>
          <w:rFonts w:eastAsia="楷体_GB2312" w:hint="eastAsia"/>
          <w:b/>
        </w:rPr>
        <w:t>资产支持证券募集资金净额的支付</w:t>
      </w:r>
      <w:bookmarkEnd w:id="116"/>
      <w:bookmarkEnd w:id="117"/>
    </w:p>
    <w:p w14:paraId="0D869DC1" w14:textId="77777777" w:rsidR="00ED3C36" w:rsidRPr="009A7DAF" w:rsidRDefault="00ED3C36" w:rsidP="00626791">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w w:val="0"/>
          <w:lang w:eastAsia="zh-CN"/>
        </w:rPr>
        <w:t>“</w:t>
      </w:r>
      <w:r w:rsidRPr="009A7DAF">
        <w:rPr>
          <w:rFonts w:eastAsia="楷体_GB2312" w:hint="eastAsia"/>
          <w:w w:val="0"/>
          <w:lang w:eastAsia="zh-CN"/>
        </w:rPr>
        <w:t>受托机构</w:t>
      </w:r>
      <w:r w:rsidRPr="009A7DAF">
        <w:rPr>
          <w:rFonts w:eastAsia="楷体_GB2312"/>
          <w:w w:val="0"/>
          <w:lang w:eastAsia="zh-CN"/>
        </w:rPr>
        <w:t>”</w:t>
      </w:r>
      <w:r w:rsidRPr="009A7DAF">
        <w:rPr>
          <w:rFonts w:eastAsia="楷体_GB2312" w:hint="eastAsia"/>
          <w:w w:val="0"/>
          <w:lang w:eastAsia="zh-CN"/>
        </w:rPr>
        <w:t>应不迟于</w:t>
      </w:r>
      <w:r w:rsidRPr="009A7DAF">
        <w:rPr>
          <w:rFonts w:eastAsia="楷体_GB2312"/>
          <w:w w:val="0"/>
          <w:lang w:eastAsia="zh-CN"/>
        </w:rPr>
        <w:t>“</w:t>
      </w:r>
      <w:r w:rsidRPr="009A7DAF">
        <w:rPr>
          <w:rFonts w:eastAsia="楷体_GB2312" w:hint="eastAsia"/>
          <w:w w:val="0"/>
          <w:lang w:eastAsia="zh-CN"/>
        </w:rPr>
        <w:t>信托财产交付日</w:t>
      </w:r>
      <w:r w:rsidRPr="009A7DAF">
        <w:rPr>
          <w:rFonts w:eastAsia="楷体_GB2312"/>
          <w:w w:val="0"/>
          <w:lang w:eastAsia="zh-CN"/>
        </w:rPr>
        <w:t>”</w:t>
      </w:r>
      <w:r w:rsidRPr="009A7DAF">
        <w:rPr>
          <w:rFonts w:eastAsia="楷体_GB2312" w:hint="eastAsia"/>
          <w:w w:val="0"/>
          <w:lang w:eastAsia="zh-CN"/>
        </w:rPr>
        <w:t>（北京时间）下午</w:t>
      </w:r>
      <w:r w:rsidR="000A6B1D">
        <w:rPr>
          <w:rFonts w:eastAsia="楷体_GB2312" w:hint="eastAsia"/>
          <w:w w:val="0"/>
          <w:lang w:eastAsia="zh-CN"/>
        </w:rPr>
        <w:t>16:30</w:t>
      </w:r>
      <w:r w:rsidRPr="009A7DAF">
        <w:rPr>
          <w:rFonts w:eastAsia="楷体_GB2312" w:hint="eastAsia"/>
          <w:w w:val="0"/>
          <w:lang w:eastAsia="zh-CN"/>
        </w:rPr>
        <w:t>，将</w:t>
      </w:r>
      <w:r w:rsidRPr="009A7DAF">
        <w:rPr>
          <w:rFonts w:eastAsia="楷体_GB2312"/>
          <w:w w:val="0"/>
          <w:lang w:eastAsia="zh-CN"/>
        </w:rPr>
        <w:t>“</w:t>
      </w:r>
      <w:r w:rsidRPr="009A7DAF">
        <w:rPr>
          <w:rFonts w:eastAsia="楷体_GB2312" w:hint="eastAsia"/>
          <w:w w:val="0"/>
          <w:lang w:eastAsia="zh-CN"/>
        </w:rPr>
        <w:t>资产支持证券募集资金净额</w:t>
      </w:r>
      <w:r w:rsidRPr="009A7DAF">
        <w:rPr>
          <w:rFonts w:eastAsia="楷体_GB2312"/>
          <w:w w:val="0"/>
          <w:lang w:eastAsia="zh-CN"/>
        </w:rPr>
        <w:t>”</w:t>
      </w:r>
      <w:r w:rsidRPr="009A7DAF">
        <w:rPr>
          <w:rFonts w:eastAsia="楷体_GB2312" w:hint="eastAsia"/>
          <w:w w:val="0"/>
          <w:lang w:eastAsia="zh-CN"/>
        </w:rPr>
        <w:t>由发行收入缴款账户支付到</w:t>
      </w:r>
      <w:r w:rsidRPr="009A7DAF">
        <w:rPr>
          <w:rFonts w:eastAsia="楷体_GB2312"/>
          <w:w w:val="0"/>
          <w:lang w:eastAsia="zh-CN"/>
        </w:rPr>
        <w:t>“</w:t>
      </w:r>
      <w:r w:rsidRPr="009A7DAF">
        <w:rPr>
          <w:rFonts w:eastAsia="楷体_GB2312" w:hint="eastAsia"/>
          <w:w w:val="0"/>
          <w:lang w:eastAsia="zh-CN"/>
        </w:rPr>
        <w:t>发起机构</w:t>
      </w:r>
      <w:r w:rsidRPr="009A7DAF">
        <w:rPr>
          <w:rFonts w:eastAsia="楷体_GB2312"/>
          <w:w w:val="0"/>
          <w:lang w:eastAsia="zh-CN"/>
        </w:rPr>
        <w:t>”</w:t>
      </w:r>
      <w:r w:rsidRPr="009A7DAF">
        <w:rPr>
          <w:rFonts w:eastAsia="楷体_GB2312" w:hint="eastAsia"/>
          <w:w w:val="0"/>
          <w:lang w:eastAsia="zh-CN"/>
        </w:rPr>
        <w:t>指定的账户，指定账户如下：</w:t>
      </w:r>
    </w:p>
    <w:p w14:paraId="005EBBDA" w14:textId="77777777" w:rsidR="00ED3C36" w:rsidRPr="009A7DAF" w:rsidRDefault="00ED3C3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w w:val="0"/>
          <w:lang w:eastAsia="zh-CN"/>
        </w:rPr>
        <w:t>户名：【】</w:t>
      </w:r>
    </w:p>
    <w:p w14:paraId="4D59394A" w14:textId="77777777" w:rsidR="00ED3C36" w:rsidRPr="009A7DAF" w:rsidRDefault="00ED3C3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w w:val="0"/>
          <w:lang w:eastAsia="zh-CN"/>
        </w:rPr>
        <w:lastRenderedPageBreak/>
        <w:t>开户行：</w:t>
      </w:r>
      <w:r w:rsidR="00047439">
        <w:rPr>
          <w:rFonts w:eastAsia="楷体_GB2312" w:hint="eastAsia"/>
          <w:w w:val="0"/>
          <w:lang w:eastAsia="zh-CN"/>
        </w:rPr>
        <w:t>苏州银行股份有限公司</w:t>
      </w:r>
    </w:p>
    <w:p w14:paraId="72F7B455" w14:textId="77777777" w:rsidR="00ED3C36" w:rsidRPr="009A7DAF" w:rsidRDefault="00ED3C3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w w:val="0"/>
          <w:lang w:eastAsia="zh-CN"/>
        </w:rPr>
        <w:t>账号：【】</w:t>
      </w:r>
    </w:p>
    <w:p w14:paraId="23CE110C" w14:textId="77777777" w:rsidR="00ED3C36" w:rsidRPr="009A7DAF" w:rsidRDefault="00ED3C3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w w:val="0"/>
          <w:lang w:eastAsia="zh-CN"/>
        </w:rPr>
        <w:t>开户行大额支付系统行号：【】</w:t>
      </w:r>
    </w:p>
    <w:p w14:paraId="3370D00D" w14:textId="77777777" w:rsidR="00790A26" w:rsidRPr="009A7DAF" w:rsidRDefault="00ED3C3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w w:val="0"/>
          <w:lang w:eastAsia="zh-CN"/>
        </w:rPr>
        <w:t>开户行大额支付系统名称：【</w:t>
      </w:r>
      <w:r w:rsidR="00080680">
        <w:rPr>
          <w:rFonts w:eastAsia="楷体_GB2312" w:hint="eastAsia"/>
          <w:w w:val="0"/>
          <w:lang w:eastAsia="zh-CN"/>
        </w:rPr>
        <w:t xml:space="preserve">                  </w:t>
      </w:r>
      <w:r w:rsidRPr="009A7DAF">
        <w:rPr>
          <w:rFonts w:eastAsia="楷体_GB2312" w:hint="eastAsia"/>
          <w:w w:val="0"/>
          <w:lang w:eastAsia="zh-CN"/>
        </w:rPr>
        <w:t>】</w:t>
      </w:r>
    </w:p>
    <w:p w14:paraId="09EA62A2" w14:textId="77777777" w:rsidR="00ED3C36" w:rsidRPr="009A7DAF" w:rsidRDefault="00790A26" w:rsidP="00A7457E">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w w:val="0"/>
          <w:lang w:eastAsia="zh-CN"/>
        </w:rPr>
        <w:t>“</w:t>
      </w:r>
      <w:r w:rsidRPr="009A7DAF">
        <w:rPr>
          <w:rFonts w:eastAsia="楷体_GB2312" w:hint="eastAsia"/>
          <w:w w:val="0"/>
          <w:lang w:eastAsia="zh-CN"/>
        </w:rPr>
        <w:t>受托机构</w:t>
      </w:r>
      <w:r w:rsidRPr="009A7DAF">
        <w:rPr>
          <w:rFonts w:eastAsia="楷体_GB2312"/>
          <w:w w:val="0"/>
          <w:lang w:eastAsia="zh-CN"/>
        </w:rPr>
        <w:t>”</w:t>
      </w:r>
      <w:r w:rsidRPr="009A7DAF">
        <w:rPr>
          <w:rFonts w:eastAsia="楷体_GB2312"/>
          <w:w w:val="0"/>
          <w:lang w:eastAsia="zh-CN"/>
        </w:rPr>
        <w:t>应</w:t>
      </w:r>
      <w:r w:rsidR="00ED3C36" w:rsidRPr="009A7DAF">
        <w:rPr>
          <w:rFonts w:eastAsia="楷体_GB2312" w:hint="eastAsia"/>
          <w:w w:val="0"/>
          <w:lang w:eastAsia="zh-CN"/>
        </w:rPr>
        <w:t>提供加盖公章的发行收入扣除费用清单</w:t>
      </w:r>
      <w:r w:rsidR="00667350" w:rsidRPr="009A7DAF">
        <w:rPr>
          <w:rFonts w:eastAsia="楷体_GB2312" w:hint="eastAsia"/>
          <w:w w:val="0"/>
          <w:lang w:eastAsia="zh-CN"/>
        </w:rPr>
        <w:t>（格式见本合同</w:t>
      </w:r>
      <w:r w:rsidR="00667350" w:rsidRPr="009A7DAF">
        <w:rPr>
          <w:rFonts w:eastAsia="楷体_GB2312" w:hint="eastAsia"/>
          <w:b/>
          <w:i/>
          <w:w w:val="0"/>
          <w:lang w:eastAsia="zh-CN"/>
        </w:rPr>
        <w:t>附件十三</w:t>
      </w:r>
      <w:r w:rsidR="00667350" w:rsidRPr="009A7DAF">
        <w:rPr>
          <w:rFonts w:eastAsia="楷体_GB2312" w:hint="eastAsia"/>
          <w:w w:val="0"/>
          <w:lang w:eastAsia="zh-CN"/>
        </w:rPr>
        <w:t>）</w:t>
      </w:r>
      <w:r w:rsidR="00ED3C36" w:rsidRPr="009A7DAF">
        <w:rPr>
          <w:rFonts w:eastAsia="楷体_GB2312" w:hint="eastAsia"/>
          <w:w w:val="0"/>
          <w:lang w:eastAsia="zh-CN"/>
        </w:rPr>
        <w:t>。</w:t>
      </w:r>
    </w:p>
    <w:p w14:paraId="7FD6A78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w w:val="0"/>
          <w:lang w:eastAsia="zh-CN"/>
        </w:rPr>
      </w:pPr>
      <w:r w:rsidRPr="009A7DAF">
        <w:rPr>
          <w:rFonts w:eastAsia="楷体_GB2312" w:hint="eastAsia"/>
          <w:b/>
          <w:w w:val="0"/>
        </w:rPr>
        <w:t>向发起机构发行的</w:t>
      </w:r>
      <w:r w:rsidRPr="009A7DAF">
        <w:rPr>
          <w:rFonts w:eastAsia="楷体_GB2312" w:hint="eastAsia"/>
          <w:b/>
          <w:w w:val="0"/>
          <w:lang w:eastAsia="zh-CN"/>
        </w:rPr>
        <w:t>资产支持证券的交付</w:t>
      </w:r>
    </w:p>
    <w:p w14:paraId="68E50B14" w14:textId="77777777" w:rsidR="00ED3C36" w:rsidRPr="009A7DAF" w:rsidRDefault="00ED3C36" w:rsidP="005A7C36">
      <w:pPr>
        <w:widowControl w:val="0"/>
        <w:spacing w:beforeLines="50" w:before="120" w:afterLines="50" w:after="120" w:line="360" w:lineRule="auto"/>
        <w:ind w:leftChars="391" w:left="938"/>
        <w:jc w:val="both"/>
        <w:rPr>
          <w:rFonts w:eastAsia="楷体_GB2312"/>
          <w:w w:val="0"/>
          <w:lang w:eastAsia="zh-CN"/>
        </w:rPr>
      </w:pPr>
      <w:r w:rsidRPr="009A7DAF">
        <w:rPr>
          <w:rFonts w:eastAsia="楷体_GB2312" w:hint="eastAsia"/>
        </w:rPr>
        <w:t>在获得</w:t>
      </w:r>
      <w:r w:rsidRPr="009A7DAF">
        <w:rPr>
          <w:rFonts w:eastAsia="楷体_GB2312"/>
          <w:lang w:eastAsia="zh-CN"/>
        </w:rPr>
        <w:t>“</w:t>
      </w:r>
      <w:r w:rsidRPr="009A7DAF">
        <w:rPr>
          <w:rFonts w:eastAsia="楷体_GB2312" w:hint="eastAsia"/>
        </w:rPr>
        <w:t>人民银行</w:t>
      </w:r>
      <w:r w:rsidRPr="009A7DAF">
        <w:rPr>
          <w:rFonts w:eastAsia="楷体_GB2312"/>
          <w:lang w:eastAsia="zh-CN"/>
        </w:rPr>
        <w:t>”</w:t>
      </w:r>
      <w:r w:rsidRPr="009A7DAF">
        <w:rPr>
          <w:rFonts w:eastAsia="楷体_GB2312" w:hint="eastAsia"/>
        </w:rPr>
        <w:t>关于发行本协议项下</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的许可后，在遵守</w:t>
      </w:r>
      <w:r w:rsidRPr="009A7DAF">
        <w:rPr>
          <w:rFonts w:eastAsia="楷体_GB2312"/>
          <w:lang w:eastAsia="zh-CN"/>
        </w:rPr>
        <w:t>“</w:t>
      </w:r>
      <w:r w:rsidRPr="009A7DAF">
        <w:rPr>
          <w:rFonts w:eastAsia="楷体_GB2312" w:hint="eastAsia"/>
        </w:rPr>
        <w:t>中国</w:t>
      </w:r>
      <w:r w:rsidRPr="009A7DAF">
        <w:rPr>
          <w:rFonts w:eastAsia="楷体_GB2312"/>
          <w:lang w:eastAsia="zh-CN"/>
        </w:rPr>
        <w:t>” “</w:t>
      </w:r>
      <w:r w:rsidRPr="009A7DAF">
        <w:rPr>
          <w:rFonts w:eastAsia="楷体_GB2312" w:hint="eastAsia"/>
        </w:rPr>
        <w:t>法律</w:t>
      </w:r>
      <w:r w:rsidRPr="009A7DAF">
        <w:rPr>
          <w:rFonts w:eastAsia="楷体_GB2312"/>
          <w:lang w:eastAsia="zh-CN"/>
        </w:rPr>
        <w:t>”</w:t>
      </w:r>
      <w:r w:rsidRPr="009A7DAF">
        <w:rPr>
          <w:rFonts w:eastAsia="楷体_GB2312" w:hint="eastAsia"/>
        </w:rPr>
        <w:t>的相关规定和本协议的约定的前提下，</w:t>
      </w:r>
      <w:r w:rsidRPr="009A7DAF">
        <w:rPr>
          <w:rFonts w:eastAsia="楷体_GB2312"/>
          <w:lang w:eastAsia="zh-CN"/>
        </w:rPr>
        <w:t>“</w:t>
      </w:r>
      <w:r w:rsidRPr="009A7DAF">
        <w:rPr>
          <w:rFonts w:eastAsia="楷体_GB2312" w:hint="eastAsia"/>
        </w:rPr>
        <w:t>发起机构</w:t>
      </w:r>
      <w:r w:rsidRPr="009A7DAF">
        <w:rPr>
          <w:rFonts w:eastAsia="楷体_GB2312"/>
          <w:lang w:eastAsia="zh-CN"/>
        </w:rPr>
        <w:t>”</w:t>
      </w:r>
      <w:r w:rsidRPr="009A7DAF">
        <w:rPr>
          <w:rFonts w:eastAsia="楷体_GB2312" w:hint="eastAsia"/>
        </w:rPr>
        <w:t>将根据</w:t>
      </w:r>
      <w:r w:rsidRPr="009A7DAF">
        <w:rPr>
          <w:rFonts w:eastAsia="楷体_GB2312"/>
          <w:lang w:eastAsia="zh-CN"/>
        </w:rPr>
        <w:t>“</w:t>
      </w:r>
      <w:r w:rsidRPr="009A7DAF">
        <w:rPr>
          <w:rFonts w:eastAsia="楷体_GB2312" w:hint="eastAsia"/>
        </w:rPr>
        <w:t>人民银行</w:t>
      </w:r>
      <w:r w:rsidRPr="009A7DAF">
        <w:rPr>
          <w:rFonts w:eastAsia="楷体_GB2312"/>
          <w:lang w:eastAsia="zh-CN"/>
        </w:rPr>
        <w:t>”</w:t>
      </w:r>
      <w:r w:rsidRPr="009A7DAF">
        <w:rPr>
          <w:rFonts w:eastAsia="楷体_GB2312" w:hint="eastAsia"/>
        </w:rPr>
        <w:t>和</w:t>
      </w:r>
      <w:r w:rsidRPr="009A7DAF">
        <w:rPr>
          <w:rFonts w:eastAsia="楷体_GB2312"/>
          <w:lang w:eastAsia="zh-CN"/>
        </w:rPr>
        <w:t>“</w:t>
      </w:r>
      <w:r w:rsidRPr="009A7DAF">
        <w:rPr>
          <w:rFonts w:eastAsia="楷体_GB2312" w:hint="eastAsia"/>
        </w:rPr>
        <w:t>银监会</w:t>
      </w:r>
      <w:r w:rsidRPr="009A7DAF">
        <w:rPr>
          <w:rFonts w:eastAsia="楷体_GB2312"/>
          <w:lang w:eastAsia="zh-CN"/>
        </w:rPr>
        <w:t>”</w:t>
      </w:r>
      <w:r w:rsidRPr="009A7DAF">
        <w:rPr>
          <w:rFonts w:eastAsia="楷体_GB2312" w:hint="eastAsia"/>
        </w:rPr>
        <w:t>的相关规则持有</w:t>
      </w:r>
      <w:r w:rsidR="001D47D5" w:rsidRPr="009A7DAF">
        <w:rPr>
          <w:rFonts w:eastAsia="楷体_GB2312" w:hint="eastAsia"/>
          <w:lang w:eastAsia="zh-CN"/>
        </w:rPr>
        <w:t>不低于</w:t>
      </w:r>
      <w:r w:rsidRPr="009A7DAF">
        <w:rPr>
          <w:rFonts w:eastAsia="楷体_GB2312" w:hint="eastAsia"/>
        </w:rPr>
        <w:t>本期</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总发行规模的</w:t>
      </w:r>
      <w:r w:rsidRPr="009A7DAF">
        <w:rPr>
          <w:rFonts w:eastAsia="楷体_GB2312"/>
        </w:rPr>
        <w:t>5%</w:t>
      </w:r>
      <w:r w:rsidRPr="009A7DAF">
        <w:rPr>
          <w:rFonts w:eastAsia="楷体_GB2312" w:hint="eastAsia"/>
        </w:rPr>
        <w:t>，具体为持有</w:t>
      </w:r>
      <w:r w:rsidR="00396514" w:rsidRPr="009A7DAF">
        <w:rPr>
          <w:rFonts w:eastAsia="楷体_GB2312" w:hint="eastAsia"/>
          <w:lang w:eastAsia="zh-CN"/>
        </w:rPr>
        <w:t>不低于</w:t>
      </w:r>
      <w:r w:rsidRPr="009A7DAF">
        <w:rPr>
          <w:rFonts w:eastAsia="楷体_GB2312" w:hint="eastAsia"/>
        </w:rPr>
        <w:t>各档</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发行规模的</w:t>
      </w:r>
      <w:r w:rsidRPr="009A7DAF">
        <w:rPr>
          <w:rFonts w:eastAsia="楷体_GB2312"/>
        </w:rPr>
        <w:t>5%</w:t>
      </w:r>
      <w:r w:rsidRPr="009A7DAF">
        <w:rPr>
          <w:rFonts w:eastAsia="楷体_GB2312" w:hint="eastAsia"/>
          <w:lang w:eastAsia="zh-CN"/>
        </w:rPr>
        <w:t>。其中，持有</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rPr>
        <w:t xml:space="preserve"> </w:t>
      </w:r>
      <w:r w:rsidRPr="009A7DAF">
        <w:rPr>
          <w:rFonts w:eastAsia="楷体_GB2312" w:hint="eastAsia"/>
        </w:rPr>
        <w:t>金额（面值）为</w:t>
      </w:r>
      <w:ins w:id="118" w:author="zszq" w:date="2016-06-02T12:26:00Z">
        <w:r w:rsidR="008E7450">
          <w:rPr>
            <w:rFonts w:eastAsia="楷体_GB2312" w:hint="eastAsia"/>
            <w:lang w:eastAsia="zh-CN"/>
          </w:rPr>
          <w:t>2,085</w:t>
        </w:r>
      </w:ins>
      <w:del w:id="119" w:author="zszq" w:date="2016-06-02T12:26:00Z">
        <w:r w:rsidRPr="009A7DAF" w:rsidDel="008E7450">
          <w:rPr>
            <w:rFonts w:eastAsia="宋体" w:hint="eastAsia"/>
            <w:bCs/>
            <w:lang w:eastAsia="zh-CN"/>
          </w:rPr>
          <w:delText>【】</w:delText>
        </w:r>
      </w:del>
      <w:r w:rsidRPr="009A7DAF">
        <w:rPr>
          <w:rFonts w:eastAsia="楷体_GB2312" w:hint="eastAsia"/>
          <w:w w:val="0"/>
          <w:lang w:eastAsia="zh-CN"/>
        </w:rPr>
        <w:t>万元</w:t>
      </w:r>
      <w:r w:rsidR="00B16FBA"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rPr>
        <w:t xml:space="preserve"> </w:t>
      </w:r>
      <w:r w:rsidRPr="009A7DAF">
        <w:rPr>
          <w:rFonts w:eastAsia="楷体_GB2312" w:hint="eastAsia"/>
        </w:rPr>
        <w:t>金额（面值）为</w:t>
      </w:r>
      <w:ins w:id="120" w:author="zszq" w:date="2016-06-02T12:26:00Z">
        <w:r w:rsidR="008E7450">
          <w:rPr>
            <w:rFonts w:eastAsia="宋体" w:hint="eastAsia"/>
            <w:bCs/>
            <w:lang w:eastAsia="zh-CN"/>
          </w:rPr>
          <w:t>100</w:t>
        </w:r>
      </w:ins>
      <w:del w:id="121" w:author="zszq" w:date="2016-06-02T12:26:00Z">
        <w:r w:rsidR="004E6F24" w:rsidRPr="009A7DAF" w:rsidDel="008E7450">
          <w:rPr>
            <w:rFonts w:eastAsia="宋体" w:hint="eastAsia"/>
            <w:bCs/>
            <w:lang w:eastAsia="zh-CN"/>
          </w:rPr>
          <w:delText>【</w:delText>
        </w:r>
        <w:r w:rsidRPr="009A7DAF" w:rsidDel="008E7450">
          <w:rPr>
            <w:rFonts w:eastAsia="宋体" w:hint="eastAsia"/>
            <w:bCs/>
            <w:lang w:eastAsia="zh-CN"/>
          </w:rPr>
          <w:delText>】</w:delText>
        </w:r>
      </w:del>
      <w:r w:rsidRPr="009A7DAF">
        <w:rPr>
          <w:rFonts w:eastAsia="楷体_GB2312" w:hint="eastAsia"/>
          <w:w w:val="0"/>
          <w:lang w:eastAsia="zh-CN"/>
        </w:rPr>
        <w:t>万元</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次级</w:t>
      </w:r>
      <w:r w:rsidR="00832FE8" w:rsidRPr="009A7DAF">
        <w:rPr>
          <w:rFonts w:eastAsia="楷体_GB2312"/>
          <w:lang w:eastAsia="zh-CN"/>
        </w:rPr>
        <w:t>档</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rPr>
        <w:t>金额（面值）为</w:t>
      </w:r>
      <w:ins w:id="122" w:author="zszq" w:date="2016-06-02T12:27:00Z">
        <w:r w:rsidR="008E7450">
          <w:rPr>
            <w:rFonts w:eastAsia="宋体" w:hint="eastAsia"/>
            <w:bCs/>
            <w:lang w:eastAsia="zh-CN"/>
          </w:rPr>
          <w:t>353.6354</w:t>
        </w:r>
      </w:ins>
      <w:del w:id="123" w:author="zszq" w:date="2016-06-02T12:26:00Z">
        <w:r w:rsidRPr="009A7DAF" w:rsidDel="008E7450">
          <w:rPr>
            <w:rFonts w:eastAsia="宋体" w:hint="eastAsia"/>
            <w:bCs/>
            <w:lang w:eastAsia="zh-CN"/>
          </w:rPr>
          <w:delText>【】</w:delText>
        </w:r>
      </w:del>
      <w:r w:rsidRPr="009A7DAF">
        <w:rPr>
          <w:rFonts w:eastAsia="楷体_GB2312" w:hint="eastAsia"/>
          <w:w w:val="0"/>
          <w:lang w:eastAsia="zh-CN"/>
        </w:rPr>
        <w:t>万元</w:t>
      </w:r>
      <w:r w:rsidRPr="009A7DAF">
        <w:rPr>
          <w:rFonts w:eastAsia="楷体_GB2312" w:hint="eastAsia"/>
        </w:rPr>
        <w:t>。</w:t>
      </w:r>
      <w:r w:rsidRPr="009A7DAF">
        <w:rPr>
          <w:rFonts w:eastAsia="楷体_GB2312"/>
          <w:w w:val="0"/>
          <w:lang w:eastAsia="zh-CN"/>
        </w:rPr>
        <w:t>“</w:t>
      </w:r>
      <w:r w:rsidRPr="009A7DAF">
        <w:rPr>
          <w:rFonts w:eastAsia="楷体_GB2312" w:hint="eastAsia"/>
          <w:w w:val="0"/>
          <w:lang w:eastAsia="zh-CN"/>
        </w:rPr>
        <w:t>受托机构</w:t>
      </w:r>
      <w:r w:rsidRPr="009A7DAF">
        <w:rPr>
          <w:rFonts w:eastAsia="楷体_GB2312"/>
          <w:w w:val="0"/>
          <w:lang w:eastAsia="zh-CN"/>
        </w:rPr>
        <w:t>”</w:t>
      </w:r>
      <w:r w:rsidRPr="009A7DAF">
        <w:rPr>
          <w:rFonts w:eastAsia="楷体_GB2312" w:hint="eastAsia"/>
          <w:w w:val="0"/>
          <w:lang w:eastAsia="zh-CN"/>
        </w:rPr>
        <w:t>应不迟于</w:t>
      </w:r>
      <w:r w:rsidRPr="009A7DAF">
        <w:rPr>
          <w:rFonts w:eastAsia="楷体_GB2312"/>
          <w:w w:val="0"/>
          <w:lang w:eastAsia="zh-CN"/>
        </w:rPr>
        <w:t>“</w:t>
      </w:r>
      <w:r w:rsidRPr="009A7DAF">
        <w:rPr>
          <w:rFonts w:eastAsia="楷体_GB2312" w:hint="eastAsia"/>
          <w:w w:val="0"/>
          <w:lang w:eastAsia="zh-CN"/>
        </w:rPr>
        <w:t>信托财产交付日</w:t>
      </w:r>
      <w:r w:rsidRPr="009A7DAF">
        <w:rPr>
          <w:rFonts w:eastAsia="楷体_GB2312"/>
          <w:w w:val="0"/>
          <w:lang w:eastAsia="zh-CN"/>
        </w:rPr>
        <w:t>”</w:t>
      </w:r>
      <w:r w:rsidRPr="009A7DAF">
        <w:rPr>
          <w:rFonts w:eastAsia="楷体_GB2312" w:hint="eastAsia"/>
          <w:w w:val="0"/>
          <w:lang w:eastAsia="zh-CN"/>
        </w:rPr>
        <w:t>，将前述</w:t>
      </w:r>
      <w:ins w:id="124" w:author="zszq" w:date="2016-06-02T12:29:00Z">
        <w:r w:rsidR="00FA4F04">
          <w:rPr>
            <w:rFonts w:eastAsia="楷体_GB2312" w:hint="eastAsia"/>
            <w:lang w:eastAsia="zh-CN"/>
          </w:rPr>
          <w:t>39,615</w:t>
        </w:r>
      </w:ins>
      <w:del w:id="125" w:author="zszq" w:date="2016-06-02T12:27:00Z">
        <w:r w:rsidRPr="009A7DAF" w:rsidDel="008E7450">
          <w:rPr>
            <w:rFonts w:eastAsia="楷体_GB2312" w:hint="eastAsia"/>
            <w:w w:val="0"/>
            <w:lang w:eastAsia="zh-CN"/>
          </w:rPr>
          <w:delText>【】</w:delText>
        </w:r>
      </w:del>
      <w:r w:rsidRPr="009A7DAF">
        <w:rPr>
          <w:rFonts w:eastAsia="楷体_GB2312" w:hint="eastAsia"/>
          <w:w w:val="0"/>
          <w:lang w:eastAsia="zh-CN"/>
        </w:rPr>
        <w:t>万元相应份额的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w w:val="0"/>
          <w:lang w:eastAsia="zh-CN"/>
        </w:rPr>
        <w:t>、</w:t>
      </w:r>
      <w:ins w:id="126" w:author="zszq" w:date="2016-06-02T12:27:00Z">
        <w:r w:rsidR="008E7450">
          <w:rPr>
            <w:rFonts w:eastAsia="楷体_GB2312" w:hint="eastAsia"/>
            <w:w w:val="0"/>
            <w:lang w:eastAsia="zh-CN"/>
          </w:rPr>
          <w:t>1</w:t>
        </w:r>
      </w:ins>
      <w:ins w:id="127" w:author="zszq" w:date="2016-06-02T12:29:00Z">
        <w:r w:rsidR="00FA4F04">
          <w:rPr>
            <w:rFonts w:eastAsia="楷体_GB2312" w:hint="eastAsia"/>
            <w:w w:val="0"/>
            <w:lang w:eastAsia="zh-CN"/>
          </w:rPr>
          <w:t>,9</w:t>
        </w:r>
      </w:ins>
      <w:ins w:id="128" w:author="zszq" w:date="2016-06-02T12:27:00Z">
        <w:r w:rsidR="008E7450">
          <w:rPr>
            <w:rFonts w:eastAsia="楷体_GB2312" w:hint="eastAsia"/>
            <w:w w:val="0"/>
            <w:lang w:eastAsia="zh-CN"/>
          </w:rPr>
          <w:t>00</w:t>
        </w:r>
      </w:ins>
      <w:del w:id="129" w:author="zszq" w:date="2016-06-02T12:27:00Z">
        <w:r w:rsidR="004E6F24" w:rsidRPr="009A7DAF" w:rsidDel="008E7450">
          <w:rPr>
            <w:rFonts w:eastAsia="楷体_GB2312" w:hint="eastAsia"/>
            <w:w w:val="0"/>
            <w:lang w:eastAsia="zh-CN"/>
          </w:rPr>
          <w:delText>【</w:delText>
        </w:r>
        <w:r w:rsidRPr="009A7DAF" w:rsidDel="008E7450">
          <w:rPr>
            <w:rFonts w:eastAsia="楷体_GB2312" w:hint="eastAsia"/>
            <w:w w:val="0"/>
            <w:lang w:eastAsia="zh-CN"/>
          </w:rPr>
          <w:delText>】</w:delText>
        </w:r>
      </w:del>
      <w:r w:rsidRPr="009A7DAF">
        <w:rPr>
          <w:rFonts w:eastAsia="楷体_GB2312" w:hint="eastAsia"/>
          <w:w w:val="0"/>
          <w:lang w:eastAsia="zh-CN"/>
        </w:rPr>
        <w:t>万元相应份额的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以及</w:t>
      </w:r>
      <w:ins w:id="130" w:author="zszq" w:date="2016-06-02T12:30:00Z">
        <w:r w:rsidR="00FA4F04">
          <w:rPr>
            <w:rFonts w:eastAsia="宋体" w:hint="eastAsia"/>
            <w:bCs/>
            <w:lang w:eastAsia="zh-CN"/>
          </w:rPr>
          <w:t>6,717.6</w:t>
        </w:r>
      </w:ins>
      <w:del w:id="131" w:author="zszq" w:date="2016-06-02T12:28:00Z">
        <w:r w:rsidRPr="009A7DAF" w:rsidDel="008E7450">
          <w:rPr>
            <w:rFonts w:eastAsia="楷体_GB2312" w:hint="eastAsia"/>
            <w:w w:val="0"/>
            <w:lang w:eastAsia="zh-CN"/>
          </w:rPr>
          <w:delText>【】</w:delText>
        </w:r>
      </w:del>
      <w:r w:rsidRPr="009A7DAF">
        <w:rPr>
          <w:rFonts w:eastAsia="楷体_GB2312" w:hint="eastAsia"/>
          <w:w w:val="0"/>
          <w:lang w:eastAsia="zh-CN"/>
        </w:rPr>
        <w:t>万元相应份额的</w:t>
      </w:r>
      <w:r w:rsidRPr="009A7DAF">
        <w:rPr>
          <w:rFonts w:eastAsia="楷体_GB2312"/>
          <w:w w:val="0"/>
          <w:lang w:eastAsia="zh-CN"/>
        </w:rPr>
        <w:t>“</w:t>
      </w:r>
      <w:r w:rsidRPr="009A7DAF">
        <w:rPr>
          <w:rFonts w:eastAsia="楷体_GB2312" w:hint="eastAsia"/>
          <w:w w:val="0"/>
          <w:lang w:eastAsia="zh-CN"/>
        </w:rPr>
        <w:t>次级档资产支持证券</w:t>
      </w:r>
      <w:r w:rsidRPr="009A7DAF">
        <w:rPr>
          <w:rFonts w:eastAsia="楷体_GB2312"/>
          <w:w w:val="0"/>
          <w:lang w:eastAsia="zh-CN"/>
        </w:rPr>
        <w:t>”</w:t>
      </w:r>
      <w:r w:rsidRPr="009A7DAF">
        <w:rPr>
          <w:rFonts w:eastAsia="楷体_GB2312" w:hint="eastAsia"/>
          <w:w w:val="0"/>
          <w:lang w:eastAsia="zh-CN"/>
        </w:rPr>
        <w:t>作为</w:t>
      </w:r>
      <w:r w:rsidRPr="009A7DAF">
        <w:rPr>
          <w:rFonts w:eastAsia="楷体_GB2312"/>
          <w:w w:val="0"/>
          <w:lang w:eastAsia="zh-CN"/>
        </w:rPr>
        <w:t>“</w:t>
      </w:r>
      <w:r w:rsidRPr="009A7DAF">
        <w:rPr>
          <w:rFonts w:eastAsia="楷体_GB2312" w:hint="eastAsia"/>
          <w:w w:val="0"/>
          <w:lang w:eastAsia="zh-CN"/>
        </w:rPr>
        <w:t>资产池</w:t>
      </w:r>
      <w:r w:rsidRPr="009A7DAF">
        <w:rPr>
          <w:rFonts w:eastAsia="楷体_GB2312"/>
          <w:w w:val="0"/>
          <w:lang w:eastAsia="zh-CN"/>
        </w:rPr>
        <w:t>”</w:t>
      </w:r>
      <w:r w:rsidRPr="009A7DAF">
        <w:rPr>
          <w:rFonts w:eastAsia="楷体_GB2312" w:hint="eastAsia"/>
          <w:w w:val="0"/>
          <w:lang w:eastAsia="zh-CN"/>
        </w:rPr>
        <w:t>设立信托的部分对价按照</w:t>
      </w:r>
      <w:r w:rsidRPr="009A7DAF">
        <w:rPr>
          <w:rFonts w:eastAsia="楷体_GB2312"/>
          <w:w w:val="0"/>
          <w:lang w:eastAsia="zh-CN"/>
        </w:rPr>
        <w:t>“</w:t>
      </w:r>
      <w:r w:rsidRPr="009A7DAF">
        <w:rPr>
          <w:rFonts w:eastAsia="楷体_GB2312" w:hint="eastAsia"/>
          <w:w w:val="0"/>
          <w:lang w:eastAsia="zh-CN"/>
        </w:rPr>
        <w:t>登记托管机构</w:t>
      </w:r>
      <w:r w:rsidRPr="009A7DAF">
        <w:rPr>
          <w:rFonts w:eastAsia="楷体_GB2312"/>
          <w:w w:val="0"/>
          <w:lang w:eastAsia="zh-CN"/>
        </w:rPr>
        <w:t>”</w:t>
      </w:r>
      <w:r w:rsidRPr="009A7DAF">
        <w:rPr>
          <w:rFonts w:eastAsia="楷体_GB2312" w:hint="eastAsia"/>
          <w:w w:val="0"/>
          <w:lang w:eastAsia="zh-CN"/>
        </w:rPr>
        <w:t>的规则交付给</w:t>
      </w:r>
      <w:r w:rsidRPr="009A7DAF">
        <w:rPr>
          <w:rFonts w:eastAsia="楷体_GB2312"/>
          <w:w w:val="0"/>
          <w:lang w:eastAsia="zh-CN"/>
        </w:rPr>
        <w:t>“</w:t>
      </w:r>
      <w:r w:rsidRPr="009A7DAF">
        <w:rPr>
          <w:rFonts w:eastAsia="楷体_GB2312" w:hint="eastAsia"/>
          <w:w w:val="0"/>
          <w:lang w:eastAsia="zh-CN"/>
        </w:rPr>
        <w:t>发起机构</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和</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同意并确认，</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认购的相应部分</w:t>
      </w:r>
      <w:r w:rsidRPr="009A7DAF">
        <w:rPr>
          <w:rFonts w:eastAsia="楷体_GB2312"/>
          <w:w w:val="0"/>
          <w:lang w:eastAsia="zh-CN"/>
        </w:rPr>
        <w:t>“</w:t>
      </w:r>
      <w:r w:rsidRPr="009A7DAF">
        <w:rPr>
          <w:rFonts w:eastAsia="楷体_GB2312" w:hint="eastAsia"/>
          <w:w w:val="0"/>
          <w:lang w:eastAsia="zh-CN"/>
        </w:rPr>
        <w:t>资产支持证券</w:t>
      </w:r>
      <w:r w:rsidRPr="009A7DAF">
        <w:rPr>
          <w:rFonts w:eastAsia="楷体_GB2312"/>
          <w:w w:val="0"/>
          <w:lang w:eastAsia="zh-CN"/>
        </w:rPr>
        <w:t>”</w:t>
      </w:r>
      <w:r w:rsidRPr="009A7DAF">
        <w:rPr>
          <w:rFonts w:eastAsia="楷体_GB2312" w:hint="eastAsia"/>
          <w:w w:val="0"/>
          <w:lang w:eastAsia="zh-CN"/>
        </w:rPr>
        <w:t>所应缴付相关认购款项的义务与</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根据本合同向</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缴付</w:t>
      </w:r>
      <w:r w:rsidRPr="009A7DAF">
        <w:rPr>
          <w:rFonts w:eastAsia="楷体_GB2312"/>
          <w:w w:val="0"/>
          <w:lang w:eastAsia="zh-CN"/>
        </w:rPr>
        <w:t>“</w:t>
      </w:r>
      <w:r w:rsidRPr="009A7DAF">
        <w:rPr>
          <w:rFonts w:eastAsia="楷体_GB2312" w:hint="eastAsia"/>
          <w:w w:val="0"/>
          <w:lang w:eastAsia="zh-CN"/>
        </w:rPr>
        <w:t>资产支持证券募集资金</w:t>
      </w:r>
      <w:r w:rsidRPr="009A7DAF">
        <w:rPr>
          <w:rFonts w:eastAsia="楷体_GB2312"/>
          <w:w w:val="0"/>
          <w:lang w:eastAsia="zh-CN"/>
        </w:rPr>
        <w:t>”</w:t>
      </w:r>
      <w:r w:rsidRPr="009A7DAF">
        <w:rPr>
          <w:rFonts w:eastAsia="楷体_GB2312" w:hint="eastAsia"/>
          <w:w w:val="0"/>
          <w:lang w:eastAsia="zh-CN"/>
        </w:rPr>
        <w:t>中相应部分</w:t>
      </w:r>
      <w:r w:rsidRPr="009A7DAF">
        <w:rPr>
          <w:rFonts w:eastAsia="楷体_GB2312"/>
          <w:w w:val="0"/>
          <w:lang w:eastAsia="zh-CN"/>
        </w:rPr>
        <w:t>“</w:t>
      </w:r>
      <w:r w:rsidRPr="009A7DAF">
        <w:rPr>
          <w:rFonts w:eastAsia="楷体_GB2312" w:hint="eastAsia"/>
          <w:w w:val="0"/>
          <w:lang w:eastAsia="zh-CN"/>
        </w:rPr>
        <w:t>资产支持证券</w:t>
      </w:r>
      <w:r w:rsidRPr="009A7DAF">
        <w:rPr>
          <w:rFonts w:eastAsia="楷体_GB2312"/>
          <w:w w:val="0"/>
          <w:lang w:eastAsia="zh-CN"/>
        </w:rPr>
        <w:t>”</w:t>
      </w:r>
      <w:r w:rsidRPr="009A7DAF">
        <w:rPr>
          <w:rFonts w:eastAsia="楷体_GB2312" w:hint="eastAsia"/>
          <w:w w:val="0"/>
          <w:lang w:eastAsia="zh-CN"/>
        </w:rPr>
        <w:t>的募集款项的支付义务全额相抵销，即</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无需向</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支付所发行的</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自持部分的</w:t>
      </w:r>
      <w:r w:rsidRPr="009A7DAF">
        <w:rPr>
          <w:rFonts w:eastAsia="楷体_GB2312"/>
          <w:w w:val="0"/>
          <w:lang w:eastAsia="zh-CN"/>
        </w:rPr>
        <w:t>“</w:t>
      </w:r>
      <w:r w:rsidRPr="009A7DAF">
        <w:rPr>
          <w:rFonts w:eastAsia="楷体_GB2312" w:hint="eastAsia"/>
          <w:w w:val="0"/>
          <w:lang w:eastAsia="zh-CN"/>
        </w:rPr>
        <w:t>资产支持证券</w:t>
      </w:r>
      <w:r w:rsidRPr="009A7DAF">
        <w:rPr>
          <w:rFonts w:eastAsia="楷体_GB2312"/>
          <w:w w:val="0"/>
          <w:lang w:eastAsia="zh-CN"/>
        </w:rPr>
        <w:t>”</w:t>
      </w:r>
      <w:r w:rsidRPr="009A7DAF">
        <w:rPr>
          <w:rFonts w:eastAsia="楷体_GB2312" w:hint="eastAsia"/>
          <w:w w:val="0"/>
          <w:lang w:eastAsia="zh-CN"/>
        </w:rPr>
        <w:t>的认购价款，</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根据本合同第</w:t>
      </w:r>
      <w:r w:rsidR="00642CEF">
        <w:fldChar w:fldCharType="begin"/>
      </w:r>
      <w:r w:rsidR="00642CEF">
        <w:instrText xml:space="preserve"> REF _Ref111342673 \r \h  \* MERGEFORMAT </w:instrText>
      </w:r>
      <w:r w:rsidR="00642CEF">
        <w:fldChar w:fldCharType="separate"/>
      </w:r>
      <w:r w:rsidRPr="009A7DAF">
        <w:rPr>
          <w:rFonts w:eastAsia="楷体_GB2312"/>
          <w:w w:val="0"/>
          <w:lang w:eastAsia="zh-CN"/>
        </w:rPr>
        <w:t>3.9</w:t>
      </w:r>
      <w:r w:rsidR="00642CEF">
        <w:fldChar w:fldCharType="end"/>
      </w:r>
      <w:r w:rsidRPr="009A7DAF">
        <w:rPr>
          <w:rFonts w:eastAsia="楷体_GB2312" w:hint="eastAsia"/>
          <w:w w:val="0"/>
          <w:lang w:eastAsia="zh-CN"/>
        </w:rPr>
        <w:t>款向</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划转的</w:t>
      </w:r>
      <w:r w:rsidRPr="009A7DAF">
        <w:rPr>
          <w:rFonts w:eastAsia="楷体_GB2312"/>
          <w:w w:val="0"/>
          <w:lang w:eastAsia="zh-CN"/>
        </w:rPr>
        <w:t>“</w:t>
      </w:r>
      <w:r w:rsidRPr="009A7DAF">
        <w:rPr>
          <w:rFonts w:eastAsia="楷体_GB2312" w:hint="eastAsia"/>
          <w:w w:val="0"/>
          <w:lang w:eastAsia="zh-CN"/>
        </w:rPr>
        <w:t>资产支持证券募集资金净额</w:t>
      </w:r>
      <w:r w:rsidRPr="009A7DAF">
        <w:rPr>
          <w:rFonts w:eastAsia="楷体_GB2312"/>
          <w:w w:val="0"/>
          <w:lang w:eastAsia="zh-CN"/>
        </w:rPr>
        <w:t>”</w:t>
      </w:r>
      <w:r w:rsidRPr="009A7DAF">
        <w:rPr>
          <w:rFonts w:eastAsia="楷体_GB2312" w:hint="eastAsia"/>
          <w:w w:val="0"/>
          <w:lang w:eastAsia="zh-CN"/>
        </w:rPr>
        <w:t>也无需将上述</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自持部分的</w:t>
      </w:r>
      <w:r w:rsidRPr="009A7DAF">
        <w:rPr>
          <w:rFonts w:eastAsia="楷体_GB2312"/>
          <w:w w:val="0"/>
          <w:lang w:eastAsia="zh-CN"/>
        </w:rPr>
        <w:t>“</w:t>
      </w:r>
      <w:r w:rsidRPr="009A7DAF">
        <w:rPr>
          <w:rFonts w:eastAsia="楷体_GB2312" w:hint="eastAsia"/>
          <w:w w:val="0"/>
          <w:lang w:eastAsia="zh-CN"/>
        </w:rPr>
        <w:t>资产支持证券</w:t>
      </w:r>
      <w:r w:rsidRPr="009A7DAF">
        <w:rPr>
          <w:rFonts w:eastAsia="楷体_GB2312"/>
          <w:w w:val="0"/>
          <w:lang w:eastAsia="zh-CN"/>
        </w:rPr>
        <w:t>”</w:t>
      </w:r>
      <w:r w:rsidRPr="009A7DAF">
        <w:rPr>
          <w:rFonts w:eastAsia="楷体_GB2312" w:hint="eastAsia"/>
          <w:w w:val="0"/>
          <w:lang w:eastAsia="zh-CN"/>
        </w:rPr>
        <w:t>的募集款项计算在内。</w:t>
      </w:r>
    </w:p>
    <w:p w14:paraId="35E6EAFD"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132" w:name="_Toc388880601"/>
      <w:bookmarkStart w:id="133" w:name="_Toc389048949"/>
      <w:bookmarkStart w:id="134" w:name="_Toc389145708"/>
      <w:bookmarkStart w:id="135" w:name="_Ref332902997"/>
      <w:bookmarkStart w:id="136" w:name="_Ref377396635"/>
      <w:bookmarkStart w:id="137" w:name="_Ref380050700"/>
      <w:bookmarkStart w:id="138" w:name="_Ref389048558"/>
      <w:bookmarkStart w:id="139" w:name="_Ref389048570"/>
      <w:bookmarkStart w:id="140" w:name="_Toc201490205"/>
      <w:bookmarkStart w:id="141" w:name="_Toc201569382"/>
      <w:bookmarkStart w:id="142" w:name="_Ref201647086"/>
      <w:bookmarkStart w:id="143" w:name="_Toc207007300"/>
      <w:bookmarkStart w:id="144" w:name="_Ref332299735"/>
      <w:bookmarkStart w:id="145" w:name="_Toc417048700"/>
      <w:bookmarkStart w:id="146" w:name="_Ref378513120"/>
      <w:bookmarkStart w:id="147" w:name="_Ref378513141"/>
      <w:bookmarkStart w:id="148" w:name="_Toc443651146"/>
      <w:bookmarkEnd w:id="132"/>
      <w:bookmarkEnd w:id="133"/>
      <w:bookmarkEnd w:id="134"/>
      <w:r w:rsidRPr="009A7DAF">
        <w:rPr>
          <w:rFonts w:eastAsia="楷体_GB2312" w:hint="eastAsia"/>
          <w:b/>
        </w:rPr>
        <w:t>不合格资产的赎回</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6D1B4E3"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149" w:name="_Ref201483343"/>
      <w:bookmarkStart w:id="150" w:name="_Toc201569383"/>
      <w:r w:rsidRPr="009A7DAF">
        <w:rPr>
          <w:rFonts w:eastAsia="楷体_GB2312" w:hint="eastAsia"/>
          <w:b/>
        </w:rPr>
        <w:t>不合格资产的赎回</w:t>
      </w:r>
      <w:bookmarkEnd w:id="149"/>
      <w:bookmarkEnd w:id="150"/>
    </w:p>
    <w:p w14:paraId="66156585"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bookmarkStart w:id="151" w:name="_Ref303849105"/>
      <w:r w:rsidRPr="009A7DAF">
        <w:rPr>
          <w:rFonts w:eastAsia="楷体_GB2312" w:hint="eastAsia"/>
          <w:lang w:eastAsia="zh-CN"/>
        </w:rPr>
        <w:lastRenderedPageBreak/>
        <w:t>在</w:t>
      </w:r>
      <w:r w:rsidRPr="009A7DAF">
        <w:rPr>
          <w:rFonts w:eastAsia="楷体_GB2312"/>
          <w:lang w:eastAsia="zh-CN"/>
        </w:rPr>
        <w:t>“</w:t>
      </w:r>
      <w:r w:rsidRPr="009A7DAF">
        <w:rPr>
          <w:rFonts w:eastAsia="楷体_GB2312" w:hint="eastAsia"/>
          <w:lang w:eastAsia="zh-CN"/>
        </w:rPr>
        <w:t>信托期限</w:t>
      </w:r>
      <w:r w:rsidRPr="009A7DAF">
        <w:rPr>
          <w:rFonts w:eastAsia="楷体_GB2312"/>
          <w:lang w:eastAsia="zh-CN"/>
        </w:rPr>
        <w:t>”</w:t>
      </w:r>
      <w:r w:rsidRPr="009A7DAF">
        <w:rPr>
          <w:rFonts w:eastAsia="楷体_GB2312" w:hint="eastAsia"/>
          <w:lang w:eastAsia="zh-CN"/>
        </w:rPr>
        <w:t>内，如</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或者</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发现</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，则发现该情形的一方应立即书面通知前述其他方。</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w:t>
      </w:r>
      <w:r w:rsidRPr="009A7DAF">
        <w:rPr>
          <w:rFonts w:eastAsia="楷体_GB2312"/>
          <w:lang w:eastAsia="zh-CN"/>
        </w:rPr>
        <w:t>1</w:t>
      </w:r>
      <w:r w:rsidRPr="009A7DAF">
        <w:rPr>
          <w:rFonts w:eastAsia="楷体_GB2312" w:hint="eastAsia"/>
          <w:lang w:eastAsia="zh-CN"/>
        </w:rPr>
        <w:t>）将出现上述情形的原因（如果</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知道该原因）提供给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；并应（</w:t>
      </w:r>
      <w:r w:rsidRPr="009A7DAF">
        <w:rPr>
          <w:rFonts w:eastAsia="楷体_GB2312"/>
          <w:lang w:eastAsia="zh-CN"/>
        </w:rPr>
        <w:t>2</w:t>
      </w:r>
      <w:r w:rsidRPr="009A7DAF">
        <w:rPr>
          <w:rFonts w:eastAsia="楷体_GB2312" w:hint="eastAsia"/>
          <w:lang w:eastAsia="zh-CN"/>
        </w:rPr>
        <w:t>）在重大方面纠正该等情形，如该情形在通知后</w:t>
      </w:r>
      <w:r w:rsidRPr="009A7DAF">
        <w:rPr>
          <w:rFonts w:eastAsia="楷体_GB2312"/>
          <w:lang w:eastAsia="zh-CN"/>
        </w:rPr>
        <w:t>30</w:t>
      </w:r>
      <w:r w:rsidRPr="009A7DAF">
        <w:rPr>
          <w:rFonts w:eastAsia="楷体_GB2312" w:hint="eastAsia"/>
          <w:lang w:eastAsia="zh-CN"/>
        </w:rPr>
        <w:t>日内不能被纠正的，</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应在通知之后按本合同第</w:t>
      </w:r>
      <w:r w:rsidR="00642CEF">
        <w:fldChar w:fldCharType="begin"/>
      </w:r>
      <w:r w:rsidR="00642CEF">
        <w:instrText xml:space="preserve"> REF _Ref331593435 \r \h  \* MERGEFORMAT </w:instrText>
      </w:r>
      <w:r w:rsidR="00642CEF">
        <w:fldChar w:fldCharType="separate"/>
      </w:r>
      <w:r w:rsidRPr="009A7DAF">
        <w:rPr>
          <w:rFonts w:eastAsia="楷体_GB2312"/>
          <w:lang w:eastAsia="zh-CN"/>
        </w:rPr>
        <w:t>4.1.2</w:t>
      </w:r>
      <w:r w:rsidR="00642CEF">
        <w:fldChar w:fldCharType="end"/>
      </w:r>
      <w:r w:rsidRPr="009A7DAF">
        <w:rPr>
          <w:rFonts w:eastAsia="楷体_GB2312" w:hint="eastAsia"/>
          <w:lang w:eastAsia="zh-CN"/>
        </w:rPr>
        <w:t>款约定向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赎回相应</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w:t>
      </w:r>
      <w:bookmarkEnd w:id="151"/>
      <w:r w:rsidRPr="009A7DAF">
        <w:rPr>
          <w:rFonts w:eastAsia="楷体_GB2312"/>
          <w:b/>
          <w:i/>
          <w:lang w:eastAsia="zh-CN"/>
        </w:rPr>
        <w:t xml:space="preserve"> </w:t>
      </w:r>
    </w:p>
    <w:p w14:paraId="5DE47F4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i/>
          <w:lang w:eastAsia="zh-CN"/>
        </w:rPr>
      </w:pPr>
      <w:bookmarkStart w:id="152" w:name="_Ref331593435"/>
      <w:r w:rsidRPr="009A7DAF">
        <w:rPr>
          <w:rFonts w:eastAsia="楷体_GB2312" w:hint="eastAsia"/>
          <w:lang w:eastAsia="zh-CN"/>
        </w:rPr>
        <w:t>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提出赎回相应的</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的书面要求（格式参见本合同</w:t>
      </w:r>
      <w:r w:rsidRPr="009A7DAF">
        <w:rPr>
          <w:rFonts w:eastAsia="楷体_GB2312" w:hint="eastAsia"/>
          <w:b/>
          <w:i/>
          <w:lang w:eastAsia="zh-CN"/>
        </w:rPr>
        <w:t>附件三</w:t>
      </w:r>
      <w:r w:rsidRPr="009A7DAF">
        <w:rPr>
          <w:rFonts w:eastAsia="楷体_GB2312"/>
          <w:b/>
          <w:i/>
          <w:lang w:eastAsia="zh-CN"/>
        </w:rPr>
        <w:t>A</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应于发出该书面通知要求所在的</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后的第一个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，将等同于待</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全部</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（具体金额根据</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发出的《赎回价格通知书》（格式参见本合同</w:t>
      </w:r>
      <w:r w:rsidRPr="009A7DAF">
        <w:rPr>
          <w:rFonts w:eastAsia="楷体_GB2312" w:hint="eastAsia"/>
          <w:b/>
          <w:i/>
          <w:lang w:eastAsia="zh-CN"/>
        </w:rPr>
        <w:t>附件三</w:t>
      </w:r>
      <w:r w:rsidRPr="009A7DAF">
        <w:rPr>
          <w:rFonts w:eastAsia="楷体_GB2312"/>
          <w:b/>
          <w:i/>
          <w:lang w:eastAsia="zh-CN"/>
        </w:rPr>
        <w:t>B</w:t>
      </w:r>
      <w:r w:rsidRPr="009A7DAF">
        <w:rPr>
          <w:rFonts w:eastAsia="楷体_GB2312" w:hint="eastAsia"/>
          <w:lang w:eastAsia="zh-CN"/>
        </w:rPr>
        <w:t>）中载明的金额为准）的款项一次性划付到</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bookmarkEnd w:id="152"/>
    </w:p>
    <w:p w14:paraId="21F47A9A"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承担费用的前提下，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w:t>
      </w:r>
      <w:r w:rsidRPr="009A7DAF">
        <w:rPr>
          <w:rFonts w:eastAsia="楷体_GB2312"/>
          <w:lang w:eastAsia="zh-CN"/>
        </w:rPr>
        <w:t>1</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收到</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所支付的相当于</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的资金后，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起对该</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和相关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的（现时的和未来的、实际的和或有的）权利、权益、利益和收益全部转让给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(2) </w:t>
      </w:r>
      <w:r w:rsidRPr="009A7DAF">
        <w:rPr>
          <w:rFonts w:eastAsia="楷体_GB2312" w:hint="eastAsia"/>
          <w:lang w:eastAsia="zh-CN"/>
        </w:rPr>
        <w:t>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应由或被视为由作为</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代理人的</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交付给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(3) </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的合理意见，协助</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办理必要的所有变更登记和通知手续（如有）。</w:t>
      </w:r>
    </w:p>
    <w:p w14:paraId="3B102051"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处赎回相关</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并支付相当于</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的资金后，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不应就赎回的</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要求</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再承担任何责任。</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应于相应的</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1</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内确定每笔</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，并在相应的</w:t>
      </w:r>
      <w:r w:rsidRPr="009A7DAF">
        <w:rPr>
          <w:rFonts w:eastAsia="楷体_GB2312"/>
          <w:lang w:eastAsia="zh-CN"/>
        </w:rPr>
        <w:t>“</w:t>
      </w:r>
      <w:r w:rsidRPr="009A7DAF">
        <w:rPr>
          <w:rFonts w:eastAsia="楷体_GB2312" w:hint="eastAsia"/>
          <w:lang w:eastAsia="zh-CN"/>
        </w:rPr>
        <w:t>月度服务机构报告</w:t>
      </w:r>
      <w:r w:rsidRPr="009A7DAF">
        <w:rPr>
          <w:rFonts w:eastAsia="楷体_GB2312"/>
          <w:lang w:eastAsia="zh-CN"/>
        </w:rPr>
        <w:t>”</w:t>
      </w:r>
      <w:r w:rsidRPr="009A7DAF">
        <w:rPr>
          <w:rFonts w:eastAsia="楷体_GB2312" w:hint="eastAsia"/>
          <w:lang w:eastAsia="zh-CN"/>
        </w:rPr>
        <w:t>中加以说明。</w:t>
      </w:r>
    </w:p>
    <w:p w14:paraId="74B48A01"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在收到</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所支付的相当于</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的资金后，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应将收到的前述资金相应记入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w:t>
      </w:r>
    </w:p>
    <w:p w14:paraId="4D1F4C9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lastRenderedPageBreak/>
        <w:t>为免疑义，双方同意并确认，截至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 “</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，该</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产生的全部</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以及截至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（不含）产生的利息属于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，应视情况分别相应记入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起（含</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）产生的利息，在赎回完成后，归属于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p>
    <w:p w14:paraId="44CAED70"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如果</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的赎回要求持有异议，双方可以在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提出赎回要求的</w:t>
      </w:r>
      <w:r w:rsidRPr="009A7DAF">
        <w:rPr>
          <w:rFonts w:eastAsia="楷体_GB2312"/>
          <w:lang w:eastAsia="zh-CN"/>
        </w:rPr>
        <w:t>30</w:t>
      </w:r>
      <w:r w:rsidRPr="009A7DAF">
        <w:rPr>
          <w:rFonts w:eastAsia="楷体_GB2312" w:hint="eastAsia"/>
          <w:lang w:eastAsia="zh-CN"/>
        </w:rPr>
        <w:t>日内进行友好协商。如果在该期限内双方无法达成一致意见，任何一方可按本合同第</w:t>
      </w:r>
      <w:r w:rsidR="00642CEF">
        <w:fldChar w:fldCharType="begin"/>
      </w:r>
      <w:r w:rsidR="00642CEF">
        <w:instrText xml:space="preserve"> REF _Ref111020368 \r \h  \* MERGEFORMAT </w:instrText>
      </w:r>
      <w:r w:rsidR="00642CEF">
        <w:fldChar w:fldCharType="separate"/>
      </w:r>
      <w:r w:rsidRPr="009A7DAF">
        <w:rPr>
          <w:rFonts w:eastAsia="楷体_GB2312"/>
          <w:lang w:eastAsia="zh-CN"/>
        </w:rPr>
        <w:t>24</w:t>
      </w:r>
      <w:r w:rsidR="00642CEF">
        <w:fldChar w:fldCharType="end"/>
      </w:r>
      <w:r w:rsidRPr="009A7DAF">
        <w:rPr>
          <w:rFonts w:eastAsia="楷体_GB2312" w:hint="eastAsia"/>
          <w:lang w:eastAsia="zh-CN"/>
        </w:rPr>
        <w:t>条的规定将争议提交</w:t>
      </w:r>
      <w:r w:rsidR="00794BF8" w:rsidRPr="009A7DAF">
        <w:rPr>
          <w:rFonts w:eastAsia="楷体_GB2312" w:hint="eastAsia"/>
          <w:lang w:eastAsia="zh-CN"/>
        </w:rPr>
        <w:t>诉讼</w:t>
      </w:r>
      <w:r w:rsidRPr="009A7DAF">
        <w:rPr>
          <w:rFonts w:eastAsia="楷体_GB2312" w:hint="eastAsia"/>
          <w:lang w:eastAsia="zh-CN"/>
        </w:rPr>
        <w:t>解决。</w:t>
      </w:r>
    </w:p>
    <w:p w14:paraId="3803C9B0"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因进行</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赎回所发生的费用由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w:t>
      </w:r>
    </w:p>
    <w:p w14:paraId="045D4347"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除本合同第</w:t>
      </w:r>
      <w:r w:rsidR="00642CEF">
        <w:fldChar w:fldCharType="begin"/>
      </w:r>
      <w:r w:rsidR="00642CEF">
        <w:instrText xml:space="preserve"> REF _Ref303849105 \r \h  \* MERGEFORMAT </w:instrText>
      </w:r>
      <w:r w:rsidR="00642CEF">
        <w:fldChar w:fldCharType="separate"/>
      </w:r>
      <w:r w:rsidRPr="009A7DAF">
        <w:rPr>
          <w:rFonts w:eastAsia="楷体_GB2312"/>
          <w:lang w:eastAsia="zh-CN"/>
        </w:rPr>
        <w:t>4.1.1</w:t>
      </w:r>
      <w:r w:rsidR="00642CEF">
        <w:fldChar w:fldCharType="end"/>
      </w:r>
      <w:r w:rsidRPr="009A7DAF">
        <w:rPr>
          <w:rFonts w:eastAsia="楷体_GB2312" w:hint="eastAsia"/>
          <w:lang w:eastAsia="zh-CN"/>
        </w:rPr>
        <w:t>款和第</w:t>
      </w:r>
      <w:r w:rsidR="00642CEF">
        <w:fldChar w:fldCharType="begin"/>
      </w:r>
      <w:r w:rsidR="00642CEF">
        <w:instrText xml:space="preserve"> REF _Ref389052683 \r \h  \* MERGEFORMAT </w:instrText>
      </w:r>
      <w:r w:rsidR="00642CEF">
        <w:fldChar w:fldCharType="separate"/>
      </w:r>
      <w:r w:rsidRPr="009A7DAF">
        <w:rPr>
          <w:rFonts w:eastAsia="楷体_GB2312"/>
          <w:lang w:eastAsia="zh-CN"/>
        </w:rPr>
        <w:t>3.5.3</w:t>
      </w:r>
      <w:r w:rsidR="00642CEF">
        <w:fldChar w:fldCharType="end"/>
      </w:r>
      <w:r w:rsidRPr="009A7DAF">
        <w:rPr>
          <w:rFonts w:eastAsia="楷体_GB2312" w:hint="eastAsia"/>
          <w:lang w:eastAsia="zh-CN"/>
        </w:rPr>
        <w:t>款约定的情形外，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不对</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进行赎回。</w:t>
      </w:r>
    </w:p>
    <w:p w14:paraId="08EAA235"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153" w:name="_Toc201569384"/>
      <w:r w:rsidRPr="009A7DAF">
        <w:rPr>
          <w:rFonts w:eastAsia="楷体_GB2312" w:hint="eastAsia"/>
          <w:b/>
        </w:rPr>
        <w:t>赎回的效果</w:t>
      </w:r>
      <w:bookmarkEnd w:id="153"/>
    </w:p>
    <w:p w14:paraId="2C5D9390" w14:textId="77777777" w:rsidR="00ED3C36" w:rsidRPr="009A7DAF" w:rsidRDefault="00ED3C36" w:rsidP="005A7C36">
      <w:pPr>
        <w:spacing w:beforeLines="50" w:before="120" w:afterLines="50" w:after="120" w:line="360" w:lineRule="auto"/>
        <w:ind w:leftChars="354" w:left="850"/>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进行赎回后，该</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不再属于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1CF2B9A8"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154" w:name="_Toc388880603"/>
      <w:bookmarkStart w:id="155" w:name="_Toc389048951"/>
      <w:bookmarkStart w:id="156" w:name="_Toc389145710"/>
      <w:bookmarkStart w:id="157" w:name="_Toc201569385"/>
      <w:bookmarkStart w:id="158" w:name="_Ref201647090"/>
      <w:bookmarkStart w:id="159" w:name="_Ref203793263"/>
      <w:bookmarkStart w:id="160" w:name="_Toc207007301"/>
      <w:bookmarkStart w:id="161" w:name="_Ref303846995"/>
      <w:bookmarkStart w:id="162" w:name="_Ref332383683"/>
      <w:bookmarkStart w:id="163" w:name="_Ref332903004"/>
      <w:bookmarkStart w:id="164" w:name="_Toc201490206"/>
      <w:bookmarkStart w:id="165" w:name="_Toc417048701"/>
      <w:bookmarkStart w:id="166" w:name="_Toc443651147"/>
      <w:bookmarkEnd w:id="154"/>
      <w:bookmarkEnd w:id="155"/>
      <w:bookmarkEnd w:id="156"/>
      <w:r w:rsidRPr="009A7DAF">
        <w:rPr>
          <w:rFonts w:eastAsia="楷体_GB2312" w:hint="eastAsia"/>
          <w:b/>
        </w:rPr>
        <w:t>清仓回购</w:t>
      </w:r>
      <w:bookmarkEnd w:id="157"/>
      <w:bookmarkEnd w:id="158"/>
      <w:bookmarkEnd w:id="159"/>
      <w:bookmarkEnd w:id="160"/>
      <w:bookmarkEnd w:id="161"/>
      <w:bookmarkEnd w:id="162"/>
      <w:bookmarkEnd w:id="163"/>
      <w:bookmarkEnd w:id="164"/>
      <w:bookmarkEnd w:id="165"/>
      <w:bookmarkEnd w:id="166"/>
    </w:p>
    <w:p w14:paraId="26C91A4E"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rPr>
      </w:pP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是</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的一项选择权。在满足本合同第</w:t>
      </w:r>
      <w:r w:rsidR="00642CEF">
        <w:fldChar w:fldCharType="begin"/>
      </w:r>
      <w:r w:rsidR="00642CEF">
        <w:instrText xml:space="preserve"> REF _Ref201482701 \r \h  \* MERGEFORMAT </w:instrText>
      </w:r>
      <w:r w:rsidR="00642CEF">
        <w:fldChar w:fldCharType="separate"/>
      </w:r>
      <w:r w:rsidRPr="009A7DAF">
        <w:rPr>
          <w:rFonts w:eastAsia="楷体_GB2312"/>
          <w:lang w:eastAsia="zh-CN"/>
        </w:rPr>
        <w:t>5.1</w:t>
      </w:r>
      <w:r w:rsidR="00642CEF">
        <w:fldChar w:fldCharType="end"/>
      </w:r>
      <w:r w:rsidRPr="009A7DAF">
        <w:rPr>
          <w:rFonts w:eastAsia="楷体_GB2312" w:hint="eastAsia"/>
          <w:lang w:eastAsia="zh-CN"/>
        </w:rPr>
        <w:t>款约定的条件的情况下，</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可以按照双方约定的公允价格进行</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w:t>
      </w:r>
      <w:bookmarkStart w:id="167" w:name="_Ref201482701"/>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进行</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应满足下列条件：</w:t>
      </w:r>
      <w:bookmarkEnd w:id="167"/>
    </w:p>
    <w:p w14:paraId="0C02E5A0" w14:textId="77777777" w:rsidR="00ED3C36" w:rsidRPr="009A7DAF" w:rsidRDefault="00ED3C36">
      <w:pPr>
        <w:widowControl w:val="0"/>
        <w:numPr>
          <w:ilvl w:val="0"/>
          <w:numId w:val="13"/>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总和降至</w:t>
      </w:r>
      <w:r w:rsidRPr="009A7DAF">
        <w:rPr>
          <w:rFonts w:eastAsia="楷体_GB2312"/>
          <w:lang w:eastAsia="zh-CN"/>
        </w:rPr>
        <w:t>“</w:t>
      </w:r>
      <w:r w:rsidRPr="009A7DAF">
        <w:rPr>
          <w:rFonts w:eastAsia="楷体_GB2312" w:hint="eastAsia"/>
          <w:lang w:eastAsia="zh-CN"/>
        </w:rPr>
        <w:t>初始起算日资产池余额</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10</w:t>
      </w:r>
      <w:r w:rsidRPr="009A7DAF">
        <w:rPr>
          <w:rFonts w:eastAsia="楷体_GB2312" w:hint="eastAsia"/>
          <w:lang w:eastAsia="zh-CN"/>
        </w:rPr>
        <w:t>％或以下；并且</w:t>
      </w:r>
    </w:p>
    <w:p w14:paraId="662FE2F2" w14:textId="77777777" w:rsidR="00ED3C36" w:rsidRPr="009A7DAF" w:rsidRDefault="00ED3C36">
      <w:pPr>
        <w:widowControl w:val="0"/>
        <w:numPr>
          <w:ilvl w:val="0"/>
          <w:numId w:val="13"/>
        </w:numPr>
        <w:spacing w:beforeLines="50" w:before="120" w:afterLines="50" w:after="120" w:line="360" w:lineRule="auto"/>
        <w:jc w:val="both"/>
        <w:rPr>
          <w:rFonts w:eastAsia="楷体_GB2312"/>
          <w:lang w:eastAsia="zh-CN"/>
        </w:rPr>
      </w:pPr>
      <w:r w:rsidRPr="009A7DAF">
        <w:rPr>
          <w:rFonts w:eastAsia="楷体_GB2312" w:hint="eastAsia"/>
          <w:lang w:eastAsia="zh-CN"/>
        </w:rPr>
        <w:t>截至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 “</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剩余</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的公允价格不少于以下</w:t>
      </w:r>
      <w:r w:rsidRPr="009A7DAF">
        <w:rPr>
          <w:rFonts w:eastAsia="楷体_GB2312"/>
          <w:lang w:eastAsia="zh-CN"/>
        </w:rPr>
        <w:t>A+B</w:t>
      </w:r>
      <w:r w:rsidRPr="009A7DAF">
        <w:rPr>
          <w:rFonts w:eastAsia="楷体_GB2312" w:hint="eastAsia"/>
          <w:lang w:eastAsia="zh-CN"/>
        </w:rPr>
        <w:t>之和：</w:t>
      </w:r>
      <w:r w:rsidRPr="009A7DAF">
        <w:rPr>
          <w:rFonts w:eastAsia="楷体_GB2312"/>
          <w:lang w:eastAsia="zh-CN"/>
        </w:rPr>
        <w:t>A</w:t>
      </w:r>
      <w:r w:rsidRPr="009A7DAF">
        <w:rPr>
          <w:rFonts w:eastAsia="楷体_GB2312" w:hint="eastAsia"/>
          <w:lang w:eastAsia="zh-CN"/>
        </w:rPr>
        <w:t>指</w:t>
      </w:r>
      <w:r w:rsidRPr="009A7DAF">
        <w:rPr>
          <w:rFonts w:eastAsia="楷体_GB2312" w:hint="eastAsia"/>
        </w:rPr>
        <w:t>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rPr>
        <w:t>发出《清仓回购通知书》</w:t>
      </w:r>
      <w:r w:rsidRPr="009A7DAF">
        <w:rPr>
          <w:rFonts w:eastAsia="楷体_GB2312" w:hint="eastAsia"/>
          <w:lang w:eastAsia="zh-CN"/>
        </w:rPr>
        <w:t>所在</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rPr>
        <w:t>届满后第一个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rPr>
        <w:t>前</w:t>
      </w:r>
      <w:r w:rsidRPr="009A7DAF">
        <w:rPr>
          <w:rFonts w:eastAsia="楷体_GB2312" w:hint="eastAsia"/>
          <w:lang w:eastAsia="zh-CN"/>
        </w:rPr>
        <w:t>一日全部</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，及其已产生但未支付的</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的利息和</w:t>
      </w:r>
      <w:r w:rsidRPr="009A7DAF">
        <w:rPr>
          <w:rFonts w:eastAsia="楷体_GB2312"/>
          <w:lang w:eastAsia="zh-CN"/>
        </w:rPr>
        <w:t>“</w:t>
      </w:r>
      <w:r w:rsidRPr="009A7DAF">
        <w:rPr>
          <w:rFonts w:eastAsia="楷体_GB2312" w:hint="eastAsia"/>
          <w:lang w:eastAsia="zh-CN"/>
        </w:rPr>
        <w:t>信</w:t>
      </w:r>
      <w:r w:rsidRPr="009A7DAF">
        <w:rPr>
          <w:rFonts w:eastAsia="楷体_GB2312" w:hint="eastAsia"/>
          <w:lang w:eastAsia="zh-CN"/>
        </w:rPr>
        <w:lastRenderedPageBreak/>
        <w:t>托</w:t>
      </w:r>
      <w:r w:rsidRPr="009A7DAF">
        <w:rPr>
          <w:rFonts w:eastAsia="楷体_GB2312"/>
          <w:lang w:eastAsia="zh-CN"/>
        </w:rPr>
        <w:t>”</w:t>
      </w:r>
      <w:r w:rsidRPr="009A7DAF">
        <w:rPr>
          <w:rFonts w:eastAsia="楷体_GB2312" w:hint="eastAsia"/>
          <w:lang w:eastAsia="zh-CN"/>
        </w:rPr>
        <w:t>应承担的</w:t>
      </w:r>
      <w:r w:rsidRPr="009A7DAF">
        <w:rPr>
          <w:rFonts w:eastAsia="楷体_GB2312"/>
          <w:lang w:eastAsia="zh-CN"/>
        </w:rPr>
        <w:t>“</w:t>
      </w:r>
      <w:r w:rsidRPr="009A7DAF">
        <w:rPr>
          <w:rFonts w:eastAsia="楷体_GB2312" w:hint="eastAsia"/>
          <w:lang w:eastAsia="zh-CN"/>
        </w:rPr>
        <w:t>税收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服务报酬</w:t>
      </w:r>
      <w:r w:rsidRPr="009A7DAF">
        <w:rPr>
          <w:rFonts w:eastAsia="楷体_GB2312"/>
          <w:lang w:eastAsia="zh-CN"/>
        </w:rPr>
        <w:t>”</w:t>
      </w:r>
      <w:r w:rsidRPr="009A7DAF">
        <w:rPr>
          <w:rFonts w:eastAsia="楷体_GB2312" w:hint="eastAsia"/>
          <w:lang w:eastAsia="zh-CN"/>
        </w:rPr>
        <w:t>之和。</w:t>
      </w:r>
      <w:r w:rsidRPr="009A7DAF">
        <w:rPr>
          <w:rFonts w:eastAsia="楷体_GB2312"/>
          <w:lang w:eastAsia="zh-CN"/>
        </w:rPr>
        <w:t>B</w:t>
      </w:r>
      <w:r w:rsidRPr="009A7DAF">
        <w:rPr>
          <w:rFonts w:eastAsia="楷体_GB2312" w:hint="eastAsia"/>
          <w:lang w:eastAsia="zh-CN"/>
        </w:rPr>
        <w:t>为下列（</w:t>
      </w:r>
      <w:r w:rsidRPr="009A7DAF">
        <w:rPr>
          <w:rFonts w:eastAsia="楷体_GB2312"/>
          <w:lang w:eastAsia="zh-CN"/>
        </w:rPr>
        <w:t>1</w:t>
      </w:r>
      <w:r w:rsidRPr="009A7DAF">
        <w:rPr>
          <w:rFonts w:eastAsia="楷体_GB2312" w:hint="eastAsia"/>
          <w:lang w:eastAsia="zh-CN"/>
        </w:rPr>
        <w:t>）和（</w:t>
      </w:r>
      <w:r w:rsidRPr="009A7DAF">
        <w:rPr>
          <w:rFonts w:eastAsia="楷体_GB2312"/>
          <w:lang w:eastAsia="zh-CN"/>
        </w:rPr>
        <w:t>2</w:t>
      </w:r>
      <w:r w:rsidRPr="009A7DAF">
        <w:rPr>
          <w:rFonts w:eastAsia="楷体_GB2312" w:hint="eastAsia"/>
          <w:lang w:eastAsia="zh-CN"/>
        </w:rPr>
        <w:t>）两者之间数值较高者，其中（</w:t>
      </w:r>
      <w:r w:rsidRPr="009A7DAF">
        <w:rPr>
          <w:rFonts w:eastAsia="楷体_GB2312"/>
          <w:lang w:eastAsia="zh-CN"/>
        </w:rPr>
        <w:t>1</w:t>
      </w:r>
      <w:r w:rsidRPr="009A7DAF">
        <w:rPr>
          <w:rFonts w:eastAsia="楷体_GB2312" w:hint="eastAsia"/>
          <w:lang w:eastAsia="zh-CN"/>
        </w:rPr>
        <w:t>）的数值为</w:t>
      </w:r>
      <w:r w:rsidRPr="009A7DAF">
        <w:rPr>
          <w:rFonts w:eastAsia="楷体_GB2312"/>
          <w:lang w:eastAsia="zh-CN"/>
        </w:rPr>
        <w:t>0</w:t>
      </w:r>
      <w:r w:rsidRPr="009A7DAF">
        <w:rPr>
          <w:rFonts w:eastAsia="楷体_GB2312" w:hint="eastAsia"/>
          <w:lang w:eastAsia="zh-CN"/>
        </w:rPr>
        <w:t>；（</w:t>
      </w:r>
      <w:r w:rsidRPr="009A7DAF">
        <w:rPr>
          <w:rFonts w:eastAsia="楷体_GB2312"/>
          <w:lang w:eastAsia="zh-CN"/>
        </w:rPr>
        <w:t>2</w:t>
      </w:r>
      <w:r w:rsidRPr="009A7DAF">
        <w:rPr>
          <w:rFonts w:eastAsia="楷体_GB2312" w:hint="eastAsia"/>
          <w:lang w:eastAsia="zh-CN"/>
        </w:rPr>
        <w:t>）的数值为截至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 “</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减去</w:t>
      </w:r>
      <w:r w:rsidRPr="009A7DAF">
        <w:rPr>
          <w:rFonts w:eastAsia="楷体_GB2312"/>
          <w:lang w:eastAsia="zh-CN"/>
        </w:rPr>
        <w:t>“</w:t>
      </w:r>
      <w:r w:rsidRPr="009A7DAF">
        <w:rPr>
          <w:rFonts w:eastAsia="楷体_GB2312" w:hint="eastAsia"/>
          <w:lang w:eastAsia="zh-CN"/>
        </w:rPr>
        <w:t>累计净损失</w:t>
      </w:r>
      <w:r w:rsidRPr="009A7DAF">
        <w:rPr>
          <w:rFonts w:eastAsia="楷体_GB2312"/>
          <w:lang w:eastAsia="zh-CN"/>
        </w:rPr>
        <w:t>”</w:t>
      </w:r>
      <w:r w:rsidRPr="009A7DAF">
        <w:rPr>
          <w:rFonts w:eastAsia="楷体_GB2312" w:hint="eastAsia"/>
          <w:lang w:eastAsia="zh-CN"/>
        </w:rPr>
        <w:t>的差值。</w:t>
      </w:r>
    </w:p>
    <w:p w14:paraId="5622441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决定进行</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的，应于作出决定所在的</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届满前</w:t>
      </w:r>
      <w:r w:rsidRPr="009A7DAF">
        <w:rPr>
          <w:rFonts w:eastAsia="楷体_GB2312"/>
          <w:lang w:eastAsia="zh-CN"/>
        </w:rPr>
        <w:t>10</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之前（或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同意的更晚日期），向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发出关于</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的《清仓回购通知书》（该通知应视为对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的要约邀请，格式见本合同</w:t>
      </w:r>
      <w:r w:rsidRPr="009A7DAF">
        <w:rPr>
          <w:rFonts w:eastAsia="楷体_GB2312" w:hint="eastAsia"/>
          <w:b/>
          <w:i/>
          <w:lang w:eastAsia="zh-CN"/>
        </w:rPr>
        <w:t>附件四</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的</w:t>
      </w:r>
      <w:r w:rsidRPr="009A7DAF">
        <w:rPr>
          <w:rFonts w:eastAsia="楷体_GB2312"/>
          <w:bCs/>
          <w:lang w:eastAsia="zh-CN"/>
        </w:rPr>
        <w:t>“</w:t>
      </w:r>
      <w:r w:rsidRPr="009A7DAF">
        <w:rPr>
          <w:rFonts w:eastAsia="楷体_GB2312" w:hint="eastAsia"/>
          <w:lang w:eastAsia="zh-CN"/>
        </w:rPr>
        <w:t>回购起算日</w:t>
      </w:r>
      <w:r w:rsidRPr="009A7DAF">
        <w:rPr>
          <w:rFonts w:eastAsia="楷体_GB2312"/>
          <w:bCs/>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发出《清仓回购通知书》的</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之前一个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的最后一日。</w:t>
      </w:r>
    </w:p>
    <w:p w14:paraId="7B9C037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lang w:eastAsia="zh-CN"/>
        </w:rPr>
      </w:pPr>
      <w:r w:rsidRPr="009A7DAF">
        <w:rPr>
          <w:rFonts w:eastAsia="楷体_GB2312" w:hint="eastAsia"/>
          <w:lang w:eastAsia="zh-CN"/>
        </w:rPr>
        <w:t>收到</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的发出的《清仓回购通知书》后，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应不迟于发出《清仓回购通知书》所在</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届满前</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之前（或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同意的更晚日期），以</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的双方约定的公允价格作为</w:t>
      </w:r>
      <w:r w:rsidRPr="009A7DAF">
        <w:rPr>
          <w:rFonts w:eastAsia="楷体_GB2312"/>
          <w:lang w:eastAsia="zh-CN"/>
        </w:rPr>
        <w:t>“</w:t>
      </w:r>
      <w:r w:rsidRPr="009A7DAF">
        <w:rPr>
          <w:rFonts w:eastAsia="楷体_GB2312" w:hint="eastAsia"/>
          <w:lang w:eastAsia="zh-CN"/>
        </w:rPr>
        <w:t>清仓回购价格</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发出书面要约（格式见本合同</w:t>
      </w:r>
      <w:r w:rsidRPr="009A7DAF">
        <w:rPr>
          <w:rFonts w:eastAsia="楷体_GB2312" w:hint="eastAsia"/>
          <w:b/>
          <w:i/>
          <w:lang w:eastAsia="zh-CN"/>
        </w:rPr>
        <w:t>附件五</w:t>
      </w:r>
      <w:r w:rsidRPr="009A7DAF">
        <w:rPr>
          <w:rFonts w:eastAsia="楷体_GB2312" w:hint="eastAsia"/>
          <w:lang w:eastAsia="zh-CN"/>
        </w:rPr>
        <w:t>）。书面要约中应记载</w:t>
      </w:r>
      <w:r w:rsidRPr="009A7DAF">
        <w:rPr>
          <w:rFonts w:eastAsia="楷体_GB2312"/>
          <w:lang w:eastAsia="zh-CN"/>
        </w:rPr>
        <w:t>“</w:t>
      </w:r>
      <w:r w:rsidRPr="009A7DAF">
        <w:rPr>
          <w:rFonts w:eastAsia="楷体_GB2312" w:hint="eastAsia"/>
          <w:lang w:eastAsia="zh-CN"/>
        </w:rPr>
        <w:t>清仓回购价格</w:t>
      </w:r>
      <w:r w:rsidRPr="009A7DAF">
        <w:rPr>
          <w:rFonts w:eastAsia="楷体_GB2312"/>
          <w:lang w:eastAsia="zh-CN"/>
        </w:rPr>
        <w:t>”</w:t>
      </w:r>
      <w:r w:rsidRPr="009A7DAF">
        <w:rPr>
          <w:rFonts w:eastAsia="楷体_GB2312" w:hint="eastAsia"/>
          <w:lang w:eastAsia="zh-CN"/>
        </w:rPr>
        <w:t>，并约定在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承诺后，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起</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项下全部剩余</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出售给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p>
    <w:p w14:paraId="2B3D105F"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lang w:eastAsia="zh-CN"/>
        </w:rPr>
      </w:pPr>
      <w:r w:rsidRPr="009A7DAF">
        <w:rPr>
          <w:rFonts w:eastAsia="楷体_GB2312" w:hint="eastAsia"/>
          <w:lang w:eastAsia="zh-CN"/>
        </w:rPr>
        <w:t>如果</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同意接受</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发出的上述要约，则应在收到该要约通知后</w:t>
      </w:r>
      <w:r w:rsidRPr="009A7DAF">
        <w:rPr>
          <w:rFonts w:eastAsia="楷体_GB2312"/>
          <w:lang w:eastAsia="zh-CN"/>
        </w:rPr>
        <w:t>2</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书面发出不可撤销的承诺通知（格式见本合同</w:t>
      </w:r>
      <w:r w:rsidRPr="009A7DAF">
        <w:rPr>
          <w:rFonts w:eastAsia="楷体_GB2312" w:hint="eastAsia"/>
          <w:b/>
          <w:i/>
          <w:lang w:eastAsia="zh-CN"/>
        </w:rPr>
        <w:t>附件六</w:t>
      </w:r>
      <w:r w:rsidRPr="009A7DAF">
        <w:rPr>
          <w:rFonts w:eastAsia="楷体_GB2312" w:hint="eastAsia"/>
          <w:lang w:eastAsia="zh-CN"/>
        </w:rPr>
        <w:t>），并抄送</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发出的书面要约载明的期限内（但最晚不得晚于发出《清仓回购通知书》所在</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结束后的第一个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）将相当于</w:t>
      </w:r>
      <w:r w:rsidRPr="009A7DAF">
        <w:rPr>
          <w:rFonts w:eastAsia="楷体_GB2312"/>
          <w:lang w:eastAsia="zh-CN"/>
        </w:rPr>
        <w:t>“</w:t>
      </w:r>
      <w:r w:rsidRPr="009A7DAF">
        <w:rPr>
          <w:rFonts w:eastAsia="楷体_GB2312" w:hint="eastAsia"/>
          <w:lang w:eastAsia="zh-CN"/>
        </w:rPr>
        <w:t>清仓回购价格</w:t>
      </w:r>
      <w:r w:rsidRPr="009A7DAF">
        <w:rPr>
          <w:rFonts w:eastAsia="楷体_GB2312"/>
          <w:lang w:eastAsia="zh-CN"/>
        </w:rPr>
        <w:t>”</w:t>
      </w:r>
      <w:r w:rsidRPr="009A7DAF">
        <w:rPr>
          <w:rFonts w:eastAsia="楷体_GB2312" w:hint="eastAsia"/>
          <w:lang w:eastAsia="zh-CN"/>
        </w:rPr>
        <w:t>的资金扣除本合同第</w:t>
      </w:r>
      <w:r w:rsidR="00642CEF">
        <w:fldChar w:fldCharType="begin"/>
      </w:r>
      <w:r w:rsidR="00642CEF">
        <w:instrText xml:space="preserve"> REF _Ref331596015 \r \h  \* MERGEFORMAT </w:instrText>
      </w:r>
      <w:r w:rsidR="00642CEF">
        <w:fldChar w:fldCharType="separate"/>
      </w:r>
      <w:r w:rsidRPr="009A7DAF">
        <w:rPr>
          <w:rFonts w:eastAsia="楷体_GB2312"/>
          <w:lang w:eastAsia="zh-CN"/>
        </w:rPr>
        <w:t>5.5</w:t>
      </w:r>
      <w:r w:rsidR="00642CEF">
        <w:fldChar w:fldCharType="end"/>
      </w:r>
      <w:r w:rsidRPr="009A7DAF">
        <w:rPr>
          <w:rFonts w:eastAsia="楷体_GB2312" w:hint="eastAsia"/>
          <w:lang w:eastAsia="zh-CN"/>
        </w:rPr>
        <w:t>款</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可扣除的款项后的资金一次性支付至</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p>
    <w:p w14:paraId="60A9CBF9"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lang w:eastAsia="zh-CN"/>
        </w:rPr>
      </w:pPr>
      <w:bookmarkStart w:id="168" w:name="_Ref331596015"/>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收到</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支付的相当于</w:t>
      </w:r>
      <w:r w:rsidRPr="009A7DAF">
        <w:rPr>
          <w:rFonts w:eastAsia="楷体_GB2312"/>
          <w:lang w:eastAsia="zh-CN"/>
        </w:rPr>
        <w:t>“</w:t>
      </w:r>
      <w:r w:rsidRPr="009A7DAF">
        <w:rPr>
          <w:rFonts w:eastAsia="楷体_GB2312" w:hint="eastAsia"/>
          <w:lang w:eastAsia="zh-CN"/>
        </w:rPr>
        <w:t>清仓回购价格</w:t>
      </w:r>
      <w:r w:rsidRPr="009A7DAF">
        <w:rPr>
          <w:rFonts w:eastAsia="楷体_GB2312"/>
          <w:lang w:eastAsia="zh-CN"/>
        </w:rPr>
        <w:t>”</w:t>
      </w:r>
      <w:r w:rsidRPr="009A7DAF">
        <w:rPr>
          <w:rFonts w:eastAsia="楷体_GB2312" w:hint="eastAsia"/>
          <w:lang w:eastAsia="zh-CN"/>
        </w:rPr>
        <w:t>的资金之日，</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起对剩余</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和相关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的（现时的和未来的、实际的和或有的）权利、权益、利益和收益全部自动转让给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起</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所产生的全部</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和自</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（含）起所产生的</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w:t>
      </w:r>
      <w:r w:rsidRPr="009A7DAF">
        <w:rPr>
          <w:rFonts w:eastAsia="楷体_GB2312" w:hint="eastAsia"/>
          <w:lang w:eastAsia="zh-CN"/>
        </w:rPr>
        <w:lastRenderedPageBreak/>
        <w:t>有，</w:t>
      </w:r>
      <w:r w:rsidRPr="009A7DAF">
        <w:rPr>
          <w:rFonts w:eastAsia="楷体_GB2312" w:hint="eastAsia"/>
        </w:rPr>
        <w:t>如果</w:t>
      </w:r>
      <w:r w:rsidRPr="009A7DAF">
        <w:rPr>
          <w:rFonts w:eastAsia="楷体_GB2312"/>
          <w:lang w:eastAsia="zh-CN"/>
        </w:rPr>
        <w:t>“</w:t>
      </w:r>
      <w:r w:rsidRPr="009A7DAF">
        <w:rPr>
          <w:rFonts w:eastAsia="楷体_GB2312" w:hint="eastAsia"/>
        </w:rPr>
        <w:t>贷款服务机构</w:t>
      </w:r>
      <w:r w:rsidRPr="009A7DAF">
        <w:rPr>
          <w:rFonts w:eastAsia="楷体_GB2312"/>
          <w:lang w:eastAsia="zh-CN"/>
        </w:rPr>
        <w:t>”</w:t>
      </w:r>
      <w:r w:rsidRPr="009A7DAF">
        <w:rPr>
          <w:rFonts w:eastAsia="楷体_GB2312" w:hint="eastAsia"/>
        </w:rPr>
        <w:t>已经将发出《清仓回购通知书》所在</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rPr>
        <w:t>产生的</w:t>
      </w:r>
      <w:r w:rsidRPr="009A7DAF">
        <w:rPr>
          <w:rFonts w:eastAsia="楷体_GB2312"/>
          <w:lang w:eastAsia="zh-CN"/>
        </w:rPr>
        <w:t>“</w:t>
      </w:r>
      <w:r w:rsidRPr="009A7DAF">
        <w:rPr>
          <w:rFonts w:eastAsia="楷体_GB2312" w:hint="eastAsia"/>
        </w:rPr>
        <w:t>回收款</w:t>
      </w:r>
      <w:r w:rsidRPr="009A7DAF">
        <w:rPr>
          <w:rFonts w:eastAsia="楷体_GB2312"/>
          <w:lang w:eastAsia="zh-CN"/>
        </w:rPr>
        <w:t>”</w:t>
      </w:r>
      <w:r w:rsidRPr="009A7DAF">
        <w:rPr>
          <w:rFonts w:eastAsia="楷体_GB2312" w:hint="eastAsia"/>
        </w:rPr>
        <w:t>转付给</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的，</w:t>
      </w:r>
      <w:r w:rsidRPr="009A7DAF">
        <w:rPr>
          <w:rFonts w:eastAsia="楷体_GB2312"/>
          <w:lang w:eastAsia="zh-CN"/>
        </w:rPr>
        <w:t>“</w:t>
      </w:r>
      <w:r w:rsidRPr="009A7DAF">
        <w:rPr>
          <w:rFonts w:eastAsia="楷体_GB2312" w:hint="eastAsia"/>
        </w:rPr>
        <w:t>委托人</w:t>
      </w:r>
      <w:r w:rsidRPr="009A7DAF">
        <w:rPr>
          <w:rFonts w:eastAsia="楷体_GB2312"/>
          <w:lang w:eastAsia="zh-CN"/>
        </w:rPr>
        <w:t>”</w:t>
      </w:r>
      <w:r w:rsidRPr="009A7DAF">
        <w:rPr>
          <w:rFonts w:eastAsia="楷体_GB2312" w:hint="eastAsia"/>
        </w:rPr>
        <w:t>可以从其支付的</w:t>
      </w:r>
      <w:r w:rsidRPr="009A7DAF">
        <w:rPr>
          <w:rFonts w:eastAsia="楷体_GB2312"/>
          <w:lang w:eastAsia="zh-CN"/>
        </w:rPr>
        <w:t>“</w:t>
      </w:r>
      <w:r w:rsidRPr="009A7DAF">
        <w:rPr>
          <w:rFonts w:eastAsia="楷体_GB2312" w:hint="eastAsia"/>
        </w:rPr>
        <w:t>清仓回购价款</w:t>
      </w:r>
      <w:r w:rsidRPr="009A7DAF">
        <w:rPr>
          <w:rFonts w:eastAsia="楷体_GB2312"/>
          <w:lang w:eastAsia="zh-CN"/>
        </w:rPr>
        <w:t>”</w:t>
      </w:r>
      <w:r w:rsidRPr="009A7DAF">
        <w:rPr>
          <w:rFonts w:eastAsia="楷体_GB2312" w:hint="eastAsia"/>
        </w:rPr>
        <w:t>扣除该等</w:t>
      </w:r>
      <w:r w:rsidRPr="009A7DAF">
        <w:rPr>
          <w:rFonts w:eastAsia="楷体_GB2312"/>
          <w:lang w:eastAsia="zh-CN"/>
        </w:rPr>
        <w:t>“</w:t>
      </w:r>
      <w:r w:rsidRPr="009A7DAF">
        <w:rPr>
          <w:rFonts w:eastAsia="楷体_GB2312" w:hint="eastAsia"/>
        </w:rPr>
        <w:t>回收款</w:t>
      </w:r>
      <w:r w:rsidRPr="009A7DAF">
        <w:rPr>
          <w:rFonts w:eastAsia="楷体_GB2312"/>
          <w:lang w:eastAsia="zh-CN"/>
        </w:rPr>
        <w:t>”</w:t>
      </w:r>
      <w:r w:rsidRPr="009A7DAF">
        <w:rPr>
          <w:rFonts w:eastAsia="楷体_GB2312" w:hint="eastAsia"/>
        </w:rPr>
        <w:t>，如</w:t>
      </w:r>
      <w:r w:rsidRPr="009A7DAF">
        <w:rPr>
          <w:rFonts w:eastAsia="楷体_GB2312"/>
          <w:lang w:eastAsia="zh-CN"/>
        </w:rPr>
        <w:t>“</w:t>
      </w:r>
      <w:r w:rsidRPr="009A7DAF">
        <w:rPr>
          <w:rFonts w:eastAsia="楷体_GB2312" w:hint="eastAsia"/>
        </w:rPr>
        <w:t>贷款服务机构</w:t>
      </w:r>
      <w:r w:rsidRPr="009A7DAF">
        <w:rPr>
          <w:rFonts w:eastAsia="楷体_GB2312"/>
          <w:lang w:eastAsia="zh-CN"/>
        </w:rPr>
        <w:t>”</w:t>
      </w:r>
      <w:r w:rsidRPr="009A7DAF">
        <w:rPr>
          <w:rFonts w:eastAsia="楷体_GB2312" w:hint="eastAsia"/>
        </w:rPr>
        <w:t>尚未将发出《清仓回购通知书》所在</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rPr>
        <w:t>产生的</w:t>
      </w:r>
      <w:r w:rsidRPr="009A7DAF">
        <w:rPr>
          <w:rFonts w:eastAsia="楷体_GB2312"/>
          <w:lang w:eastAsia="zh-CN"/>
        </w:rPr>
        <w:t>“</w:t>
      </w:r>
      <w:r w:rsidRPr="009A7DAF">
        <w:rPr>
          <w:rFonts w:eastAsia="楷体_GB2312" w:hint="eastAsia"/>
        </w:rPr>
        <w:t>回收款</w:t>
      </w:r>
      <w:r w:rsidRPr="009A7DAF">
        <w:rPr>
          <w:rFonts w:eastAsia="楷体_GB2312"/>
          <w:lang w:eastAsia="zh-CN"/>
        </w:rPr>
        <w:t>”</w:t>
      </w:r>
      <w:r w:rsidRPr="009A7DAF">
        <w:rPr>
          <w:rFonts w:eastAsia="楷体_GB2312" w:hint="eastAsia"/>
        </w:rPr>
        <w:t>转付给</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的，</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可指示</w:t>
      </w:r>
      <w:r w:rsidRPr="009A7DAF">
        <w:rPr>
          <w:rFonts w:eastAsia="楷体_GB2312"/>
          <w:lang w:eastAsia="zh-CN"/>
        </w:rPr>
        <w:t>“</w:t>
      </w:r>
      <w:r w:rsidRPr="009A7DAF">
        <w:rPr>
          <w:rFonts w:eastAsia="楷体_GB2312" w:hint="eastAsia"/>
        </w:rPr>
        <w:t>贷款服务机构</w:t>
      </w:r>
      <w:r w:rsidRPr="009A7DAF">
        <w:rPr>
          <w:rFonts w:eastAsia="楷体_GB2312"/>
          <w:lang w:eastAsia="zh-CN"/>
        </w:rPr>
        <w:t>”</w:t>
      </w:r>
      <w:r w:rsidRPr="009A7DAF">
        <w:rPr>
          <w:rFonts w:eastAsia="楷体_GB2312" w:hint="eastAsia"/>
        </w:rPr>
        <w:t>向</w:t>
      </w:r>
      <w:r w:rsidRPr="009A7DAF">
        <w:rPr>
          <w:rFonts w:eastAsia="楷体_GB2312"/>
          <w:lang w:eastAsia="zh-CN"/>
        </w:rPr>
        <w:t>“</w:t>
      </w:r>
      <w:r w:rsidRPr="009A7DAF">
        <w:rPr>
          <w:rFonts w:eastAsia="楷体_GB2312" w:hint="eastAsia"/>
        </w:rPr>
        <w:t>委托人</w:t>
      </w:r>
      <w:r w:rsidRPr="009A7DAF">
        <w:rPr>
          <w:rFonts w:eastAsia="楷体_GB2312"/>
          <w:lang w:eastAsia="zh-CN"/>
        </w:rPr>
        <w:t>”</w:t>
      </w:r>
      <w:r w:rsidRPr="009A7DAF">
        <w:rPr>
          <w:rFonts w:eastAsia="楷体_GB2312" w:hint="eastAsia"/>
        </w:rPr>
        <w:t>交付该等</w:t>
      </w:r>
      <w:r w:rsidRPr="009A7DAF">
        <w:rPr>
          <w:rFonts w:eastAsia="楷体_GB2312"/>
          <w:lang w:eastAsia="zh-CN"/>
        </w:rPr>
        <w:t>“</w:t>
      </w:r>
      <w:r w:rsidRPr="009A7DAF">
        <w:rPr>
          <w:rFonts w:eastAsia="楷体_GB2312" w:hint="eastAsia"/>
        </w:rPr>
        <w:t>回收款</w:t>
      </w:r>
      <w:r w:rsidRPr="009A7DAF">
        <w:rPr>
          <w:rFonts w:eastAsia="楷体_GB2312"/>
          <w:lang w:eastAsia="zh-CN"/>
        </w:rPr>
        <w:t>”</w:t>
      </w:r>
      <w:r w:rsidRPr="009A7DAF">
        <w:rPr>
          <w:rFonts w:eastAsia="楷体_GB2312" w:hint="eastAsia"/>
          <w:lang w:eastAsia="zh-CN"/>
        </w:rPr>
        <w:t>。此外，在由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承担费用的前提下，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应协助</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办理其合理地认为必要的全部变更</w:t>
      </w:r>
      <w:r w:rsidRPr="009A7DAF">
        <w:rPr>
          <w:rFonts w:eastAsia="楷体_GB2312"/>
          <w:lang w:eastAsia="zh-CN"/>
        </w:rPr>
        <w:t>/</w:t>
      </w:r>
      <w:r w:rsidRPr="009A7DAF">
        <w:rPr>
          <w:rFonts w:eastAsia="楷体_GB2312" w:hint="eastAsia"/>
          <w:lang w:eastAsia="zh-CN"/>
        </w:rPr>
        <w:t>转移登记和通知手续（如有）。</w:t>
      </w:r>
      <w:bookmarkEnd w:id="168"/>
    </w:p>
    <w:p w14:paraId="6D0309E3"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收到的</w:t>
      </w:r>
      <w:r w:rsidRPr="009A7DAF">
        <w:rPr>
          <w:rFonts w:eastAsia="楷体_GB2312"/>
          <w:lang w:eastAsia="zh-CN"/>
        </w:rPr>
        <w:t>“</w:t>
      </w:r>
      <w:r w:rsidRPr="009A7DAF">
        <w:rPr>
          <w:rFonts w:eastAsia="楷体_GB2312" w:hint="eastAsia"/>
          <w:lang w:eastAsia="zh-CN"/>
        </w:rPr>
        <w:t>清仓回购价格</w:t>
      </w:r>
      <w:r w:rsidRPr="009A7DAF">
        <w:rPr>
          <w:rFonts w:eastAsia="楷体_GB2312"/>
          <w:lang w:eastAsia="zh-CN"/>
        </w:rPr>
        <w:t>”</w:t>
      </w:r>
      <w:r w:rsidRPr="009A7DAF">
        <w:rPr>
          <w:rFonts w:eastAsia="楷体_GB2312" w:hint="eastAsia"/>
          <w:lang w:eastAsia="zh-CN"/>
        </w:rPr>
        <w:t>款项分别作为</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w:t>
      </w:r>
    </w:p>
    <w:p w14:paraId="289F4207"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169" w:name="_Toc389048953"/>
      <w:bookmarkStart w:id="170" w:name="_Toc389145712"/>
      <w:bookmarkStart w:id="171" w:name="_Toc388880605"/>
      <w:bookmarkStart w:id="172" w:name="_Toc201490207"/>
      <w:bookmarkStart w:id="173" w:name="_Toc201569386"/>
      <w:bookmarkStart w:id="174" w:name="_Toc207007302"/>
      <w:bookmarkStart w:id="175" w:name="_Ref333752294"/>
      <w:bookmarkStart w:id="176" w:name="_Toc417048702"/>
      <w:bookmarkStart w:id="177" w:name="_Toc443651148"/>
      <w:bookmarkEnd w:id="169"/>
      <w:bookmarkEnd w:id="170"/>
      <w:bookmarkEnd w:id="171"/>
      <w:r w:rsidRPr="009A7DAF">
        <w:rPr>
          <w:rFonts w:eastAsia="楷体_GB2312" w:hint="eastAsia"/>
          <w:b/>
          <w:lang w:eastAsia="zh-CN"/>
        </w:rPr>
        <w:t>权利完善</w:t>
      </w:r>
      <w:bookmarkEnd w:id="172"/>
      <w:bookmarkEnd w:id="173"/>
      <w:bookmarkEnd w:id="174"/>
      <w:bookmarkEnd w:id="175"/>
      <w:bookmarkEnd w:id="176"/>
      <w:bookmarkEnd w:id="177"/>
    </w:p>
    <w:p w14:paraId="00B4C410"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178" w:name="_Ref332385414"/>
      <w:bookmarkStart w:id="179" w:name="_Ref201483510"/>
      <w:bookmarkStart w:id="180" w:name="_Toc201569388"/>
      <w:r w:rsidRPr="009A7DAF">
        <w:rPr>
          <w:rFonts w:eastAsia="楷体_GB2312" w:hint="eastAsia"/>
          <w:b/>
          <w:lang w:eastAsia="zh-CN"/>
        </w:rPr>
        <w:t>委托人发送权利完善通知</w:t>
      </w:r>
      <w:bookmarkEnd w:id="178"/>
      <w:bookmarkEnd w:id="179"/>
      <w:bookmarkEnd w:id="180"/>
    </w:p>
    <w:p w14:paraId="31D25229"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bookmarkStart w:id="181" w:name="_Ref331597944"/>
      <w:r w:rsidRPr="009A7DAF">
        <w:rPr>
          <w:rFonts w:eastAsia="楷体_GB2312" w:hint="eastAsia"/>
          <w:lang w:eastAsia="zh-CN"/>
        </w:rPr>
        <w:t>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之</w:t>
      </w:r>
      <w:r w:rsidRPr="009A7DAF">
        <w:rPr>
          <w:rFonts w:eastAsia="楷体_GB2312"/>
          <w:lang w:eastAsia="zh-CN"/>
        </w:rPr>
        <w:t>(a)</w:t>
      </w:r>
      <w:r w:rsidRPr="009A7DAF">
        <w:rPr>
          <w:rFonts w:eastAsia="楷体_GB2312" w:hint="eastAsia"/>
          <w:lang w:eastAsia="zh-CN"/>
        </w:rPr>
        <w:t>项或</w:t>
      </w:r>
      <w:r w:rsidRPr="009A7DAF">
        <w:rPr>
          <w:rFonts w:eastAsia="楷体_GB2312"/>
          <w:lang w:eastAsia="zh-CN"/>
        </w:rPr>
        <w:t>(b)</w:t>
      </w:r>
      <w:r w:rsidRPr="009A7DAF">
        <w:rPr>
          <w:rFonts w:eastAsia="楷体_GB2312" w:hint="eastAsia"/>
          <w:lang w:eastAsia="zh-CN"/>
        </w:rPr>
        <w:t>项情形后</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应以挂号信的方式发出如下</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（格式见本合同</w:t>
      </w:r>
      <w:r w:rsidRPr="009A7DAF">
        <w:rPr>
          <w:rFonts w:eastAsia="楷体_GB2312" w:hint="eastAsia"/>
          <w:b/>
          <w:i/>
          <w:lang w:eastAsia="zh-CN"/>
        </w:rPr>
        <w:t>附件七</w:t>
      </w:r>
      <w:r w:rsidRPr="009A7DAF">
        <w:rPr>
          <w:rFonts w:eastAsia="楷体_GB2312" w:hint="eastAsia"/>
          <w:lang w:eastAsia="zh-CN"/>
        </w:rPr>
        <w:t>），并抄送给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bookmarkEnd w:id="181"/>
    </w:p>
    <w:p w14:paraId="6CA6B926" w14:textId="77777777" w:rsidR="00ED3C36" w:rsidRPr="009A7DAF" w:rsidRDefault="00ED3C36">
      <w:pPr>
        <w:widowControl w:val="0"/>
        <w:numPr>
          <w:ilvl w:val="0"/>
          <w:numId w:val="14"/>
        </w:numPr>
        <w:spacing w:beforeLines="50" w:before="120" w:afterLines="50" w:after="120" w:line="360" w:lineRule="auto"/>
        <w:jc w:val="both"/>
        <w:rPr>
          <w:rFonts w:eastAsia="楷体_GB2312"/>
          <w:lang w:eastAsia="zh-CN"/>
        </w:rPr>
      </w:pPr>
      <w:r w:rsidRPr="009A7DAF">
        <w:rPr>
          <w:rFonts w:eastAsia="楷体_GB2312" w:hint="eastAsia"/>
          <w:lang w:eastAsia="zh-CN"/>
        </w:rPr>
        <w:t>将相关</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已设立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的事实，通知每一个</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（如有）；以及</w:t>
      </w:r>
    </w:p>
    <w:p w14:paraId="5319CC5F" w14:textId="77777777" w:rsidR="00ED3C36" w:rsidRPr="009A7DAF" w:rsidRDefault="00ED3C36">
      <w:pPr>
        <w:widowControl w:val="0"/>
        <w:numPr>
          <w:ilvl w:val="0"/>
          <w:numId w:val="14"/>
        </w:numPr>
        <w:spacing w:beforeLines="50" w:before="120" w:afterLines="50" w:after="120" w:line="360" w:lineRule="auto"/>
        <w:jc w:val="both"/>
        <w:rPr>
          <w:rFonts w:eastAsia="楷体_GB2312"/>
          <w:lang w:eastAsia="zh-CN"/>
        </w:rPr>
      </w:pPr>
      <w:r w:rsidRPr="009A7DAF">
        <w:rPr>
          <w:rFonts w:eastAsia="楷体_GB2312" w:hint="eastAsia"/>
          <w:lang w:eastAsia="zh-CN"/>
        </w:rPr>
        <w:t>告知</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（如有）自收到</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之日起，将其应支付的款项支付至</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p>
    <w:p w14:paraId="1FC2276A"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之</w:t>
      </w:r>
      <w:r w:rsidRPr="009A7DAF">
        <w:rPr>
          <w:rFonts w:eastAsia="楷体_GB2312"/>
          <w:lang w:eastAsia="zh-CN"/>
        </w:rPr>
        <w:t>(c)</w:t>
      </w:r>
      <w:r w:rsidRPr="009A7DAF">
        <w:rPr>
          <w:rFonts w:eastAsia="楷体_GB2312" w:hint="eastAsia"/>
          <w:lang w:eastAsia="zh-CN"/>
        </w:rPr>
        <w:t>项或</w:t>
      </w:r>
      <w:r w:rsidRPr="009A7DAF">
        <w:rPr>
          <w:rFonts w:eastAsia="楷体_GB2312"/>
          <w:lang w:eastAsia="zh-CN"/>
        </w:rPr>
        <w:t>(d)</w:t>
      </w:r>
      <w:r w:rsidRPr="009A7DAF">
        <w:rPr>
          <w:rFonts w:eastAsia="楷体_GB2312" w:hint="eastAsia"/>
          <w:lang w:eastAsia="zh-CN"/>
        </w:rPr>
        <w:t>项情形后的</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应以挂号信的方式发出</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（格式见本合同</w:t>
      </w:r>
      <w:r w:rsidRPr="009A7DAF">
        <w:rPr>
          <w:rFonts w:eastAsia="楷体_GB2312" w:hint="eastAsia"/>
          <w:b/>
          <w:i/>
          <w:lang w:eastAsia="zh-CN"/>
        </w:rPr>
        <w:t>附件七</w:t>
      </w:r>
      <w:r w:rsidRPr="009A7DAF">
        <w:rPr>
          <w:rFonts w:eastAsia="楷体_GB2312" w:hint="eastAsia"/>
          <w:lang w:eastAsia="zh-CN"/>
        </w:rPr>
        <w:t>），并抄送给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，将相关</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已设立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的事实，通知每一个</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（如有）。</w:t>
      </w:r>
    </w:p>
    <w:p w14:paraId="766ECB3F"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182" w:name="_Ref332385436"/>
      <w:r w:rsidRPr="009A7DAF">
        <w:rPr>
          <w:rFonts w:eastAsia="楷体_GB2312" w:hint="eastAsia"/>
          <w:lang w:eastAsia="zh-CN"/>
        </w:rPr>
        <w:t>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中的</w:t>
      </w:r>
      <w:r w:rsidRPr="009A7DAF">
        <w:rPr>
          <w:rFonts w:eastAsia="楷体_GB2312"/>
          <w:lang w:eastAsia="zh-CN"/>
        </w:rPr>
        <w:t>(e)</w:t>
      </w:r>
      <w:r w:rsidRPr="009A7DAF">
        <w:rPr>
          <w:rFonts w:eastAsia="楷体_GB2312" w:hint="eastAsia"/>
          <w:lang w:eastAsia="zh-CN"/>
        </w:rPr>
        <w:t>项情形后的</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应根据其通常标准并经受托人同意以挂号信的方式但仅向未履行义务的</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（如有）发出</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（格式见本合同</w:t>
      </w:r>
      <w:r w:rsidRPr="009A7DAF">
        <w:rPr>
          <w:rFonts w:eastAsia="楷体_GB2312" w:hint="eastAsia"/>
          <w:b/>
          <w:i/>
          <w:lang w:eastAsia="zh-CN"/>
        </w:rPr>
        <w:t>附件七</w:t>
      </w:r>
      <w:r w:rsidRPr="009A7DAF">
        <w:rPr>
          <w:rFonts w:eastAsia="楷体_GB2312" w:hint="eastAsia"/>
          <w:lang w:eastAsia="zh-CN"/>
        </w:rPr>
        <w:t>），并抄送给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，将相关</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已设立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w:t>
      </w:r>
      <w:r w:rsidRPr="009A7DAF">
        <w:rPr>
          <w:rFonts w:eastAsia="楷体_GB2312" w:hint="eastAsia"/>
          <w:lang w:eastAsia="zh-CN"/>
        </w:rPr>
        <w:lastRenderedPageBreak/>
        <w:t>事实，通知相关</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w:t>
      </w:r>
      <w:bookmarkEnd w:id="182"/>
    </w:p>
    <w:p w14:paraId="1378238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183" w:name="_Ref201652377"/>
      <w:bookmarkStart w:id="184" w:name="_Ref333411174"/>
      <w:bookmarkStart w:id="185" w:name="_Toc201569389"/>
      <w:r w:rsidRPr="009A7DAF">
        <w:rPr>
          <w:rFonts w:eastAsia="楷体_GB2312" w:hint="eastAsia"/>
          <w:b/>
          <w:lang w:eastAsia="zh-CN"/>
        </w:rPr>
        <w:t>受托人代为发送权利完善通知</w:t>
      </w:r>
      <w:bookmarkEnd w:id="183"/>
      <w:bookmarkEnd w:id="184"/>
      <w:bookmarkEnd w:id="185"/>
    </w:p>
    <w:p w14:paraId="02F6C9D5" w14:textId="77777777" w:rsidR="00ED3C36" w:rsidRPr="009A7DAF" w:rsidRDefault="00ED3C36" w:rsidP="00177B49">
      <w:pPr>
        <w:widowControl w:val="0"/>
        <w:numPr>
          <w:ilvl w:val="2"/>
          <w:numId w:val="7"/>
        </w:numPr>
        <w:tabs>
          <w:tab w:val="left" w:pos="90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前向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出具不可撤销的</w:t>
      </w:r>
      <w:r w:rsidRPr="009A7DAF">
        <w:rPr>
          <w:rFonts w:eastAsia="楷体_GB2312"/>
          <w:lang w:eastAsia="zh-CN"/>
        </w:rPr>
        <w:t>“</w:t>
      </w:r>
      <w:r w:rsidRPr="009A7DAF">
        <w:rPr>
          <w:rFonts w:eastAsia="楷体_GB2312" w:hint="eastAsia"/>
          <w:lang w:eastAsia="zh-CN"/>
        </w:rPr>
        <w:t>授权书</w:t>
      </w:r>
      <w:r w:rsidRPr="009A7DAF">
        <w:rPr>
          <w:rFonts w:eastAsia="楷体_GB2312"/>
          <w:lang w:eastAsia="zh-CN"/>
        </w:rPr>
        <w:t>”</w:t>
      </w:r>
      <w:r w:rsidRPr="009A7DAF">
        <w:rPr>
          <w:rFonts w:eastAsia="楷体_GB2312" w:hint="eastAsia"/>
          <w:lang w:eastAsia="zh-CN"/>
        </w:rPr>
        <w:t>（格式见本合同</w:t>
      </w:r>
      <w:r w:rsidRPr="009A7DAF">
        <w:rPr>
          <w:rFonts w:eastAsia="楷体_GB2312" w:hint="eastAsia"/>
          <w:b/>
          <w:i/>
          <w:lang w:eastAsia="zh-CN"/>
        </w:rPr>
        <w:t>附件八</w:t>
      </w:r>
      <w:r w:rsidRPr="009A7DAF">
        <w:rPr>
          <w:rFonts w:eastAsia="楷体_GB2312" w:hint="eastAsia"/>
          <w:lang w:eastAsia="zh-CN"/>
        </w:rPr>
        <w:t>），</w:t>
      </w:r>
      <w:r w:rsidR="00790A26" w:rsidRPr="009A7DAF">
        <w:rPr>
          <w:rFonts w:eastAsia="楷体_GB2312" w:hint="eastAsia"/>
          <w:lang w:eastAsia="zh-CN"/>
        </w:rPr>
        <w:t>授权</w:t>
      </w:r>
      <w:r w:rsidRPr="009A7DAF">
        <w:rPr>
          <w:rFonts w:eastAsia="楷体_GB2312"/>
          <w:lang w:eastAsia="zh-CN"/>
        </w:rPr>
        <w:t>“</w:t>
      </w:r>
      <w:r w:rsidRPr="009A7DAF">
        <w:rPr>
          <w:rFonts w:eastAsia="楷体_GB2312"/>
          <w:lang w:eastAsia="zh-CN"/>
        </w:rPr>
        <w:t>受托人</w:t>
      </w:r>
      <w:r w:rsidRPr="009A7DAF">
        <w:rPr>
          <w:rFonts w:eastAsia="楷体_GB2312"/>
          <w:lang w:eastAsia="zh-CN"/>
        </w:rPr>
        <w:t>”</w:t>
      </w:r>
      <w:r w:rsidRPr="009A7DAF">
        <w:rPr>
          <w:rFonts w:eastAsia="楷体_GB2312"/>
          <w:lang w:eastAsia="zh-CN"/>
        </w:rPr>
        <w:t>以</w:t>
      </w:r>
      <w:r w:rsidRPr="009A7DAF">
        <w:rPr>
          <w:rFonts w:eastAsia="楷体_GB2312"/>
          <w:lang w:eastAsia="zh-CN"/>
        </w:rPr>
        <w:t>“</w:t>
      </w:r>
      <w:r w:rsidRPr="009A7DAF">
        <w:rPr>
          <w:rFonts w:eastAsia="楷体_GB2312"/>
          <w:lang w:eastAsia="zh-CN"/>
        </w:rPr>
        <w:t>委托人</w:t>
      </w:r>
      <w:r w:rsidRPr="009A7DAF">
        <w:rPr>
          <w:rFonts w:eastAsia="楷体_GB2312"/>
          <w:lang w:eastAsia="zh-CN"/>
        </w:rPr>
        <w:t>”</w:t>
      </w:r>
      <w:r w:rsidRPr="009A7DAF">
        <w:rPr>
          <w:rFonts w:eastAsia="楷体_GB2312"/>
          <w:lang w:eastAsia="zh-CN"/>
        </w:rPr>
        <w:t>的名义，在发生</w:t>
      </w:r>
      <w:r w:rsidRPr="009A7DAF">
        <w:rPr>
          <w:rFonts w:eastAsia="楷体_GB2312"/>
          <w:lang w:eastAsia="zh-CN"/>
        </w:rPr>
        <w:t>“</w:t>
      </w:r>
      <w:r w:rsidRPr="009A7DAF">
        <w:rPr>
          <w:rFonts w:eastAsia="楷体_GB2312"/>
          <w:lang w:eastAsia="zh-CN"/>
        </w:rPr>
        <w:t>权利完善事件</w:t>
      </w:r>
      <w:r w:rsidRPr="009A7DAF">
        <w:rPr>
          <w:rFonts w:eastAsia="楷体_GB2312"/>
          <w:lang w:eastAsia="zh-CN"/>
        </w:rPr>
        <w:t>”</w:t>
      </w:r>
      <w:r w:rsidRPr="009A7DAF">
        <w:rPr>
          <w:rFonts w:eastAsia="楷体_GB2312"/>
          <w:lang w:eastAsia="zh-CN"/>
        </w:rPr>
        <w:t>且</w:t>
      </w:r>
      <w:r w:rsidRPr="009A7DAF">
        <w:rPr>
          <w:rFonts w:eastAsia="楷体_GB2312"/>
          <w:lang w:eastAsia="zh-CN"/>
        </w:rPr>
        <w:t>“</w:t>
      </w:r>
      <w:r w:rsidRPr="009A7DAF">
        <w:rPr>
          <w:rFonts w:eastAsia="楷体_GB2312"/>
          <w:lang w:eastAsia="zh-CN"/>
        </w:rPr>
        <w:t>委托人</w:t>
      </w:r>
      <w:r w:rsidRPr="009A7DAF">
        <w:rPr>
          <w:rFonts w:eastAsia="楷体_GB2312"/>
          <w:lang w:eastAsia="zh-CN"/>
        </w:rPr>
        <w:t>”</w:t>
      </w:r>
      <w:r w:rsidRPr="009A7DAF">
        <w:rPr>
          <w:rFonts w:eastAsia="楷体_GB2312"/>
          <w:lang w:eastAsia="zh-CN"/>
        </w:rPr>
        <w:t>在规定时限内不履行发送</w:t>
      </w:r>
      <w:r w:rsidRPr="009A7DAF">
        <w:rPr>
          <w:rFonts w:eastAsia="楷体_GB2312"/>
          <w:lang w:eastAsia="zh-CN"/>
        </w:rPr>
        <w:t>“</w:t>
      </w:r>
      <w:r w:rsidRPr="009A7DAF">
        <w:rPr>
          <w:rFonts w:eastAsia="楷体_GB2312"/>
          <w:lang w:eastAsia="zh-CN"/>
        </w:rPr>
        <w:t>权利完善通知</w:t>
      </w:r>
      <w:r w:rsidRPr="009A7DAF">
        <w:rPr>
          <w:rFonts w:eastAsia="楷体_GB2312"/>
          <w:lang w:eastAsia="zh-CN"/>
        </w:rPr>
        <w:t>”</w:t>
      </w:r>
      <w:r w:rsidRPr="009A7DAF">
        <w:rPr>
          <w:rFonts w:eastAsia="楷体_GB2312"/>
          <w:lang w:eastAsia="zh-CN"/>
        </w:rPr>
        <w:t>的义务时，代为发送</w:t>
      </w:r>
      <w:r w:rsidRPr="009A7DAF">
        <w:rPr>
          <w:rFonts w:eastAsia="楷体_GB2312"/>
          <w:lang w:eastAsia="zh-CN"/>
        </w:rPr>
        <w:t>“</w:t>
      </w:r>
      <w:r w:rsidRPr="009A7DAF">
        <w:rPr>
          <w:rFonts w:eastAsia="楷体_GB2312"/>
          <w:lang w:eastAsia="zh-CN"/>
        </w:rPr>
        <w:t>权利完善通知</w:t>
      </w:r>
      <w:r w:rsidRPr="009A7DAF">
        <w:rPr>
          <w:rFonts w:eastAsia="楷体_GB2312"/>
          <w:lang w:eastAsia="zh-CN"/>
        </w:rPr>
        <w:t>”</w:t>
      </w:r>
      <w:r w:rsidRPr="009A7DAF">
        <w:rPr>
          <w:rFonts w:eastAsia="楷体_GB2312"/>
          <w:lang w:eastAsia="zh-CN"/>
        </w:rPr>
        <w:t>。</w:t>
      </w:r>
    </w:p>
    <w:p w14:paraId="50A9AC2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lang w:eastAsia="zh-CN"/>
        </w:rPr>
        <w:t>如果</w:t>
      </w:r>
      <w:r w:rsidR="008C1C90" w:rsidRPr="009A7DAF">
        <w:rPr>
          <w:rFonts w:eastAsia="楷体_GB2312"/>
          <w:lang w:eastAsia="zh-CN"/>
        </w:rPr>
        <w:t>“</w:t>
      </w:r>
      <w:r w:rsidR="008C1C90" w:rsidRPr="009A7DAF">
        <w:rPr>
          <w:rFonts w:eastAsia="楷体_GB2312" w:hint="eastAsia"/>
          <w:lang w:eastAsia="zh-CN"/>
        </w:rPr>
        <w:t>受托人</w:t>
      </w:r>
      <w:r w:rsidR="008C1C90" w:rsidRPr="009A7DAF">
        <w:rPr>
          <w:rFonts w:eastAsia="楷体_GB2312"/>
          <w:lang w:eastAsia="zh-CN"/>
        </w:rPr>
        <w:t>”</w:t>
      </w:r>
      <w:r w:rsidR="008C1C90" w:rsidRPr="009A7DAF">
        <w:rPr>
          <w:rFonts w:eastAsia="楷体_GB2312"/>
          <w:lang w:eastAsia="zh-CN"/>
        </w:rPr>
        <w:t>知悉</w:t>
      </w:r>
      <w:r w:rsidRPr="009A7DAF">
        <w:rPr>
          <w:rFonts w:eastAsia="楷体_GB2312"/>
          <w:lang w:eastAsia="zh-CN"/>
        </w:rPr>
        <w:t>“</w:t>
      </w:r>
      <w:r w:rsidRPr="009A7DAF">
        <w:rPr>
          <w:rFonts w:eastAsia="楷体_GB2312"/>
          <w:lang w:eastAsia="zh-CN"/>
        </w:rPr>
        <w:t>委托人</w:t>
      </w:r>
      <w:r w:rsidRPr="009A7DAF">
        <w:rPr>
          <w:rFonts w:eastAsia="楷体_GB2312"/>
          <w:lang w:eastAsia="zh-CN"/>
        </w:rPr>
        <w:t>”</w:t>
      </w:r>
      <w:r w:rsidRPr="009A7DAF">
        <w:rPr>
          <w:rFonts w:eastAsia="楷体_GB2312"/>
          <w:lang w:eastAsia="zh-CN"/>
        </w:rPr>
        <w:t>在发生</w:t>
      </w:r>
      <w:r w:rsidRPr="009A7DAF">
        <w:rPr>
          <w:rFonts w:eastAsia="楷体_GB2312"/>
          <w:lang w:eastAsia="zh-CN"/>
        </w:rPr>
        <w:t>“</w:t>
      </w:r>
      <w:r w:rsidRPr="009A7DAF">
        <w:rPr>
          <w:rFonts w:eastAsia="楷体_GB2312"/>
          <w:lang w:eastAsia="zh-CN"/>
        </w:rPr>
        <w:t>权利完善事件</w:t>
      </w:r>
      <w:r w:rsidRPr="009A7DAF">
        <w:rPr>
          <w:rFonts w:eastAsia="楷体_GB2312"/>
          <w:lang w:eastAsia="zh-CN"/>
        </w:rPr>
        <w:t>”</w:t>
      </w:r>
      <w:r w:rsidRPr="009A7DAF">
        <w:rPr>
          <w:rFonts w:eastAsia="楷体_GB2312"/>
          <w:lang w:eastAsia="zh-CN"/>
        </w:rPr>
        <w:t>后未按照本合同第</w:t>
      </w:r>
      <w:r w:rsidR="00642CEF">
        <w:fldChar w:fldCharType="begin"/>
      </w:r>
      <w:r w:rsidR="00642CEF">
        <w:instrText xml:space="preserve"> REF _Ref332385414 \r \h  \* MERGEFORMAT </w:instrText>
      </w:r>
      <w:r w:rsidR="00642CEF">
        <w:fldChar w:fldCharType="separate"/>
      </w:r>
      <w:r w:rsidRPr="009A7DAF">
        <w:rPr>
          <w:rFonts w:eastAsia="楷体_GB2312"/>
          <w:lang w:eastAsia="zh-CN"/>
        </w:rPr>
        <w:t>6.1</w:t>
      </w:r>
      <w:r w:rsidR="00642CEF">
        <w:fldChar w:fldCharType="end"/>
      </w:r>
      <w:r w:rsidRPr="009A7DAF">
        <w:rPr>
          <w:rFonts w:eastAsia="楷体_GB2312"/>
          <w:lang w:eastAsia="zh-CN"/>
        </w:rPr>
        <w:t>款的约定发送</w:t>
      </w:r>
      <w:r w:rsidRPr="009A7DAF">
        <w:rPr>
          <w:rFonts w:eastAsia="楷体_GB2312"/>
          <w:lang w:eastAsia="zh-CN"/>
        </w:rPr>
        <w:t>“</w:t>
      </w:r>
      <w:r w:rsidRPr="009A7DAF">
        <w:rPr>
          <w:rFonts w:eastAsia="楷体_GB2312"/>
          <w:lang w:eastAsia="zh-CN"/>
        </w:rPr>
        <w:t>权利完善通知</w:t>
      </w:r>
      <w:r w:rsidRPr="009A7DAF">
        <w:rPr>
          <w:rFonts w:eastAsia="楷体_GB2312"/>
          <w:lang w:eastAsia="zh-CN"/>
        </w:rPr>
        <w:t>”</w:t>
      </w:r>
      <w:r w:rsidRPr="009A7DAF">
        <w:rPr>
          <w:rFonts w:eastAsia="楷体_GB2312"/>
          <w:lang w:eastAsia="zh-CN"/>
        </w:rPr>
        <w:t>，则</w:t>
      </w:r>
      <w:r w:rsidR="008C1C90" w:rsidRPr="009A7DAF">
        <w:rPr>
          <w:rFonts w:eastAsia="楷体_GB2312"/>
          <w:lang w:eastAsia="zh-CN"/>
        </w:rPr>
        <w:t>“</w:t>
      </w:r>
      <w:r w:rsidR="008C1C90" w:rsidRPr="009A7DAF">
        <w:rPr>
          <w:rFonts w:eastAsia="楷体_GB2312" w:hint="eastAsia"/>
          <w:lang w:eastAsia="zh-CN"/>
        </w:rPr>
        <w:t>受托人</w:t>
      </w:r>
      <w:r w:rsidR="008C1C90" w:rsidRPr="009A7DAF">
        <w:rPr>
          <w:rFonts w:eastAsia="楷体_GB2312"/>
          <w:lang w:eastAsia="zh-CN"/>
        </w:rPr>
        <w:t>”</w:t>
      </w:r>
      <w:r w:rsidRPr="009A7DAF">
        <w:rPr>
          <w:rFonts w:eastAsia="楷体_GB2312"/>
          <w:lang w:eastAsia="zh-CN"/>
        </w:rPr>
        <w:t>应在</w:t>
      </w:r>
      <w:r w:rsidRPr="009A7DAF">
        <w:rPr>
          <w:rFonts w:eastAsia="楷体_GB2312"/>
          <w:lang w:eastAsia="zh-CN"/>
        </w:rPr>
        <w:t>“</w:t>
      </w:r>
      <w:r w:rsidRPr="009A7DAF">
        <w:rPr>
          <w:rFonts w:eastAsia="楷体_GB2312"/>
          <w:lang w:eastAsia="zh-CN"/>
        </w:rPr>
        <w:t>委托人</w:t>
      </w:r>
      <w:r w:rsidRPr="009A7DAF">
        <w:rPr>
          <w:rFonts w:eastAsia="楷体_GB2312"/>
          <w:lang w:eastAsia="zh-CN"/>
        </w:rPr>
        <w:t>”</w:t>
      </w:r>
      <w:r w:rsidRPr="009A7DAF">
        <w:rPr>
          <w:rFonts w:eastAsia="楷体_GB2312"/>
          <w:lang w:eastAsia="zh-CN"/>
        </w:rPr>
        <w:t>按照本合同第</w:t>
      </w:r>
      <w:r w:rsidR="00642CEF">
        <w:fldChar w:fldCharType="begin"/>
      </w:r>
      <w:r w:rsidR="00642CEF">
        <w:instrText xml:space="preserve"> REF _Ref332385414 \r \h  \* MERGEFORMAT </w:instrText>
      </w:r>
      <w:r w:rsidR="00642CEF">
        <w:fldChar w:fldCharType="separate"/>
      </w:r>
      <w:r w:rsidRPr="009A7DAF">
        <w:rPr>
          <w:rFonts w:eastAsia="楷体_GB2312"/>
          <w:lang w:eastAsia="zh-CN"/>
        </w:rPr>
        <w:t>6.1</w:t>
      </w:r>
      <w:r w:rsidR="00642CEF">
        <w:fldChar w:fldCharType="end"/>
      </w:r>
      <w:r w:rsidRPr="009A7DAF">
        <w:rPr>
          <w:rFonts w:eastAsia="楷体_GB2312"/>
          <w:lang w:eastAsia="zh-CN"/>
        </w:rPr>
        <w:t>款的约定本应发送</w:t>
      </w:r>
      <w:r w:rsidRPr="009A7DAF">
        <w:rPr>
          <w:rFonts w:eastAsia="楷体_GB2312"/>
          <w:lang w:eastAsia="zh-CN"/>
        </w:rPr>
        <w:t>“</w:t>
      </w:r>
      <w:r w:rsidRPr="009A7DAF">
        <w:rPr>
          <w:rFonts w:eastAsia="楷体_GB2312"/>
          <w:lang w:eastAsia="zh-CN"/>
        </w:rPr>
        <w:t>权利完善通知</w:t>
      </w:r>
      <w:r w:rsidRPr="009A7DAF">
        <w:rPr>
          <w:rFonts w:eastAsia="楷体_GB2312"/>
          <w:lang w:eastAsia="zh-CN"/>
        </w:rPr>
        <w:t>”</w:t>
      </w:r>
      <w:r w:rsidRPr="009A7DAF">
        <w:rPr>
          <w:rFonts w:eastAsia="楷体_GB2312"/>
          <w:lang w:eastAsia="zh-CN"/>
        </w:rPr>
        <w:t>之日或知悉之日（以较晚者为准）后的</w:t>
      </w:r>
      <w:r w:rsidRPr="009A7DAF">
        <w:rPr>
          <w:rFonts w:eastAsia="楷体_GB2312"/>
          <w:lang w:eastAsia="zh-CN"/>
        </w:rPr>
        <w:t>10</w:t>
      </w:r>
      <w:r w:rsidRPr="009A7DAF">
        <w:rPr>
          <w:rFonts w:eastAsia="楷体_GB2312"/>
          <w:lang w:eastAsia="zh-CN"/>
        </w:rPr>
        <w:t>个</w:t>
      </w:r>
      <w:r w:rsidRPr="009A7DAF">
        <w:rPr>
          <w:rFonts w:eastAsia="楷体_GB2312"/>
          <w:lang w:eastAsia="zh-CN"/>
        </w:rPr>
        <w:t>“</w:t>
      </w:r>
      <w:r w:rsidRPr="009A7DAF">
        <w:rPr>
          <w:rFonts w:eastAsia="楷体_GB2312"/>
          <w:lang w:eastAsia="zh-CN"/>
        </w:rPr>
        <w:t>工作日</w:t>
      </w:r>
      <w:r w:rsidRPr="009A7DAF">
        <w:rPr>
          <w:rFonts w:eastAsia="楷体_GB2312"/>
          <w:lang w:eastAsia="zh-CN"/>
        </w:rPr>
        <w:t>”</w:t>
      </w:r>
      <w:r w:rsidRPr="009A7DAF">
        <w:rPr>
          <w:rFonts w:eastAsia="楷体_GB2312"/>
          <w:lang w:eastAsia="zh-CN"/>
        </w:rPr>
        <w:t>内，按照本合同第</w:t>
      </w:r>
      <w:r w:rsidR="00642CEF">
        <w:fldChar w:fldCharType="begin"/>
      </w:r>
      <w:r w:rsidR="00642CEF">
        <w:instrText xml:space="preserve"> REF _Ref332385414 \r \h  \* MERGEFORMAT </w:instrText>
      </w:r>
      <w:r w:rsidR="00642CEF">
        <w:fldChar w:fldCharType="separate"/>
      </w:r>
      <w:r w:rsidRPr="009A7DAF">
        <w:rPr>
          <w:rFonts w:eastAsia="楷体_GB2312"/>
          <w:lang w:eastAsia="zh-CN"/>
        </w:rPr>
        <w:t>6.1</w:t>
      </w:r>
      <w:r w:rsidR="00642CEF">
        <w:fldChar w:fldCharType="end"/>
      </w:r>
      <w:r w:rsidRPr="009A7DAF">
        <w:rPr>
          <w:rFonts w:eastAsia="楷体_GB2312"/>
          <w:lang w:eastAsia="zh-CN"/>
        </w:rPr>
        <w:t>款的规定，代表</w:t>
      </w:r>
      <w:r w:rsidRPr="009A7DAF">
        <w:rPr>
          <w:rFonts w:eastAsia="楷体_GB2312"/>
          <w:lang w:eastAsia="zh-CN"/>
        </w:rPr>
        <w:t>“</w:t>
      </w:r>
      <w:r w:rsidRPr="009A7DAF">
        <w:rPr>
          <w:rFonts w:eastAsia="楷体_GB2312"/>
          <w:lang w:eastAsia="zh-CN"/>
        </w:rPr>
        <w:t>委托人</w:t>
      </w:r>
      <w:r w:rsidRPr="009A7DAF">
        <w:rPr>
          <w:rFonts w:eastAsia="楷体_GB2312"/>
          <w:lang w:eastAsia="zh-CN"/>
        </w:rPr>
        <w:t>”</w:t>
      </w:r>
      <w:r w:rsidRPr="009A7DAF">
        <w:rPr>
          <w:rFonts w:eastAsia="楷体_GB2312"/>
          <w:lang w:eastAsia="zh-CN"/>
        </w:rPr>
        <w:t>向相应的</w:t>
      </w:r>
      <w:r w:rsidRPr="009A7DAF">
        <w:rPr>
          <w:rFonts w:eastAsia="楷体_GB2312"/>
          <w:lang w:eastAsia="zh-CN"/>
        </w:rPr>
        <w:t>“</w:t>
      </w:r>
      <w:r w:rsidRPr="009A7DAF">
        <w:rPr>
          <w:rFonts w:eastAsia="楷体_GB2312"/>
          <w:lang w:eastAsia="zh-CN"/>
        </w:rPr>
        <w:t>借款人</w:t>
      </w:r>
      <w:r w:rsidRPr="009A7DAF">
        <w:rPr>
          <w:rFonts w:eastAsia="楷体_GB2312"/>
          <w:lang w:eastAsia="zh-CN"/>
        </w:rPr>
        <w:t>”</w:t>
      </w:r>
      <w:r w:rsidRPr="009A7DAF">
        <w:rPr>
          <w:rFonts w:eastAsia="楷体_GB2312"/>
          <w:lang w:eastAsia="zh-CN"/>
        </w:rPr>
        <w:t>、</w:t>
      </w:r>
      <w:r w:rsidRPr="009A7DAF">
        <w:rPr>
          <w:rFonts w:eastAsia="楷体_GB2312"/>
          <w:lang w:eastAsia="zh-CN"/>
        </w:rPr>
        <w:t>“</w:t>
      </w:r>
      <w:r w:rsidRPr="009A7DAF">
        <w:rPr>
          <w:rFonts w:eastAsia="楷体_GB2312"/>
          <w:lang w:eastAsia="zh-CN"/>
        </w:rPr>
        <w:t>保证人</w:t>
      </w:r>
      <w:r w:rsidRPr="009A7DAF">
        <w:rPr>
          <w:rFonts w:eastAsia="楷体_GB2312"/>
          <w:lang w:eastAsia="zh-CN"/>
        </w:rPr>
        <w:t>”</w:t>
      </w:r>
      <w:r w:rsidRPr="009A7DAF">
        <w:rPr>
          <w:rFonts w:eastAsia="楷体_GB2312"/>
          <w:lang w:eastAsia="zh-CN"/>
        </w:rPr>
        <w:t>送达</w:t>
      </w:r>
      <w:r w:rsidRPr="009A7DAF">
        <w:rPr>
          <w:rFonts w:eastAsia="楷体_GB2312"/>
          <w:lang w:eastAsia="zh-CN"/>
        </w:rPr>
        <w:t>“</w:t>
      </w:r>
      <w:r w:rsidRPr="009A7DAF">
        <w:rPr>
          <w:rFonts w:eastAsia="楷体_GB2312"/>
          <w:lang w:eastAsia="zh-CN"/>
        </w:rPr>
        <w:t>权利</w:t>
      </w:r>
      <w:r w:rsidRPr="009A7DAF">
        <w:rPr>
          <w:rFonts w:eastAsia="楷体_GB2312" w:hint="eastAsia"/>
          <w:lang w:eastAsia="zh-CN"/>
        </w:rPr>
        <w:t>完善通知</w:t>
      </w:r>
      <w:r w:rsidRPr="009A7DAF">
        <w:rPr>
          <w:rFonts w:eastAsia="楷体_GB2312"/>
          <w:lang w:eastAsia="zh-CN"/>
        </w:rPr>
        <w:t>”</w:t>
      </w:r>
      <w:r w:rsidRPr="009A7DAF">
        <w:rPr>
          <w:rFonts w:eastAsia="楷体_GB2312" w:hint="eastAsia"/>
          <w:lang w:eastAsia="zh-CN"/>
        </w:rPr>
        <w:t>，并抄送给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p>
    <w:p w14:paraId="183EEBE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186" w:name="_Toc201569390"/>
      <w:bookmarkStart w:id="187" w:name="_Ref333932958"/>
      <w:r w:rsidRPr="009A7DAF">
        <w:rPr>
          <w:rFonts w:eastAsia="楷体_GB2312" w:hint="eastAsia"/>
          <w:b/>
          <w:lang w:eastAsia="zh-CN"/>
        </w:rPr>
        <w:t>发送权利完善通知的费用</w:t>
      </w:r>
      <w:bookmarkEnd w:id="186"/>
      <w:bookmarkEnd w:id="187"/>
    </w:p>
    <w:p w14:paraId="40EBE3B1" w14:textId="77777777" w:rsidR="00ED3C36" w:rsidRPr="009A7DAF" w:rsidRDefault="00ED3C36">
      <w:pPr>
        <w:spacing w:beforeLines="50" w:before="120" w:afterLines="50" w:after="120" w:line="360" w:lineRule="auto"/>
        <w:ind w:left="992"/>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按照本合同的规定发送</w:t>
      </w:r>
      <w:r w:rsidRPr="009A7DAF">
        <w:rPr>
          <w:rFonts w:eastAsia="楷体_GB2312"/>
        </w:rPr>
        <w:t>“</w:t>
      </w:r>
      <w:r w:rsidRPr="009A7DAF">
        <w:rPr>
          <w:rFonts w:eastAsia="楷体_GB2312" w:hint="eastAsia"/>
        </w:rPr>
        <w:t>权利完善通知</w:t>
      </w:r>
      <w:r w:rsidRPr="009A7DAF">
        <w:rPr>
          <w:rFonts w:eastAsia="楷体_GB2312"/>
        </w:rPr>
        <w:t>”</w:t>
      </w:r>
      <w:r w:rsidRPr="009A7DAF">
        <w:rPr>
          <w:rFonts w:eastAsia="楷体_GB2312" w:hint="eastAsia"/>
        </w:rPr>
        <w:t>所发生的费用应由</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自行承担。</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按照本合同的规定代为发送</w:t>
      </w:r>
      <w:r w:rsidRPr="009A7DAF">
        <w:rPr>
          <w:rFonts w:eastAsia="楷体_GB2312"/>
        </w:rPr>
        <w:t>“</w:t>
      </w:r>
      <w:r w:rsidRPr="009A7DAF">
        <w:rPr>
          <w:rFonts w:eastAsia="楷体_GB2312" w:hint="eastAsia"/>
        </w:rPr>
        <w:t>权利完善通知</w:t>
      </w:r>
      <w:r w:rsidRPr="009A7DAF">
        <w:rPr>
          <w:rFonts w:eastAsia="楷体_GB2312"/>
        </w:rPr>
        <w:t>”</w:t>
      </w:r>
      <w:r w:rsidRPr="009A7DAF">
        <w:rPr>
          <w:rFonts w:eastAsia="楷体_GB2312" w:hint="eastAsia"/>
        </w:rPr>
        <w:t>所发生的费用</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w:t>
      </w:r>
      <w:r w:rsidRPr="009A7DAF">
        <w:rPr>
          <w:rFonts w:eastAsia="楷体_GB2312" w:hint="eastAsia"/>
        </w:rPr>
        <w:t>；</w:t>
      </w:r>
      <w:r w:rsidRPr="009A7DAF">
        <w:rPr>
          <w:rFonts w:eastAsia="楷体_GB2312" w:hint="eastAsia"/>
          <w:lang w:eastAsia="zh-CN"/>
        </w:rPr>
        <w:t>如</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lang w:eastAsia="zh-CN"/>
        </w:rPr>
        <w:t>以</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lang w:eastAsia="zh-CN"/>
        </w:rPr>
        <w:t>垫付的</w:t>
      </w:r>
      <w:r w:rsidRPr="009A7DAF">
        <w:rPr>
          <w:rFonts w:eastAsia="楷体_GB2312" w:hint="eastAsia"/>
        </w:rPr>
        <w:t>，</w:t>
      </w:r>
      <w:r w:rsidRPr="009A7DAF">
        <w:rPr>
          <w:rFonts w:eastAsia="楷体_GB2312" w:hint="eastAsia"/>
          <w:lang w:eastAsia="zh-CN"/>
        </w:rPr>
        <w:t>则</w:t>
      </w:r>
      <w:r w:rsidRPr="009A7DAF">
        <w:rPr>
          <w:rFonts w:eastAsia="楷体_GB2312" w:hint="eastAsia"/>
        </w:rPr>
        <w:t>由</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向</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追偿。</w:t>
      </w:r>
    </w:p>
    <w:p w14:paraId="348AC5AF"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188" w:name="_Toc201569391"/>
      <w:r w:rsidRPr="009A7DAF">
        <w:rPr>
          <w:rFonts w:eastAsia="楷体_GB2312" w:hint="eastAsia"/>
          <w:b/>
        </w:rPr>
        <w:t>借款人抵销的处理</w:t>
      </w:r>
      <w:bookmarkEnd w:id="188"/>
    </w:p>
    <w:p w14:paraId="4ACE8FE2"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如果</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行使抵销权且被抵销债权属于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已交付设立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应无时滞地将相当于被抵销款项的资金全额支付给</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，作为</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偿还的相应数额的还款，并同时通知</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p>
    <w:p w14:paraId="7172AB9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如果</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有多笔债权，且</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行使抵销权，则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应共同与</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确认被抵销债权是否属于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。如果被抵销债权属于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已交付设立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应按照前款规定履行义务。</w:t>
      </w:r>
    </w:p>
    <w:p w14:paraId="572E900F"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189" w:name="_Toc201569392"/>
      <w:r w:rsidRPr="009A7DAF">
        <w:rPr>
          <w:rFonts w:eastAsia="楷体_GB2312" w:hint="eastAsia"/>
          <w:b/>
        </w:rPr>
        <w:lastRenderedPageBreak/>
        <w:t>抵销风险持续监控</w:t>
      </w:r>
      <w:bookmarkEnd w:id="189"/>
    </w:p>
    <w:p w14:paraId="30596A30" w14:textId="77777777" w:rsidR="00ED3C36" w:rsidRPr="009A7DAF" w:rsidRDefault="00ED3C36" w:rsidP="005A7C36">
      <w:pPr>
        <w:spacing w:beforeLines="50" w:before="120" w:afterLines="50" w:after="120" w:line="360" w:lineRule="auto"/>
        <w:ind w:leftChars="456" w:left="1094"/>
        <w:rPr>
          <w:rFonts w:eastAsia="楷体_GB2312"/>
          <w:lang w:eastAsia="zh-CN"/>
        </w:rPr>
      </w:pPr>
      <w:r w:rsidRPr="009A7DAF">
        <w:rPr>
          <w:rFonts w:eastAsia="楷体_GB2312" w:hint="eastAsia"/>
          <w:lang w:eastAsia="zh-CN"/>
        </w:rPr>
        <w:t>自发生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之</w:t>
      </w:r>
      <w:r w:rsidRPr="009A7DAF">
        <w:rPr>
          <w:rFonts w:eastAsia="楷体_GB2312"/>
          <w:lang w:eastAsia="zh-CN"/>
        </w:rPr>
        <w:t>(c)</w:t>
      </w:r>
      <w:r w:rsidRPr="009A7DAF">
        <w:rPr>
          <w:rFonts w:eastAsia="楷体_GB2312" w:hint="eastAsia"/>
          <w:lang w:eastAsia="zh-CN"/>
        </w:rPr>
        <w:t>项或</w:t>
      </w:r>
      <w:r w:rsidRPr="009A7DAF">
        <w:rPr>
          <w:rFonts w:eastAsia="楷体_GB2312"/>
          <w:lang w:eastAsia="zh-CN"/>
        </w:rPr>
        <w:t>(d)</w:t>
      </w:r>
      <w:r w:rsidRPr="009A7DAF">
        <w:rPr>
          <w:rFonts w:eastAsia="楷体_GB2312" w:hint="eastAsia"/>
          <w:lang w:eastAsia="zh-CN"/>
        </w:rPr>
        <w:t>项情形之日起，</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应对其对</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债务数额进行持续统计和记录，并且：</w:t>
      </w:r>
    </w:p>
    <w:p w14:paraId="714B8C00" w14:textId="77777777" w:rsidR="00ED3C36" w:rsidRPr="009A7DAF" w:rsidRDefault="00ED3C36">
      <w:pPr>
        <w:pStyle w:val="A3"/>
        <w:numPr>
          <w:ilvl w:val="2"/>
          <w:numId w:val="15"/>
        </w:numPr>
        <w:wordWrap/>
        <w:spacing w:before="120" w:after="120" w:line="360" w:lineRule="auto"/>
      </w:pPr>
      <w:r w:rsidRPr="009A7DAF">
        <w:t>“</w:t>
      </w:r>
      <w:r w:rsidRPr="009A7DAF">
        <w:rPr>
          <w:rFonts w:hint="eastAsia"/>
        </w:rPr>
        <w:t>委托人</w:t>
      </w:r>
      <w:r w:rsidRPr="009A7DAF">
        <w:t>”</w:t>
      </w:r>
      <w:r w:rsidRPr="009A7DAF">
        <w:rPr>
          <w:rFonts w:hint="eastAsia"/>
        </w:rPr>
        <w:t>应于每个</w:t>
      </w:r>
      <w:r w:rsidRPr="009A7DAF">
        <w:t>“</w:t>
      </w:r>
      <w:r w:rsidRPr="009A7DAF">
        <w:rPr>
          <w:rFonts w:hint="eastAsia"/>
        </w:rPr>
        <w:t>服务机构报告日</w:t>
      </w:r>
      <w:r w:rsidRPr="009A7DAF">
        <w:t>”</w:t>
      </w:r>
      <w:r w:rsidRPr="009A7DAF">
        <w:rPr>
          <w:rFonts w:hint="eastAsia"/>
        </w:rPr>
        <w:t>之前将该等统计和记录结果提供给</w:t>
      </w:r>
      <w:r w:rsidRPr="009A7DAF">
        <w:t>“</w:t>
      </w:r>
      <w:r w:rsidRPr="009A7DAF">
        <w:rPr>
          <w:rFonts w:hint="eastAsia"/>
        </w:rPr>
        <w:t>贷款服务机构</w:t>
      </w:r>
      <w:r w:rsidRPr="009A7DAF">
        <w:t>”</w:t>
      </w:r>
      <w:r w:rsidRPr="009A7DAF">
        <w:rPr>
          <w:rFonts w:hint="eastAsia"/>
        </w:rPr>
        <w:t>，由</w:t>
      </w:r>
      <w:r w:rsidRPr="009A7DAF">
        <w:t>“</w:t>
      </w:r>
      <w:r w:rsidRPr="009A7DAF">
        <w:rPr>
          <w:rFonts w:hint="eastAsia"/>
        </w:rPr>
        <w:t>贷款服务机构</w:t>
      </w:r>
      <w:r w:rsidRPr="009A7DAF">
        <w:t>”</w:t>
      </w:r>
      <w:r w:rsidRPr="009A7DAF">
        <w:rPr>
          <w:rFonts w:hint="eastAsia"/>
        </w:rPr>
        <w:t>载入</w:t>
      </w:r>
      <w:r w:rsidRPr="009A7DAF">
        <w:t>“</w:t>
      </w:r>
      <w:r w:rsidRPr="009A7DAF">
        <w:rPr>
          <w:rFonts w:hint="eastAsia"/>
        </w:rPr>
        <w:t>月度服务机构报告</w:t>
      </w:r>
      <w:r w:rsidRPr="009A7DAF">
        <w:t>”</w:t>
      </w:r>
      <w:r w:rsidRPr="009A7DAF">
        <w:rPr>
          <w:rFonts w:hint="eastAsia"/>
        </w:rPr>
        <w:t>内；</w:t>
      </w:r>
    </w:p>
    <w:p w14:paraId="7A46D0A9" w14:textId="77777777" w:rsidR="00ED3C36" w:rsidRPr="009A7DAF" w:rsidRDefault="00ED3C36">
      <w:pPr>
        <w:pStyle w:val="A3"/>
        <w:numPr>
          <w:ilvl w:val="2"/>
          <w:numId w:val="15"/>
        </w:numPr>
        <w:wordWrap/>
        <w:spacing w:before="120" w:after="120" w:line="360" w:lineRule="auto"/>
      </w:pPr>
      <w:r w:rsidRPr="009A7DAF">
        <w:t>“</w:t>
      </w:r>
      <w:r w:rsidRPr="009A7DAF">
        <w:rPr>
          <w:rFonts w:hint="eastAsia"/>
        </w:rPr>
        <w:t>贷款服务机构</w:t>
      </w:r>
      <w:r w:rsidRPr="009A7DAF">
        <w:t>”</w:t>
      </w:r>
      <w:r w:rsidRPr="009A7DAF">
        <w:rPr>
          <w:rFonts w:hint="eastAsia"/>
        </w:rPr>
        <w:t>应于每个</w:t>
      </w:r>
      <w:r w:rsidRPr="009A7DAF">
        <w:t>“</w:t>
      </w:r>
      <w:r w:rsidRPr="009A7DAF">
        <w:rPr>
          <w:rFonts w:hint="eastAsia"/>
        </w:rPr>
        <w:t>服务机构报告日</w:t>
      </w:r>
      <w:r w:rsidRPr="009A7DAF">
        <w:t>”</w:t>
      </w:r>
      <w:r w:rsidRPr="009A7DAF">
        <w:rPr>
          <w:rFonts w:hint="eastAsia"/>
        </w:rPr>
        <w:t>将前述统计结果和记录提供给</w:t>
      </w:r>
      <w:r w:rsidRPr="009A7DAF">
        <w:t>“</w:t>
      </w:r>
      <w:r w:rsidRPr="009A7DAF">
        <w:rPr>
          <w:rFonts w:hint="eastAsia"/>
        </w:rPr>
        <w:t>受托人</w:t>
      </w:r>
      <w:r w:rsidRPr="009A7DAF">
        <w:t>”</w:t>
      </w:r>
      <w:r w:rsidRPr="009A7DAF">
        <w:rPr>
          <w:rFonts w:hint="eastAsia"/>
        </w:rPr>
        <w:t>及</w:t>
      </w:r>
      <w:r w:rsidRPr="009A7DAF">
        <w:t>“</w:t>
      </w:r>
      <w:r w:rsidRPr="009A7DAF">
        <w:rPr>
          <w:rFonts w:hint="eastAsia"/>
        </w:rPr>
        <w:t>评级机构</w:t>
      </w:r>
      <w:r w:rsidRPr="009A7DAF">
        <w:t>”</w:t>
      </w:r>
      <w:r w:rsidRPr="009A7DAF">
        <w:rPr>
          <w:rFonts w:hint="eastAsia"/>
        </w:rPr>
        <w:t>。</w:t>
      </w:r>
    </w:p>
    <w:p w14:paraId="09BFDC8F"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190" w:name="_Toc389145714"/>
      <w:bookmarkStart w:id="191" w:name="_Toc148384187"/>
      <w:bookmarkStart w:id="192" w:name="_Toc148440777"/>
      <w:bookmarkStart w:id="193" w:name="_DV_M404"/>
      <w:bookmarkStart w:id="194" w:name="_DV_M405"/>
      <w:bookmarkStart w:id="195" w:name="_DV_M406"/>
      <w:bookmarkStart w:id="196" w:name="_DV_M407"/>
      <w:bookmarkStart w:id="197" w:name="_DV_M408"/>
      <w:bookmarkStart w:id="198" w:name="_DV_M409"/>
      <w:bookmarkStart w:id="199" w:name="_DV_M410"/>
      <w:bookmarkStart w:id="200" w:name="_DV_M411"/>
      <w:bookmarkStart w:id="201" w:name="_DV_M412"/>
      <w:bookmarkStart w:id="202" w:name="_DV_M413"/>
      <w:bookmarkStart w:id="203" w:name="_DV_M414"/>
      <w:bookmarkStart w:id="204" w:name="_DV_M415"/>
      <w:bookmarkStart w:id="205" w:name="_DV_M416"/>
      <w:bookmarkStart w:id="206" w:name="_DV_M417"/>
      <w:bookmarkStart w:id="207" w:name="_DV_M418"/>
      <w:bookmarkStart w:id="208" w:name="_DV_M419"/>
      <w:bookmarkStart w:id="209" w:name="_DV_M420"/>
      <w:bookmarkStart w:id="210" w:name="_DV_M421"/>
      <w:bookmarkStart w:id="211" w:name="_DV_M422"/>
      <w:bookmarkStart w:id="212" w:name="_DV_M423"/>
      <w:bookmarkStart w:id="213" w:name="_DV_M424"/>
      <w:bookmarkStart w:id="214" w:name="_DV_M425"/>
      <w:bookmarkStart w:id="215" w:name="_DV_M426"/>
      <w:bookmarkStart w:id="216" w:name="_DV_M427"/>
      <w:bookmarkStart w:id="217" w:name="_DV_M428"/>
      <w:bookmarkStart w:id="218" w:name="_DV_M429"/>
      <w:bookmarkStart w:id="219" w:name="_DV_M430"/>
      <w:bookmarkStart w:id="220" w:name="_DV_M431"/>
      <w:bookmarkStart w:id="221" w:name="_DV_M432"/>
      <w:bookmarkStart w:id="222" w:name="_Toc148384189"/>
      <w:bookmarkStart w:id="223" w:name="_Toc148440779"/>
      <w:bookmarkStart w:id="224" w:name="_Toc148384190"/>
      <w:bookmarkStart w:id="225" w:name="_Toc148440780"/>
      <w:bookmarkStart w:id="226" w:name="_Toc148384191"/>
      <w:bookmarkStart w:id="227" w:name="_Toc148440781"/>
      <w:bookmarkStart w:id="228" w:name="_Toc148384192"/>
      <w:bookmarkStart w:id="229" w:name="_Toc148440782"/>
      <w:bookmarkStart w:id="230" w:name="_Toc148384193"/>
      <w:bookmarkStart w:id="231" w:name="_Toc148440783"/>
      <w:bookmarkStart w:id="232" w:name="_Toc148384194"/>
      <w:bookmarkStart w:id="233" w:name="_Toc148440784"/>
      <w:bookmarkStart w:id="234" w:name="_Toc148384195"/>
      <w:bookmarkStart w:id="235" w:name="_Toc148440785"/>
      <w:bookmarkStart w:id="236" w:name="_Toc148384196"/>
      <w:bookmarkStart w:id="237" w:name="_Toc148440786"/>
      <w:bookmarkStart w:id="238" w:name="_Toc148384197"/>
      <w:bookmarkStart w:id="239" w:name="_Toc148440787"/>
      <w:bookmarkStart w:id="240" w:name="_Toc148384198"/>
      <w:bookmarkStart w:id="241" w:name="_Toc148440788"/>
      <w:bookmarkStart w:id="242" w:name="_Toc146989567"/>
      <w:bookmarkStart w:id="243" w:name="_Toc146989568"/>
      <w:bookmarkStart w:id="244" w:name="_DV_M436"/>
      <w:bookmarkStart w:id="245" w:name="_DV_M437"/>
      <w:bookmarkStart w:id="246" w:name="_Toc148384200"/>
      <w:bookmarkStart w:id="247" w:name="_Toc148440790"/>
      <w:bookmarkStart w:id="248" w:name="_Toc148384201"/>
      <w:bookmarkStart w:id="249" w:name="_Toc148440791"/>
      <w:bookmarkStart w:id="250" w:name="_Toc148384202"/>
      <w:bookmarkStart w:id="251" w:name="_Toc148440792"/>
      <w:bookmarkStart w:id="252" w:name="_Toc148384203"/>
      <w:bookmarkStart w:id="253" w:name="_Toc148440793"/>
      <w:bookmarkStart w:id="254" w:name="_Toc148384204"/>
      <w:bookmarkStart w:id="255" w:name="_Toc148440794"/>
      <w:bookmarkStart w:id="256" w:name="_Toc148384205"/>
      <w:bookmarkStart w:id="257" w:name="_Toc148440795"/>
      <w:bookmarkStart w:id="258" w:name="_Toc146989572"/>
      <w:bookmarkStart w:id="259" w:name="_Toc146349244"/>
      <w:bookmarkStart w:id="260" w:name="_Toc146349245"/>
      <w:bookmarkStart w:id="261" w:name="_DV_M449"/>
      <w:bookmarkStart w:id="262" w:name="_DV_M450"/>
      <w:bookmarkStart w:id="263" w:name="_DV_M451"/>
      <w:bookmarkStart w:id="264" w:name="_DV_M452"/>
      <w:bookmarkStart w:id="265" w:name="_DV_M453"/>
      <w:bookmarkStart w:id="266" w:name="_DV_M454"/>
      <w:bookmarkStart w:id="267" w:name="_DV_M455"/>
      <w:bookmarkStart w:id="268" w:name="_Toc388880607"/>
      <w:bookmarkStart w:id="269" w:name="_Toc389048955"/>
      <w:bookmarkStart w:id="270" w:name="_Toc110153436"/>
      <w:bookmarkStart w:id="271" w:name="_Toc111281786"/>
      <w:bookmarkStart w:id="272" w:name="_Toc201569405"/>
      <w:bookmarkStart w:id="273" w:name="_Toc207007303"/>
      <w:bookmarkStart w:id="274" w:name="_Toc417048703"/>
      <w:bookmarkStart w:id="275" w:name="_Toc44365114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9A7DAF">
        <w:rPr>
          <w:rFonts w:eastAsia="楷体_GB2312" w:hint="eastAsia"/>
          <w:b/>
          <w:lang w:eastAsia="zh-CN"/>
        </w:rPr>
        <w:t>信</w:t>
      </w:r>
      <w:bookmarkStart w:id="276" w:name="_Toc92612923"/>
      <w:r w:rsidRPr="009A7DAF">
        <w:rPr>
          <w:rFonts w:eastAsia="楷体_GB2312" w:hint="eastAsia"/>
          <w:b/>
          <w:lang w:eastAsia="zh-CN"/>
        </w:rPr>
        <w:t>托受益权</w:t>
      </w:r>
      <w:bookmarkEnd w:id="270"/>
      <w:bookmarkEnd w:id="271"/>
      <w:r w:rsidRPr="009A7DAF">
        <w:rPr>
          <w:rFonts w:eastAsia="楷体_GB2312" w:hint="eastAsia"/>
          <w:b/>
          <w:lang w:eastAsia="zh-CN"/>
        </w:rPr>
        <w:t>和资产支持证券</w:t>
      </w:r>
      <w:bookmarkEnd w:id="272"/>
      <w:bookmarkEnd w:id="273"/>
      <w:bookmarkEnd w:id="274"/>
      <w:bookmarkEnd w:id="275"/>
    </w:p>
    <w:p w14:paraId="207D027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277" w:name="_Toc201569406"/>
      <w:bookmarkStart w:id="278" w:name="_Toc111281787"/>
      <w:bookmarkEnd w:id="276"/>
      <w:r w:rsidRPr="009A7DAF">
        <w:rPr>
          <w:rFonts w:eastAsia="楷体_GB2312" w:hint="eastAsia"/>
          <w:b/>
        </w:rPr>
        <w:t>信托受益权</w:t>
      </w:r>
      <w:bookmarkEnd w:id="277"/>
      <w:bookmarkEnd w:id="278"/>
      <w:r w:rsidRPr="009A7DAF">
        <w:rPr>
          <w:rFonts w:eastAsia="楷体_GB2312" w:hint="eastAsia"/>
          <w:b/>
          <w:lang w:eastAsia="zh-CN"/>
        </w:rPr>
        <w:t>的类别</w:t>
      </w:r>
    </w:p>
    <w:p w14:paraId="76D53326" w14:textId="77777777" w:rsidR="00ED3C36" w:rsidRPr="009A7DAF" w:rsidRDefault="00ED3C36">
      <w:pPr>
        <w:tabs>
          <w:tab w:val="left" w:pos="2160"/>
        </w:tabs>
        <w:spacing w:beforeLines="50" w:before="120" w:afterLines="50" w:after="120" w:line="360" w:lineRule="auto"/>
        <w:ind w:left="900"/>
        <w:rPr>
          <w:rFonts w:eastAsia="楷体_GB2312"/>
          <w:w w:val="0"/>
          <w:lang w:eastAsia="zh-CN"/>
        </w:rPr>
      </w:pPr>
      <w:bookmarkStart w:id="279" w:name="_DV_C377"/>
      <w:r w:rsidRPr="009A7DAF">
        <w:rPr>
          <w:rStyle w:val="DeltaViewInsertion"/>
          <w:rFonts w:eastAsia="楷体_GB2312" w:hint="eastAsia"/>
          <w:color w:val="auto"/>
          <w:w w:val="0"/>
          <w:u w:val="none"/>
          <w:lang w:eastAsia="zh-CN"/>
        </w:rPr>
        <w:t>本合同项下</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信托受益权</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分为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优先级信托受益权</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和</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次级信托受益权</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w:t>
      </w:r>
      <w:bookmarkEnd w:id="279"/>
      <w:r w:rsidRPr="009A7DAF">
        <w:rPr>
          <w:rFonts w:eastAsia="楷体_GB2312" w:hint="eastAsia"/>
          <w:lang w:eastAsia="zh-CN"/>
        </w:rPr>
        <w:t>其中，</w:t>
      </w:r>
      <w:r w:rsidRPr="009A7DAF">
        <w:rPr>
          <w:rFonts w:eastAsia="楷体_GB2312"/>
          <w:lang w:eastAsia="zh-CN"/>
        </w:rPr>
        <w:t>“</w:t>
      </w:r>
      <w:r w:rsidRPr="009A7DAF">
        <w:rPr>
          <w:rFonts w:eastAsia="楷体_GB2312" w:hint="eastAsia"/>
          <w:lang w:eastAsia="zh-CN"/>
        </w:rPr>
        <w:t>优先级信托受益权</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表示，</w:t>
      </w:r>
      <w:r w:rsidRPr="009A7DAF">
        <w:rPr>
          <w:rFonts w:eastAsia="楷体_GB2312"/>
          <w:lang w:eastAsia="zh-CN"/>
        </w:rPr>
        <w:t>“</w:t>
      </w:r>
      <w:r w:rsidRPr="009A7DAF">
        <w:rPr>
          <w:rFonts w:eastAsia="楷体_GB2312" w:hint="eastAsia"/>
          <w:lang w:eastAsia="zh-CN"/>
        </w:rPr>
        <w:t>次级信托受益权</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表示。除本合同约定的以外，</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不产生任何其他受益权，且</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中的受益权无进一步分割。</w:t>
      </w:r>
    </w:p>
    <w:p w14:paraId="6C182C6B"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280" w:name="_Toc111281788"/>
      <w:bookmarkStart w:id="281" w:name="_Toc201569407"/>
      <w:r w:rsidRPr="009A7DAF">
        <w:rPr>
          <w:rFonts w:eastAsia="楷体_GB2312" w:hint="eastAsia"/>
          <w:b/>
        </w:rPr>
        <w:t>资产支持证券</w:t>
      </w:r>
      <w:bookmarkEnd w:id="280"/>
      <w:bookmarkEnd w:id="281"/>
      <w:r w:rsidRPr="009A7DAF">
        <w:rPr>
          <w:rFonts w:eastAsia="楷体_GB2312" w:hint="eastAsia"/>
          <w:b/>
          <w:lang w:eastAsia="zh-CN"/>
        </w:rPr>
        <w:t>的类别</w:t>
      </w:r>
    </w:p>
    <w:p w14:paraId="766CE932" w14:textId="77777777" w:rsidR="00ED3C36" w:rsidRPr="009A7DAF" w:rsidRDefault="00ED3C36" w:rsidP="004B2B21">
      <w:pPr>
        <w:widowControl w:val="0"/>
        <w:numPr>
          <w:ilvl w:val="2"/>
          <w:numId w:val="7"/>
        </w:numPr>
        <w:tabs>
          <w:tab w:val="left" w:pos="900"/>
        </w:tabs>
        <w:spacing w:beforeLines="50" w:before="120" w:afterLines="50" w:after="120" w:line="360" w:lineRule="auto"/>
        <w:jc w:val="both"/>
        <w:rPr>
          <w:rFonts w:eastAsia="楷体_GB2312"/>
          <w:lang w:eastAsia="zh-CN"/>
        </w:rPr>
      </w:pPr>
      <w:bookmarkStart w:id="282" w:name="_DV_C379"/>
      <w:r w:rsidRPr="009A7DAF">
        <w:rPr>
          <w:rFonts w:eastAsia="楷体_GB2312" w:hint="eastAsia"/>
          <w:lang w:eastAsia="zh-CN"/>
        </w:rPr>
        <w:t>本</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分为</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bookmarkEnd w:id="282"/>
      <w:r w:rsidRPr="009A7DAF">
        <w:rPr>
          <w:rFonts w:eastAsia="楷体_GB2312" w:hint="eastAsia"/>
          <w:lang w:eastAsia="zh-CN"/>
        </w:rPr>
        <w:t>，相应代表本</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优先级信托受益权</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次级信托受益权</w:t>
      </w:r>
      <w:r w:rsidRPr="009A7DAF">
        <w:rPr>
          <w:rFonts w:eastAsia="楷体_GB2312"/>
          <w:lang w:eastAsia="zh-CN"/>
        </w:rPr>
        <w:t>”</w:t>
      </w:r>
      <w:r w:rsidRPr="009A7DAF">
        <w:rPr>
          <w:rFonts w:eastAsia="楷体_GB2312" w:hint="eastAsia"/>
          <w:lang w:eastAsia="zh-CN"/>
        </w:rPr>
        <w:t>。</w:t>
      </w:r>
      <w:bookmarkStart w:id="283" w:name="_DV_C381"/>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包括</w:t>
      </w:r>
      <w:bookmarkEnd w:id="283"/>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w:t>
      </w:r>
      <w:r w:rsidR="00177B49" w:rsidRPr="009A7DAF">
        <w:rPr>
          <w:rFonts w:eastAsia="楷体_GB2312"/>
          <w:lang w:eastAsia="zh-CN"/>
        </w:rPr>
        <w:t xml:space="preserve"> </w:t>
      </w:r>
    </w:p>
    <w:p w14:paraId="4B3B2BC2" w14:textId="77777777" w:rsidR="00ED3C36" w:rsidRPr="009A7DAF" w:rsidRDefault="00ED3C36" w:rsidP="00177B49">
      <w:pPr>
        <w:widowControl w:val="0"/>
        <w:numPr>
          <w:ilvl w:val="2"/>
          <w:numId w:val="7"/>
        </w:numPr>
        <w:tabs>
          <w:tab w:val="left" w:pos="900"/>
        </w:tabs>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发行之日，全部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的发行总量（面值）为</w:t>
      </w:r>
      <w:r w:rsidR="0028265B">
        <w:rPr>
          <w:rFonts w:eastAsia="楷体_GB2312" w:hint="eastAsia"/>
          <w:lang w:eastAsia="zh-CN"/>
        </w:rPr>
        <w:t>【】</w:t>
      </w:r>
      <w:r w:rsidRPr="009A7DAF">
        <w:rPr>
          <w:rFonts w:eastAsia="楷体_GB2312" w:hint="eastAsia"/>
          <w:lang w:eastAsia="zh-CN"/>
        </w:rPr>
        <w:t>元，各档</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的总面值、本息支付及其他基本特征详见本合同第</w:t>
      </w:r>
      <w:r w:rsidRPr="009A7DAF">
        <w:fldChar w:fldCharType="begin"/>
      </w:r>
      <w:r w:rsidRPr="009A7DAF">
        <w:instrText xml:space="preserve"> REF _Ref333491027 \r \h  \* MERGEFORMAT </w:instrText>
      </w:r>
      <w:r w:rsidRPr="009A7DAF">
        <w:fldChar w:fldCharType="separate"/>
      </w:r>
      <w:r w:rsidR="0028265B" w:rsidRPr="008B1A0B">
        <w:rPr>
          <w:rFonts w:eastAsia="楷体_GB2312"/>
          <w:lang w:eastAsia="zh-CN"/>
        </w:rPr>
        <w:t>7.4</w:t>
      </w:r>
      <w:r w:rsidRPr="009A7DAF">
        <w:fldChar w:fldCharType="end"/>
      </w:r>
      <w:r w:rsidRPr="009A7DAF">
        <w:rPr>
          <w:rFonts w:eastAsia="楷体_GB2312" w:hint="eastAsia"/>
          <w:lang w:eastAsia="zh-CN"/>
        </w:rPr>
        <w:t>款至</w:t>
      </w:r>
      <w:r w:rsidR="00790A26" w:rsidRPr="009A7DAF">
        <w:rPr>
          <w:rFonts w:eastAsia="楷体_GB2312"/>
          <w:lang w:eastAsia="zh-CN"/>
        </w:rPr>
        <w:fldChar w:fldCharType="begin"/>
      </w:r>
      <w:r w:rsidR="00790A26" w:rsidRPr="009A7DAF">
        <w:rPr>
          <w:rFonts w:eastAsia="楷体_GB2312"/>
          <w:lang w:eastAsia="zh-CN"/>
        </w:rPr>
        <w:instrText xml:space="preserve"> REF _Ref432592899 \r \h </w:instrText>
      </w:r>
      <w:r w:rsidR="00790A26" w:rsidRPr="009A7DAF">
        <w:instrText xml:space="preserve"> \* MERGEFORMAT </w:instrText>
      </w:r>
      <w:r w:rsidR="00790A26" w:rsidRPr="009A7DAF">
        <w:rPr>
          <w:rFonts w:eastAsia="楷体_GB2312"/>
          <w:lang w:eastAsia="zh-CN"/>
        </w:rPr>
      </w:r>
      <w:r w:rsidR="00790A26" w:rsidRPr="009A7DAF">
        <w:rPr>
          <w:rFonts w:eastAsia="楷体_GB2312"/>
          <w:lang w:eastAsia="zh-CN"/>
        </w:rPr>
        <w:fldChar w:fldCharType="separate"/>
      </w:r>
      <w:r w:rsidR="0028265B">
        <w:rPr>
          <w:rFonts w:eastAsia="楷体_GB2312"/>
          <w:lang w:eastAsia="zh-CN"/>
        </w:rPr>
        <w:t>7.6</w:t>
      </w:r>
      <w:r w:rsidR="00790A26" w:rsidRPr="009A7DAF">
        <w:rPr>
          <w:rFonts w:eastAsia="楷体_GB2312"/>
          <w:lang w:eastAsia="zh-CN"/>
        </w:rPr>
        <w:fldChar w:fldCharType="end"/>
      </w:r>
      <w:r w:rsidRPr="009A7DAF">
        <w:rPr>
          <w:rFonts w:eastAsia="楷体_GB2312" w:hint="eastAsia"/>
          <w:lang w:eastAsia="zh-CN"/>
        </w:rPr>
        <w:t>款的约定。</w:t>
      </w:r>
    </w:p>
    <w:p w14:paraId="380A9069" w14:textId="77777777" w:rsidR="00ED3C36" w:rsidRPr="009A7DAF" w:rsidRDefault="00CB129D">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284" w:name="_DV_M250"/>
      <w:bookmarkStart w:id="285" w:name="_DV_M254"/>
      <w:bookmarkStart w:id="286" w:name="_DV_M252"/>
      <w:bookmarkStart w:id="287" w:name="_DV_M258"/>
      <w:bookmarkStart w:id="288" w:name="_DV_M257"/>
      <w:bookmarkStart w:id="289" w:name="_DV_M260"/>
      <w:bookmarkStart w:id="290" w:name="_DV_M259"/>
      <w:bookmarkStart w:id="291" w:name="_DV_M262"/>
      <w:bookmarkStart w:id="292" w:name="_DV_M261"/>
      <w:bookmarkStart w:id="293" w:name="_DV_M251"/>
      <w:bookmarkStart w:id="294" w:name="_DV_M247"/>
      <w:bookmarkStart w:id="295" w:name="_DV_M253"/>
      <w:bookmarkStart w:id="296" w:name="_Ref201565513"/>
      <w:bookmarkStart w:id="297" w:name="_Toc201569409"/>
      <w:bookmarkEnd w:id="284"/>
      <w:bookmarkEnd w:id="285"/>
      <w:bookmarkEnd w:id="286"/>
      <w:bookmarkEnd w:id="287"/>
      <w:bookmarkEnd w:id="288"/>
      <w:bookmarkEnd w:id="289"/>
      <w:bookmarkEnd w:id="290"/>
      <w:bookmarkEnd w:id="291"/>
      <w:bookmarkEnd w:id="292"/>
      <w:bookmarkEnd w:id="293"/>
      <w:bookmarkEnd w:id="294"/>
      <w:bookmarkEnd w:id="295"/>
      <w:r w:rsidRPr="009A7DAF">
        <w:rPr>
          <w:rFonts w:eastAsia="楷体_GB2312"/>
          <w:b/>
          <w:lang w:eastAsia="zh-CN"/>
        </w:rPr>
        <w:t>受益人</w:t>
      </w:r>
      <w:r w:rsidR="00DB7352" w:rsidRPr="009A7DAF">
        <w:rPr>
          <w:rFonts w:eastAsia="楷体_GB2312" w:hint="eastAsia"/>
          <w:b/>
          <w:lang w:eastAsia="zh-CN"/>
        </w:rPr>
        <w:t>的</w:t>
      </w:r>
      <w:r w:rsidR="00160C5D" w:rsidRPr="009A7DAF">
        <w:rPr>
          <w:rFonts w:eastAsia="楷体_GB2312" w:hint="eastAsia"/>
          <w:b/>
          <w:lang w:eastAsia="zh-CN"/>
        </w:rPr>
        <w:t>确定方式</w:t>
      </w:r>
      <w:r w:rsidR="00DB7352" w:rsidRPr="009A7DAF">
        <w:rPr>
          <w:rFonts w:eastAsia="楷体_GB2312" w:hint="eastAsia"/>
          <w:b/>
          <w:lang w:eastAsia="zh-CN"/>
        </w:rPr>
        <w:t>以及</w:t>
      </w:r>
      <w:r w:rsidR="007D0D1B" w:rsidRPr="009A7DAF">
        <w:rPr>
          <w:rFonts w:eastAsia="楷体_GB2312"/>
          <w:b/>
        </w:rPr>
        <w:t>取得信托利益的形式和方法</w:t>
      </w:r>
    </w:p>
    <w:p w14:paraId="0852EB4F" w14:textId="77777777" w:rsidR="00F917EA"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hint="eastAsia"/>
        </w:rPr>
        <w:t>在</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rPr>
        <w:t>前</w:t>
      </w:r>
      <w:r w:rsidRPr="009A7DAF">
        <w:rPr>
          <w:rFonts w:eastAsia="楷体_GB2312"/>
        </w:rPr>
        <w:t>1</w:t>
      </w:r>
      <w:r w:rsidRPr="009A7DAF">
        <w:rPr>
          <w:rFonts w:eastAsia="楷体_GB2312" w:hint="eastAsia"/>
        </w:rPr>
        <w:t>个工作日，由</w:t>
      </w:r>
      <w:r w:rsidRPr="009A7DAF">
        <w:rPr>
          <w:rFonts w:eastAsia="楷体_GB2312"/>
          <w:lang w:eastAsia="zh-CN"/>
        </w:rPr>
        <w:t>“</w:t>
      </w:r>
      <w:r w:rsidRPr="009A7DAF">
        <w:rPr>
          <w:rFonts w:eastAsia="楷体_GB2312" w:hint="eastAsia"/>
        </w:rPr>
        <w:t>登记托管机构</w:t>
      </w:r>
      <w:r w:rsidRPr="009A7DAF">
        <w:rPr>
          <w:rFonts w:eastAsia="楷体_GB2312"/>
          <w:lang w:eastAsia="zh-CN"/>
        </w:rPr>
        <w:t>”</w:t>
      </w:r>
      <w:r w:rsidRPr="009A7DAF">
        <w:rPr>
          <w:rFonts w:eastAsia="楷体_GB2312" w:hint="eastAsia"/>
        </w:rPr>
        <w:t>登记于</w:t>
      </w:r>
      <w:r w:rsidR="008973D6" w:rsidRPr="009A7DAF">
        <w:rPr>
          <w:rFonts w:eastAsia="楷体_GB2312"/>
        </w:rPr>
        <w:t>受益人</w:t>
      </w:r>
      <w:r w:rsidRPr="009A7DAF">
        <w:rPr>
          <w:rFonts w:eastAsia="楷体_GB2312" w:hint="eastAsia"/>
        </w:rPr>
        <w:t>名单上的</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为享有当期本息的</w:t>
      </w:r>
      <w:r w:rsidRPr="009A7DAF">
        <w:rPr>
          <w:rFonts w:eastAsia="楷体_GB2312"/>
          <w:lang w:eastAsia="zh-CN"/>
        </w:rPr>
        <w:t>“</w:t>
      </w:r>
      <w:r w:rsidR="00F917EA" w:rsidRPr="009A7DAF">
        <w:rPr>
          <w:rFonts w:eastAsia="楷体_GB2312"/>
        </w:rPr>
        <w:t>受益人</w:t>
      </w:r>
      <w:r w:rsidRPr="009A7DAF">
        <w:rPr>
          <w:rFonts w:eastAsia="楷体_GB2312"/>
          <w:lang w:eastAsia="zh-CN"/>
        </w:rPr>
        <w:t>”</w:t>
      </w:r>
      <w:r w:rsidR="00F917EA" w:rsidRPr="009A7DAF">
        <w:rPr>
          <w:rFonts w:eastAsia="楷体_GB2312"/>
          <w:lang w:eastAsia="zh-CN"/>
        </w:rPr>
        <w:t>。</w:t>
      </w:r>
    </w:p>
    <w:p w14:paraId="7019DD09" w14:textId="77777777" w:rsidR="00ED3C36" w:rsidRPr="009A7DAF" w:rsidRDefault="00F917EA">
      <w:pPr>
        <w:widowControl w:val="0"/>
        <w:numPr>
          <w:ilvl w:val="2"/>
          <w:numId w:val="7"/>
        </w:numPr>
        <w:spacing w:beforeLines="50" w:before="120" w:afterLines="50" w:after="120" w:line="360" w:lineRule="auto"/>
        <w:jc w:val="both"/>
        <w:rPr>
          <w:rFonts w:eastAsia="楷体_GB2312"/>
        </w:rPr>
      </w:pPr>
      <w:r w:rsidRPr="009A7DAF">
        <w:rPr>
          <w:rFonts w:eastAsia="楷体_GB2312"/>
          <w:lang w:eastAsia="zh-CN"/>
        </w:rPr>
        <w:t>“</w:t>
      </w:r>
      <w:r w:rsidRPr="009A7DAF">
        <w:rPr>
          <w:rFonts w:eastAsia="楷体_GB2312"/>
          <w:lang w:eastAsia="zh-CN"/>
        </w:rPr>
        <w:t>受托人</w:t>
      </w:r>
      <w:r w:rsidRPr="009A7DAF">
        <w:rPr>
          <w:rFonts w:eastAsia="楷体_GB2312"/>
          <w:lang w:eastAsia="zh-CN"/>
        </w:rPr>
        <w:t>”</w:t>
      </w:r>
      <w:r w:rsidRPr="009A7DAF">
        <w:rPr>
          <w:rFonts w:eastAsia="楷体_GB2312"/>
          <w:lang w:eastAsia="zh-CN"/>
        </w:rPr>
        <w:t>应当妥善保管，在本息兑付完成后</w:t>
      </w:r>
      <w:r w:rsidRPr="009A7DAF">
        <w:rPr>
          <w:rFonts w:eastAsia="楷体_GB2312"/>
          <w:lang w:eastAsia="zh-CN"/>
        </w:rPr>
        <w:t>“</w:t>
      </w:r>
      <w:r w:rsidRPr="009A7DAF">
        <w:rPr>
          <w:rFonts w:eastAsia="楷体_GB2312" w:hint="eastAsia"/>
          <w:lang w:eastAsia="zh-CN"/>
        </w:rPr>
        <w:t>支付代理</w:t>
      </w:r>
      <w:r w:rsidRPr="009A7DAF">
        <w:rPr>
          <w:rFonts w:eastAsia="楷体_GB2312"/>
          <w:lang w:eastAsia="zh-CN"/>
        </w:rPr>
        <w:t>机构</w:t>
      </w:r>
      <w:r w:rsidRPr="009A7DAF">
        <w:rPr>
          <w:rFonts w:eastAsia="楷体_GB2312"/>
          <w:lang w:eastAsia="zh-CN"/>
        </w:rPr>
        <w:t>”</w:t>
      </w:r>
      <w:r w:rsidRPr="009A7DAF">
        <w:rPr>
          <w:rFonts w:eastAsia="楷体_GB2312"/>
          <w:lang w:eastAsia="zh-CN"/>
        </w:rPr>
        <w:t>向</w:t>
      </w:r>
      <w:r w:rsidRPr="009A7DAF">
        <w:rPr>
          <w:rFonts w:eastAsia="楷体_GB2312"/>
          <w:lang w:eastAsia="zh-CN"/>
        </w:rPr>
        <w:t>“</w:t>
      </w:r>
      <w:r w:rsidRPr="009A7DAF">
        <w:rPr>
          <w:rFonts w:eastAsia="楷体_GB2312"/>
          <w:lang w:eastAsia="zh-CN"/>
        </w:rPr>
        <w:t>受托人</w:t>
      </w:r>
      <w:r w:rsidRPr="009A7DAF">
        <w:rPr>
          <w:rFonts w:eastAsia="楷体_GB2312"/>
          <w:lang w:eastAsia="zh-CN"/>
        </w:rPr>
        <w:t>”</w:t>
      </w:r>
      <w:r w:rsidRPr="009A7DAF">
        <w:rPr>
          <w:rFonts w:eastAsia="楷体_GB2312"/>
          <w:lang w:eastAsia="zh-CN"/>
        </w:rPr>
        <w:lastRenderedPageBreak/>
        <w:t>出具的《资产支持证券兑付、付息手续完成确认书》</w:t>
      </w:r>
      <w:r w:rsidR="00011E63">
        <w:rPr>
          <w:rFonts w:eastAsia="楷体_GB2312" w:hint="eastAsia"/>
          <w:lang w:eastAsia="zh-CN"/>
        </w:rPr>
        <w:t>（如有）</w:t>
      </w:r>
      <w:r w:rsidR="00ED3C36" w:rsidRPr="009A7DAF">
        <w:rPr>
          <w:rFonts w:eastAsia="楷体_GB2312" w:hint="eastAsia"/>
          <w:lang w:eastAsia="zh-CN"/>
        </w:rPr>
        <w:t>。</w:t>
      </w:r>
    </w:p>
    <w:p w14:paraId="2B4189F9" w14:textId="77777777" w:rsidR="00ED3C36"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应及时获得，并妥善保</w:t>
      </w:r>
      <w:r w:rsidR="002B1B6D" w:rsidRPr="009A7DAF">
        <w:rPr>
          <w:rFonts w:eastAsia="楷体_GB2312"/>
        </w:rPr>
        <w:t>管</w:t>
      </w:r>
      <w:r w:rsidR="002B1B6D" w:rsidRPr="009A7DAF">
        <w:rPr>
          <w:rFonts w:eastAsia="楷体_GB2312"/>
          <w:lang w:eastAsia="zh-CN"/>
        </w:rPr>
        <w:t>“</w:t>
      </w:r>
      <w:r w:rsidR="002B1B6D" w:rsidRPr="009A7DAF">
        <w:rPr>
          <w:rFonts w:eastAsia="楷体_GB2312" w:hint="eastAsia"/>
        </w:rPr>
        <w:t>登记托管机构</w:t>
      </w:r>
      <w:r w:rsidR="002B1B6D" w:rsidRPr="009A7DAF">
        <w:rPr>
          <w:rFonts w:eastAsia="楷体_GB2312"/>
          <w:lang w:eastAsia="zh-CN"/>
        </w:rPr>
        <w:t>”</w:t>
      </w:r>
      <w:r w:rsidRPr="009A7DAF">
        <w:rPr>
          <w:rFonts w:eastAsia="楷体_GB2312" w:hint="eastAsia"/>
        </w:rPr>
        <w:t>制作的</w:t>
      </w:r>
      <w:r w:rsidR="00790A26" w:rsidRPr="009A7DAF">
        <w:rPr>
          <w:rFonts w:eastAsia="楷体_GB2312" w:hint="eastAsia"/>
          <w:lang w:eastAsia="zh-CN"/>
        </w:rPr>
        <w:t>受益人</w:t>
      </w:r>
      <w:r w:rsidRPr="009A7DAF">
        <w:rPr>
          <w:rFonts w:eastAsia="楷体_GB2312" w:hint="eastAsia"/>
        </w:rPr>
        <w:t>名单</w:t>
      </w:r>
      <w:r w:rsidRPr="009A7DAF">
        <w:rPr>
          <w:rFonts w:eastAsia="楷体_GB2312" w:hint="eastAsia"/>
          <w:lang w:eastAsia="zh-CN"/>
        </w:rPr>
        <w:t>（但</w:t>
      </w:r>
      <w:r w:rsidR="007C06DE" w:rsidRPr="009A7DAF">
        <w:rPr>
          <w:rFonts w:eastAsia="楷体_GB2312"/>
          <w:lang w:eastAsia="zh-CN"/>
        </w:rPr>
        <w:t>“</w:t>
      </w:r>
      <w:r w:rsidRPr="009A7DAF">
        <w:rPr>
          <w:rFonts w:eastAsia="楷体_GB2312" w:hint="eastAsia"/>
          <w:lang w:eastAsia="zh-CN"/>
        </w:rPr>
        <w:t>登记托管机构</w:t>
      </w:r>
      <w:r w:rsidR="007C06DE" w:rsidRPr="009A7DAF">
        <w:rPr>
          <w:rFonts w:eastAsia="楷体_GB2312"/>
          <w:lang w:eastAsia="zh-CN"/>
        </w:rPr>
        <w:t>”</w:t>
      </w:r>
      <w:r w:rsidRPr="009A7DAF">
        <w:rPr>
          <w:rFonts w:eastAsia="楷体_GB2312" w:hint="eastAsia"/>
          <w:lang w:eastAsia="zh-CN"/>
        </w:rPr>
        <w:t>未按时提供的情形除外）</w:t>
      </w:r>
      <w:r w:rsidRPr="009A7DAF">
        <w:rPr>
          <w:rFonts w:eastAsia="楷体_GB2312" w:hint="eastAsia"/>
        </w:rPr>
        <w:t>。</w:t>
      </w:r>
    </w:p>
    <w:p w14:paraId="0C56D7EC" w14:textId="77777777" w:rsidR="00ED3C36"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lang w:eastAsia="zh-CN"/>
        </w:rPr>
        <w:t>“</w:t>
      </w:r>
      <w:r w:rsidR="00CD0418" w:rsidRPr="009A7DAF">
        <w:rPr>
          <w:rFonts w:eastAsia="楷体_GB2312"/>
        </w:rPr>
        <w:t>受益人</w:t>
      </w:r>
      <w:r w:rsidR="00CD0418" w:rsidRPr="009A7DAF">
        <w:rPr>
          <w:rFonts w:eastAsia="楷体_GB2312"/>
        </w:rPr>
        <w:t>”</w:t>
      </w:r>
      <w:r w:rsidR="00CD0418" w:rsidRPr="009A7DAF">
        <w:rPr>
          <w:rFonts w:eastAsia="楷体_GB2312"/>
        </w:rPr>
        <w:t>在</w:t>
      </w:r>
      <w:r w:rsidR="00CD0418" w:rsidRPr="009A7DAF">
        <w:rPr>
          <w:rFonts w:eastAsia="楷体_GB2312"/>
        </w:rPr>
        <w:t>“</w:t>
      </w:r>
      <w:r w:rsidR="00CD0418" w:rsidRPr="009A7DAF">
        <w:rPr>
          <w:rFonts w:eastAsia="楷体_GB2312"/>
        </w:rPr>
        <w:t>登记托管机构</w:t>
      </w:r>
      <w:r w:rsidR="00CD0418" w:rsidRPr="009A7DAF">
        <w:rPr>
          <w:rFonts w:eastAsia="楷体_GB2312"/>
        </w:rPr>
        <w:t>”</w:t>
      </w:r>
      <w:r w:rsidR="00CD0418" w:rsidRPr="009A7DAF">
        <w:rPr>
          <w:rFonts w:eastAsia="楷体_GB2312"/>
        </w:rPr>
        <w:t>登记的信息发生变化时，该</w:t>
      </w:r>
      <w:r w:rsidR="00CD0418" w:rsidRPr="009A7DAF">
        <w:rPr>
          <w:rFonts w:eastAsia="楷体_GB2312"/>
        </w:rPr>
        <w:t>“</w:t>
      </w:r>
      <w:r w:rsidR="00CD0418" w:rsidRPr="009A7DAF">
        <w:rPr>
          <w:rFonts w:eastAsia="楷体_GB2312"/>
        </w:rPr>
        <w:t>受益人</w:t>
      </w:r>
      <w:r w:rsidR="00CD0418" w:rsidRPr="009A7DAF">
        <w:rPr>
          <w:rFonts w:eastAsia="楷体_GB2312"/>
        </w:rPr>
        <w:t>”</w:t>
      </w:r>
      <w:r w:rsidR="00CD0418" w:rsidRPr="009A7DAF">
        <w:rPr>
          <w:rFonts w:eastAsia="楷体_GB2312"/>
        </w:rPr>
        <w:t>应通知</w:t>
      </w:r>
      <w:r w:rsidR="00CD0418" w:rsidRPr="009A7DAF">
        <w:rPr>
          <w:rFonts w:eastAsia="楷体_GB2312"/>
        </w:rPr>
        <w:t>“</w:t>
      </w:r>
      <w:r w:rsidR="00CD0418" w:rsidRPr="009A7DAF">
        <w:rPr>
          <w:rFonts w:eastAsia="楷体_GB2312"/>
        </w:rPr>
        <w:t>登记托管机构</w:t>
      </w:r>
      <w:r w:rsidR="00CD0418" w:rsidRPr="009A7DAF">
        <w:rPr>
          <w:rFonts w:eastAsia="楷体_GB2312"/>
        </w:rPr>
        <w:t>”</w:t>
      </w:r>
      <w:r w:rsidR="00CD0418" w:rsidRPr="009A7DAF">
        <w:rPr>
          <w:rFonts w:eastAsia="楷体_GB2312"/>
        </w:rPr>
        <w:t>，由</w:t>
      </w:r>
      <w:r w:rsidR="00CD0418" w:rsidRPr="009A7DAF">
        <w:rPr>
          <w:rFonts w:eastAsia="楷体_GB2312"/>
        </w:rPr>
        <w:t>“</w:t>
      </w:r>
      <w:r w:rsidR="00CD0418" w:rsidRPr="009A7DAF">
        <w:rPr>
          <w:rFonts w:eastAsia="楷体_GB2312"/>
        </w:rPr>
        <w:t>登记托管机构</w:t>
      </w:r>
      <w:r w:rsidR="00CD0418" w:rsidRPr="009A7DAF">
        <w:rPr>
          <w:rFonts w:eastAsia="楷体_GB2312"/>
        </w:rPr>
        <w:t>”</w:t>
      </w:r>
      <w:r w:rsidR="00CD0418" w:rsidRPr="009A7DAF">
        <w:rPr>
          <w:rFonts w:eastAsia="楷体_GB2312"/>
        </w:rPr>
        <w:t>进行审核后作出相应的变更登记。如果</w:t>
      </w:r>
      <w:r w:rsidR="00CD0418" w:rsidRPr="009A7DAF">
        <w:rPr>
          <w:rFonts w:eastAsia="楷体_GB2312"/>
        </w:rPr>
        <w:t>“</w:t>
      </w:r>
      <w:r w:rsidR="00CD0418" w:rsidRPr="009A7DAF">
        <w:rPr>
          <w:rFonts w:eastAsia="楷体_GB2312"/>
        </w:rPr>
        <w:t>受益人</w:t>
      </w:r>
      <w:r w:rsidR="00CD0418" w:rsidRPr="009A7DAF">
        <w:rPr>
          <w:rFonts w:eastAsia="楷体_GB2312"/>
        </w:rPr>
        <w:t>”</w:t>
      </w:r>
      <w:r w:rsidR="00CD0418" w:rsidRPr="009A7DAF">
        <w:rPr>
          <w:rFonts w:eastAsia="楷体_GB2312"/>
        </w:rPr>
        <w:t>上述相关情况发生变化后未及时通知</w:t>
      </w:r>
      <w:r w:rsidR="00CD0418" w:rsidRPr="009A7DAF">
        <w:rPr>
          <w:rFonts w:eastAsia="楷体_GB2312"/>
        </w:rPr>
        <w:t>“</w:t>
      </w:r>
      <w:r w:rsidR="00CD0418" w:rsidRPr="009A7DAF">
        <w:rPr>
          <w:rFonts w:eastAsia="楷体_GB2312"/>
        </w:rPr>
        <w:t>登记托管机构</w:t>
      </w:r>
      <w:r w:rsidR="00CD0418" w:rsidRPr="009A7DAF">
        <w:rPr>
          <w:rFonts w:eastAsia="楷体_GB2312"/>
        </w:rPr>
        <w:t>”</w:t>
      </w:r>
      <w:r w:rsidR="00CD0418" w:rsidRPr="009A7DAF">
        <w:rPr>
          <w:rFonts w:eastAsia="楷体_GB2312"/>
        </w:rPr>
        <w:t>，则</w:t>
      </w:r>
      <w:r w:rsidR="00CD0418" w:rsidRPr="009A7DAF">
        <w:rPr>
          <w:rFonts w:eastAsia="楷体_GB2312"/>
        </w:rPr>
        <w:t>“</w:t>
      </w:r>
      <w:r w:rsidR="00CD0418" w:rsidRPr="009A7DAF">
        <w:rPr>
          <w:rFonts w:eastAsia="楷体_GB2312"/>
        </w:rPr>
        <w:t>受益人</w:t>
      </w:r>
      <w:r w:rsidR="00CD0418" w:rsidRPr="009A7DAF">
        <w:rPr>
          <w:rFonts w:eastAsia="楷体_GB2312"/>
        </w:rPr>
        <w:t>”</w:t>
      </w:r>
      <w:r w:rsidR="00CD0418" w:rsidRPr="009A7DAF">
        <w:rPr>
          <w:rFonts w:eastAsia="楷体_GB2312"/>
        </w:rPr>
        <w:t>承担因此造成的风险，</w:t>
      </w:r>
      <w:r w:rsidR="00CD0418" w:rsidRPr="009A7DAF">
        <w:rPr>
          <w:rFonts w:eastAsia="楷体_GB2312"/>
        </w:rPr>
        <w:t>“</w:t>
      </w:r>
      <w:r w:rsidR="00CD0418" w:rsidRPr="009A7DAF">
        <w:rPr>
          <w:rFonts w:eastAsia="楷体_GB2312"/>
        </w:rPr>
        <w:t>受托人</w:t>
      </w:r>
      <w:r w:rsidR="00CD0418" w:rsidRPr="009A7DAF">
        <w:rPr>
          <w:rFonts w:eastAsia="楷体_GB2312"/>
        </w:rPr>
        <w:t>”</w:t>
      </w:r>
      <w:r w:rsidR="00CD0418" w:rsidRPr="009A7DAF">
        <w:rPr>
          <w:rFonts w:eastAsia="楷体_GB2312"/>
        </w:rPr>
        <w:t>和</w:t>
      </w:r>
      <w:r w:rsidR="00CD0418" w:rsidRPr="009A7DAF">
        <w:rPr>
          <w:rFonts w:eastAsia="楷体_GB2312"/>
        </w:rPr>
        <w:t>“</w:t>
      </w:r>
      <w:r w:rsidR="00CD0418" w:rsidRPr="009A7DAF">
        <w:rPr>
          <w:rFonts w:eastAsia="楷体_GB2312"/>
        </w:rPr>
        <w:t>登记托管机构</w:t>
      </w:r>
      <w:r w:rsidR="00CD0418" w:rsidRPr="009A7DAF">
        <w:rPr>
          <w:rFonts w:eastAsia="楷体_GB2312"/>
        </w:rPr>
        <w:t>”</w:t>
      </w:r>
      <w:r w:rsidR="00CD0418" w:rsidRPr="009A7DAF">
        <w:rPr>
          <w:rFonts w:eastAsia="楷体_GB2312"/>
        </w:rPr>
        <w:t>不承担责任。</w:t>
      </w:r>
    </w:p>
    <w:p w14:paraId="7AA630A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298" w:name="_DV_M248"/>
      <w:bookmarkStart w:id="299" w:name="_Ref333491027"/>
      <w:bookmarkEnd w:id="298"/>
      <w:r w:rsidRPr="009A7DAF">
        <w:rPr>
          <w:rFonts w:eastAsia="楷体_GB2312" w:hint="eastAsia"/>
          <w:b/>
          <w:lang w:eastAsia="zh-CN"/>
        </w:rPr>
        <w:t>优先</w:t>
      </w:r>
      <w:r w:rsidRPr="009A7DAF">
        <w:rPr>
          <w:rFonts w:eastAsia="楷体_GB2312"/>
          <w:b/>
          <w:lang w:eastAsia="zh-CN"/>
        </w:rPr>
        <w:t>A</w:t>
      </w:r>
      <w:r w:rsidRPr="009A7DAF">
        <w:rPr>
          <w:rFonts w:eastAsia="楷体_GB2312" w:hint="eastAsia"/>
          <w:b/>
          <w:lang w:eastAsia="zh-CN"/>
        </w:rPr>
        <w:t>档资产支持证券的基本特征</w:t>
      </w:r>
      <w:bookmarkEnd w:id="296"/>
      <w:bookmarkEnd w:id="297"/>
      <w:bookmarkEnd w:id="299"/>
    </w:p>
    <w:p w14:paraId="54A47DA8" w14:textId="77777777" w:rsidR="00ED3C36" w:rsidRPr="009A7DAF" w:rsidRDefault="00ED3C36" w:rsidP="008E5F2E">
      <w:pPr>
        <w:widowControl w:val="0"/>
        <w:numPr>
          <w:ilvl w:val="2"/>
          <w:numId w:val="7"/>
        </w:numPr>
        <w:tabs>
          <w:tab w:val="left" w:pos="900"/>
        </w:tabs>
        <w:spacing w:beforeLines="50" w:before="120" w:afterLines="50" w:after="120" w:line="360" w:lineRule="auto"/>
        <w:jc w:val="both"/>
        <w:rPr>
          <w:rFonts w:eastAsia="楷体_GB2312"/>
          <w:lang w:eastAsia="zh-CN"/>
        </w:rPr>
      </w:pPr>
      <w:r w:rsidRPr="009A7DAF">
        <w:rPr>
          <w:rFonts w:eastAsia="楷体_GB2312"/>
          <w:b/>
          <w:lang w:eastAsia="zh-CN"/>
        </w:rPr>
        <w:t>“</w:t>
      </w:r>
      <w:r w:rsidRPr="009A7DAF">
        <w:rPr>
          <w:rFonts w:eastAsia="楷体_GB2312" w:hint="eastAsia"/>
          <w:b/>
          <w:lang w:eastAsia="zh-CN"/>
        </w:rPr>
        <w:t>优先</w:t>
      </w:r>
      <w:r w:rsidRPr="009A7DAF">
        <w:rPr>
          <w:rFonts w:eastAsia="楷体_GB2312"/>
          <w:b/>
          <w:lang w:eastAsia="zh-CN"/>
        </w:rPr>
        <w:t>A</w:t>
      </w:r>
      <w:r w:rsidRPr="009A7DAF">
        <w:rPr>
          <w:rFonts w:eastAsia="楷体_GB2312" w:hint="eastAsia"/>
          <w:b/>
          <w:lang w:eastAsia="zh-CN"/>
        </w:rPr>
        <w:t>档资产支持证券</w:t>
      </w:r>
      <w:r w:rsidRPr="009A7DAF">
        <w:rPr>
          <w:rFonts w:eastAsia="楷体_GB2312"/>
          <w:b/>
          <w:lang w:eastAsia="zh-CN"/>
        </w:rPr>
        <w:t>”</w:t>
      </w:r>
      <w:r w:rsidRPr="009A7DAF">
        <w:rPr>
          <w:rFonts w:eastAsia="楷体_GB2312" w:hint="eastAsia"/>
          <w:b/>
          <w:lang w:eastAsia="zh-CN"/>
        </w:rPr>
        <w:t>发行总量与比例：</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发行之日，</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的发行总量（面值）为</w:t>
      </w:r>
      <w:del w:id="300" w:author="zszq" w:date="2016-06-02T12:32:00Z">
        <w:r w:rsidR="0028265B" w:rsidDel="00FA4F04">
          <w:rPr>
            <w:rFonts w:eastAsia="楷体_GB2312" w:hint="eastAsia"/>
            <w:lang w:eastAsia="zh-CN"/>
          </w:rPr>
          <w:delText>【】</w:delText>
        </w:r>
      </w:del>
      <w:ins w:id="301" w:author="zszq" w:date="2016-06-02T12:32:00Z">
        <w:r w:rsidR="00FA4F04">
          <w:rPr>
            <w:rFonts w:eastAsia="楷体_GB2312" w:hint="eastAsia"/>
            <w:lang w:eastAsia="zh-CN"/>
          </w:rPr>
          <w:t>417,000,000</w:t>
        </w:r>
      </w:ins>
      <w:r w:rsidRPr="009A7DAF">
        <w:rPr>
          <w:rFonts w:eastAsia="楷体_GB2312" w:hint="eastAsia"/>
          <w:lang w:eastAsia="zh-CN"/>
        </w:rPr>
        <w:t>元人民币，占</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发行总量（面值）的</w:t>
      </w:r>
      <w:del w:id="302" w:author="zszq" w:date="2016-06-02T12:33:00Z">
        <w:r w:rsidR="0028265B" w:rsidDel="00FA4F04">
          <w:rPr>
            <w:rFonts w:eastAsia="楷体_GB2312" w:hint="eastAsia"/>
            <w:lang w:eastAsia="zh-CN"/>
          </w:rPr>
          <w:delText>【】</w:delText>
        </w:r>
      </w:del>
      <w:ins w:id="303" w:author="zszq" w:date="2016-06-02T12:33:00Z">
        <w:r w:rsidR="00FA4F04">
          <w:rPr>
            <w:rFonts w:eastAsia="楷体_GB2312" w:hint="eastAsia"/>
            <w:lang w:eastAsia="zh-CN"/>
          </w:rPr>
          <w:t>82.13</w:t>
        </w:r>
      </w:ins>
      <w:r w:rsidRPr="009A7DAF">
        <w:rPr>
          <w:rFonts w:eastAsia="楷体_GB2312"/>
          <w:lang w:eastAsia="zh-CN"/>
        </w:rPr>
        <w:t>%</w:t>
      </w:r>
      <w:r w:rsidRPr="009A7DAF">
        <w:rPr>
          <w:rFonts w:eastAsia="楷体_GB2312" w:hint="eastAsia"/>
          <w:lang w:eastAsia="zh-CN"/>
        </w:rPr>
        <w:t>。</w:t>
      </w:r>
    </w:p>
    <w:p w14:paraId="457588E5"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面值：</w:t>
      </w:r>
      <w:r w:rsidRPr="009A7DAF">
        <w:rPr>
          <w:rFonts w:eastAsia="楷体_GB2312" w:hint="eastAsia"/>
          <w:lang w:eastAsia="zh-CN"/>
        </w:rPr>
        <w:t>每张</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的面值为人民币</w:t>
      </w:r>
      <w:r w:rsidRPr="009A7DAF">
        <w:rPr>
          <w:rFonts w:eastAsia="楷体_GB2312"/>
          <w:lang w:eastAsia="zh-CN"/>
        </w:rPr>
        <w:t>100</w:t>
      </w:r>
      <w:r w:rsidRPr="009A7DAF">
        <w:rPr>
          <w:rFonts w:eastAsia="楷体_GB2312" w:hint="eastAsia"/>
          <w:lang w:eastAsia="zh-CN"/>
        </w:rPr>
        <w:t>元。</w:t>
      </w:r>
    </w:p>
    <w:p w14:paraId="4911A47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发行价格：</w:t>
      </w:r>
      <w:r w:rsidRPr="009A7DAF">
        <w:rPr>
          <w:rFonts w:eastAsia="楷体_GB2312" w:hint="eastAsia"/>
          <w:lang w:eastAsia="zh-CN"/>
        </w:rPr>
        <w:t>按面值发行。</w:t>
      </w:r>
    </w:p>
    <w:p w14:paraId="44E02D72"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Fonts w:eastAsia="楷体_GB2312"/>
        </w:rPr>
      </w:pPr>
      <w:r w:rsidRPr="009A7DAF">
        <w:rPr>
          <w:rFonts w:eastAsia="楷体_GB2312" w:hint="eastAsia"/>
          <w:b/>
          <w:lang w:eastAsia="zh-CN"/>
        </w:rPr>
        <w:t>票面利率：</w:t>
      </w:r>
      <w:r w:rsidRPr="009A7DAF">
        <w:rPr>
          <w:rFonts w:eastAsia="楷体_GB2312" w:hint="eastAsia"/>
        </w:rPr>
        <w:t>浮动利率。</w:t>
      </w:r>
      <w:r w:rsidRPr="009A7DAF">
        <w:rPr>
          <w:rFonts w:eastAsia="楷体_GB2312"/>
        </w:rPr>
        <w:t>“</w:t>
      </w:r>
      <w:r w:rsidRPr="009A7DAF">
        <w:rPr>
          <w:rFonts w:eastAsia="楷体_GB2312" w:hint="eastAsia"/>
        </w:rPr>
        <w:t>票面利率</w:t>
      </w:r>
      <w:r w:rsidRPr="009A7DAF">
        <w:rPr>
          <w:rFonts w:eastAsia="楷体_GB2312"/>
        </w:rPr>
        <w:t>”</w:t>
      </w:r>
      <w:r w:rsidRPr="009A7DAF">
        <w:rPr>
          <w:rFonts w:eastAsia="楷体_GB2312" w:hint="eastAsia"/>
        </w:rPr>
        <w:t>为基准利率</w:t>
      </w:r>
      <w:r w:rsidRPr="009A7DAF">
        <w:rPr>
          <w:rFonts w:eastAsia="楷体_GB2312"/>
          <w:lang w:eastAsia="zh-CN"/>
        </w:rPr>
        <w:t>+</w:t>
      </w:r>
      <w:r w:rsidRPr="009A7DAF">
        <w:rPr>
          <w:rFonts w:eastAsia="楷体_GB2312" w:hint="eastAsia"/>
        </w:rPr>
        <w:t>基本利差。其中，</w:t>
      </w:r>
      <w:r w:rsidRPr="009A7DAF">
        <w:rPr>
          <w:rFonts w:eastAsia="楷体_GB2312"/>
          <w:lang w:eastAsia="zh-CN"/>
        </w:rPr>
        <w:t>“</w:t>
      </w:r>
      <w:r w:rsidRPr="009A7DAF">
        <w:rPr>
          <w:rFonts w:eastAsia="楷体_GB2312" w:hint="eastAsia"/>
        </w:rPr>
        <w:t>基准利率</w:t>
      </w:r>
      <w:r w:rsidRPr="009A7DAF">
        <w:rPr>
          <w:rFonts w:eastAsia="楷体_GB2312"/>
          <w:lang w:eastAsia="zh-CN"/>
        </w:rPr>
        <w:t>”</w:t>
      </w:r>
      <w:r w:rsidRPr="009A7DAF">
        <w:rPr>
          <w:rFonts w:eastAsia="楷体_GB2312" w:hint="eastAsia"/>
        </w:rPr>
        <w:t>为</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公布的</w:t>
      </w:r>
      <w:r w:rsidRPr="009A7DAF">
        <w:rPr>
          <w:rFonts w:eastAsia="楷体_GB2312"/>
          <w:bCs/>
          <w:lang w:eastAsia="zh-CN"/>
        </w:rPr>
        <w:t>5</w:t>
      </w:r>
      <w:r w:rsidRPr="009A7DAF">
        <w:rPr>
          <w:rFonts w:eastAsia="楷体_GB2312" w:hint="eastAsia"/>
        </w:rPr>
        <w:t>年期以上贷款利率；基本利差根据</w:t>
      </w:r>
      <w:r w:rsidRPr="009A7DAF">
        <w:rPr>
          <w:rFonts w:eastAsia="楷体_GB2312"/>
          <w:lang w:eastAsia="zh-CN"/>
        </w:rPr>
        <w:t>“</w:t>
      </w:r>
      <w:r w:rsidRPr="009A7DAF">
        <w:rPr>
          <w:rFonts w:eastAsia="楷体_GB2312" w:hint="eastAsia"/>
          <w:lang w:eastAsia="zh-CN"/>
        </w:rPr>
        <w:t>簿记建档</w:t>
      </w:r>
      <w:r w:rsidRPr="009A7DAF">
        <w:rPr>
          <w:rFonts w:eastAsia="楷体_GB2312"/>
          <w:lang w:eastAsia="zh-CN"/>
        </w:rPr>
        <w:t>”</w:t>
      </w:r>
      <w:r w:rsidRPr="009A7DAF">
        <w:rPr>
          <w:rFonts w:eastAsia="楷体_GB2312" w:hint="eastAsia"/>
        </w:rPr>
        <w:t>结果确定。其中，第一个</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bCs/>
        </w:rPr>
        <w:t>的</w:t>
      </w:r>
      <w:r w:rsidRPr="009A7DAF">
        <w:rPr>
          <w:rFonts w:eastAsia="楷体_GB2312"/>
          <w:bCs/>
          <w:lang w:eastAsia="zh-CN"/>
        </w:rPr>
        <w:t>“</w:t>
      </w:r>
      <w:r w:rsidRPr="009A7DAF">
        <w:rPr>
          <w:rFonts w:eastAsia="楷体_GB2312" w:hint="eastAsia"/>
          <w:bCs/>
          <w:lang w:eastAsia="zh-CN"/>
        </w:rPr>
        <w:t>基准利率</w:t>
      </w:r>
      <w:r w:rsidRPr="009A7DAF">
        <w:rPr>
          <w:rFonts w:eastAsia="楷体_GB2312"/>
          <w:bCs/>
          <w:lang w:eastAsia="zh-CN"/>
        </w:rPr>
        <w:t>”</w:t>
      </w:r>
      <w:r w:rsidRPr="009A7DAF">
        <w:rPr>
          <w:rFonts w:eastAsia="楷体_GB2312" w:hint="eastAsia"/>
          <w:bCs/>
        </w:rPr>
        <w:t>为</w:t>
      </w:r>
      <w:r w:rsidRPr="009A7DAF">
        <w:rPr>
          <w:rFonts w:eastAsia="楷体_GB2312"/>
          <w:bCs/>
          <w:lang w:eastAsia="zh-CN"/>
        </w:rPr>
        <w:t>“</w:t>
      </w:r>
      <w:r w:rsidRPr="009A7DAF">
        <w:rPr>
          <w:rFonts w:eastAsia="楷体_GB2312" w:hint="eastAsia"/>
          <w:bCs/>
          <w:lang w:eastAsia="zh-CN"/>
        </w:rPr>
        <w:t>簿记建档日</w:t>
      </w:r>
      <w:r w:rsidRPr="009A7DAF">
        <w:rPr>
          <w:rFonts w:eastAsia="楷体_GB2312"/>
          <w:bCs/>
          <w:lang w:eastAsia="zh-CN"/>
        </w:rPr>
        <w:t>”</w:t>
      </w:r>
      <w:r w:rsidRPr="009A7DAF">
        <w:rPr>
          <w:rFonts w:eastAsia="楷体_GB2312" w:hint="eastAsia"/>
          <w:bCs/>
        </w:rPr>
        <w:t>前一日</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公布的</w:t>
      </w:r>
      <w:r w:rsidRPr="009A7DAF">
        <w:rPr>
          <w:rFonts w:eastAsia="楷体_GB2312"/>
          <w:bCs/>
          <w:lang w:eastAsia="zh-CN"/>
        </w:rPr>
        <w:t>5</w:t>
      </w:r>
      <w:r w:rsidRPr="009A7DAF">
        <w:rPr>
          <w:rFonts w:eastAsia="楷体_GB2312" w:hint="eastAsia"/>
        </w:rPr>
        <w:t>年期以上贷款利率。</w:t>
      </w:r>
      <w:r w:rsidRPr="009A7DAF">
        <w:rPr>
          <w:rFonts w:eastAsia="楷体_GB2312"/>
        </w:rPr>
        <w:t>“</w:t>
      </w:r>
      <w:r w:rsidRPr="009A7DAF">
        <w:rPr>
          <w:rFonts w:eastAsia="楷体_GB2312" w:hint="eastAsia"/>
        </w:rPr>
        <w:t>基准利率</w:t>
      </w:r>
      <w:r w:rsidRPr="009A7DAF">
        <w:rPr>
          <w:rFonts w:eastAsia="楷体_GB2312"/>
        </w:rPr>
        <w:t>”</w:t>
      </w:r>
      <w:r w:rsidRPr="009A7DAF">
        <w:rPr>
          <w:rFonts w:eastAsia="楷体_GB2312" w:hint="eastAsia"/>
        </w:rPr>
        <w:t>将于</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进行调整，</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为</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调整</w:t>
      </w:r>
      <w:r w:rsidRPr="009A7DAF">
        <w:rPr>
          <w:rFonts w:eastAsia="楷体_GB2312"/>
          <w:lang w:eastAsia="zh-CN"/>
        </w:rPr>
        <w:t>5</w:t>
      </w:r>
      <w:r w:rsidRPr="009A7DAF">
        <w:rPr>
          <w:rFonts w:eastAsia="楷体_GB2312" w:hint="eastAsia"/>
        </w:rPr>
        <w:t>年期以上贷款利率生效之日次年的</w:t>
      </w:r>
      <w:r w:rsidRPr="009A7DAF">
        <w:rPr>
          <w:rFonts w:eastAsia="楷体_GB2312"/>
        </w:rPr>
        <w:t>1</w:t>
      </w:r>
      <w:r w:rsidRPr="009A7DAF">
        <w:rPr>
          <w:rFonts w:eastAsia="楷体_GB2312" w:hint="eastAsia"/>
        </w:rPr>
        <w:t>月</w:t>
      </w:r>
      <w:r w:rsidRPr="009A7DAF">
        <w:rPr>
          <w:rFonts w:eastAsia="楷体_GB2312"/>
        </w:rPr>
        <w:t>1</w:t>
      </w:r>
      <w:r w:rsidRPr="009A7DAF">
        <w:rPr>
          <w:rFonts w:eastAsia="楷体_GB2312" w:hint="eastAsia"/>
        </w:rPr>
        <w:t>日。如果</w:t>
      </w:r>
      <w:r w:rsidRPr="009A7DAF">
        <w:rPr>
          <w:rFonts w:eastAsia="楷体_GB2312"/>
          <w:bCs/>
          <w:lang w:eastAsia="zh-CN"/>
        </w:rPr>
        <w:t>“</w:t>
      </w:r>
      <w:r w:rsidRPr="009A7DAF">
        <w:rPr>
          <w:rFonts w:eastAsia="楷体_GB2312" w:hint="eastAsia"/>
          <w:bCs/>
          <w:lang w:eastAsia="zh-CN"/>
        </w:rPr>
        <w:t>基准利率</w:t>
      </w:r>
      <w:r w:rsidRPr="009A7DAF">
        <w:rPr>
          <w:rFonts w:eastAsia="楷体_GB2312"/>
          <w:bCs/>
          <w:lang w:eastAsia="zh-CN"/>
        </w:rPr>
        <w:t>”</w:t>
      </w:r>
      <w:r w:rsidRPr="009A7DAF">
        <w:rPr>
          <w:rFonts w:eastAsia="楷体_GB2312" w:hint="eastAsia"/>
        </w:rPr>
        <w:t>在一年内经两次或两次以上调整的</w:t>
      </w:r>
      <w:r w:rsidRPr="009A7DAF">
        <w:rPr>
          <w:rFonts w:eastAsia="楷体_GB2312"/>
        </w:rPr>
        <w:t>,</w:t>
      </w:r>
      <w:r w:rsidRPr="009A7DAF">
        <w:rPr>
          <w:rFonts w:eastAsia="楷体_GB2312" w:hint="eastAsia"/>
        </w:rPr>
        <w:t>以该年度内最后一次调整适用的基准利率为准。如一个</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内存在一个或多个</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，则在该</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按照分别所适用的</w:t>
      </w:r>
      <w:r w:rsidRPr="009A7DAF">
        <w:rPr>
          <w:rFonts w:eastAsia="楷体_GB2312"/>
        </w:rPr>
        <w:t>“</w:t>
      </w:r>
      <w:r w:rsidRPr="009A7DAF">
        <w:rPr>
          <w:rFonts w:eastAsia="楷体_GB2312" w:hint="eastAsia"/>
        </w:rPr>
        <w:t>基准利率</w:t>
      </w:r>
      <w:r w:rsidRPr="009A7DAF">
        <w:rPr>
          <w:rFonts w:eastAsia="楷体_GB2312"/>
        </w:rPr>
        <w:t>”</w:t>
      </w:r>
      <w:r w:rsidRPr="009A7DAF">
        <w:rPr>
          <w:rFonts w:eastAsia="楷体_GB2312" w:hint="eastAsia"/>
        </w:rPr>
        <w:t>分段计算该档</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当期应付利息</w:t>
      </w:r>
      <w:r w:rsidRPr="009A7DAF">
        <w:rPr>
          <w:rFonts w:eastAsia="楷体_GB2312" w:hint="eastAsia"/>
          <w:lang w:eastAsia="zh-CN"/>
        </w:rPr>
        <w:t>：从该</w:t>
      </w:r>
      <w:r w:rsidRPr="009A7DAF">
        <w:rPr>
          <w:rFonts w:eastAsia="楷体_GB2312"/>
        </w:rPr>
        <w:t>“</w:t>
      </w:r>
      <w:r w:rsidRPr="009A7DAF">
        <w:rPr>
          <w:rFonts w:eastAsia="楷体_GB2312" w:hint="eastAsia"/>
          <w:lang w:eastAsia="zh-CN"/>
        </w:rPr>
        <w:t>计息期间</w:t>
      </w:r>
      <w:r w:rsidRPr="009A7DAF">
        <w:rPr>
          <w:rFonts w:eastAsia="楷体_GB2312"/>
        </w:rPr>
        <w:t>”</w:t>
      </w:r>
      <w:r w:rsidRPr="009A7DAF">
        <w:rPr>
          <w:rFonts w:eastAsia="楷体_GB2312" w:hint="eastAsia"/>
          <w:lang w:eastAsia="zh-CN"/>
        </w:rPr>
        <w:t>首日（含该日）至该</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（不含该日）按调整前的</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计算票面利率；从该</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（含该日）至该</w:t>
      </w:r>
      <w:r w:rsidRPr="009A7DAF">
        <w:rPr>
          <w:rFonts w:eastAsia="楷体_GB2312"/>
        </w:rPr>
        <w:t>“</w:t>
      </w:r>
      <w:r w:rsidRPr="009A7DAF">
        <w:rPr>
          <w:rFonts w:eastAsia="楷体_GB2312" w:hint="eastAsia"/>
          <w:lang w:eastAsia="zh-CN"/>
        </w:rPr>
        <w:t>计息期间</w:t>
      </w:r>
      <w:r w:rsidRPr="009A7DAF">
        <w:rPr>
          <w:rFonts w:eastAsia="楷体_GB2312"/>
        </w:rPr>
        <w:t>”</w:t>
      </w:r>
      <w:r w:rsidRPr="009A7DAF">
        <w:rPr>
          <w:rFonts w:eastAsia="楷体_GB2312" w:hint="eastAsia"/>
          <w:lang w:eastAsia="zh-CN"/>
        </w:rPr>
        <w:t>最后一日（</w:t>
      </w:r>
      <w:r w:rsidR="00011E63">
        <w:rPr>
          <w:rFonts w:eastAsia="楷体_GB2312" w:hint="eastAsia"/>
          <w:lang w:eastAsia="zh-CN"/>
        </w:rPr>
        <w:t>不</w:t>
      </w:r>
      <w:r w:rsidRPr="009A7DAF">
        <w:rPr>
          <w:rFonts w:eastAsia="楷体_GB2312" w:hint="eastAsia"/>
          <w:lang w:eastAsia="zh-CN"/>
        </w:rPr>
        <w:t>含该日）按调整后的</w:t>
      </w:r>
      <w:r w:rsidRPr="009A7DAF">
        <w:rPr>
          <w:rFonts w:eastAsia="楷体_GB2312"/>
        </w:rPr>
        <w:lastRenderedPageBreak/>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计算票面利率；存在多个</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的，应付利息以此类推计算。如遇</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调整后的</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为浮动利率或取消</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szCs w:val="20"/>
          <w:lang w:eastAsia="zh-CN"/>
        </w:rPr>
        <w:t>基准利率</w:t>
      </w:r>
      <w:r w:rsidRPr="009A7DAF">
        <w:rPr>
          <w:rFonts w:eastAsia="楷体_GB2312"/>
          <w:szCs w:val="20"/>
          <w:lang w:eastAsia="zh-CN"/>
        </w:rPr>
        <w:t>”</w:t>
      </w:r>
      <w:r w:rsidRPr="009A7DAF">
        <w:rPr>
          <w:rFonts w:eastAsia="楷体_GB2312" w:hint="eastAsia"/>
          <w:lang w:eastAsia="zh-CN"/>
        </w:rPr>
        <w:t>为</w:t>
      </w:r>
      <w:r w:rsidRPr="009A7DAF">
        <w:rPr>
          <w:rFonts w:eastAsia="楷体_GB2312"/>
          <w:szCs w:val="20"/>
          <w:lang w:eastAsia="zh-CN"/>
        </w:rPr>
        <w:t>“</w:t>
      </w:r>
      <w:r w:rsidRPr="009A7DAF">
        <w:rPr>
          <w:rFonts w:eastAsia="楷体_GB2312" w:hint="eastAsia"/>
          <w:lang w:eastAsia="zh-CN"/>
        </w:rPr>
        <w:t>发起机构</w:t>
      </w:r>
      <w:r w:rsidRPr="009A7DAF">
        <w:rPr>
          <w:rFonts w:eastAsia="楷体_GB2312"/>
          <w:szCs w:val="20"/>
          <w:lang w:eastAsia="zh-CN"/>
        </w:rPr>
        <w:t>”</w:t>
      </w:r>
      <w:r w:rsidRPr="009A7DAF">
        <w:rPr>
          <w:rFonts w:eastAsia="楷体_GB2312" w:hint="eastAsia"/>
          <w:lang w:eastAsia="zh-CN"/>
        </w:rPr>
        <w:t>所发放的个人住房贷款届时所适用的基准利率。</w:t>
      </w:r>
    </w:p>
    <w:p w14:paraId="673C46A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期限：</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（含该日）至</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止（不含该日）。</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并不是</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的实际到期日，</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的本金将可能于</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前清偿完毕。</w:t>
      </w:r>
    </w:p>
    <w:p w14:paraId="0E705A01" w14:textId="77777777" w:rsidR="008E5F2E" w:rsidRPr="009A7DAF" w:rsidRDefault="008E5F2E">
      <w:pPr>
        <w:widowControl w:val="0"/>
        <w:numPr>
          <w:ilvl w:val="2"/>
          <w:numId w:val="7"/>
        </w:numPr>
        <w:tabs>
          <w:tab w:val="left" w:pos="900"/>
          <w:tab w:val="left" w:pos="1571"/>
        </w:tabs>
        <w:spacing w:beforeLines="50" w:before="120" w:afterLines="50" w:after="120" w:line="360" w:lineRule="auto"/>
        <w:ind w:left="1560" w:hanging="709"/>
        <w:jc w:val="both"/>
        <w:rPr>
          <w:rFonts w:eastAsia="楷体_GB2312"/>
          <w:lang w:eastAsia="zh-CN"/>
        </w:rPr>
      </w:pPr>
      <w:r w:rsidRPr="009A7DAF">
        <w:rPr>
          <w:rFonts w:eastAsia="楷体_GB2312"/>
          <w:b/>
          <w:lang w:eastAsia="zh-CN"/>
        </w:rPr>
        <w:t>预期到期日</w:t>
      </w:r>
      <w:r w:rsidRPr="009A7DAF">
        <w:rPr>
          <w:rFonts w:eastAsia="楷体_GB2312" w:hint="eastAsia"/>
          <w:b/>
          <w:lang w:eastAsia="zh-CN"/>
        </w:rPr>
        <w:t>：</w:t>
      </w:r>
      <w:del w:id="304" w:author="zszq" w:date="2016-06-02T12:33:00Z">
        <w:r w:rsidR="0028265B" w:rsidDel="00FA4F04">
          <w:rPr>
            <w:rFonts w:eastAsia="楷体_GB2312" w:hint="eastAsia"/>
            <w:lang w:eastAsia="zh-CN"/>
          </w:rPr>
          <w:delText>【】</w:delText>
        </w:r>
      </w:del>
      <w:ins w:id="305" w:author="zszq" w:date="2016-06-02T12:33:00Z">
        <w:r w:rsidR="00FA4F04">
          <w:rPr>
            <w:rFonts w:eastAsia="楷体_GB2312" w:hint="eastAsia"/>
            <w:lang w:eastAsia="zh-CN"/>
          </w:rPr>
          <w:t>2023</w:t>
        </w:r>
      </w:ins>
      <w:r w:rsidRPr="009A7DAF">
        <w:rPr>
          <w:rFonts w:eastAsia="楷体_GB2312" w:hint="eastAsia"/>
          <w:lang w:eastAsia="zh-CN"/>
        </w:rPr>
        <w:t>年</w:t>
      </w:r>
      <w:ins w:id="306" w:author="zszq" w:date="2016-06-02T12:33:00Z">
        <w:r w:rsidR="00FA4F04">
          <w:rPr>
            <w:rFonts w:eastAsia="楷体_GB2312" w:hint="eastAsia"/>
            <w:lang w:eastAsia="zh-CN"/>
          </w:rPr>
          <w:t>5</w:t>
        </w:r>
      </w:ins>
      <w:del w:id="307" w:author="zszq" w:date="2016-06-02T12:33:00Z">
        <w:r w:rsidR="0028265B" w:rsidDel="00FA4F04">
          <w:rPr>
            <w:rFonts w:eastAsia="楷体_GB2312" w:hint="eastAsia"/>
            <w:lang w:eastAsia="zh-CN"/>
          </w:rPr>
          <w:delText>【】</w:delText>
        </w:r>
      </w:del>
      <w:r w:rsidRPr="009A7DAF">
        <w:rPr>
          <w:rFonts w:eastAsia="楷体_GB2312" w:hint="eastAsia"/>
          <w:lang w:eastAsia="zh-CN"/>
        </w:rPr>
        <w:t>月</w:t>
      </w:r>
      <w:ins w:id="308" w:author="zszq" w:date="2016-06-02T12:33:00Z">
        <w:r w:rsidR="00FA4F04">
          <w:rPr>
            <w:rFonts w:eastAsia="楷体_GB2312" w:hint="eastAsia"/>
            <w:lang w:eastAsia="zh-CN"/>
          </w:rPr>
          <w:t>26</w:t>
        </w:r>
      </w:ins>
      <w:del w:id="309" w:author="zszq" w:date="2016-06-02T12:33:00Z">
        <w:r w:rsidR="0028265B" w:rsidDel="00FA4F04">
          <w:rPr>
            <w:rFonts w:eastAsia="楷体_GB2312" w:hint="eastAsia"/>
            <w:lang w:eastAsia="zh-CN"/>
          </w:rPr>
          <w:delText>【】</w:delText>
        </w:r>
      </w:del>
      <w:r w:rsidRPr="009A7DAF">
        <w:rPr>
          <w:rFonts w:eastAsia="楷体_GB2312" w:hint="eastAsia"/>
          <w:lang w:eastAsia="zh-CN"/>
        </w:rPr>
        <w:t>日。</w:t>
      </w:r>
    </w:p>
    <w:p w14:paraId="07399535"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560" w:hanging="709"/>
        <w:jc w:val="both"/>
        <w:rPr>
          <w:rFonts w:eastAsia="楷体_GB2312"/>
          <w:lang w:eastAsia="zh-CN"/>
        </w:rPr>
      </w:pPr>
      <w:r w:rsidRPr="009A7DAF">
        <w:rPr>
          <w:rFonts w:eastAsia="楷体_GB2312" w:hint="eastAsia"/>
          <w:b/>
          <w:lang w:eastAsia="zh-CN"/>
        </w:rPr>
        <w:t>法定到期日：</w:t>
      </w:r>
      <w:ins w:id="310" w:author="zszq" w:date="2016-06-02T12:33:00Z">
        <w:r w:rsidR="00FA4F04">
          <w:rPr>
            <w:rFonts w:eastAsia="楷体_GB2312" w:hint="eastAsia"/>
            <w:lang w:eastAsia="zh-CN"/>
          </w:rPr>
          <w:t>2036</w:t>
        </w:r>
      </w:ins>
      <w:del w:id="311" w:author="zszq" w:date="2016-06-02T12:33:00Z">
        <w:r w:rsidR="0028265B" w:rsidDel="00FA4F04">
          <w:rPr>
            <w:rFonts w:eastAsia="楷体_GB2312" w:hint="eastAsia"/>
            <w:lang w:eastAsia="zh-CN"/>
          </w:rPr>
          <w:delText>【】</w:delText>
        </w:r>
      </w:del>
      <w:r w:rsidRPr="009A7DAF">
        <w:rPr>
          <w:rFonts w:eastAsia="楷体_GB2312" w:hint="eastAsia"/>
          <w:lang w:eastAsia="zh-CN"/>
        </w:rPr>
        <w:t>年</w:t>
      </w:r>
      <w:ins w:id="312" w:author="zszq" w:date="2016-06-02T12:33:00Z">
        <w:r w:rsidR="00FA4F04">
          <w:rPr>
            <w:rFonts w:eastAsia="楷体_GB2312" w:hint="eastAsia"/>
            <w:lang w:eastAsia="zh-CN"/>
          </w:rPr>
          <w:t>5</w:t>
        </w:r>
      </w:ins>
      <w:del w:id="313" w:author="zszq" w:date="2016-06-02T12:33:00Z">
        <w:r w:rsidR="0028265B" w:rsidDel="00FA4F04">
          <w:rPr>
            <w:rFonts w:eastAsia="楷体_GB2312" w:hint="eastAsia"/>
            <w:lang w:eastAsia="zh-CN"/>
          </w:rPr>
          <w:delText>【】</w:delText>
        </w:r>
      </w:del>
      <w:r w:rsidRPr="009A7DAF">
        <w:rPr>
          <w:rFonts w:eastAsia="楷体_GB2312" w:hint="eastAsia"/>
          <w:lang w:eastAsia="zh-CN"/>
        </w:rPr>
        <w:t>月</w:t>
      </w:r>
      <w:ins w:id="314" w:author="zszq" w:date="2016-06-02T12:33:00Z">
        <w:r w:rsidR="00FA4F04">
          <w:rPr>
            <w:rFonts w:eastAsia="楷体_GB2312" w:hint="eastAsia"/>
            <w:lang w:eastAsia="zh-CN"/>
          </w:rPr>
          <w:t>26</w:t>
        </w:r>
      </w:ins>
      <w:del w:id="315" w:author="zszq" w:date="2016-06-02T12:33:00Z">
        <w:r w:rsidR="0028265B" w:rsidDel="00FA4F04">
          <w:rPr>
            <w:rFonts w:eastAsia="楷体_GB2312" w:hint="eastAsia"/>
            <w:lang w:eastAsia="zh-CN"/>
          </w:rPr>
          <w:delText>【】</w:delText>
        </w:r>
      </w:del>
      <w:r w:rsidRPr="009A7DAF">
        <w:rPr>
          <w:rFonts w:eastAsia="楷体_GB2312" w:hint="eastAsia"/>
          <w:lang w:eastAsia="zh-CN"/>
        </w:rPr>
        <w:t>日。</w:t>
      </w:r>
    </w:p>
    <w:p w14:paraId="471DD89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计息期间：</w:t>
      </w:r>
      <w:r w:rsidRPr="009A7DAF">
        <w:rPr>
          <w:rFonts w:eastAsia="楷体_GB2312" w:hint="eastAsia"/>
          <w:lang w:eastAsia="zh-CN"/>
        </w:rPr>
        <w:t>系指自一个</w:t>
      </w:r>
      <w:r w:rsidRPr="009A7DAF">
        <w:rPr>
          <w:rFonts w:eastAsia="楷体_GB2312"/>
          <w:lang w:eastAsia="zh-CN"/>
        </w:rPr>
        <w:t>“</w:t>
      </w:r>
      <w:r w:rsidRPr="009A7DAF">
        <w:rPr>
          <w:rFonts w:eastAsia="楷体_GB2312" w:hint="eastAsia"/>
          <w:lang w:eastAsia="zh-CN"/>
        </w:rPr>
        <w:t>计息日</w:t>
      </w:r>
      <w:r w:rsidRPr="009A7DAF">
        <w:rPr>
          <w:rFonts w:eastAsia="楷体_GB2312"/>
          <w:lang w:eastAsia="zh-CN"/>
        </w:rPr>
        <w:t>”</w:t>
      </w:r>
      <w:r w:rsidRPr="009A7DAF">
        <w:rPr>
          <w:rFonts w:eastAsia="楷体_GB2312" w:hint="eastAsia"/>
          <w:lang w:eastAsia="zh-CN"/>
        </w:rPr>
        <w:t>（含该日）至下一个</w:t>
      </w:r>
      <w:r w:rsidRPr="009A7DAF">
        <w:rPr>
          <w:rFonts w:eastAsia="楷体_GB2312"/>
          <w:lang w:eastAsia="zh-CN"/>
        </w:rPr>
        <w:t>“</w:t>
      </w:r>
      <w:r w:rsidRPr="009A7DAF">
        <w:rPr>
          <w:rFonts w:eastAsia="楷体_GB2312" w:hint="eastAsia"/>
          <w:lang w:eastAsia="zh-CN"/>
        </w:rPr>
        <w:t>计息日</w:t>
      </w:r>
      <w:r w:rsidRPr="009A7DAF">
        <w:rPr>
          <w:rFonts w:eastAsia="楷体_GB2312"/>
          <w:lang w:eastAsia="zh-CN"/>
        </w:rPr>
        <w:t>”</w:t>
      </w:r>
      <w:r w:rsidRPr="009A7DAF">
        <w:rPr>
          <w:rFonts w:eastAsia="楷体_GB2312" w:hint="eastAsia"/>
          <w:lang w:eastAsia="zh-CN"/>
        </w:rPr>
        <w:t>（不含该日）之间的期间。其中，第一个</w:t>
      </w:r>
      <w:r w:rsidRPr="009A7DAF">
        <w:rPr>
          <w:rFonts w:eastAsia="楷体_GB2312"/>
          <w:lang w:eastAsia="zh-CN"/>
        </w:rPr>
        <w:t>“</w:t>
      </w:r>
      <w:r w:rsidRPr="009A7DAF">
        <w:rPr>
          <w:rFonts w:eastAsia="楷体_GB2312" w:hint="eastAsia"/>
          <w:lang w:eastAsia="zh-CN"/>
        </w:rPr>
        <w:t>计息期间</w:t>
      </w:r>
      <w:r w:rsidRPr="009A7DAF">
        <w:rPr>
          <w:rFonts w:eastAsia="楷体_GB2312"/>
          <w:lang w:eastAsia="zh-CN"/>
        </w:rPr>
        <w:t>”</w:t>
      </w:r>
      <w:r w:rsidRPr="009A7DAF">
        <w:rPr>
          <w:rFonts w:eastAsia="楷体_GB2312" w:hint="eastAsia"/>
          <w:lang w:eastAsia="zh-CN"/>
        </w:rPr>
        <w:t>指</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（含该日）开始并于</w:t>
      </w:r>
      <w:r w:rsidRPr="009A7DAF">
        <w:rPr>
          <w:rFonts w:eastAsia="楷体_GB2312"/>
          <w:lang w:eastAsia="zh-CN"/>
        </w:rPr>
        <w:t>201</w:t>
      </w:r>
      <w:r w:rsidR="00750ECB" w:rsidRPr="009A7DAF">
        <w:rPr>
          <w:rFonts w:eastAsia="楷体_GB2312"/>
          <w:lang w:eastAsia="zh-CN"/>
        </w:rPr>
        <w:t>6</w:t>
      </w:r>
      <w:r w:rsidRPr="009A7DAF">
        <w:rPr>
          <w:rFonts w:eastAsia="楷体_GB2312" w:hint="eastAsia"/>
          <w:lang w:eastAsia="zh-CN"/>
        </w:rPr>
        <w:t>年</w:t>
      </w:r>
      <w:r w:rsidR="00790A26" w:rsidRPr="009A7DAF">
        <w:rPr>
          <w:rFonts w:eastAsia="楷体_GB2312" w:hint="eastAsia"/>
          <w:lang w:eastAsia="zh-CN"/>
        </w:rPr>
        <w:t>【</w:t>
      </w:r>
      <w:r w:rsidR="00790A26" w:rsidRPr="009A7DAF">
        <w:rPr>
          <w:rFonts w:eastAsia="楷体_GB2312" w:hint="eastAsia"/>
          <w:lang w:eastAsia="zh-CN"/>
        </w:rPr>
        <w:t xml:space="preserve">   </w:t>
      </w:r>
      <w:r w:rsidR="00790A26" w:rsidRPr="009A7DAF">
        <w:rPr>
          <w:rFonts w:eastAsia="楷体_GB2312" w:hint="eastAsia"/>
          <w:lang w:eastAsia="zh-CN"/>
        </w:rPr>
        <w:t>】</w:t>
      </w:r>
      <w:r w:rsidRPr="009A7DAF">
        <w:rPr>
          <w:rFonts w:eastAsia="楷体_GB2312" w:hint="eastAsia"/>
          <w:lang w:eastAsia="zh-CN"/>
        </w:rPr>
        <w:t>月</w:t>
      </w:r>
      <w:r w:rsidR="00790A26" w:rsidRPr="009A7DAF">
        <w:rPr>
          <w:rFonts w:eastAsia="楷体_GB2312" w:hint="eastAsia"/>
          <w:lang w:eastAsia="zh-CN"/>
        </w:rPr>
        <w:t>【</w:t>
      </w:r>
      <w:r w:rsidR="00790A26" w:rsidRPr="009A7DAF">
        <w:rPr>
          <w:rFonts w:eastAsia="楷体_GB2312" w:hint="eastAsia"/>
          <w:lang w:eastAsia="zh-CN"/>
        </w:rPr>
        <w:t xml:space="preserve">   </w:t>
      </w:r>
      <w:r w:rsidR="00790A26" w:rsidRPr="009A7DAF">
        <w:rPr>
          <w:rFonts w:eastAsia="楷体_GB2312" w:hint="eastAsia"/>
          <w:lang w:eastAsia="zh-CN"/>
        </w:rPr>
        <w:t>】</w:t>
      </w:r>
      <w:r w:rsidRPr="009A7DAF">
        <w:rPr>
          <w:rFonts w:eastAsia="楷体_GB2312" w:hint="eastAsia"/>
          <w:lang w:eastAsia="zh-CN"/>
        </w:rPr>
        <w:t>日（不含该日）结束。</w:t>
      </w:r>
    </w:p>
    <w:p w14:paraId="5F0BC804"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计息方式：</w:t>
      </w:r>
      <w:r w:rsidRPr="009A7DAF">
        <w:rPr>
          <w:rFonts w:eastAsia="楷体_GB2312" w:hint="eastAsia"/>
          <w:lang w:eastAsia="zh-CN"/>
        </w:rPr>
        <w:t>在每一个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应支付的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利息</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在前一个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本金偿付后的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00105608" w:rsidRPr="009A7DAF">
        <w:rPr>
          <w:rFonts w:eastAsia="楷体_GB2312" w:cs="Arial" w:hint="eastAsia"/>
          <w:lang w:eastAsia="zh-CN"/>
        </w:rPr>
        <w:t xml:space="preserve"> </w:t>
      </w:r>
      <w:r w:rsidR="00105608" w:rsidRPr="009A7DAF">
        <w:rPr>
          <w:rFonts w:eastAsia="楷体_GB2312" w:hint="eastAsia"/>
          <w:lang w:eastAsia="zh-CN"/>
        </w:rPr>
        <w:t>（就第一个“支付日”而言，即“优先</w:t>
      </w:r>
      <w:r w:rsidR="00105608" w:rsidRPr="009A7DAF">
        <w:rPr>
          <w:rFonts w:eastAsia="楷体_GB2312" w:hint="eastAsia"/>
          <w:lang w:eastAsia="zh-CN"/>
        </w:rPr>
        <w:t>A</w:t>
      </w:r>
      <w:r w:rsidR="00105608" w:rsidRPr="009A7DAF">
        <w:rPr>
          <w:rFonts w:eastAsia="楷体_GB2312" w:hint="eastAsia"/>
          <w:lang w:eastAsia="zh-CN"/>
        </w:rPr>
        <w:t>档资产支持证券”在“信托生效日”的面值）</w:t>
      </w:r>
      <w:r w:rsidRPr="009A7DAF">
        <w:rPr>
          <w:rFonts w:eastAsia="楷体_GB2312"/>
          <w:lang w:eastAsia="zh-CN"/>
        </w:rPr>
        <w:t>×</w:t>
      </w:r>
      <w:r w:rsidRPr="009A7DAF">
        <w:rPr>
          <w:rFonts w:eastAsia="楷体_GB2312" w:hint="eastAsia"/>
          <w:lang w:eastAsia="zh-CN"/>
        </w:rPr>
        <w:t>票面利率</w:t>
      </w:r>
      <w:r w:rsidRPr="009A7DAF">
        <w:rPr>
          <w:rFonts w:eastAsia="楷体_GB2312"/>
          <w:lang w:eastAsia="zh-CN"/>
        </w:rPr>
        <w:t>×“</w:t>
      </w:r>
      <w:r w:rsidRPr="009A7DAF">
        <w:rPr>
          <w:rFonts w:eastAsia="楷体_GB2312" w:hint="eastAsia"/>
          <w:lang w:eastAsia="zh-CN"/>
        </w:rPr>
        <w:t>计息期间</w:t>
      </w:r>
      <w:r w:rsidRPr="009A7DAF">
        <w:rPr>
          <w:rFonts w:eastAsia="楷体_GB2312"/>
          <w:lang w:eastAsia="zh-CN"/>
        </w:rPr>
        <w:t>”</w:t>
      </w:r>
      <w:r w:rsidRPr="009A7DAF">
        <w:rPr>
          <w:rFonts w:eastAsia="楷体_GB2312" w:hint="eastAsia"/>
          <w:lang w:eastAsia="zh-CN"/>
        </w:rPr>
        <w:t>实际天数</w:t>
      </w:r>
      <w:r w:rsidRPr="009A7DAF">
        <w:rPr>
          <w:rFonts w:eastAsia="楷体_GB2312"/>
          <w:lang w:eastAsia="zh-CN"/>
        </w:rPr>
        <w:t>÷365</w:t>
      </w:r>
      <w:r w:rsidRPr="009A7DAF">
        <w:rPr>
          <w:rFonts w:eastAsia="楷体_GB2312" w:hint="eastAsia"/>
          <w:lang w:eastAsia="zh-CN"/>
        </w:rPr>
        <w:t>天（闰年亦相同）；尾数计算到分，分以下四舍五入；单利计息。</w:t>
      </w:r>
    </w:p>
    <w:p w14:paraId="62051825" w14:textId="77777777" w:rsidR="00ED3C36"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hint="eastAsia"/>
          <w:b/>
          <w:lang w:eastAsia="zh-CN"/>
        </w:rPr>
        <w:t>还本</w:t>
      </w:r>
      <w:r w:rsidRPr="009A7DAF">
        <w:rPr>
          <w:rFonts w:eastAsia="楷体_GB2312" w:hint="eastAsia"/>
          <w:b/>
        </w:rPr>
        <w:t>付息方式：</w:t>
      </w:r>
      <w:r w:rsidRPr="009A7DAF">
        <w:rPr>
          <w:rFonts w:eastAsia="楷体_GB2312" w:hint="eastAsia"/>
        </w:rPr>
        <w:t>根据本合同第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rPr>
        <w:t>条约定</w:t>
      </w:r>
      <w:r w:rsidRPr="009A7DAF">
        <w:rPr>
          <w:rFonts w:eastAsia="楷体_GB2312" w:hint="eastAsia"/>
          <w:lang w:eastAsia="zh-CN"/>
        </w:rPr>
        <w:t>的支付顺序</w:t>
      </w:r>
      <w:r w:rsidRPr="009A7DAF">
        <w:rPr>
          <w:rFonts w:eastAsia="楷体_GB2312" w:hint="eastAsia"/>
        </w:rPr>
        <w:t>向</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hint="eastAsia"/>
        </w:rPr>
        <w:t>持有人</w:t>
      </w:r>
      <w:r w:rsidRPr="009A7DAF">
        <w:rPr>
          <w:rFonts w:eastAsia="楷体_GB2312"/>
          <w:lang w:eastAsia="zh-CN"/>
        </w:rPr>
        <w:t>”</w:t>
      </w:r>
      <w:r w:rsidRPr="009A7DAF">
        <w:rPr>
          <w:rFonts w:eastAsia="楷体_GB2312" w:hint="eastAsia"/>
        </w:rPr>
        <w:t>支付。</w:t>
      </w:r>
    </w:p>
    <w:p w14:paraId="787C2359"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b/>
          <w:lang w:eastAsia="zh-CN"/>
        </w:rPr>
        <w:t>信用级别：</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发行之日，</w:t>
      </w:r>
      <w:r w:rsidRPr="009A7DAF">
        <w:rPr>
          <w:rFonts w:eastAsia="楷体_GB2312"/>
          <w:lang w:eastAsia="zh-CN"/>
        </w:rPr>
        <w:t>“</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给予</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的信用级别为</w:t>
      </w:r>
      <w:del w:id="316" w:author="zszq" w:date="2016-06-02T12:33:00Z">
        <w:r w:rsidR="0028265B" w:rsidDel="00FA4F04">
          <w:rPr>
            <w:rFonts w:eastAsia="楷体_GB2312" w:hint="eastAsia"/>
            <w:lang w:eastAsia="zh-CN"/>
          </w:rPr>
          <w:delText>【】</w:delText>
        </w:r>
      </w:del>
      <w:ins w:id="317" w:author="zszq" w:date="2016-06-02T12:33:00Z">
        <w:r w:rsidR="00FA4F04">
          <w:rPr>
            <w:rFonts w:eastAsia="楷体_GB2312" w:hint="eastAsia"/>
            <w:lang w:eastAsia="zh-CN"/>
          </w:rPr>
          <w:t>AAA</w:t>
        </w:r>
      </w:ins>
      <w:r w:rsidRPr="009A7DAF">
        <w:rPr>
          <w:rFonts w:eastAsia="楷体_GB2312" w:hint="eastAsia"/>
          <w:lang w:eastAsia="zh-CN"/>
        </w:rPr>
        <w:t>级，</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给予</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的信用级别为</w:t>
      </w:r>
      <w:del w:id="318" w:author="zszq" w:date="2016-06-02T12:33:00Z">
        <w:r w:rsidR="0028265B" w:rsidDel="00FA4F04">
          <w:rPr>
            <w:rFonts w:eastAsia="楷体_GB2312" w:hint="eastAsia"/>
            <w:lang w:eastAsia="zh-CN"/>
          </w:rPr>
          <w:delText>【】</w:delText>
        </w:r>
      </w:del>
      <w:ins w:id="319" w:author="zszq" w:date="2016-06-02T12:33:00Z">
        <w:r w:rsidR="00FA4F04">
          <w:rPr>
            <w:rFonts w:eastAsia="楷体_GB2312" w:hint="eastAsia"/>
            <w:lang w:eastAsia="zh-CN"/>
          </w:rPr>
          <w:t>AAA</w:t>
        </w:r>
      </w:ins>
      <w:r w:rsidRPr="009A7DAF">
        <w:rPr>
          <w:rFonts w:eastAsia="楷体_GB2312" w:hint="eastAsia"/>
          <w:lang w:eastAsia="zh-CN"/>
        </w:rPr>
        <w:t>级。</w:t>
      </w:r>
    </w:p>
    <w:p w14:paraId="4D64FA5A"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320" w:name="_Toc146989583"/>
      <w:bookmarkStart w:id="321" w:name="_Toc111281790"/>
      <w:bookmarkStart w:id="322" w:name="_Toc107916181"/>
      <w:bookmarkStart w:id="323" w:name="_Toc201569410"/>
      <w:bookmarkEnd w:id="320"/>
      <w:r w:rsidRPr="009A7DAF">
        <w:rPr>
          <w:rFonts w:eastAsia="楷体_GB2312" w:hint="eastAsia"/>
          <w:b/>
          <w:lang w:eastAsia="zh-CN"/>
        </w:rPr>
        <w:t>优先</w:t>
      </w:r>
      <w:r w:rsidRPr="009A7DAF">
        <w:rPr>
          <w:rFonts w:eastAsia="楷体_GB2312"/>
          <w:b/>
          <w:lang w:eastAsia="zh-CN"/>
        </w:rPr>
        <w:t>B</w:t>
      </w:r>
      <w:r w:rsidRPr="009A7DAF">
        <w:rPr>
          <w:rFonts w:eastAsia="楷体_GB2312" w:hint="eastAsia"/>
          <w:b/>
          <w:lang w:eastAsia="zh-CN"/>
        </w:rPr>
        <w:t>档资产支持证券</w:t>
      </w:r>
      <w:r w:rsidRPr="009A7DAF">
        <w:rPr>
          <w:rFonts w:eastAsia="楷体_GB2312" w:hint="eastAsia"/>
          <w:b/>
        </w:rPr>
        <w:t>的基本特征</w:t>
      </w:r>
      <w:bookmarkEnd w:id="321"/>
      <w:bookmarkEnd w:id="322"/>
    </w:p>
    <w:p w14:paraId="35E533A0" w14:textId="77777777" w:rsidR="00ED3C36" w:rsidRPr="009A7DAF" w:rsidRDefault="00ED3C36" w:rsidP="008E5F2E">
      <w:pPr>
        <w:widowControl w:val="0"/>
        <w:numPr>
          <w:ilvl w:val="2"/>
          <w:numId w:val="7"/>
        </w:numPr>
        <w:tabs>
          <w:tab w:val="left" w:pos="900"/>
        </w:tabs>
        <w:spacing w:beforeLines="50" w:before="120" w:afterLines="50" w:after="120" w:line="360" w:lineRule="auto"/>
        <w:jc w:val="both"/>
        <w:rPr>
          <w:rFonts w:eastAsia="楷体_GB2312"/>
          <w:lang w:eastAsia="zh-CN"/>
        </w:rPr>
      </w:pPr>
      <w:r w:rsidRPr="009A7DAF">
        <w:rPr>
          <w:rFonts w:eastAsia="楷体_GB2312"/>
          <w:b/>
          <w:lang w:eastAsia="zh-CN"/>
        </w:rPr>
        <w:t>“</w:t>
      </w:r>
      <w:r w:rsidRPr="009A7DAF">
        <w:rPr>
          <w:rFonts w:eastAsia="楷体_GB2312" w:hint="eastAsia"/>
          <w:b/>
          <w:lang w:eastAsia="zh-CN"/>
        </w:rPr>
        <w:t>优先</w:t>
      </w:r>
      <w:r w:rsidRPr="009A7DAF">
        <w:rPr>
          <w:rFonts w:eastAsia="楷体_GB2312"/>
          <w:b/>
          <w:lang w:eastAsia="zh-CN"/>
        </w:rPr>
        <w:t>B</w:t>
      </w:r>
      <w:r w:rsidRPr="009A7DAF">
        <w:rPr>
          <w:rFonts w:eastAsia="楷体_GB2312" w:hint="eastAsia"/>
          <w:b/>
          <w:lang w:eastAsia="zh-CN"/>
        </w:rPr>
        <w:t>档资产支持证券</w:t>
      </w:r>
      <w:r w:rsidRPr="009A7DAF">
        <w:rPr>
          <w:rFonts w:eastAsia="楷体_GB2312"/>
          <w:b/>
          <w:lang w:eastAsia="zh-CN"/>
        </w:rPr>
        <w:t>”</w:t>
      </w:r>
      <w:r w:rsidRPr="009A7DAF">
        <w:rPr>
          <w:rFonts w:eastAsia="楷体_GB2312" w:hint="eastAsia"/>
          <w:b/>
          <w:lang w:eastAsia="zh-CN"/>
        </w:rPr>
        <w:t>发行总量与比例：</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发行之日，</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的发行总量（面值）为</w:t>
      </w:r>
      <w:del w:id="324" w:author="zszq" w:date="2016-06-02T12:34:00Z">
        <w:r w:rsidR="0028265B" w:rsidDel="00FA4F04">
          <w:rPr>
            <w:rFonts w:eastAsia="楷体_GB2312" w:hint="eastAsia"/>
            <w:lang w:eastAsia="zh-CN"/>
          </w:rPr>
          <w:delText>【】</w:delText>
        </w:r>
      </w:del>
      <w:ins w:id="325" w:author="zszq" w:date="2016-06-02T12:34:00Z">
        <w:r w:rsidR="00FA4F04">
          <w:rPr>
            <w:rFonts w:eastAsia="楷体_GB2312" w:hint="eastAsia"/>
            <w:lang w:eastAsia="zh-CN"/>
          </w:rPr>
          <w:t>20,000,000</w:t>
        </w:r>
      </w:ins>
      <w:r w:rsidRPr="009A7DAF">
        <w:rPr>
          <w:rFonts w:eastAsia="楷体_GB2312" w:hint="eastAsia"/>
          <w:lang w:eastAsia="zh-CN"/>
        </w:rPr>
        <w:t>元人</w:t>
      </w:r>
      <w:r w:rsidRPr="009A7DAF">
        <w:rPr>
          <w:rFonts w:eastAsia="楷体_GB2312" w:hint="eastAsia"/>
          <w:lang w:eastAsia="zh-CN"/>
        </w:rPr>
        <w:lastRenderedPageBreak/>
        <w:t>民币，占</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发行总量（面值）的</w:t>
      </w:r>
      <w:del w:id="326" w:author="zszq" w:date="2016-06-02T12:34:00Z">
        <w:r w:rsidR="0028265B" w:rsidDel="00FA4F04">
          <w:rPr>
            <w:rFonts w:eastAsia="楷体_GB2312" w:hint="eastAsia"/>
            <w:lang w:eastAsia="zh-CN"/>
          </w:rPr>
          <w:delText>【】</w:delText>
        </w:r>
      </w:del>
      <w:ins w:id="327" w:author="zszq" w:date="2016-06-02T12:34:00Z">
        <w:r w:rsidR="00FA4F04">
          <w:rPr>
            <w:rFonts w:eastAsia="楷体_GB2312" w:hint="eastAsia"/>
            <w:lang w:eastAsia="zh-CN"/>
          </w:rPr>
          <w:t>3.94</w:t>
        </w:r>
      </w:ins>
      <w:r w:rsidRPr="009A7DAF">
        <w:rPr>
          <w:rFonts w:eastAsia="楷体_GB2312"/>
          <w:lang w:eastAsia="zh-CN"/>
        </w:rPr>
        <w:t>%</w:t>
      </w:r>
      <w:r w:rsidRPr="009A7DAF">
        <w:rPr>
          <w:rFonts w:eastAsia="楷体_GB2312" w:hint="eastAsia"/>
          <w:lang w:eastAsia="zh-CN"/>
        </w:rPr>
        <w:t>。</w:t>
      </w:r>
    </w:p>
    <w:p w14:paraId="34FA4E4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面值：</w:t>
      </w:r>
      <w:r w:rsidRPr="009A7DAF">
        <w:rPr>
          <w:rFonts w:eastAsia="楷体_GB2312" w:hint="eastAsia"/>
        </w:rPr>
        <w:t>每张</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rPr>
        <w:t>的面值为人民币</w:t>
      </w:r>
      <w:r w:rsidRPr="009A7DAF">
        <w:rPr>
          <w:rFonts w:eastAsia="楷体_GB2312"/>
        </w:rPr>
        <w:t>100</w:t>
      </w:r>
      <w:r w:rsidRPr="009A7DAF">
        <w:rPr>
          <w:rFonts w:eastAsia="楷体_GB2312" w:hint="eastAsia"/>
        </w:rPr>
        <w:t>元。</w:t>
      </w:r>
    </w:p>
    <w:p w14:paraId="019ABD4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发行价格：</w:t>
      </w:r>
      <w:r w:rsidRPr="009A7DAF">
        <w:rPr>
          <w:rFonts w:eastAsia="楷体_GB2312" w:hint="eastAsia"/>
        </w:rPr>
        <w:t>按面值发行。</w:t>
      </w:r>
    </w:p>
    <w:p w14:paraId="285B6C4A"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票面利率：</w:t>
      </w:r>
      <w:r w:rsidRPr="009A7DAF">
        <w:rPr>
          <w:rFonts w:eastAsia="楷体_GB2312" w:hint="eastAsia"/>
        </w:rPr>
        <w:t>浮动利率。</w:t>
      </w:r>
      <w:r w:rsidRPr="009A7DAF">
        <w:rPr>
          <w:rFonts w:eastAsia="楷体_GB2312"/>
        </w:rPr>
        <w:t>“</w:t>
      </w:r>
      <w:r w:rsidRPr="009A7DAF">
        <w:rPr>
          <w:rFonts w:eastAsia="楷体_GB2312" w:hint="eastAsia"/>
        </w:rPr>
        <w:t>票面利率</w:t>
      </w:r>
      <w:r w:rsidRPr="009A7DAF">
        <w:rPr>
          <w:rFonts w:eastAsia="楷体_GB2312"/>
        </w:rPr>
        <w:t>”</w:t>
      </w:r>
      <w:r w:rsidRPr="009A7DAF">
        <w:rPr>
          <w:rFonts w:eastAsia="楷体_GB2312" w:hint="eastAsia"/>
        </w:rPr>
        <w:t>为基准利率</w:t>
      </w:r>
      <w:r w:rsidRPr="009A7DAF">
        <w:rPr>
          <w:rFonts w:eastAsia="楷体_GB2312"/>
        </w:rPr>
        <w:t>+</w:t>
      </w:r>
      <w:r w:rsidRPr="009A7DAF">
        <w:rPr>
          <w:rFonts w:eastAsia="楷体_GB2312" w:hint="eastAsia"/>
        </w:rPr>
        <w:t>基本利差。其中，</w:t>
      </w:r>
      <w:r w:rsidRPr="009A7DAF">
        <w:rPr>
          <w:rFonts w:eastAsia="楷体_GB2312"/>
          <w:lang w:eastAsia="zh-CN"/>
        </w:rPr>
        <w:t>“</w:t>
      </w:r>
      <w:r w:rsidRPr="009A7DAF">
        <w:rPr>
          <w:rFonts w:eastAsia="楷体_GB2312" w:hint="eastAsia"/>
        </w:rPr>
        <w:t>基准利率</w:t>
      </w:r>
      <w:r w:rsidRPr="009A7DAF">
        <w:rPr>
          <w:rFonts w:eastAsia="楷体_GB2312"/>
          <w:lang w:eastAsia="zh-CN"/>
        </w:rPr>
        <w:t>”</w:t>
      </w:r>
      <w:r w:rsidRPr="009A7DAF">
        <w:rPr>
          <w:rFonts w:eastAsia="楷体_GB2312" w:hint="eastAsia"/>
        </w:rPr>
        <w:t>为</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公布的</w:t>
      </w:r>
      <w:r w:rsidRPr="009A7DAF">
        <w:rPr>
          <w:rFonts w:eastAsia="楷体_GB2312"/>
          <w:lang w:eastAsia="zh-CN"/>
        </w:rPr>
        <w:t>5</w:t>
      </w:r>
      <w:r w:rsidRPr="009A7DAF">
        <w:rPr>
          <w:rFonts w:eastAsia="楷体_GB2312" w:hint="eastAsia"/>
        </w:rPr>
        <w:t>年期以上贷款利率；基本利差根据</w:t>
      </w:r>
      <w:r w:rsidRPr="009A7DAF">
        <w:rPr>
          <w:rFonts w:eastAsia="楷体_GB2312"/>
          <w:lang w:eastAsia="zh-CN"/>
        </w:rPr>
        <w:t>“</w:t>
      </w:r>
      <w:r w:rsidRPr="009A7DAF">
        <w:rPr>
          <w:rFonts w:eastAsia="楷体_GB2312" w:hint="eastAsia"/>
          <w:lang w:eastAsia="zh-CN"/>
        </w:rPr>
        <w:t>簿记建档</w:t>
      </w:r>
      <w:r w:rsidRPr="009A7DAF">
        <w:rPr>
          <w:rFonts w:eastAsia="楷体_GB2312"/>
          <w:lang w:eastAsia="zh-CN"/>
        </w:rPr>
        <w:t>”</w:t>
      </w:r>
      <w:r w:rsidRPr="009A7DAF">
        <w:rPr>
          <w:rFonts w:eastAsia="楷体_GB2312" w:hint="eastAsia"/>
        </w:rPr>
        <w:t>结果确定。其中，第一个</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的</w:t>
      </w:r>
      <w:r w:rsidRPr="009A7DAF">
        <w:rPr>
          <w:rFonts w:eastAsia="楷体_GB2312"/>
          <w:bCs/>
          <w:lang w:eastAsia="zh-CN"/>
        </w:rPr>
        <w:t>“</w:t>
      </w:r>
      <w:r w:rsidRPr="009A7DAF">
        <w:rPr>
          <w:rFonts w:eastAsia="楷体_GB2312" w:hint="eastAsia"/>
          <w:bCs/>
          <w:lang w:eastAsia="zh-CN"/>
        </w:rPr>
        <w:t>基准利率</w:t>
      </w:r>
      <w:r w:rsidRPr="009A7DAF">
        <w:rPr>
          <w:rFonts w:eastAsia="楷体_GB2312"/>
          <w:bCs/>
          <w:lang w:eastAsia="zh-CN"/>
        </w:rPr>
        <w:t>”</w:t>
      </w:r>
      <w:r w:rsidRPr="009A7DAF">
        <w:rPr>
          <w:rFonts w:eastAsia="楷体_GB2312" w:hint="eastAsia"/>
        </w:rPr>
        <w:t>为</w:t>
      </w:r>
      <w:r w:rsidRPr="009A7DAF">
        <w:rPr>
          <w:rFonts w:eastAsia="楷体_GB2312"/>
          <w:bCs/>
          <w:lang w:eastAsia="zh-CN"/>
        </w:rPr>
        <w:t>“</w:t>
      </w:r>
      <w:r w:rsidRPr="009A7DAF">
        <w:rPr>
          <w:rFonts w:eastAsia="楷体_GB2312" w:hint="eastAsia"/>
          <w:bCs/>
          <w:lang w:eastAsia="zh-CN"/>
        </w:rPr>
        <w:t>簿记建档日</w:t>
      </w:r>
      <w:r w:rsidRPr="009A7DAF">
        <w:rPr>
          <w:rFonts w:eastAsia="楷体_GB2312"/>
          <w:bCs/>
          <w:lang w:eastAsia="zh-CN"/>
        </w:rPr>
        <w:t>”</w:t>
      </w:r>
      <w:r w:rsidRPr="009A7DAF">
        <w:rPr>
          <w:rFonts w:eastAsia="楷体_GB2312" w:hint="eastAsia"/>
        </w:rPr>
        <w:t>前一日</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公布的</w:t>
      </w:r>
      <w:r w:rsidRPr="009A7DAF">
        <w:rPr>
          <w:rFonts w:eastAsia="楷体_GB2312"/>
          <w:lang w:eastAsia="zh-CN"/>
        </w:rPr>
        <w:t>5</w:t>
      </w:r>
      <w:r w:rsidRPr="009A7DAF">
        <w:rPr>
          <w:rFonts w:eastAsia="楷体_GB2312" w:hint="eastAsia"/>
        </w:rPr>
        <w:t>年期以上贷款利率。</w:t>
      </w:r>
      <w:r w:rsidRPr="009A7DAF">
        <w:rPr>
          <w:rFonts w:eastAsia="楷体_GB2312"/>
        </w:rPr>
        <w:t>“</w:t>
      </w:r>
      <w:r w:rsidRPr="009A7DAF">
        <w:rPr>
          <w:rFonts w:eastAsia="楷体_GB2312" w:hint="eastAsia"/>
        </w:rPr>
        <w:t>基准利率</w:t>
      </w:r>
      <w:r w:rsidRPr="009A7DAF">
        <w:rPr>
          <w:rFonts w:eastAsia="楷体_GB2312"/>
        </w:rPr>
        <w:t>”</w:t>
      </w:r>
      <w:r w:rsidRPr="009A7DAF">
        <w:rPr>
          <w:rFonts w:eastAsia="楷体_GB2312" w:hint="eastAsia"/>
        </w:rPr>
        <w:t>将于</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进行调整，</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为</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调整</w:t>
      </w:r>
      <w:r w:rsidRPr="009A7DAF">
        <w:rPr>
          <w:rFonts w:eastAsia="楷体_GB2312"/>
          <w:lang w:eastAsia="zh-CN"/>
        </w:rPr>
        <w:t>5</w:t>
      </w:r>
      <w:r w:rsidRPr="009A7DAF">
        <w:rPr>
          <w:rFonts w:eastAsia="楷体_GB2312" w:hint="eastAsia"/>
        </w:rPr>
        <w:t>年期以上贷款利率生效之日次年的</w:t>
      </w:r>
      <w:r w:rsidRPr="009A7DAF">
        <w:rPr>
          <w:rFonts w:eastAsia="楷体_GB2312"/>
        </w:rPr>
        <w:t>1</w:t>
      </w:r>
      <w:r w:rsidRPr="009A7DAF">
        <w:rPr>
          <w:rFonts w:eastAsia="楷体_GB2312" w:hint="eastAsia"/>
        </w:rPr>
        <w:t>月</w:t>
      </w:r>
      <w:r w:rsidRPr="009A7DAF">
        <w:rPr>
          <w:rFonts w:eastAsia="楷体_GB2312"/>
        </w:rPr>
        <w:t>1</w:t>
      </w:r>
      <w:r w:rsidRPr="009A7DAF">
        <w:rPr>
          <w:rFonts w:eastAsia="楷体_GB2312" w:hint="eastAsia"/>
        </w:rPr>
        <w:t>日。如果</w:t>
      </w:r>
      <w:r w:rsidRPr="009A7DAF">
        <w:rPr>
          <w:rFonts w:eastAsia="楷体_GB2312"/>
          <w:bCs/>
          <w:lang w:eastAsia="zh-CN"/>
        </w:rPr>
        <w:t>“</w:t>
      </w:r>
      <w:r w:rsidRPr="009A7DAF">
        <w:rPr>
          <w:rFonts w:eastAsia="楷体_GB2312" w:hint="eastAsia"/>
          <w:bCs/>
          <w:lang w:eastAsia="zh-CN"/>
        </w:rPr>
        <w:t>基准利率</w:t>
      </w:r>
      <w:r w:rsidRPr="009A7DAF">
        <w:rPr>
          <w:rFonts w:eastAsia="楷体_GB2312"/>
          <w:bCs/>
          <w:lang w:eastAsia="zh-CN"/>
        </w:rPr>
        <w:t>”</w:t>
      </w:r>
      <w:r w:rsidRPr="009A7DAF">
        <w:rPr>
          <w:rFonts w:eastAsia="楷体_GB2312" w:hint="eastAsia"/>
        </w:rPr>
        <w:t>在一年内经两次或两次以上调整的</w:t>
      </w:r>
      <w:r w:rsidRPr="009A7DAF">
        <w:rPr>
          <w:rFonts w:eastAsia="楷体_GB2312" w:hint="eastAsia"/>
          <w:lang w:eastAsia="zh-CN"/>
        </w:rPr>
        <w:t>，</w:t>
      </w:r>
      <w:r w:rsidRPr="009A7DAF">
        <w:rPr>
          <w:rFonts w:eastAsia="楷体_GB2312" w:hint="eastAsia"/>
        </w:rPr>
        <w:t>以该年度内最后一次调整适用的基准利率为准。如一个</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内存在一个或多个</w:t>
      </w:r>
      <w:r w:rsidRPr="009A7DAF">
        <w:rPr>
          <w:rFonts w:eastAsia="楷体_GB2312"/>
        </w:rPr>
        <w:t>“</w:t>
      </w:r>
      <w:r w:rsidRPr="009A7DAF">
        <w:rPr>
          <w:rFonts w:eastAsia="楷体_GB2312" w:hint="eastAsia"/>
        </w:rPr>
        <w:t>基准利率调整日</w:t>
      </w:r>
      <w:r w:rsidRPr="009A7DAF">
        <w:rPr>
          <w:rFonts w:eastAsia="楷体_GB2312"/>
        </w:rPr>
        <w:t>”</w:t>
      </w:r>
      <w:r w:rsidRPr="009A7DAF">
        <w:rPr>
          <w:rFonts w:eastAsia="楷体_GB2312" w:hint="eastAsia"/>
        </w:rPr>
        <w:t>，则在该</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按照分别所适用的</w:t>
      </w:r>
      <w:r w:rsidRPr="009A7DAF">
        <w:rPr>
          <w:rFonts w:eastAsia="楷体_GB2312"/>
        </w:rPr>
        <w:t>“</w:t>
      </w:r>
      <w:r w:rsidRPr="009A7DAF">
        <w:rPr>
          <w:rFonts w:eastAsia="楷体_GB2312" w:hint="eastAsia"/>
        </w:rPr>
        <w:t>基准利率</w:t>
      </w:r>
      <w:r w:rsidRPr="009A7DAF">
        <w:rPr>
          <w:rFonts w:eastAsia="楷体_GB2312"/>
        </w:rPr>
        <w:t>”</w:t>
      </w:r>
      <w:r w:rsidRPr="009A7DAF">
        <w:rPr>
          <w:rFonts w:eastAsia="楷体_GB2312" w:hint="eastAsia"/>
        </w:rPr>
        <w:t>分段计算该档</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当期应付利息</w:t>
      </w:r>
      <w:r w:rsidRPr="009A7DAF">
        <w:rPr>
          <w:rFonts w:eastAsia="楷体_GB2312" w:hint="eastAsia"/>
          <w:lang w:eastAsia="zh-CN"/>
        </w:rPr>
        <w:t>：从该</w:t>
      </w:r>
      <w:r w:rsidRPr="009A7DAF">
        <w:rPr>
          <w:rFonts w:eastAsia="楷体_GB2312"/>
        </w:rPr>
        <w:t>“</w:t>
      </w:r>
      <w:r w:rsidRPr="009A7DAF">
        <w:rPr>
          <w:rFonts w:eastAsia="楷体_GB2312" w:hint="eastAsia"/>
          <w:lang w:eastAsia="zh-CN"/>
        </w:rPr>
        <w:t>计息期间</w:t>
      </w:r>
      <w:r w:rsidRPr="009A7DAF">
        <w:rPr>
          <w:rFonts w:eastAsia="楷体_GB2312"/>
        </w:rPr>
        <w:t>”</w:t>
      </w:r>
      <w:r w:rsidRPr="009A7DAF">
        <w:rPr>
          <w:rFonts w:eastAsia="楷体_GB2312" w:hint="eastAsia"/>
          <w:lang w:eastAsia="zh-CN"/>
        </w:rPr>
        <w:t>首日（含该日）至该</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（不含该日）按调整前的</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计算票面利率；从该</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（含该日）至该</w:t>
      </w:r>
      <w:r w:rsidRPr="009A7DAF">
        <w:rPr>
          <w:rFonts w:eastAsia="楷体_GB2312"/>
        </w:rPr>
        <w:t>“</w:t>
      </w:r>
      <w:r w:rsidRPr="009A7DAF">
        <w:rPr>
          <w:rFonts w:eastAsia="楷体_GB2312" w:hint="eastAsia"/>
          <w:lang w:eastAsia="zh-CN"/>
        </w:rPr>
        <w:t>计息期间</w:t>
      </w:r>
      <w:r w:rsidRPr="009A7DAF">
        <w:rPr>
          <w:rFonts w:eastAsia="楷体_GB2312"/>
        </w:rPr>
        <w:t>”</w:t>
      </w:r>
      <w:r w:rsidRPr="009A7DAF">
        <w:rPr>
          <w:rFonts w:eastAsia="楷体_GB2312" w:hint="eastAsia"/>
          <w:lang w:eastAsia="zh-CN"/>
        </w:rPr>
        <w:t>最后一日（</w:t>
      </w:r>
      <w:r w:rsidR="00CD101B">
        <w:rPr>
          <w:rFonts w:eastAsia="楷体_GB2312" w:hint="eastAsia"/>
          <w:lang w:eastAsia="zh-CN"/>
        </w:rPr>
        <w:t>不</w:t>
      </w:r>
      <w:r w:rsidRPr="009A7DAF">
        <w:rPr>
          <w:rFonts w:eastAsia="楷体_GB2312" w:hint="eastAsia"/>
          <w:lang w:eastAsia="zh-CN"/>
        </w:rPr>
        <w:t>含该日）按调整后的</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计算票面利率；存在多个</w:t>
      </w:r>
      <w:r w:rsidRPr="009A7DAF">
        <w:rPr>
          <w:rFonts w:eastAsia="楷体_GB2312"/>
        </w:rPr>
        <w:t>“</w:t>
      </w:r>
      <w:r w:rsidRPr="009A7DAF">
        <w:rPr>
          <w:rFonts w:eastAsia="楷体_GB2312" w:hint="eastAsia"/>
          <w:lang w:eastAsia="zh-CN"/>
        </w:rPr>
        <w:t>基准利率调整日</w:t>
      </w:r>
      <w:r w:rsidRPr="009A7DAF">
        <w:rPr>
          <w:rFonts w:eastAsia="楷体_GB2312"/>
        </w:rPr>
        <w:t>”</w:t>
      </w:r>
      <w:r w:rsidRPr="009A7DAF">
        <w:rPr>
          <w:rFonts w:eastAsia="楷体_GB2312" w:hint="eastAsia"/>
          <w:lang w:eastAsia="zh-CN"/>
        </w:rPr>
        <w:t>的，应付利息以此类推计算。如遇</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调整后的</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为浮动利率或取消</w:t>
      </w:r>
      <w:r w:rsidRPr="009A7DAF">
        <w:rPr>
          <w:rFonts w:eastAsia="楷体_GB2312"/>
        </w:rPr>
        <w:t>“</w:t>
      </w:r>
      <w:r w:rsidRPr="009A7DAF">
        <w:rPr>
          <w:rFonts w:eastAsia="楷体_GB2312" w:hint="eastAsia"/>
          <w:lang w:eastAsia="zh-CN"/>
        </w:rPr>
        <w:t>基准利率</w:t>
      </w:r>
      <w:r w:rsidRPr="009A7DAF">
        <w:rPr>
          <w:rFonts w:eastAsia="楷体_GB2312"/>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szCs w:val="20"/>
          <w:lang w:eastAsia="zh-CN"/>
        </w:rPr>
        <w:t>基准利率</w:t>
      </w:r>
      <w:r w:rsidRPr="009A7DAF">
        <w:rPr>
          <w:rFonts w:eastAsia="楷体_GB2312"/>
          <w:szCs w:val="20"/>
          <w:lang w:eastAsia="zh-CN"/>
        </w:rPr>
        <w:t>”</w:t>
      </w:r>
      <w:r w:rsidRPr="009A7DAF">
        <w:rPr>
          <w:rFonts w:eastAsia="楷体_GB2312" w:hint="eastAsia"/>
          <w:lang w:eastAsia="zh-CN"/>
        </w:rPr>
        <w:t>为</w:t>
      </w:r>
      <w:r w:rsidRPr="009A7DAF">
        <w:rPr>
          <w:rFonts w:eastAsia="楷体_GB2312"/>
          <w:szCs w:val="20"/>
          <w:lang w:eastAsia="zh-CN"/>
        </w:rPr>
        <w:t>“</w:t>
      </w:r>
      <w:r w:rsidRPr="009A7DAF">
        <w:rPr>
          <w:rFonts w:eastAsia="楷体_GB2312" w:hint="eastAsia"/>
          <w:lang w:eastAsia="zh-CN"/>
        </w:rPr>
        <w:t>发起机构</w:t>
      </w:r>
      <w:r w:rsidRPr="009A7DAF">
        <w:rPr>
          <w:rFonts w:eastAsia="楷体_GB2312"/>
          <w:szCs w:val="20"/>
          <w:lang w:eastAsia="zh-CN"/>
        </w:rPr>
        <w:t>”</w:t>
      </w:r>
      <w:r w:rsidRPr="009A7DAF">
        <w:rPr>
          <w:rFonts w:eastAsia="楷体_GB2312" w:hint="eastAsia"/>
          <w:lang w:eastAsia="zh-CN"/>
        </w:rPr>
        <w:t>所发放的个人住房贷款所届时适用的基准利率。</w:t>
      </w:r>
    </w:p>
    <w:p w14:paraId="56560828" w14:textId="77777777" w:rsidR="00ED3C36" w:rsidRPr="009A7DAF" w:rsidRDefault="00ED3C36">
      <w:pPr>
        <w:widowControl w:val="0"/>
        <w:numPr>
          <w:ilvl w:val="2"/>
          <w:numId w:val="7"/>
        </w:numPr>
        <w:tabs>
          <w:tab w:val="left" w:pos="900"/>
          <w:tab w:val="left" w:pos="1571"/>
        </w:tabs>
        <w:spacing w:line="360" w:lineRule="auto"/>
        <w:jc w:val="both"/>
        <w:rPr>
          <w:rFonts w:eastAsia="楷体_GB2312"/>
          <w:lang w:eastAsia="zh-CN"/>
        </w:rPr>
      </w:pPr>
      <w:r w:rsidRPr="009A7DAF">
        <w:rPr>
          <w:rFonts w:eastAsia="楷体_GB2312" w:hint="eastAsia"/>
          <w:b/>
          <w:lang w:eastAsia="zh-CN"/>
        </w:rPr>
        <w:t>期限：</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（含该日）至</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止（不含该日）。</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并不是</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的实际到期日，</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的本金将可能于</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前清偿完毕。</w:t>
      </w:r>
    </w:p>
    <w:p w14:paraId="3D83D17E" w14:textId="77777777" w:rsidR="008E5F2E" w:rsidRPr="009A7DAF" w:rsidRDefault="008E5F2E" w:rsidP="008E5F2E">
      <w:pPr>
        <w:widowControl w:val="0"/>
        <w:numPr>
          <w:ilvl w:val="2"/>
          <w:numId w:val="7"/>
        </w:numPr>
        <w:tabs>
          <w:tab w:val="left" w:pos="900"/>
          <w:tab w:val="left" w:pos="1571"/>
        </w:tabs>
        <w:spacing w:beforeLines="50" w:before="120" w:afterLines="50" w:after="120" w:line="360" w:lineRule="auto"/>
        <w:jc w:val="both"/>
        <w:rPr>
          <w:rFonts w:eastAsia="楷体_GB2312"/>
        </w:rPr>
      </w:pPr>
      <w:r w:rsidRPr="009A7DAF">
        <w:rPr>
          <w:rFonts w:eastAsia="楷体_GB2312" w:hint="eastAsia"/>
          <w:b/>
          <w:lang w:eastAsia="zh-CN"/>
        </w:rPr>
        <w:t>预期</w:t>
      </w:r>
      <w:r w:rsidRPr="009A7DAF">
        <w:rPr>
          <w:rFonts w:eastAsia="楷体_GB2312" w:hint="eastAsia"/>
          <w:b/>
        </w:rPr>
        <w:t>到期日：</w:t>
      </w:r>
      <w:ins w:id="328" w:author="zszq" w:date="2016-06-02T12:34:00Z">
        <w:r w:rsidR="00FA4F04">
          <w:rPr>
            <w:rFonts w:eastAsia="楷体_GB2312" w:hint="eastAsia"/>
            <w:lang w:eastAsia="zh-CN"/>
          </w:rPr>
          <w:t>2023</w:t>
        </w:r>
      </w:ins>
      <w:del w:id="329" w:author="zszq" w:date="2016-06-02T12:34:00Z">
        <w:r w:rsidR="0028265B" w:rsidDel="00FA4F04">
          <w:rPr>
            <w:rFonts w:eastAsia="楷体_GB2312" w:hint="eastAsia"/>
            <w:lang w:eastAsia="zh-CN"/>
          </w:rPr>
          <w:delText>【】</w:delText>
        </w:r>
      </w:del>
      <w:r w:rsidRPr="009A7DAF">
        <w:rPr>
          <w:rFonts w:eastAsia="楷体_GB2312" w:hint="eastAsia"/>
          <w:lang w:eastAsia="zh-CN"/>
        </w:rPr>
        <w:t>年</w:t>
      </w:r>
      <w:ins w:id="330" w:author="zszq" w:date="2016-06-02T12:34:00Z">
        <w:r w:rsidR="00FA4F04">
          <w:rPr>
            <w:rFonts w:eastAsia="楷体_GB2312" w:hint="eastAsia"/>
            <w:lang w:eastAsia="zh-CN"/>
          </w:rPr>
          <w:t>12</w:t>
        </w:r>
      </w:ins>
      <w:del w:id="331" w:author="zszq" w:date="2016-06-02T12:34:00Z">
        <w:r w:rsidR="0028265B" w:rsidDel="00FA4F04">
          <w:rPr>
            <w:rFonts w:eastAsia="楷体_GB2312" w:hint="eastAsia"/>
            <w:lang w:eastAsia="zh-CN"/>
          </w:rPr>
          <w:delText>【】</w:delText>
        </w:r>
      </w:del>
      <w:r w:rsidRPr="009A7DAF">
        <w:rPr>
          <w:rFonts w:eastAsia="楷体_GB2312" w:hint="eastAsia"/>
          <w:lang w:eastAsia="zh-CN"/>
        </w:rPr>
        <w:t>月</w:t>
      </w:r>
      <w:ins w:id="332" w:author="zszq" w:date="2016-06-02T12:34:00Z">
        <w:r w:rsidR="00FA4F04">
          <w:rPr>
            <w:rFonts w:eastAsia="楷体_GB2312" w:hint="eastAsia"/>
            <w:lang w:eastAsia="zh-CN"/>
          </w:rPr>
          <w:t>26</w:t>
        </w:r>
      </w:ins>
      <w:del w:id="333" w:author="zszq" w:date="2016-06-02T12:34:00Z">
        <w:r w:rsidR="0028265B" w:rsidDel="00FA4F04">
          <w:rPr>
            <w:rFonts w:eastAsia="楷体_GB2312" w:hint="eastAsia"/>
            <w:lang w:eastAsia="zh-CN"/>
          </w:rPr>
          <w:delText>【】</w:delText>
        </w:r>
      </w:del>
      <w:r w:rsidRPr="009A7DAF">
        <w:rPr>
          <w:rFonts w:eastAsia="楷体_GB2312" w:hint="eastAsia"/>
          <w:lang w:eastAsia="zh-CN"/>
        </w:rPr>
        <w:t>日</w:t>
      </w:r>
      <w:r w:rsidRPr="009A7DAF">
        <w:rPr>
          <w:rFonts w:eastAsia="楷体_GB2312" w:hint="eastAsia"/>
        </w:rPr>
        <w:t>。</w:t>
      </w:r>
    </w:p>
    <w:p w14:paraId="0508A099"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Fonts w:eastAsia="楷体_GB2312"/>
        </w:rPr>
      </w:pPr>
      <w:r w:rsidRPr="009A7DAF">
        <w:rPr>
          <w:rFonts w:eastAsia="楷体_GB2312" w:hint="eastAsia"/>
          <w:b/>
        </w:rPr>
        <w:t>法定到期日</w:t>
      </w:r>
      <w:ins w:id="334" w:author="zszq" w:date="2016-06-02T12:34:00Z">
        <w:r w:rsidR="00FA4F04">
          <w:rPr>
            <w:rFonts w:eastAsia="楷体_GB2312" w:hint="eastAsia"/>
            <w:lang w:eastAsia="zh-CN"/>
          </w:rPr>
          <w:t>2036</w:t>
        </w:r>
      </w:ins>
      <w:del w:id="335" w:author="zszq" w:date="2016-06-02T12:34:00Z">
        <w:r w:rsidRPr="009A7DAF" w:rsidDel="00FA4F04">
          <w:rPr>
            <w:rFonts w:eastAsia="楷体_GB2312" w:hint="eastAsia"/>
            <w:b/>
          </w:rPr>
          <w:delText>：</w:delText>
        </w:r>
        <w:r w:rsidR="0028265B" w:rsidDel="00FA4F04">
          <w:rPr>
            <w:rFonts w:eastAsia="楷体_GB2312" w:hint="eastAsia"/>
            <w:lang w:eastAsia="zh-CN"/>
          </w:rPr>
          <w:delText>【】</w:delText>
        </w:r>
      </w:del>
      <w:r w:rsidRPr="009A7DAF">
        <w:rPr>
          <w:rFonts w:eastAsia="楷体_GB2312" w:hint="eastAsia"/>
          <w:lang w:eastAsia="zh-CN"/>
        </w:rPr>
        <w:t>年</w:t>
      </w:r>
      <w:ins w:id="336" w:author="zszq" w:date="2016-06-02T12:34:00Z">
        <w:r w:rsidR="00FA4F04">
          <w:rPr>
            <w:rFonts w:eastAsia="楷体_GB2312" w:hint="eastAsia"/>
            <w:lang w:eastAsia="zh-CN"/>
          </w:rPr>
          <w:t>5</w:t>
        </w:r>
      </w:ins>
      <w:del w:id="337" w:author="zszq" w:date="2016-06-02T12:34:00Z">
        <w:r w:rsidR="0028265B" w:rsidDel="00FA4F04">
          <w:rPr>
            <w:rFonts w:eastAsia="楷体_GB2312" w:hint="eastAsia"/>
            <w:lang w:eastAsia="zh-CN"/>
          </w:rPr>
          <w:delText>【】</w:delText>
        </w:r>
      </w:del>
      <w:r w:rsidRPr="009A7DAF">
        <w:rPr>
          <w:rFonts w:eastAsia="楷体_GB2312" w:hint="eastAsia"/>
          <w:lang w:eastAsia="zh-CN"/>
        </w:rPr>
        <w:t>月</w:t>
      </w:r>
      <w:ins w:id="338" w:author="zszq" w:date="2016-06-02T12:34:00Z">
        <w:r w:rsidR="00FA4F04">
          <w:rPr>
            <w:rFonts w:eastAsia="楷体_GB2312" w:hint="eastAsia"/>
            <w:lang w:eastAsia="zh-CN"/>
          </w:rPr>
          <w:t>26</w:t>
        </w:r>
      </w:ins>
      <w:del w:id="339" w:author="zszq" w:date="2016-06-02T12:34:00Z">
        <w:r w:rsidR="0028265B" w:rsidDel="00FA4F04">
          <w:rPr>
            <w:rFonts w:eastAsia="楷体_GB2312" w:hint="eastAsia"/>
            <w:lang w:eastAsia="zh-CN"/>
          </w:rPr>
          <w:delText>【】</w:delText>
        </w:r>
      </w:del>
      <w:r w:rsidRPr="009A7DAF">
        <w:rPr>
          <w:rFonts w:eastAsia="楷体_GB2312" w:hint="eastAsia"/>
          <w:lang w:eastAsia="zh-CN"/>
        </w:rPr>
        <w:t>日</w:t>
      </w:r>
      <w:r w:rsidRPr="009A7DAF">
        <w:rPr>
          <w:rFonts w:eastAsia="楷体_GB2312" w:hint="eastAsia"/>
        </w:rPr>
        <w:t>。</w:t>
      </w:r>
    </w:p>
    <w:p w14:paraId="3705CE8C" w14:textId="77777777" w:rsidR="00ED3C36" w:rsidRPr="009A7DAF" w:rsidRDefault="00ED3C36">
      <w:pPr>
        <w:widowControl w:val="0"/>
        <w:numPr>
          <w:ilvl w:val="2"/>
          <w:numId w:val="7"/>
        </w:numPr>
        <w:tabs>
          <w:tab w:val="left" w:pos="900"/>
          <w:tab w:val="left" w:pos="1571"/>
        </w:tabs>
        <w:spacing w:beforeLines="50" w:before="120" w:afterLines="50" w:after="120" w:line="360" w:lineRule="auto"/>
        <w:jc w:val="both"/>
        <w:rPr>
          <w:rFonts w:eastAsia="楷体_GB2312"/>
          <w:lang w:eastAsia="zh-CN"/>
        </w:rPr>
      </w:pPr>
      <w:r w:rsidRPr="009A7DAF">
        <w:rPr>
          <w:rFonts w:eastAsia="楷体_GB2312" w:hint="eastAsia"/>
          <w:b/>
          <w:lang w:eastAsia="zh-CN"/>
        </w:rPr>
        <w:t>计息期间：</w:t>
      </w:r>
      <w:r w:rsidRPr="009A7DAF">
        <w:rPr>
          <w:rFonts w:eastAsia="楷体_GB2312" w:hint="eastAsia"/>
          <w:lang w:eastAsia="zh-CN"/>
        </w:rPr>
        <w:t>系指自一个</w:t>
      </w:r>
      <w:r w:rsidRPr="009A7DAF">
        <w:rPr>
          <w:rFonts w:eastAsia="楷体_GB2312"/>
          <w:lang w:eastAsia="zh-CN"/>
        </w:rPr>
        <w:t>“</w:t>
      </w:r>
      <w:r w:rsidRPr="009A7DAF">
        <w:rPr>
          <w:rFonts w:eastAsia="楷体_GB2312" w:hint="eastAsia"/>
          <w:lang w:eastAsia="zh-CN"/>
        </w:rPr>
        <w:t>计息日</w:t>
      </w:r>
      <w:r w:rsidRPr="009A7DAF">
        <w:rPr>
          <w:rFonts w:eastAsia="楷体_GB2312"/>
          <w:lang w:eastAsia="zh-CN"/>
        </w:rPr>
        <w:t>”</w:t>
      </w:r>
      <w:r w:rsidRPr="009A7DAF">
        <w:rPr>
          <w:rFonts w:eastAsia="楷体_GB2312" w:hint="eastAsia"/>
          <w:lang w:eastAsia="zh-CN"/>
        </w:rPr>
        <w:t>（含该日）至下一个</w:t>
      </w:r>
      <w:r w:rsidRPr="009A7DAF">
        <w:rPr>
          <w:rFonts w:eastAsia="楷体_GB2312"/>
          <w:lang w:eastAsia="zh-CN"/>
        </w:rPr>
        <w:t>“</w:t>
      </w:r>
      <w:r w:rsidRPr="009A7DAF">
        <w:rPr>
          <w:rFonts w:eastAsia="楷体_GB2312" w:hint="eastAsia"/>
          <w:lang w:eastAsia="zh-CN"/>
        </w:rPr>
        <w:t>计息日</w:t>
      </w:r>
      <w:r w:rsidRPr="009A7DAF">
        <w:rPr>
          <w:rFonts w:eastAsia="楷体_GB2312"/>
          <w:lang w:eastAsia="zh-CN"/>
        </w:rPr>
        <w:t>”</w:t>
      </w:r>
      <w:r w:rsidRPr="009A7DAF">
        <w:rPr>
          <w:rFonts w:eastAsia="楷体_GB2312" w:hint="eastAsia"/>
          <w:lang w:eastAsia="zh-CN"/>
        </w:rPr>
        <w:t>（不含该日）之间的期间。其中，第一个</w:t>
      </w:r>
      <w:r w:rsidRPr="009A7DAF">
        <w:rPr>
          <w:rFonts w:eastAsia="楷体_GB2312"/>
          <w:lang w:eastAsia="zh-CN"/>
        </w:rPr>
        <w:t>“</w:t>
      </w:r>
      <w:r w:rsidRPr="009A7DAF">
        <w:rPr>
          <w:rFonts w:eastAsia="楷体_GB2312" w:hint="eastAsia"/>
          <w:lang w:eastAsia="zh-CN"/>
        </w:rPr>
        <w:t>计息期间</w:t>
      </w:r>
      <w:r w:rsidRPr="009A7DAF">
        <w:rPr>
          <w:rFonts w:eastAsia="楷体_GB2312"/>
          <w:lang w:eastAsia="zh-CN"/>
        </w:rPr>
        <w:t>”</w:t>
      </w:r>
      <w:r w:rsidRPr="009A7DAF">
        <w:rPr>
          <w:rFonts w:eastAsia="楷体_GB2312" w:hint="eastAsia"/>
          <w:lang w:eastAsia="zh-CN"/>
        </w:rPr>
        <w:t>指</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（含该日）</w:t>
      </w:r>
      <w:r w:rsidRPr="009A7DAF">
        <w:rPr>
          <w:rFonts w:eastAsia="楷体_GB2312" w:hint="eastAsia"/>
          <w:lang w:eastAsia="zh-CN"/>
        </w:rPr>
        <w:lastRenderedPageBreak/>
        <w:t>开始并于</w:t>
      </w:r>
      <w:r w:rsidRPr="009A7DAF">
        <w:rPr>
          <w:rFonts w:eastAsia="楷体_GB2312"/>
          <w:lang w:eastAsia="zh-CN"/>
        </w:rPr>
        <w:t>201</w:t>
      </w:r>
      <w:r w:rsidR="000F0CE0" w:rsidRPr="009A7DAF">
        <w:rPr>
          <w:rFonts w:eastAsia="楷体_GB2312"/>
          <w:lang w:eastAsia="zh-CN"/>
        </w:rPr>
        <w:t>6</w:t>
      </w:r>
      <w:r w:rsidRPr="009A7DAF">
        <w:rPr>
          <w:rFonts w:eastAsia="楷体_GB2312" w:hint="eastAsia"/>
          <w:lang w:eastAsia="zh-CN"/>
        </w:rPr>
        <w:t>年</w:t>
      </w:r>
      <w:r w:rsidR="00790A26" w:rsidRPr="009A7DAF">
        <w:rPr>
          <w:rFonts w:eastAsia="楷体_GB2312" w:hint="eastAsia"/>
          <w:lang w:eastAsia="zh-CN"/>
        </w:rPr>
        <w:t>【</w:t>
      </w:r>
      <w:r w:rsidR="00790A26" w:rsidRPr="009A7DAF">
        <w:rPr>
          <w:rFonts w:eastAsia="楷体_GB2312" w:hint="eastAsia"/>
          <w:lang w:eastAsia="zh-CN"/>
        </w:rPr>
        <w:t xml:space="preserve">    </w:t>
      </w:r>
      <w:r w:rsidR="00790A26" w:rsidRPr="009A7DAF">
        <w:rPr>
          <w:rFonts w:eastAsia="楷体_GB2312" w:hint="eastAsia"/>
          <w:lang w:eastAsia="zh-CN"/>
        </w:rPr>
        <w:t>】</w:t>
      </w:r>
      <w:r w:rsidRPr="009A7DAF">
        <w:rPr>
          <w:rFonts w:eastAsia="楷体_GB2312" w:hint="eastAsia"/>
          <w:lang w:eastAsia="zh-CN"/>
        </w:rPr>
        <w:t>月</w:t>
      </w:r>
      <w:r w:rsidR="00790A26" w:rsidRPr="009A7DAF">
        <w:rPr>
          <w:rFonts w:eastAsia="楷体_GB2312" w:hint="eastAsia"/>
          <w:lang w:eastAsia="zh-CN"/>
        </w:rPr>
        <w:t>【</w:t>
      </w:r>
      <w:r w:rsidR="00790A26" w:rsidRPr="009A7DAF">
        <w:rPr>
          <w:rFonts w:eastAsia="楷体_GB2312" w:hint="eastAsia"/>
          <w:lang w:eastAsia="zh-CN"/>
        </w:rPr>
        <w:t xml:space="preserve">    </w:t>
      </w:r>
      <w:r w:rsidR="00790A26" w:rsidRPr="009A7DAF">
        <w:rPr>
          <w:rFonts w:eastAsia="楷体_GB2312" w:hint="eastAsia"/>
          <w:lang w:eastAsia="zh-CN"/>
        </w:rPr>
        <w:t>】</w:t>
      </w:r>
      <w:r w:rsidRPr="009A7DAF">
        <w:rPr>
          <w:rFonts w:eastAsia="楷体_GB2312" w:hint="eastAsia"/>
          <w:lang w:eastAsia="zh-CN"/>
        </w:rPr>
        <w:t>日（不含该日）结束。</w:t>
      </w:r>
    </w:p>
    <w:p w14:paraId="74D196D7"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计息方式：</w:t>
      </w:r>
      <w:r w:rsidRPr="009A7DAF">
        <w:rPr>
          <w:rFonts w:eastAsia="楷体_GB2312" w:hint="eastAsia"/>
          <w:lang w:eastAsia="zh-CN"/>
        </w:rPr>
        <w:t>在每一个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应支付的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利息</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在前一个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本金偿付后的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00ED32A3" w:rsidRPr="009A7DAF">
        <w:rPr>
          <w:rFonts w:eastAsia="楷体_GB2312" w:cs="Arial" w:hint="eastAsia"/>
          <w:lang w:eastAsia="zh-CN"/>
        </w:rPr>
        <w:t xml:space="preserve"> </w:t>
      </w:r>
      <w:r w:rsidR="00ED32A3" w:rsidRPr="009A7DAF">
        <w:rPr>
          <w:rFonts w:eastAsia="楷体_GB2312" w:hint="eastAsia"/>
          <w:lang w:eastAsia="zh-CN"/>
        </w:rPr>
        <w:t>（就第一个“支付日”而言，即“优先</w:t>
      </w:r>
      <w:r w:rsidR="00ED32A3" w:rsidRPr="009A7DAF">
        <w:rPr>
          <w:rFonts w:eastAsia="楷体_GB2312" w:hint="eastAsia"/>
          <w:lang w:eastAsia="zh-CN"/>
        </w:rPr>
        <w:t>B</w:t>
      </w:r>
      <w:r w:rsidR="00ED32A3" w:rsidRPr="009A7DAF">
        <w:rPr>
          <w:rFonts w:eastAsia="楷体_GB2312" w:hint="eastAsia"/>
          <w:lang w:eastAsia="zh-CN"/>
        </w:rPr>
        <w:t>档资产支持证券”在“信托生效日”的面值）</w:t>
      </w:r>
      <w:r w:rsidRPr="009A7DAF">
        <w:rPr>
          <w:rFonts w:eastAsia="楷体_GB2312"/>
          <w:lang w:eastAsia="zh-CN"/>
        </w:rPr>
        <w:t>×</w:t>
      </w:r>
      <w:r w:rsidRPr="009A7DAF">
        <w:rPr>
          <w:rFonts w:eastAsia="楷体_GB2312" w:hint="eastAsia"/>
          <w:lang w:eastAsia="zh-CN"/>
        </w:rPr>
        <w:t>票面利率</w:t>
      </w:r>
      <w:r w:rsidRPr="009A7DAF">
        <w:rPr>
          <w:rFonts w:eastAsia="楷体_GB2312"/>
          <w:lang w:eastAsia="zh-CN"/>
        </w:rPr>
        <w:t>×“</w:t>
      </w:r>
      <w:r w:rsidRPr="009A7DAF">
        <w:rPr>
          <w:rFonts w:eastAsia="楷体_GB2312" w:hint="eastAsia"/>
          <w:lang w:eastAsia="zh-CN"/>
        </w:rPr>
        <w:t>计息期间</w:t>
      </w:r>
      <w:r w:rsidRPr="009A7DAF">
        <w:rPr>
          <w:rFonts w:eastAsia="楷体_GB2312"/>
          <w:lang w:eastAsia="zh-CN"/>
        </w:rPr>
        <w:t>”</w:t>
      </w:r>
      <w:r w:rsidRPr="009A7DAF">
        <w:rPr>
          <w:rFonts w:eastAsia="楷体_GB2312" w:hint="eastAsia"/>
          <w:lang w:eastAsia="zh-CN"/>
        </w:rPr>
        <w:t>实际天数</w:t>
      </w:r>
      <w:r w:rsidRPr="009A7DAF">
        <w:rPr>
          <w:rFonts w:eastAsia="楷体_GB2312"/>
          <w:lang w:eastAsia="zh-CN"/>
        </w:rPr>
        <w:t>÷365</w:t>
      </w:r>
      <w:r w:rsidRPr="009A7DAF">
        <w:rPr>
          <w:rFonts w:eastAsia="楷体_GB2312" w:hint="eastAsia"/>
          <w:lang w:eastAsia="zh-CN"/>
        </w:rPr>
        <w:t>天（闰年亦相同）；尾数计算到分，分以下四舍五入；单利计息。</w:t>
      </w:r>
    </w:p>
    <w:p w14:paraId="2794A8F9"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lang w:eastAsia="zh-CN"/>
        </w:rPr>
        <w:t>还本</w:t>
      </w:r>
      <w:r w:rsidRPr="009A7DAF">
        <w:rPr>
          <w:rFonts w:eastAsia="楷体_GB2312" w:hint="eastAsia"/>
          <w:b/>
        </w:rPr>
        <w:t>付息方式：</w:t>
      </w:r>
      <w:r w:rsidRPr="009A7DAF">
        <w:rPr>
          <w:rFonts w:eastAsia="楷体_GB2312" w:hint="eastAsia"/>
        </w:rPr>
        <w:t>根据本合同第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rPr>
        <w:t>条约定</w:t>
      </w:r>
      <w:r w:rsidRPr="009A7DAF">
        <w:rPr>
          <w:rFonts w:eastAsia="楷体_GB2312" w:hint="eastAsia"/>
          <w:lang w:eastAsia="zh-CN"/>
        </w:rPr>
        <w:t>的支付顺序</w:t>
      </w:r>
      <w:r w:rsidRPr="009A7DAF">
        <w:rPr>
          <w:rFonts w:eastAsia="楷体_GB2312" w:hint="eastAsia"/>
        </w:rPr>
        <w:t>向</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hint="eastAsia"/>
        </w:rPr>
        <w:t>持有人</w:t>
      </w:r>
      <w:r w:rsidRPr="009A7DAF">
        <w:rPr>
          <w:rFonts w:eastAsia="楷体_GB2312"/>
          <w:lang w:eastAsia="zh-CN"/>
        </w:rPr>
        <w:t>”</w:t>
      </w:r>
      <w:r w:rsidRPr="009A7DAF">
        <w:rPr>
          <w:rFonts w:eastAsia="楷体_GB2312" w:hint="eastAsia"/>
        </w:rPr>
        <w:t>支付。</w:t>
      </w:r>
    </w:p>
    <w:p w14:paraId="0D231D78"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信用级别：</w:t>
      </w:r>
      <w:r w:rsidRPr="009A7DAF">
        <w:rPr>
          <w:rFonts w:eastAsia="楷体_GB2312" w:hint="eastAsia"/>
        </w:rPr>
        <w:t>在</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发行之日，</w:t>
      </w:r>
      <w:r w:rsidRPr="009A7DAF">
        <w:rPr>
          <w:rFonts w:eastAsia="楷体_GB2312"/>
          <w:lang w:eastAsia="zh-CN"/>
        </w:rPr>
        <w:t>“</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给予</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的信用级别为</w:t>
      </w:r>
      <w:ins w:id="340" w:author="zszq" w:date="2016-06-02T12:34:00Z">
        <w:r w:rsidR="00FA4F04">
          <w:rPr>
            <w:rFonts w:eastAsia="楷体_GB2312" w:hint="eastAsia"/>
            <w:lang w:eastAsia="zh-CN"/>
          </w:rPr>
          <w:t>AA+</w:t>
        </w:r>
      </w:ins>
      <w:del w:id="341" w:author="zszq" w:date="2016-06-02T12:34:00Z">
        <w:r w:rsidR="0028265B" w:rsidDel="00FA4F04">
          <w:rPr>
            <w:rFonts w:eastAsia="楷体_GB2312" w:hint="eastAsia"/>
            <w:lang w:eastAsia="zh-CN"/>
          </w:rPr>
          <w:delText>【】</w:delText>
        </w:r>
      </w:del>
      <w:r w:rsidRPr="009A7DAF">
        <w:rPr>
          <w:rFonts w:eastAsia="楷体_GB2312" w:hint="eastAsia"/>
          <w:lang w:eastAsia="zh-CN"/>
        </w:rPr>
        <w:t>级，</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给予</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的信用级别为</w:t>
      </w:r>
      <w:ins w:id="342" w:author="zszq" w:date="2016-06-02T12:34:00Z">
        <w:r w:rsidR="00FA4F04">
          <w:rPr>
            <w:rFonts w:eastAsia="楷体_GB2312" w:hint="eastAsia"/>
            <w:lang w:eastAsia="zh-CN"/>
          </w:rPr>
          <w:t>AA</w:t>
        </w:r>
      </w:ins>
      <w:del w:id="343" w:author="zszq" w:date="2016-06-02T12:34:00Z">
        <w:r w:rsidR="0028265B" w:rsidDel="00FA4F04">
          <w:rPr>
            <w:rFonts w:eastAsia="楷体_GB2312" w:hint="eastAsia"/>
            <w:lang w:eastAsia="zh-CN"/>
          </w:rPr>
          <w:delText>【】</w:delText>
        </w:r>
      </w:del>
      <w:r w:rsidRPr="009A7DAF">
        <w:rPr>
          <w:rFonts w:eastAsia="楷体_GB2312" w:hint="eastAsia"/>
          <w:lang w:eastAsia="zh-CN"/>
        </w:rPr>
        <w:t>级。</w:t>
      </w:r>
    </w:p>
    <w:p w14:paraId="172E433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344" w:name="_Toc111281791"/>
      <w:bookmarkStart w:id="345" w:name="_Ref332390896"/>
      <w:bookmarkStart w:id="346" w:name="_Toc107916182"/>
      <w:bookmarkStart w:id="347" w:name="_Ref432592899"/>
      <w:r w:rsidRPr="009A7DAF">
        <w:rPr>
          <w:rFonts w:eastAsia="楷体_GB2312" w:hint="eastAsia"/>
          <w:b/>
          <w:lang w:eastAsia="zh-CN"/>
        </w:rPr>
        <w:t>次级档资产支持证券</w:t>
      </w:r>
      <w:r w:rsidRPr="009A7DAF">
        <w:rPr>
          <w:rFonts w:eastAsia="楷体_GB2312" w:hint="eastAsia"/>
          <w:b/>
        </w:rPr>
        <w:t>的基本特征</w:t>
      </w:r>
      <w:bookmarkEnd w:id="344"/>
      <w:bookmarkEnd w:id="345"/>
      <w:bookmarkEnd w:id="346"/>
      <w:bookmarkEnd w:id="347"/>
    </w:p>
    <w:p w14:paraId="64D628F0" w14:textId="77777777" w:rsidR="00ED3C36" w:rsidRPr="009A7DAF" w:rsidRDefault="00ED3C36" w:rsidP="008E5F2E">
      <w:pPr>
        <w:widowControl w:val="0"/>
        <w:numPr>
          <w:ilvl w:val="2"/>
          <w:numId w:val="7"/>
        </w:numPr>
        <w:tabs>
          <w:tab w:val="left" w:pos="900"/>
        </w:tabs>
        <w:spacing w:beforeLines="50" w:before="120" w:afterLines="50" w:after="120" w:line="360" w:lineRule="auto"/>
        <w:jc w:val="both"/>
        <w:rPr>
          <w:rFonts w:eastAsia="楷体_GB2312"/>
          <w:lang w:eastAsia="zh-CN"/>
        </w:rPr>
      </w:pPr>
      <w:r w:rsidRPr="009A7DAF">
        <w:rPr>
          <w:rFonts w:eastAsia="楷体_GB2312"/>
          <w:b/>
          <w:lang w:eastAsia="zh-CN"/>
        </w:rPr>
        <w:t>“</w:t>
      </w:r>
      <w:r w:rsidRPr="009A7DAF">
        <w:rPr>
          <w:rFonts w:eastAsia="楷体_GB2312" w:hint="eastAsia"/>
          <w:b/>
          <w:lang w:eastAsia="zh-CN"/>
        </w:rPr>
        <w:t>次级档资产支持证券</w:t>
      </w:r>
      <w:r w:rsidRPr="009A7DAF">
        <w:rPr>
          <w:rFonts w:eastAsia="楷体_GB2312"/>
          <w:b/>
          <w:lang w:eastAsia="zh-CN"/>
        </w:rPr>
        <w:t>”</w:t>
      </w:r>
      <w:r w:rsidRPr="009A7DAF">
        <w:rPr>
          <w:rFonts w:eastAsia="楷体_GB2312" w:hint="eastAsia"/>
          <w:b/>
          <w:lang w:eastAsia="zh-CN"/>
        </w:rPr>
        <w:t>发行总量与比例：</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发行之日，</w:t>
      </w:r>
      <w:r w:rsidRPr="009A7DAF">
        <w:rPr>
          <w:rFonts w:eastAsia="楷体_GB2312"/>
          <w:bCs/>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的发行总量（面值）为</w:t>
      </w:r>
      <w:ins w:id="348" w:author="zszq" w:date="2016-06-02T12:34:00Z">
        <w:r w:rsidR="00FA4F04">
          <w:rPr>
            <w:rFonts w:eastAsia="楷体_GB2312" w:hint="eastAsia"/>
            <w:lang w:eastAsia="zh-CN"/>
          </w:rPr>
          <w:t>70</w:t>
        </w:r>
      </w:ins>
      <w:ins w:id="349" w:author="zszq" w:date="2016-06-02T12:35:00Z">
        <w:r w:rsidR="00FA4F04">
          <w:rPr>
            <w:rFonts w:eastAsia="楷体_GB2312" w:hint="eastAsia"/>
            <w:lang w:eastAsia="zh-CN"/>
          </w:rPr>
          <w:t>,</w:t>
        </w:r>
      </w:ins>
      <w:ins w:id="350" w:author="zszq" w:date="2016-06-02T12:34:00Z">
        <w:r w:rsidR="00FA4F04">
          <w:rPr>
            <w:rFonts w:eastAsia="楷体_GB2312" w:hint="eastAsia"/>
            <w:lang w:eastAsia="zh-CN"/>
          </w:rPr>
          <w:t>712</w:t>
        </w:r>
      </w:ins>
      <w:ins w:id="351" w:author="zszq" w:date="2016-06-02T12:35:00Z">
        <w:r w:rsidR="00FA4F04">
          <w:rPr>
            <w:rFonts w:eastAsia="楷体_GB2312" w:hint="eastAsia"/>
            <w:lang w:eastAsia="zh-CN"/>
          </w:rPr>
          <w:t>,</w:t>
        </w:r>
      </w:ins>
      <w:ins w:id="352" w:author="zszq" w:date="2016-06-02T12:34:00Z">
        <w:r w:rsidR="00FA4F04">
          <w:rPr>
            <w:rFonts w:eastAsia="楷体_GB2312" w:hint="eastAsia"/>
            <w:lang w:eastAsia="zh-CN"/>
          </w:rPr>
          <w:t>354</w:t>
        </w:r>
      </w:ins>
      <w:del w:id="353" w:author="zszq" w:date="2016-06-02T12:34:00Z">
        <w:r w:rsidR="0028265B" w:rsidDel="00FA4F04">
          <w:rPr>
            <w:rFonts w:eastAsia="楷体_GB2312" w:hint="eastAsia"/>
            <w:lang w:eastAsia="zh-CN"/>
          </w:rPr>
          <w:delText>【】</w:delText>
        </w:r>
      </w:del>
      <w:r w:rsidRPr="009A7DAF">
        <w:rPr>
          <w:rFonts w:eastAsia="楷体_GB2312" w:hint="eastAsia"/>
          <w:lang w:eastAsia="zh-CN"/>
        </w:rPr>
        <w:t>元人民币，占</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发行总量（面值）的</w:t>
      </w:r>
      <w:ins w:id="354" w:author="zszq" w:date="2016-06-02T12:35:00Z">
        <w:r w:rsidR="00FA4F04">
          <w:rPr>
            <w:rFonts w:eastAsia="楷体_GB2312" w:hint="eastAsia"/>
            <w:lang w:eastAsia="zh-CN"/>
          </w:rPr>
          <w:t>13.93</w:t>
        </w:r>
      </w:ins>
      <w:del w:id="355" w:author="zszq" w:date="2016-06-02T12:35:00Z">
        <w:r w:rsidR="0028265B" w:rsidDel="00FA4F04">
          <w:rPr>
            <w:rFonts w:eastAsia="楷体_GB2312" w:hint="eastAsia"/>
            <w:lang w:eastAsia="zh-CN"/>
          </w:rPr>
          <w:delText>【】</w:delText>
        </w:r>
      </w:del>
      <w:r w:rsidRPr="009A7DAF">
        <w:rPr>
          <w:rFonts w:eastAsia="楷体_GB2312"/>
          <w:lang w:eastAsia="zh-CN"/>
        </w:rPr>
        <w:t>%</w:t>
      </w:r>
      <w:r w:rsidRPr="009A7DAF">
        <w:rPr>
          <w:rFonts w:eastAsia="楷体_GB2312" w:hint="eastAsia"/>
          <w:lang w:eastAsia="zh-CN"/>
        </w:rPr>
        <w:t>。</w:t>
      </w:r>
    </w:p>
    <w:p w14:paraId="06ED7EB8"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面值：</w:t>
      </w:r>
      <w:r w:rsidRPr="009A7DAF">
        <w:rPr>
          <w:rFonts w:eastAsia="楷体_GB2312" w:hint="eastAsia"/>
        </w:rPr>
        <w:t>每张</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rPr>
        <w:t>的面值为人民币</w:t>
      </w:r>
      <w:r w:rsidRPr="009A7DAF">
        <w:rPr>
          <w:rFonts w:eastAsia="楷体_GB2312"/>
        </w:rPr>
        <w:t>100</w:t>
      </w:r>
      <w:r w:rsidRPr="009A7DAF">
        <w:rPr>
          <w:rFonts w:eastAsia="楷体_GB2312" w:hint="eastAsia"/>
        </w:rPr>
        <w:t>元。</w:t>
      </w:r>
    </w:p>
    <w:p w14:paraId="6023122A"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lang w:eastAsia="zh-CN"/>
        </w:rPr>
        <w:t>发行价格：</w:t>
      </w:r>
      <w:r w:rsidRPr="009A7DAF">
        <w:rPr>
          <w:rFonts w:eastAsia="楷体_GB2312" w:hint="eastAsia"/>
          <w:lang w:eastAsia="zh-CN"/>
        </w:rPr>
        <w:t>按面值发行。</w:t>
      </w:r>
    </w:p>
    <w:p w14:paraId="3C7CAD60"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lang w:eastAsia="zh-CN"/>
        </w:rPr>
        <w:t>票面利率：</w:t>
      </w:r>
      <w:r w:rsidRPr="009A7DAF">
        <w:rPr>
          <w:rFonts w:eastAsia="楷体_GB2312" w:hint="eastAsia"/>
          <w:lang w:eastAsia="zh-CN"/>
        </w:rPr>
        <w:t>无票面利率。</w:t>
      </w:r>
    </w:p>
    <w:p w14:paraId="161406BB"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2" w:hanging="771"/>
        <w:jc w:val="both"/>
        <w:rPr>
          <w:rFonts w:eastAsia="楷体_GB2312"/>
        </w:rPr>
      </w:pPr>
      <w:r w:rsidRPr="009A7DAF">
        <w:rPr>
          <w:rFonts w:eastAsia="楷体_GB2312" w:hint="eastAsia"/>
          <w:b/>
          <w:bCs/>
          <w:lang w:eastAsia="zh-CN"/>
        </w:rPr>
        <w:t>期间收益</w:t>
      </w:r>
      <w:r w:rsidRPr="009A7DAF">
        <w:rPr>
          <w:rFonts w:eastAsia="楷体_GB2312" w:hint="eastAsia"/>
          <w:b/>
          <w:bCs/>
        </w:rPr>
        <w:t>：</w:t>
      </w:r>
      <w:r w:rsidRPr="009A7DAF">
        <w:rPr>
          <w:rFonts w:eastAsia="楷体_GB2312"/>
        </w:rPr>
        <w:t>“</w:t>
      </w:r>
      <w:r w:rsidRPr="009A7DAF">
        <w:rPr>
          <w:rFonts w:eastAsia="楷体_GB2312" w:hint="eastAsia"/>
        </w:rPr>
        <w:t>违约事件</w:t>
      </w:r>
      <w:r w:rsidRPr="009A7DAF">
        <w:rPr>
          <w:rFonts w:eastAsia="楷体_GB2312"/>
        </w:rPr>
        <w:t>”</w:t>
      </w:r>
      <w:r w:rsidRPr="009A7DAF">
        <w:rPr>
          <w:rFonts w:eastAsia="楷体_GB2312" w:hint="eastAsia"/>
        </w:rPr>
        <w:t>发生前</w:t>
      </w:r>
      <w:r w:rsidRPr="009A7DAF">
        <w:rPr>
          <w:rFonts w:eastAsia="楷体_GB2312"/>
        </w:rPr>
        <w:t>“</w:t>
      </w:r>
      <w:r w:rsidRPr="009A7DAF">
        <w:rPr>
          <w:rFonts w:eastAsia="楷体_GB2312" w:hint="eastAsia"/>
          <w:lang w:eastAsia="zh-CN"/>
        </w:rPr>
        <w:t>次级档资产支持证券</w:t>
      </w:r>
      <w:r w:rsidRPr="009A7DAF">
        <w:rPr>
          <w:rFonts w:eastAsia="楷体_GB2312"/>
        </w:rPr>
        <w:t>”</w:t>
      </w:r>
      <w:r w:rsidRPr="009A7DAF">
        <w:rPr>
          <w:rFonts w:eastAsia="楷体_GB2312" w:hint="eastAsia"/>
        </w:rPr>
        <w:t>在</w:t>
      </w:r>
      <w:r w:rsidRPr="009A7DAF">
        <w:rPr>
          <w:rFonts w:eastAsia="楷体_GB2312"/>
        </w:rPr>
        <w:t>“</w:t>
      </w:r>
      <w:r w:rsidRPr="009A7DAF">
        <w:rPr>
          <w:rFonts w:eastAsia="楷体_GB2312" w:hint="eastAsia"/>
        </w:rPr>
        <w:t>收益账</w:t>
      </w:r>
      <w:r w:rsidRPr="009A7DAF">
        <w:rPr>
          <w:rFonts w:eastAsia="楷体_GB2312"/>
        </w:rPr>
        <w:t>”</w:t>
      </w:r>
      <w:r w:rsidRPr="009A7DAF">
        <w:rPr>
          <w:rFonts w:eastAsia="楷体_GB2312" w:hint="eastAsia"/>
        </w:rPr>
        <w:t>项下可获得的期间收益上限及其计算方式为</w:t>
      </w:r>
      <w:r w:rsidRPr="009A7DAF">
        <w:rPr>
          <w:rFonts w:eastAsia="楷体_GB2312"/>
        </w:rPr>
        <w:t>“</w:t>
      </w:r>
      <w:r w:rsidRPr="009A7DAF">
        <w:rPr>
          <w:rFonts w:eastAsia="楷体_GB2312" w:hint="eastAsia"/>
        </w:rPr>
        <w:t>次级档资产支持证券</w:t>
      </w:r>
      <w:r w:rsidRPr="009A7DAF">
        <w:rPr>
          <w:rFonts w:eastAsia="楷体_GB2312"/>
        </w:rPr>
        <w:t>”</w:t>
      </w:r>
      <w:r w:rsidRPr="009A7DAF">
        <w:rPr>
          <w:rFonts w:eastAsia="楷体_GB2312" w:hint="eastAsia"/>
        </w:rPr>
        <w:t>在前一个</w:t>
      </w:r>
      <w:r w:rsidRPr="009A7DAF">
        <w:rPr>
          <w:rFonts w:eastAsia="楷体_GB2312"/>
        </w:rPr>
        <w:t>“</w:t>
      </w:r>
      <w:r w:rsidRPr="009A7DAF">
        <w:rPr>
          <w:rFonts w:eastAsia="楷体_GB2312" w:hint="eastAsia"/>
        </w:rPr>
        <w:t>支付日</w:t>
      </w:r>
      <w:r w:rsidRPr="009A7DAF">
        <w:rPr>
          <w:rFonts w:eastAsia="楷体_GB2312"/>
        </w:rPr>
        <w:t>”</w:t>
      </w:r>
      <w:r w:rsidRPr="009A7DAF">
        <w:rPr>
          <w:rFonts w:eastAsia="楷体_GB2312" w:hint="eastAsia"/>
        </w:rPr>
        <w:t>本金偿付后的</w:t>
      </w:r>
      <w:r w:rsidRPr="009A7DAF">
        <w:rPr>
          <w:rFonts w:eastAsia="楷体_GB2312"/>
        </w:rPr>
        <w:t>“</w:t>
      </w:r>
      <w:r w:rsidRPr="009A7DAF">
        <w:rPr>
          <w:rFonts w:eastAsia="楷体_GB2312" w:hint="eastAsia"/>
        </w:rPr>
        <w:t>未偿本金余额</w:t>
      </w:r>
      <w:r w:rsidRPr="009A7DAF">
        <w:rPr>
          <w:rFonts w:eastAsia="楷体_GB2312"/>
        </w:rPr>
        <w:t>”</w:t>
      </w:r>
      <w:r w:rsidR="00ED32A3" w:rsidRPr="009A7DAF">
        <w:rPr>
          <w:rFonts w:eastAsia="楷体_GB2312" w:cs="Arial" w:hint="eastAsia"/>
          <w:lang w:eastAsia="zh-CN"/>
        </w:rPr>
        <w:t xml:space="preserve"> </w:t>
      </w:r>
      <w:r w:rsidR="00ED32A3" w:rsidRPr="009A7DAF">
        <w:rPr>
          <w:rFonts w:eastAsia="楷体_GB2312" w:hint="eastAsia"/>
        </w:rPr>
        <w:t>（就第一个“支付日”而言，即“次级档资产支持证券”在“信托生效日”的面值）</w:t>
      </w:r>
      <w:r w:rsidRPr="009A7DAF">
        <w:rPr>
          <w:rFonts w:eastAsia="楷体_GB2312"/>
        </w:rPr>
        <w:t>×</w:t>
      </w:r>
      <w:r w:rsidRPr="009A7DAF">
        <w:rPr>
          <w:rFonts w:eastAsia="楷体_GB2312"/>
          <w:lang w:eastAsia="zh-CN"/>
        </w:rPr>
        <w:t xml:space="preserve"> </w:t>
      </w:r>
      <w:r w:rsidR="0028265B">
        <w:rPr>
          <w:rFonts w:eastAsia="楷体_GB2312" w:hint="eastAsia"/>
          <w:lang w:eastAsia="zh-CN"/>
        </w:rPr>
        <w:t>【</w:t>
      </w:r>
      <w:ins w:id="356" w:author="zszq" w:date="2016-06-02T12:35:00Z">
        <w:r w:rsidR="00FA4F04">
          <w:rPr>
            <w:rFonts w:eastAsia="楷体_GB2312" w:hint="eastAsia"/>
            <w:lang w:eastAsia="zh-CN"/>
          </w:rPr>
          <w:t>2</w:t>
        </w:r>
      </w:ins>
      <w:r w:rsidR="0028265B">
        <w:rPr>
          <w:rFonts w:eastAsia="楷体_GB2312" w:hint="eastAsia"/>
          <w:lang w:eastAsia="zh-CN"/>
        </w:rPr>
        <w:t>】</w:t>
      </w:r>
      <w:r w:rsidRPr="009A7DAF">
        <w:rPr>
          <w:rFonts w:eastAsia="楷体_GB2312"/>
        </w:rPr>
        <w:t>%×“</w:t>
      </w:r>
      <w:r w:rsidRPr="009A7DAF">
        <w:rPr>
          <w:rFonts w:eastAsia="楷体_GB2312" w:hint="eastAsia"/>
        </w:rPr>
        <w:t>计息期间</w:t>
      </w:r>
      <w:r w:rsidRPr="009A7DAF">
        <w:rPr>
          <w:rFonts w:eastAsia="楷体_GB2312"/>
        </w:rPr>
        <w:t>”</w:t>
      </w:r>
      <w:r w:rsidRPr="009A7DAF">
        <w:rPr>
          <w:rFonts w:eastAsia="楷体_GB2312" w:hint="eastAsia"/>
        </w:rPr>
        <w:t>实际天数</w:t>
      </w:r>
      <w:r w:rsidRPr="009A7DAF">
        <w:rPr>
          <w:rFonts w:eastAsia="楷体_GB2312"/>
        </w:rPr>
        <w:t>÷</w:t>
      </w:r>
      <w:r w:rsidRPr="009A7DAF">
        <w:rPr>
          <w:rFonts w:eastAsia="楷体_GB2312" w:hint="eastAsia"/>
        </w:rPr>
        <w:t>当年全年的天数</w:t>
      </w:r>
      <w:r w:rsidRPr="009A7DAF">
        <w:rPr>
          <w:rFonts w:eastAsia="楷体_GB2312"/>
        </w:rPr>
        <w:t>365</w:t>
      </w:r>
      <w:r w:rsidRPr="009A7DAF">
        <w:rPr>
          <w:rFonts w:eastAsia="楷体_GB2312" w:hint="eastAsia"/>
        </w:rPr>
        <w:t>（闰年计算方法相同）；所得数值取位到人民币分位，不做四舍五入进位；单利计息。</w:t>
      </w:r>
      <w:r w:rsidRPr="009A7DAF">
        <w:rPr>
          <w:rFonts w:eastAsia="楷体_GB2312"/>
        </w:rPr>
        <w:t>“</w:t>
      </w:r>
      <w:r w:rsidRPr="009A7DAF">
        <w:rPr>
          <w:rFonts w:eastAsia="楷体_GB2312" w:hint="eastAsia"/>
        </w:rPr>
        <w:t>违约事件</w:t>
      </w:r>
      <w:r w:rsidRPr="009A7DAF">
        <w:rPr>
          <w:rFonts w:eastAsia="楷体_GB2312"/>
        </w:rPr>
        <w:t>”</w:t>
      </w:r>
      <w:r w:rsidRPr="009A7DAF">
        <w:rPr>
          <w:rFonts w:eastAsia="楷体_GB2312" w:hint="eastAsia"/>
        </w:rPr>
        <w:t>发生后和</w:t>
      </w:r>
      <w:r w:rsidRPr="009A7DAF">
        <w:rPr>
          <w:rFonts w:eastAsia="楷体_GB2312"/>
        </w:rPr>
        <w:t>“</w:t>
      </w:r>
      <w:r w:rsidRPr="009A7DAF">
        <w:rPr>
          <w:rFonts w:eastAsia="楷体_GB2312" w:hint="eastAsia"/>
        </w:rPr>
        <w:t>信托终止</w:t>
      </w:r>
      <w:r w:rsidRPr="009A7DAF">
        <w:rPr>
          <w:rFonts w:eastAsia="楷体_GB2312"/>
        </w:rPr>
        <w:t>”</w:t>
      </w:r>
      <w:r w:rsidRPr="009A7DAF">
        <w:rPr>
          <w:rFonts w:eastAsia="楷体_GB2312" w:hint="eastAsia"/>
        </w:rPr>
        <w:t>后</w:t>
      </w:r>
      <w:r w:rsidRPr="009A7DAF">
        <w:rPr>
          <w:rFonts w:eastAsia="楷体_GB2312"/>
        </w:rPr>
        <w:t>“</w:t>
      </w:r>
      <w:r w:rsidRPr="009A7DAF">
        <w:rPr>
          <w:rFonts w:eastAsia="楷体_GB2312" w:hint="eastAsia"/>
          <w:lang w:eastAsia="zh-CN"/>
        </w:rPr>
        <w:t>次级档资产支持证券</w:t>
      </w:r>
      <w:r w:rsidRPr="009A7DAF">
        <w:rPr>
          <w:rFonts w:eastAsia="楷体_GB2312"/>
        </w:rPr>
        <w:t>”</w:t>
      </w:r>
      <w:r w:rsidRPr="009A7DAF">
        <w:rPr>
          <w:rFonts w:eastAsia="楷体_GB2312" w:hint="eastAsia"/>
        </w:rPr>
        <w:t>的收益分别按照</w:t>
      </w:r>
      <w:r w:rsidRPr="009A7DAF">
        <w:rPr>
          <w:rFonts w:eastAsia="楷体_GB2312" w:hint="eastAsia"/>
        </w:rPr>
        <w:lastRenderedPageBreak/>
        <w:t>本合同第</w:t>
      </w:r>
      <w:r w:rsidR="00642CEF">
        <w:fldChar w:fldCharType="begin"/>
      </w:r>
      <w:r w:rsidR="00642CEF">
        <w:instrText xml:space="preserve"> REF _Ref180850304 \r \h  \* MERGEFORMAT </w:instrText>
      </w:r>
      <w:r w:rsidR="00642CEF">
        <w:fldChar w:fldCharType="separate"/>
      </w:r>
      <w:r w:rsidRPr="009A7DAF">
        <w:rPr>
          <w:rFonts w:eastAsia="楷体_GB2312"/>
        </w:rPr>
        <w:t>9.6</w:t>
      </w:r>
      <w:r w:rsidR="00642CEF">
        <w:fldChar w:fldCharType="end"/>
      </w:r>
      <w:r w:rsidRPr="009A7DAF">
        <w:rPr>
          <w:rFonts w:eastAsia="楷体_GB2312" w:hint="eastAsia"/>
        </w:rPr>
        <w:t>款第</w:t>
      </w:r>
      <w:r w:rsidR="00642CEF">
        <w:fldChar w:fldCharType="begin"/>
      </w:r>
      <w:r w:rsidR="00642CEF">
        <w:instrText xml:space="preserve"> REF _Ref397594388 \r \h  \* MERGEFORMAT </w:instrText>
      </w:r>
      <w:r w:rsidR="00642CEF">
        <w:fldChar w:fldCharType="separate"/>
      </w:r>
      <w:r w:rsidRPr="009A7DAF">
        <w:rPr>
          <w:rFonts w:eastAsia="楷体_GB2312"/>
        </w:rPr>
        <w:t>(8)</w:t>
      </w:r>
      <w:r w:rsidR="00642CEF">
        <w:fldChar w:fldCharType="end"/>
      </w:r>
      <w:r w:rsidRPr="009A7DAF">
        <w:rPr>
          <w:rFonts w:eastAsia="楷体_GB2312" w:hint="eastAsia"/>
        </w:rPr>
        <w:t>项和第</w:t>
      </w:r>
      <w:r w:rsidR="00642CEF">
        <w:fldChar w:fldCharType="begin"/>
      </w:r>
      <w:r w:rsidR="00642CEF">
        <w:instrText xml:space="preserve"> REF _Ref201654968 \r \h  \* MERGEFORMAT </w:instrText>
      </w:r>
      <w:r w:rsidR="00642CEF">
        <w:fldChar w:fldCharType="separate"/>
      </w:r>
      <w:r w:rsidRPr="009A7DAF">
        <w:rPr>
          <w:rFonts w:eastAsia="楷体_GB2312"/>
        </w:rPr>
        <w:t>9.7</w:t>
      </w:r>
      <w:r w:rsidR="00642CEF">
        <w:fldChar w:fldCharType="end"/>
      </w:r>
      <w:r w:rsidRPr="009A7DAF">
        <w:rPr>
          <w:rFonts w:eastAsia="楷体_GB2312" w:hint="eastAsia"/>
        </w:rPr>
        <w:t>款第</w:t>
      </w:r>
      <w:r w:rsidRPr="009A7DAF">
        <w:rPr>
          <w:rFonts w:eastAsia="楷体_GB2312"/>
        </w:rPr>
        <w:fldChar w:fldCharType="begin"/>
      </w:r>
      <w:r w:rsidRPr="009A7DAF">
        <w:rPr>
          <w:rFonts w:eastAsia="楷体_GB2312"/>
        </w:rPr>
        <w:instrText xml:space="preserve"> REF _Ref434401635 \r \h </w:instrText>
      </w:r>
      <w:r w:rsidR="009A7DAF" w:rsidRPr="009A7DAF">
        <w:rPr>
          <w:rFonts w:eastAsia="楷体_GB2312"/>
        </w:rPr>
        <w:instrText xml:space="preserve"> \* MERGEFORMAT </w:instrText>
      </w:r>
      <w:r w:rsidRPr="009A7DAF">
        <w:rPr>
          <w:rFonts w:eastAsia="楷体_GB2312"/>
        </w:rPr>
      </w:r>
      <w:r w:rsidRPr="009A7DAF">
        <w:rPr>
          <w:rFonts w:eastAsia="楷体_GB2312"/>
        </w:rPr>
        <w:fldChar w:fldCharType="separate"/>
      </w:r>
      <w:r w:rsidR="0039189E" w:rsidRPr="009A7DAF">
        <w:rPr>
          <w:rFonts w:eastAsia="楷体_GB2312"/>
        </w:rPr>
        <w:t>(11)</w:t>
      </w:r>
      <w:r w:rsidRPr="009A7DAF">
        <w:rPr>
          <w:rFonts w:eastAsia="楷体_GB2312"/>
        </w:rPr>
        <w:fldChar w:fldCharType="end"/>
      </w:r>
      <w:r w:rsidRPr="009A7DAF">
        <w:rPr>
          <w:rFonts w:eastAsia="楷体_GB2312" w:hint="eastAsia"/>
        </w:rPr>
        <w:t>项的约定进行分配。</w:t>
      </w:r>
    </w:p>
    <w:p w14:paraId="1952F905"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2" w:hanging="771"/>
        <w:jc w:val="both"/>
        <w:rPr>
          <w:rFonts w:eastAsia="楷体_GB2312"/>
          <w:lang w:eastAsia="zh-CN"/>
        </w:rPr>
      </w:pPr>
      <w:r w:rsidRPr="009A7DAF">
        <w:rPr>
          <w:rFonts w:eastAsia="楷体_GB2312" w:hint="eastAsia"/>
          <w:b/>
          <w:lang w:eastAsia="zh-CN"/>
        </w:rPr>
        <w:t>期限：</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（含该日）至</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止（不含该日）。</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并不是</w:t>
      </w:r>
      <w:r w:rsidRPr="009A7DAF">
        <w:rPr>
          <w:rFonts w:eastAsia="楷体_GB2312"/>
          <w:bCs/>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的实际到期日，</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的本金将可能于</w:t>
      </w:r>
      <w:r w:rsidRPr="009A7DAF">
        <w:rPr>
          <w:rFonts w:eastAsia="楷体_GB2312"/>
          <w:lang w:eastAsia="zh-CN"/>
        </w:rPr>
        <w:t>“</w:t>
      </w:r>
      <w:r w:rsidRPr="009A7DAF">
        <w:rPr>
          <w:rFonts w:eastAsia="楷体_GB2312" w:hint="eastAsia"/>
          <w:lang w:eastAsia="zh-CN"/>
        </w:rPr>
        <w:t>法定到期日</w:t>
      </w:r>
      <w:r w:rsidRPr="009A7DAF">
        <w:rPr>
          <w:rFonts w:eastAsia="楷体_GB2312"/>
          <w:lang w:eastAsia="zh-CN"/>
        </w:rPr>
        <w:t>”</w:t>
      </w:r>
      <w:r w:rsidRPr="009A7DAF">
        <w:rPr>
          <w:rFonts w:eastAsia="楷体_GB2312" w:hint="eastAsia"/>
          <w:lang w:eastAsia="zh-CN"/>
        </w:rPr>
        <w:t>前清偿完毕。</w:t>
      </w:r>
    </w:p>
    <w:p w14:paraId="1F27FA6D" w14:textId="77777777" w:rsidR="0015261B" w:rsidRPr="009A7DAF" w:rsidRDefault="0015261B">
      <w:pPr>
        <w:widowControl w:val="0"/>
        <w:numPr>
          <w:ilvl w:val="2"/>
          <w:numId w:val="7"/>
        </w:numPr>
        <w:tabs>
          <w:tab w:val="left" w:pos="900"/>
          <w:tab w:val="left" w:pos="1571"/>
        </w:tabs>
        <w:spacing w:beforeLines="50" w:before="120" w:afterLines="50" w:after="120" w:line="360" w:lineRule="auto"/>
        <w:ind w:left="1622" w:hanging="771"/>
        <w:jc w:val="both"/>
        <w:rPr>
          <w:rFonts w:eastAsia="楷体_GB2312"/>
        </w:rPr>
      </w:pPr>
      <w:r w:rsidRPr="009A7DAF">
        <w:rPr>
          <w:rFonts w:eastAsia="楷体_GB2312" w:hint="eastAsia"/>
          <w:b/>
          <w:lang w:eastAsia="zh-CN"/>
        </w:rPr>
        <w:t>预期</w:t>
      </w:r>
      <w:r w:rsidRPr="009A7DAF">
        <w:rPr>
          <w:rFonts w:eastAsia="楷体_GB2312" w:hint="eastAsia"/>
          <w:b/>
        </w:rPr>
        <w:t>到期日：</w:t>
      </w:r>
      <w:ins w:id="357" w:author="zszq" w:date="2016-06-02T12:35:00Z">
        <w:r w:rsidR="00FA4F04">
          <w:rPr>
            <w:rFonts w:eastAsia="楷体_GB2312" w:hint="eastAsia"/>
            <w:lang w:eastAsia="zh-CN"/>
          </w:rPr>
          <w:t>2034</w:t>
        </w:r>
      </w:ins>
      <w:del w:id="358" w:author="zszq" w:date="2016-06-02T12:35:00Z">
        <w:r w:rsidR="0028265B" w:rsidDel="00FA4F04">
          <w:rPr>
            <w:rFonts w:eastAsia="楷体_GB2312" w:hint="eastAsia"/>
            <w:lang w:eastAsia="zh-CN"/>
          </w:rPr>
          <w:delText>【】</w:delText>
        </w:r>
      </w:del>
      <w:r w:rsidRPr="009A7DAF">
        <w:rPr>
          <w:rFonts w:eastAsia="楷体_GB2312" w:hint="eastAsia"/>
          <w:lang w:eastAsia="zh-CN"/>
        </w:rPr>
        <w:t>年</w:t>
      </w:r>
      <w:ins w:id="359" w:author="zszq" w:date="2016-06-02T12:35:00Z">
        <w:r w:rsidR="00FA4F04">
          <w:rPr>
            <w:rFonts w:eastAsia="楷体_GB2312" w:hint="eastAsia"/>
            <w:lang w:eastAsia="zh-CN"/>
          </w:rPr>
          <w:t>5</w:t>
        </w:r>
      </w:ins>
      <w:del w:id="360" w:author="zszq" w:date="2016-06-02T12:35:00Z">
        <w:r w:rsidR="0028265B" w:rsidDel="00FA4F04">
          <w:rPr>
            <w:rFonts w:eastAsia="楷体_GB2312" w:hint="eastAsia"/>
            <w:lang w:eastAsia="zh-CN"/>
          </w:rPr>
          <w:delText>【】</w:delText>
        </w:r>
      </w:del>
      <w:r w:rsidRPr="009A7DAF">
        <w:rPr>
          <w:rFonts w:eastAsia="楷体_GB2312" w:hint="eastAsia"/>
          <w:lang w:eastAsia="zh-CN"/>
        </w:rPr>
        <w:t>月</w:t>
      </w:r>
      <w:ins w:id="361" w:author="zszq" w:date="2016-06-02T12:35:00Z">
        <w:r w:rsidR="00FA4F04">
          <w:rPr>
            <w:rFonts w:eastAsia="楷体_GB2312" w:hint="eastAsia"/>
            <w:lang w:eastAsia="zh-CN"/>
          </w:rPr>
          <w:t>26</w:t>
        </w:r>
      </w:ins>
      <w:del w:id="362" w:author="zszq" w:date="2016-06-02T12:35:00Z">
        <w:r w:rsidR="0028265B" w:rsidDel="00FA4F04">
          <w:rPr>
            <w:rFonts w:eastAsia="楷体_GB2312" w:hint="eastAsia"/>
            <w:lang w:eastAsia="zh-CN"/>
          </w:rPr>
          <w:delText>【】</w:delText>
        </w:r>
      </w:del>
      <w:r w:rsidRPr="009A7DAF">
        <w:rPr>
          <w:rFonts w:eastAsia="楷体_GB2312" w:hint="eastAsia"/>
          <w:lang w:eastAsia="zh-CN"/>
        </w:rPr>
        <w:t>日</w:t>
      </w:r>
      <w:r w:rsidRPr="009A7DAF">
        <w:rPr>
          <w:rFonts w:eastAsia="楷体_GB2312" w:hint="eastAsia"/>
        </w:rPr>
        <w:t>。</w:t>
      </w:r>
    </w:p>
    <w:p w14:paraId="5BBEF79F"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2" w:hanging="771"/>
        <w:jc w:val="both"/>
        <w:rPr>
          <w:rFonts w:eastAsia="楷体_GB2312"/>
        </w:rPr>
      </w:pPr>
      <w:r w:rsidRPr="009A7DAF">
        <w:rPr>
          <w:rFonts w:eastAsia="楷体_GB2312" w:hint="eastAsia"/>
          <w:b/>
        </w:rPr>
        <w:t>法定到期日：</w:t>
      </w:r>
      <w:ins w:id="363" w:author="zszq" w:date="2016-06-02T12:35:00Z">
        <w:r w:rsidR="00FA4F04">
          <w:rPr>
            <w:rFonts w:eastAsia="楷体_GB2312" w:hint="eastAsia"/>
            <w:lang w:eastAsia="zh-CN"/>
          </w:rPr>
          <w:t>2036</w:t>
        </w:r>
      </w:ins>
      <w:del w:id="364" w:author="zszq" w:date="2016-06-02T12:35:00Z">
        <w:r w:rsidR="0028265B" w:rsidDel="00FA4F04">
          <w:rPr>
            <w:rFonts w:eastAsia="楷体_GB2312" w:hint="eastAsia"/>
            <w:lang w:eastAsia="zh-CN"/>
          </w:rPr>
          <w:delText>【】</w:delText>
        </w:r>
      </w:del>
      <w:r w:rsidRPr="009A7DAF">
        <w:rPr>
          <w:rFonts w:eastAsia="楷体_GB2312" w:hint="eastAsia"/>
          <w:lang w:eastAsia="zh-CN"/>
        </w:rPr>
        <w:t>年</w:t>
      </w:r>
      <w:ins w:id="365" w:author="zszq" w:date="2016-06-02T12:35:00Z">
        <w:r w:rsidR="00FA4F04">
          <w:rPr>
            <w:rFonts w:eastAsia="楷体_GB2312" w:hint="eastAsia"/>
            <w:lang w:eastAsia="zh-CN"/>
          </w:rPr>
          <w:t>5</w:t>
        </w:r>
      </w:ins>
      <w:del w:id="366" w:author="zszq" w:date="2016-06-02T12:35:00Z">
        <w:r w:rsidR="0028265B" w:rsidDel="00FA4F04">
          <w:rPr>
            <w:rFonts w:eastAsia="楷体_GB2312" w:hint="eastAsia"/>
            <w:lang w:eastAsia="zh-CN"/>
          </w:rPr>
          <w:delText>【】</w:delText>
        </w:r>
      </w:del>
      <w:r w:rsidRPr="009A7DAF">
        <w:rPr>
          <w:rFonts w:eastAsia="楷体_GB2312" w:hint="eastAsia"/>
          <w:lang w:eastAsia="zh-CN"/>
        </w:rPr>
        <w:t>月</w:t>
      </w:r>
      <w:ins w:id="367" w:author="zszq" w:date="2016-06-02T12:35:00Z">
        <w:r w:rsidR="00FA4F04">
          <w:rPr>
            <w:rFonts w:eastAsia="楷体_GB2312" w:hint="eastAsia"/>
            <w:lang w:eastAsia="zh-CN"/>
          </w:rPr>
          <w:t>26</w:t>
        </w:r>
      </w:ins>
      <w:del w:id="368" w:author="zszq" w:date="2016-06-02T12:35:00Z">
        <w:r w:rsidR="0028265B" w:rsidDel="00FA4F04">
          <w:rPr>
            <w:rFonts w:eastAsia="楷体_GB2312" w:hint="eastAsia"/>
            <w:lang w:eastAsia="zh-CN"/>
          </w:rPr>
          <w:delText>【】</w:delText>
        </w:r>
      </w:del>
      <w:r w:rsidRPr="009A7DAF">
        <w:rPr>
          <w:rFonts w:eastAsia="楷体_GB2312" w:hint="eastAsia"/>
          <w:lang w:eastAsia="zh-CN"/>
        </w:rPr>
        <w:t>日</w:t>
      </w:r>
      <w:r w:rsidRPr="009A7DAF">
        <w:rPr>
          <w:rFonts w:eastAsia="楷体_GB2312" w:hint="eastAsia"/>
        </w:rPr>
        <w:t>。</w:t>
      </w:r>
    </w:p>
    <w:p w14:paraId="482E684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lang w:eastAsia="zh-CN"/>
        </w:rPr>
        <w:t>还本付息</w:t>
      </w:r>
      <w:r w:rsidRPr="009A7DAF">
        <w:rPr>
          <w:rFonts w:eastAsia="楷体_GB2312" w:hint="eastAsia"/>
          <w:b/>
        </w:rPr>
        <w:t>方式：</w:t>
      </w:r>
      <w:r w:rsidRPr="009A7DAF">
        <w:rPr>
          <w:rFonts w:eastAsia="楷体_GB2312" w:hint="eastAsia"/>
        </w:rPr>
        <w:t>根据本合同第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rPr>
        <w:t>条的约定</w:t>
      </w:r>
      <w:r w:rsidRPr="009A7DAF">
        <w:rPr>
          <w:rFonts w:eastAsia="楷体_GB2312" w:hint="eastAsia"/>
          <w:lang w:eastAsia="zh-CN"/>
        </w:rPr>
        <w:t>支付顺序</w:t>
      </w:r>
      <w:r w:rsidRPr="009A7DAF">
        <w:rPr>
          <w:rFonts w:eastAsia="楷体_GB2312" w:hint="eastAsia"/>
        </w:rPr>
        <w:t>向</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hint="eastAsia"/>
        </w:rPr>
        <w:t>持有人</w:t>
      </w:r>
      <w:r w:rsidRPr="009A7DAF">
        <w:rPr>
          <w:rFonts w:eastAsia="楷体_GB2312"/>
          <w:lang w:eastAsia="zh-CN"/>
        </w:rPr>
        <w:t>”</w:t>
      </w:r>
      <w:r w:rsidRPr="009A7DAF">
        <w:rPr>
          <w:rFonts w:eastAsia="楷体_GB2312" w:hint="eastAsia"/>
        </w:rPr>
        <w:t>支付。</w:t>
      </w:r>
    </w:p>
    <w:p w14:paraId="37642E2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信用评级</w:t>
      </w:r>
      <w:r w:rsidRPr="009A7DAF">
        <w:rPr>
          <w:rFonts w:eastAsia="楷体_GB2312" w:hint="eastAsia"/>
        </w:rPr>
        <w:t>：</w:t>
      </w:r>
      <w:r w:rsidRPr="009A7DAF">
        <w:rPr>
          <w:rFonts w:eastAsia="楷体_GB2312" w:hint="eastAsia"/>
          <w:lang w:eastAsia="zh-CN"/>
        </w:rPr>
        <w:t>次级档资产支持证券</w:t>
      </w:r>
      <w:r w:rsidRPr="009A7DAF">
        <w:rPr>
          <w:rFonts w:eastAsia="楷体_GB2312" w:hint="eastAsia"/>
        </w:rPr>
        <w:t>不作信用评级。</w:t>
      </w:r>
    </w:p>
    <w:p w14:paraId="194AB83A"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369" w:name="_Toc195174873"/>
      <w:bookmarkStart w:id="370" w:name="_Toc195174850"/>
      <w:bookmarkStart w:id="371" w:name="_Toc195174874"/>
      <w:bookmarkStart w:id="372" w:name="_Toc195174852"/>
      <w:bookmarkStart w:id="373" w:name="_Toc106417380"/>
      <w:bookmarkStart w:id="374" w:name="_Toc146989589"/>
      <w:bookmarkStart w:id="375" w:name="_Toc195174845"/>
      <w:bookmarkStart w:id="376" w:name="_Toc195174847"/>
      <w:bookmarkStart w:id="377" w:name="_Toc195174849"/>
      <w:bookmarkStart w:id="378" w:name="_Toc195174851"/>
      <w:bookmarkStart w:id="379" w:name="_Toc195174853"/>
      <w:bookmarkStart w:id="380" w:name="_Toc195174854"/>
      <w:bookmarkStart w:id="381" w:name="_Toc195174872"/>
      <w:bookmarkStart w:id="382" w:name="_Toc195174856"/>
      <w:bookmarkStart w:id="383" w:name="_Toc195174857"/>
      <w:bookmarkStart w:id="384" w:name="_Toc195174858"/>
      <w:bookmarkStart w:id="385" w:name="_Toc195174859"/>
      <w:bookmarkStart w:id="386" w:name="_Toc195174860"/>
      <w:bookmarkStart w:id="387" w:name="_Toc195174861"/>
      <w:bookmarkStart w:id="388" w:name="_Toc195174862"/>
      <w:bookmarkStart w:id="389" w:name="_Toc195174863"/>
      <w:bookmarkStart w:id="390" w:name="_Toc195174864"/>
      <w:bookmarkStart w:id="391" w:name="_Toc195174848"/>
      <w:bookmarkStart w:id="392" w:name="_Toc195174866"/>
      <w:bookmarkStart w:id="393" w:name="_Toc195174867"/>
      <w:bookmarkStart w:id="394" w:name="_Toc195174868"/>
      <w:bookmarkStart w:id="395" w:name="_Toc195174869"/>
      <w:bookmarkStart w:id="396" w:name="_Toc195174870"/>
      <w:bookmarkStart w:id="397" w:name="_Toc195174871"/>
      <w:bookmarkStart w:id="398" w:name="_Toc195174846"/>
      <w:bookmarkStart w:id="399" w:name="_Toc195174865"/>
      <w:bookmarkStart w:id="400" w:name="_Toc195174855"/>
      <w:bookmarkStart w:id="401" w:name="_Toc110153441"/>
      <w:bookmarkStart w:id="402" w:name="_Toc111281792"/>
      <w:bookmarkStart w:id="403" w:name="_Toc201569412"/>
      <w:bookmarkStart w:id="404" w:name="_Toc207007304"/>
      <w:bookmarkStart w:id="405" w:name="_Ref150547317"/>
      <w:bookmarkStart w:id="406" w:name="_Ref150588804"/>
      <w:bookmarkEnd w:id="323"/>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9A7DAF">
        <w:rPr>
          <w:rFonts w:eastAsia="楷体_GB2312" w:hint="eastAsia"/>
          <w:b/>
        </w:rPr>
        <w:t>资产支持证券的发行、承销、登记、交易和结算</w:t>
      </w:r>
      <w:bookmarkEnd w:id="401"/>
      <w:bookmarkEnd w:id="402"/>
    </w:p>
    <w:p w14:paraId="628A55C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r w:rsidRPr="009A7DAF">
        <w:rPr>
          <w:rFonts w:eastAsia="楷体_GB2312" w:hint="eastAsia"/>
          <w:b/>
        </w:rPr>
        <w:t>资产支持证券的发行</w:t>
      </w:r>
    </w:p>
    <w:p w14:paraId="700A4CF2" w14:textId="77777777" w:rsidR="00ED3C36" w:rsidRPr="009A7DAF" w:rsidRDefault="00ED3C36">
      <w:pPr>
        <w:widowControl w:val="0"/>
        <w:tabs>
          <w:tab w:val="left" w:pos="1571"/>
        </w:tabs>
        <w:spacing w:beforeLines="50" w:before="120" w:afterLines="50" w:after="120" w:line="360" w:lineRule="auto"/>
        <w:ind w:left="1620"/>
        <w:jc w:val="both"/>
        <w:rPr>
          <w:rFonts w:eastAsia="楷体_GB2312"/>
          <w:b/>
          <w:i/>
        </w:rPr>
      </w:pPr>
      <w:r w:rsidRPr="009A7DAF">
        <w:rPr>
          <w:rFonts w:eastAsia="楷体_GB2312" w:hint="eastAsia"/>
        </w:rPr>
        <w:t>在</w:t>
      </w:r>
      <w:ins w:id="407" w:author="zszq" w:date="2016-06-02T12:14:00Z">
        <w:r w:rsidR="0038123F">
          <w:rPr>
            <w:rFonts w:eastAsia="楷体_GB2312" w:hint="eastAsia"/>
            <w:lang w:eastAsia="zh-CN"/>
          </w:rPr>
          <w:t>获得</w:t>
        </w:r>
      </w:ins>
      <w:del w:id="408" w:author="zszq" w:date="2016-06-02T12:14:00Z">
        <w:r w:rsidRPr="009A7DAF" w:rsidDel="0038123F">
          <w:rPr>
            <w:rFonts w:eastAsia="楷体_GB2312" w:hint="eastAsia"/>
            <w:lang w:eastAsia="zh-CN"/>
          </w:rPr>
          <w:delText>完成</w:delText>
        </w:r>
      </w:del>
      <w:r w:rsidRPr="009A7DAF">
        <w:rPr>
          <w:rFonts w:eastAsia="楷体_GB2312" w:hint="eastAsia"/>
          <w:lang w:eastAsia="zh-CN"/>
        </w:rPr>
        <w:t>“</w:t>
      </w:r>
      <w:r w:rsidRPr="009A7DAF">
        <w:rPr>
          <w:rFonts w:eastAsia="楷体_GB2312" w:hint="eastAsia"/>
        </w:rPr>
        <w:t>人民银行</w:t>
      </w:r>
      <w:r w:rsidRPr="009A7DAF">
        <w:rPr>
          <w:rFonts w:eastAsia="楷体_GB2312" w:hint="eastAsia"/>
          <w:lang w:eastAsia="zh-CN"/>
        </w:rPr>
        <w:t>”</w:t>
      </w:r>
      <w:r w:rsidRPr="009A7DAF">
        <w:rPr>
          <w:rFonts w:eastAsia="楷体_GB2312" w:hint="eastAsia"/>
        </w:rPr>
        <w:t>关于发行本合同项下</w:t>
      </w:r>
      <w:r w:rsidRPr="009A7DAF">
        <w:rPr>
          <w:rFonts w:eastAsia="楷体_GB2312"/>
          <w:lang w:eastAsia="zh-CN"/>
        </w:rPr>
        <w:t xml:space="preserve"> “</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w:t>
      </w:r>
      <w:ins w:id="409" w:author="zszq" w:date="2016-06-02T12:14:00Z">
        <w:r w:rsidR="0038123F">
          <w:rPr>
            <w:rFonts w:eastAsia="楷体_GB2312" w:hint="eastAsia"/>
            <w:lang w:eastAsia="zh-CN"/>
          </w:rPr>
          <w:t>核准文件</w:t>
        </w:r>
      </w:ins>
      <w:del w:id="410" w:author="zszq" w:date="2016-06-02T12:14:00Z">
        <w:r w:rsidRPr="009A7DAF" w:rsidDel="0038123F">
          <w:rPr>
            <w:rFonts w:eastAsia="楷体_GB2312" w:hint="eastAsia"/>
            <w:lang w:eastAsia="zh-CN"/>
          </w:rPr>
          <w:delText>注册登记</w:delText>
        </w:r>
      </w:del>
      <w:r w:rsidRPr="009A7DAF">
        <w:rPr>
          <w:rFonts w:eastAsia="楷体_GB2312" w:hint="eastAsia"/>
          <w:lang w:eastAsia="zh-CN"/>
        </w:rPr>
        <w:t>后，在遵守本合同和</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的相关规定前提下，受托人应在</w:t>
      </w:r>
      <w:r w:rsidRPr="009A7DAF">
        <w:rPr>
          <w:rFonts w:eastAsia="楷体_GB2312"/>
          <w:lang w:eastAsia="zh-CN"/>
        </w:rPr>
        <w:t>“</w:t>
      </w:r>
      <w:r w:rsidRPr="009A7DAF">
        <w:rPr>
          <w:rFonts w:eastAsia="楷体_GB2312" w:hint="eastAsia"/>
          <w:lang w:eastAsia="zh-CN"/>
        </w:rPr>
        <w:t>中央登记结算公司</w:t>
      </w:r>
      <w:r w:rsidRPr="009A7DAF">
        <w:rPr>
          <w:rFonts w:eastAsia="楷体_GB2312"/>
          <w:lang w:eastAsia="zh-CN"/>
        </w:rPr>
        <w:t>”</w:t>
      </w:r>
      <w:r w:rsidRPr="009A7DAF">
        <w:rPr>
          <w:rFonts w:eastAsia="楷体_GB2312" w:hint="eastAsia"/>
          <w:lang w:eastAsia="zh-CN"/>
        </w:rPr>
        <w:t>以</w:t>
      </w:r>
      <w:r w:rsidRPr="009A7DAF">
        <w:rPr>
          <w:rFonts w:eastAsia="楷体_GB2312"/>
          <w:lang w:eastAsia="zh-CN"/>
        </w:rPr>
        <w:t>“</w:t>
      </w:r>
      <w:commentRangeStart w:id="411"/>
      <w:r w:rsidRPr="009A7DAF">
        <w:rPr>
          <w:rFonts w:eastAsia="楷体_GB2312" w:hint="eastAsia"/>
          <w:lang w:eastAsia="zh-CN"/>
        </w:rPr>
        <w:t>簿记建档</w:t>
      </w:r>
      <w:commentRangeEnd w:id="411"/>
      <w:r w:rsidR="00A15166">
        <w:rPr>
          <w:rStyle w:val="CommentReference"/>
        </w:rPr>
        <w:commentReference w:id="411"/>
      </w:r>
      <w:r w:rsidRPr="009A7DAF">
        <w:rPr>
          <w:rFonts w:eastAsia="楷体_GB2312"/>
          <w:lang w:eastAsia="zh-CN"/>
        </w:rPr>
        <w:t>”</w:t>
      </w:r>
      <w:r w:rsidRPr="009A7DAF">
        <w:rPr>
          <w:rFonts w:eastAsia="楷体_GB2312" w:hint="eastAsia"/>
          <w:lang w:eastAsia="zh-CN"/>
        </w:rPr>
        <w:t>方式发行本</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项下各档</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将根据</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银监会</w:t>
      </w:r>
      <w:r w:rsidRPr="009A7DAF">
        <w:rPr>
          <w:rFonts w:eastAsia="楷体_GB2312"/>
          <w:lang w:eastAsia="zh-CN"/>
        </w:rPr>
        <w:t>”</w:t>
      </w:r>
      <w:r w:rsidRPr="009A7DAF">
        <w:rPr>
          <w:rFonts w:eastAsia="楷体_GB2312" w:hint="eastAsia"/>
          <w:lang w:eastAsia="zh-CN"/>
        </w:rPr>
        <w:t>的相关规则持有</w:t>
      </w:r>
      <w:r w:rsidR="00A2566C">
        <w:rPr>
          <w:rFonts w:eastAsia="楷体_GB2312" w:hint="eastAsia"/>
          <w:lang w:eastAsia="zh-CN"/>
        </w:rPr>
        <w:t>不低于</w:t>
      </w:r>
      <w:r w:rsidRPr="009A7DAF">
        <w:rPr>
          <w:rFonts w:eastAsia="楷体_GB2312" w:hint="eastAsia"/>
          <w:lang w:eastAsia="zh-CN"/>
        </w:rPr>
        <w:t>本期</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总发行规模的</w:t>
      </w:r>
      <w:r w:rsidRPr="009A7DAF">
        <w:rPr>
          <w:rFonts w:eastAsia="楷体_GB2312"/>
          <w:lang w:eastAsia="zh-CN"/>
        </w:rPr>
        <w:t>5%</w:t>
      </w:r>
      <w:r w:rsidRPr="009A7DAF">
        <w:rPr>
          <w:rFonts w:eastAsia="楷体_GB2312" w:hint="eastAsia"/>
          <w:lang w:eastAsia="zh-CN"/>
        </w:rPr>
        <w:t>，具体为持有</w:t>
      </w:r>
      <w:r w:rsidR="00A2566C">
        <w:rPr>
          <w:rFonts w:eastAsia="楷体_GB2312" w:hint="eastAsia"/>
          <w:lang w:eastAsia="zh-CN"/>
        </w:rPr>
        <w:t>不低于</w:t>
      </w:r>
      <w:r w:rsidRPr="009A7DAF">
        <w:rPr>
          <w:rFonts w:eastAsia="楷体_GB2312" w:hint="eastAsia"/>
          <w:lang w:eastAsia="zh-CN"/>
        </w:rPr>
        <w:t>各档</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发行规模的</w:t>
      </w:r>
      <w:r w:rsidRPr="009A7DAF">
        <w:rPr>
          <w:rFonts w:eastAsia="楷体_GB2312"/>
          <w:lang w:eastAsia="zh-CN"/>
        </w:rPr>
        <w:t>5%</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应不迟于</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登记托管机构</w:t>
      </w:r>
      <w:r w:rsidRPr="009A7DAF">
        <w:rPr>
          <w:rFonts w:eastAsia="楷体_GB2312"/>
          <w:lang w:eastAsia="zh-CN"/>
        </w:rPr>
        <w:t>”</w:t>
      </w:r>
      <w:r w:rsidRPr="009A7DAF">
        <w:rPr>
          <w:rFonts w:eastAsia="楷体_GB2312" w:hint="eastAsia"/>
          <w:lang w:eastAsia="zh-CN"/>
        </w:rPr>
        <w:t>的规则将向</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发行的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交付给</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007A022C">
        <w:rPr>
          <w:rFonts w:eastAsia="楷体_GB2312" w:hint="eastAsia"/>
          <w:lang w:eastAsia="zh-CN"/>
        </w:rPr>
        <w:t>主承销商</w:t>
      </w:r>
      <w:r w:rsidRPr="009A7DAF">
        <w:rPr>
          <w:rFonts w:eastAsia="楷体_GB2312"/>
          <w:lang w:eastAsia="zh-CN"/>
        </w:rPr>
        <w:t>”</w:t>
      </w:r>
      <w:r w:rsidRPr="009A7DAF">
        <w:rPr>
          <w:rFonts w:eastAsia="楷体_GB2312" w:hint="eastAsia"/>
          <w:lang w:eastAsia="zh-CN"/>
        </w:rPr>
        <w:t>应协助</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发行</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，协助</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完成</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簿记建档</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同意对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发行</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给予积极协助。</w:t>
      </w:r>
    </w:p>
    <w:p w14:paraId="5636D7F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r w:rsidRPr="009A7DAF">
        <w:rPr>
          <w:rFonts w:eastAsia="楷体_GB2312" w:hint="eastAsia"/>
          <w:b/>
        </w:rPr>
        <w:t>资产支持证券的承销</w:t>
      </w:r>
    </w:p>
    <w:p w14:paraId="11075ED2" w14:textId="77777777" w:rsidR="00ED3C36" w:rsidRPr="009A7DAF" w:rsidRDefault="00ED3C36">
      <w:pPr>
        <w:widowControl w:val="0"/>
        <w:tabs>
          <w:tab w:val="left" w:pos="1571"/>
        </w:tabs>
        <w:spacing w:beforeLines="50" w:before="120" w:afterLines="50" w:after="120" w:line="360" w:lineRule="auto"/>
        <w:ind w:left="1620"/>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作为</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的发行人，与</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 “</w:t>
      </w:r>
      <w:r w:rsidR="007A022C">
        <w:rPr>
          <w:rFonts w:eastAsia="楷体_GB2312" w:hint="eastAsia"/>
          <w:lang w:eastAsia="zh-CN"/>
        </w:rPr>
        <w:t>主承销商</w:t>
      </w:r>
      <w:r w:rsidRPr="009A7DAF">
        <w:rPr>
          <w:rFonts w:eastAsia="楷体_GB2312"/>
          <w:lang w:eastAsia="zh-CN"/>
        </w:rPr>
        <w:t>”</w:t>
      </w:r>
      <w:r w:rsidRPr="009A7DAF">
        <w:rPr>
          <w:rFonts w:eastAsia="楷体_GB2312" w:hint="eastAsia"/>
          <w:lang w:eastAsia="zh-CN"/>
        </w:rPr>
        <w:t>签署</w:t>
      </w:r>
      <w:r w:rsidRPr="009A7DAF">
        <w:rPr>
          <w:rFonts w:eastAsia="楷体_GB2312"/>
          <w:lang w:eastAsia="zh-CN"/>
        </w:rPr>
        <w:t>“</w:t>
      </w:r>
      <w:r w:rsidRPr="009A7DAF">
        <w:rPr>
          <w:rFonts w:eastAsia="楷体_GB2312" w:hint="eastAsia"/>
          <w:lang w:eastAsia="zh-CN"/>
        </w:rPr>
        <w:t>《承销协议》</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007A022C">
        <w:rPr>
          <w:rFonts w:eastAsia="楷体_GB2312" w:hint="eastAsia"/>
          <w:lang w:eastAsia="zh-CN"/>
        </w:rPr>
        <w:t>主承销商</w:t>
      </w:r>
      <w:r w:rsidRPr="009A7DAF">
        <w:rPr>
          <w:rFonts w:eastAsia="楷体_GB2312"/>
          <w:lang w:eastAsia="zh-CN"/>
        </w:rPr>
        <w:t>”</w:t>
      </w:r>
      <w:r w:rsidRPr="009A7DAF">
        <w:rPr>
          <w:rFonts w:eastAsia="楷体_GB2312" w:hint="eastAsia"/>
          <w:lang w:eastAsia="zh-CN"/>
        </w:rPr>
        <w:t>再与其他</w:t>
      </w:r>
      <w:r w:rsidRPr="009A7DAF">
        <w:rPr>
          <w:rFonts w:eastAsia="楷体_GB2312"/>
          <w:lang w:eastAsia="zh-CN"/>
        </w:rPr>
        <w:t>“</w:t>
      </w:r>
      <w:r w:rsidRPr="009A7DAF">
        <w:rPr>
          <w:rFonts w:eastAsia="楷体_GB2312" w:hint="eastAsia"/>
          <w:lang w:eastAsia="zh-CN"/>
        </w:rPr>
        <w:t>承销商</w:t>
      </w:r>
      <w:r w:rsidRPr="009A7DAF">
        <w:rPr>
          <w:rFonts w:eastAsia="楷体_GB2312"/>
          <w:lang w:eastAsia="zh-CN"/>
        </w:rPr>
        <w:t>”</w:t>
      </w:r>
      <w:r w:rsidRPr="009A7DAF">
        <w:rPr>
          <w:rFonts w:eastAsia="楷体_GB2312" w:hint="eastAsia"/>
          <w:lang w:eastAsia="zh-CN"/>
        </w:rPr>
        <w:t>签署</w:t>
      </w:r>
      <w:r w:rsidRPr="009A7DAF">
        <w:rPr>
          <w:rFonts w:eastAsia="楷体_GB2312"/>
          <w:lang w:eastAsia="zh-CN"/>
        </w:rPr>
        <w:t>“</w:t>
      </w:r>
      <w:r w:rsidRPr="009A7DAF">
        <w:rPr>
          <w:rFonts w:eastAsia="楷体_GB2312" w:hint="eastAsia"/>
          <w:lang w:eastAsia="zh-CN"/>
        </w:rPr>
        <w:t>《承销团协议》</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007A022C">
        <w:rPr>
          <w:rFonts w:eastAsia="楷体_GB2312" w:hint="eastAsia"/>
          <w:lang w:eastAsia="zh-CN"/>
        </w:rPr>
        <w:t>主承销商</w:t>
      </w:r>
      <w:r w:rsidRPr="009A7DAF">
        <w:rPr>
          <w:rFonts w:eastAsia="楷体_GB2312"/>
          <w:lang w:eastAsia="zh-CN"/>
        </w:rPr>
        <w:t>”</w:t>
      </w:r>
      <w:r w:rsidRPr="009A7DAF">
        <w:rPr>
          <w:rFonts w:eastAsia="楷体_GB2312" w:hint="eastAsia"/>
          <w:lang w:eastAsia="zh-CN"/>
        </w:rPr>
        <w:t>和其他</w:t>
      </w:r>
      <w:r w:rsidRPr="009A7DAF">
        <w:rPr>
          <w:rFonts w:eastAsia="楷体_GB2312"/>
          <w:lang w:eastAsia="zh-CN"/>
        </w:rPr>
        <w:t>“</w:t>
      </w:r>
      <w:r w:rsidRPr="009A7DAF">
        <w:rPr>
          <w:rFonts w:eastAsia="楷体_GB2312" w:hint="eastAsia"/>
          <w:lang w:eastAsia="zh-CN"/>
        </w:rPr>
        <w:t>承销商</w:t>
      </w:r>
      <w:r w:rsidRPr="009A7DAF">
        <w:rPr>
          <w:rFonts w:eastAsia="楷体_GB2312"/>
          <w:lang w:eastAsia="zh-CN"/>
        </w:rPr>
        <w:t>”</w:t>
      </w:r>
      <w:r w:rsidRPr="009A7DAF">
        <w:rPr>
          <w:rFonts w:eastAsia="楷体_GB2312" w:hint="eastAsia"/>
          <w:lang w:eastAsia="zh-CN"/>
        </w:rPr>
        <w:t>承销</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发</w:t>
      </w:r>
      <w:r w:rsidRPr="009A7DAF">
        <w:rPr>
          <w:rFonts w:eastAsia="楷体_GB2312" w:hint="eastAsia"/>
          <w:lang w:eastAsia="zh-CN"/>
        </w:rPr>
        <w:lastRenderedPageBreak/>
        <w:t>起机构</w:t>
      </w:r>
      <w:r w:rsidRPr="009A7DAF">
        <w:rPr>
          <w:rFonts w:eastAsia="楷体_GB2312"/>
          <w:lang w:eastAsia="zh-CN"/>
        </w:rPr>
        <w:t>”</w:t>
      </w:r>
      <w:r w:rsidRPr="009A7DAF">
        <w:rPr>
          <w:rFonts w:eastAsia="楷体_GB2312" w:hint="eastAsia"/>
          <w:lang w:eastAsia="zh-CN"/>
        </w:rPr>
        <w:t>发行的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除外）。</w:t>
      </w:r>
      <w:r w:rsidRPr="009A7DAF">
        <w:rPr>
          <w:rFonts w:eastAsia="楷体_GB2312" w:hint="eastAsia"/>
        </w:rPr>
        <w:t>各方具体权利义务在</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w:t>
      </w:r>
      <w:r w:rsidRPr="009A7DAF">
        <w:rPr>
          <w:rFonts w:eastAsia="楷体_GB2312"/>
          <w:lang w:eastAsia="zh-CN"/>
        </w:rPr>
        <w:t>“</w:t>
      </w:r>
      <w:r w:rsidRPr="009A7DAF">
        <w:rPr>
          <w:rFonts w:eastAsia="楷体_GB2312" w:hint="eastAsia"/>
        </w:rPr>
        <w:t>委托人</w:t>
      </w:r>
      <w:r w:rsidRPr="009A7DAF">
        <w:rPr>
          <w:rFonts w:eastAsia="楷体_GB2312"/>
          <w:lang w:eastAsia="zh-CN"/>
        </w:rPr>
        <w:t>”</w:t>
      </w:r>
      <w:r w:rsidRPr="009A7DAF">
        <w:rPr>
          <w:rFonts w:eastAsia="楷体_GB2312" w:hint="eastAsia"/>
        </w:rPr>
        <w:t>和</w:t>
      </w:r>
      <w:r w:rsidRPr="009A7DAF">
        <w:rPr>
          <w:rFonts w:eastAsia="楷体_GB2312"/>
          <w:lang w:eastAsia="zh-CN"/>
        </w:rPr>
        <w:t>“</w:t>
      </w:r>
      <w:r w:rsidR="007A022C">
        <w:rPr>
          <w:rFonts w:eastAsia="楷体_GB2312" w:hint="eastAsia"/>
        </w:rPr>
        <w:t>主承销商</w:t>
      </w:r>
      <w:r w:rsidRPr="009A7DAF">
        <w:rPr>
          <w:rFonts w:eastAsia="楷体_GB2312"/>
          <w:lang w:eastAsia="zh-CN"/>
        </w:rPr>
        <w:t>”</w:t>
      </w:r>
      <w:r w:rsidRPr="009A7DAF">
        <w:rPr>
          <w:rFonts w:eastAsia="楷体_GB2312" w:hint="eastAsia"/>
        </w:rPr>
        <w:t>签署的</w:t>
      </w:r>
      <w:r w:rsidRPr="009A7DAF">
        <w:rPr>
          <w:rFonts w:eastAsia="楷体_GB2312"/>
          <w:lang w:eastAsia="zh-CN"/>
        </w:rPr>
        <w:t>“</w:t>
      </w:r>
      <w:r w:rsidRPr="009A7DAF">
        <w:rPr>
          <w:rFonts w:eastAsia="楷体_GB2312" w:hint="eastAsia"/>
        </w:rPr>
        <w:t>《承销协议》</w:t>
      </w:r>
      <w:r w:rsidRPr="009A7DAF">
        <w:rPr>
          <w:rFonts w:eastAsia="楷体_GB2312"/>
          <w:lang w:eastAsia="zh-CN"/>
        </w:rPr>
        <w:t>”</w:t>
      </w:r>
      <w:r w:rsidRPr="009A7DAF">
        <w:rPr>
          <w:rFonts w:eastAsia="楷体_GB2312" w:hint="eastAsia"/>
        </w:rPr>
        <w:t>中进行约定。</w:t>
      </w:r>
    </w:p>
    <w:p w14:paraId="62CD5416"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资产支持证券的登记、托管</w:t>
      </w:r>
    </w:p>
    <w:p w14:paraId="7A1FB9DD" w14:textId="77777777" w:rsidR="00ED3C36" w:rsidRDefault="00ED3C36">
      <w:pPr>
        <w:widowControl w:val="0"/>
        <w:tabs>
          <w:tab w:val="left" w:pos="1571"/>
        </w:tabs>
        <w:spacing w:beforeLines="50" w:before="120" w:afterLines="50" w:after="120" w:line="360" w:lineRule="auto"/>
        <w:ind w:left="1620"/>
        <w:jc w:val="both"/>
        <w:rPr>
          <w:rFonts w:eastAsia="楷体_GB2312"/>
          <w:lang w:eastAsia="zh-CN"/>
        </w:rPr>
      </w:pPr>
      <w:r w:rsidRPr="009A7DAF">
        <w:rPr>
          <w:rFonts w:eastAsia="楷体_GB2312" w:hint="eastAsia"/>
          <w:lang w:eastAsia="zh-CN"/>
        </w:rPr>
        <w:t>在遵守本合同的前提下，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应当与</w:t>
      </w:r>
      <w:r w:rsidRPr="009A7DAF">
        <w:rPr>
          <w:rFonts w:eastAsia="楷体_GB2312"/>
          <w:lang w:eastAsia="zh-CN"/>
        </w:rPr>
        <w:t>“</w:t>
      </w:r>
      <w:r w:rsidRPr="009A7DAF">
        <w:rPr>
          <w:rFonts w:eastAsia="楷体_GB2312" w:hint="eastAsia"/>
          <w:lang w:eastAsia="zh-CN"/>
        </w:rPr>
        <w:t>登记托管机构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的登记、托管的具体事宜签署</w:t>
      </w:r>
      <w:r w:rsidRPr="009A7DAF">
        <w:rPr>
          <w:rFonts w:eastAsia="楷体_GB2312"/>
          <w:lang w:eastAsia="zh-CN"/>
        </w:rPr>
        <w:t>“</w:t>
      </w:r>
      <w:r w:rsidRPr="009A7DAF">
        <w:rPr>
          <w:rFonts w:eastAsia="楷体_GB2312" w:hint="eastAsia"/>
          <w:lang w:eastAsia="zh-CN"/>
        </w:rPr>
        <w:t>《债券发行、登记及代理兑付服务协议》</w:t>
      </w:r>
      <w:r w:rsidRPr="009A7DAF">
        <w:rPr>
          <w:rFonts w:eastAsia="楷体_GB2312"/>
          <w:lang w:eastAsia="zh-CN"/>
        </w:rPr>
        <w:t>”</w:t>
      </w:r>
      <w:r w:rsidRPr="009A7DAF">
        <w:rPr>
          <w:rFonts w:eastAsia="楷体_GB2312" w:hint="eastAsia"/>
          <w:lang w:eastAsia="zh-CN"/>
        </w:rPr>
        <w:t>。</w:t>
      </w:r>
    </w:p>
    <w:p w14:paraId="2E2A4660" w14:textId="77777777" w:rsidR="00B4477D" w:rsidRPr="009A7DAF" w:rsidRDefault="00B4477D">
      <w:pPr>
        <w:widowControl w:val="0"/>
        <w:tabs>
          <w:tab w:val="left" w:pos="1571"/>
        </w:tabs>
        <w:spacing w:beforeLines="50" w:before="120" w:afterLines="50" w:after="120" w:line="360" w:lineRule="auto"/>
        <w:ind w:left="1620"/>
        <w:jc w:val="both"/>
        <w:rPr>
          <w:rFonts w:eastAsia="楷体_GB2312"/>
          <w:lang w:eastAsia="zh-CN"/>
        </w:rPr>
      </w:pPr>
      <w:commentRangeStart w:id="412"/>
      <w:r w:rsidRPr="00B4477D">
        <w:rPr>
          <w:rFonts w:eastAsia="楷体_GB2312"/>
          <w:lang w:eastAsia="zh-CN"/>
        </w:rPr>
        <w:t>“</w:t>
      </w:r>
      <w:r w:rsidRPr="00B4477D">
        <w:rPr>
          <w:rFonts w:eastAsia="楷体_GB2312" w:hint="eastAsia"/>
          <w:lang w:eastAsia="zh-CN"/>
        </w:rPr>
        <w:t>资产支持证券”的初始登记服务费由“受托人”于托管手续完成后</w:t>
      </w:r>
      <w:r w:rsidRPr="00B4477D">
        <w:rPr>
          <w:rFonts w:eastAsia="楷体_GB2312"/>
          <w:lang w:eastAsia="zh-CN"/>
        </w:rPr>
        <w:t>5</w:t>
      </w:r>
      <w:r w:rsidRPr="00B4477D">
        <w:rPr>
          <w:rFonts w:eastAsia="楷体_GB2312" w:hint="eastAsia"/>
          <w:lang w:eastAsia="zh-CN"/>
        </w:rPr>
        <w:t>个“工作日”内指示“资金保管机构”从“信托账户”中支付给“登记托管机构”。初始登记服务费由“信托财产”承担。如</w:t>
      </w:r>
      <w:r>
        <w:rPr>
          <w:rFonts w:eastAsia="楷体_GB2312" w:hint="eastAsia"/>
          <w:lang w:eastAsia="zh-CN"/>
        </w:rPr>
        <w:t>届时</w:t>
      </w:r>
      <w:r w:rsidRPr="00B4477D">
        <w:rPr>
          <w:rFonts w:eastAsia="楷体_GB2312" w:hint="eastAsia"/>
          <w:lang w:eastAsia="zh-CN"/>
        </w:rPr>
        <w:t>“信托财产”中的现金不足以支付“登记托管机构”的初始登记服务费，“受托人”将以固有财产垫付，就垫付的金额，对“信托财产”享有按照本合同第</w:t>
      </w:r>
      <w:r w:rsidRPr="00B4477D">
        <w:rPr>
          <w:rFonts w:eastAsia="楷体_GB2312"/>
          <w:lang w:eastAsia="zh-CN"/>
        </w:rPr>
        <w:t>9</w:t>
      </w:r>
      <w:r w:rsidRPr="00B4477D">
        <w:rPr>
          <w:rFonts w:eastAsia="楷体_GB2312" w:hint="eastAsia"/>
          <w:lang w:eastAsia="zh-CN"/>
        </w:rPr>
        <w:t>条规定的支付顺序优先受偿的权利。</w:t>
      </w:r>
      <w:commentRangeEnd w:id="412"/>
      <w:r w:rsidR="005C285D">
        <w:rPr>
          <w:rStyle w:val="CommentReference"/>
        </w:rPr>
        <w:commentReference w:id="412"/>
      </w:r>
    </w:p>
    <w:p w14:paraId="26DAAAB7"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b/>
        </w:rPr>
        <w:t>资产支持证券的交易</w:t>
      </w:r>
    </w:p>
    <w:p w14:paraId="2DD40027" w14:textId="77777777" w:rsidR="00ED3C36" w:rsidRPr="009A7DAF" w:rsidRDefault="0015261B">
      <w:pPr>
        <w:pStyle w:val="11"/>
        <w:widowControl w:val="0"/>
        <w:numPr>
          <w:ilvl w:val="3"/>
          <w:numId w:val="7"/>
        </w:numPr>
        <w:tabs>
          <w:tab w:val="left" w:pos="1985"/>
          <w:tab w:val="left" w:pos="2356"/>
        </w:tabs>
        <w:spacing w:beforeLines="50" w:before="120" w:afterLines="50" w:after="120" w:line="360" w:lineRule="auto"/>
        <w:ind w:firstLineChars="0"/>
        <w:jc w:val="both"/>
        <w:rPr>
          <w:rFonts w:eastAsia="楷体_GB2312"/>
        </w:rPr>
      </w:pPr>
      <w:r w:rsidRPr="009A7DAF" w:rsidDel="0015261B">
        <w:rPr>
          <w:rFonts w:eastAsia="楷体_GB2312"/>
          <w:lang w:eastAsia="zh-CN"/>
        </w:rPr>
        <w:t xml:space="preserve"> </w:t>
      </w:r>
      <w:r w:rsidR="00ED3C36" w:rsidRPr="009A7DAF">
        <w:rPr>
          <w:rFonts w:eastAsia="楷体_GB2312"/>
          <w:lang w:eastAsia="zh-CN"/>
        </w:rPr>
        <w:t>“</w:t>
      </w:r>
      <w:r w:rsidR="00ED3C36" w:rsidRPr="009A7DAF">
        <w:rPr>
          <w:rFonts w:eastAsia="楷体_GB2312" w:hint="eastAsia"/>
          <w:lang w:eastAsia="zh-CN"/>
        </w:rPr>
        <w:t>资产支持证券</w:t>
      </w:r>
      <w:r w:rsidR="00ED3C36" w:rsidRPr="009A7DAF">
        <w:rPr>
          <w:rFonts w:eastAsia="楷体_GB2312"/>
          <w:lang w:eastAsia="zh-CN"/>
        </w:rPr>
        <w:t>”</w:t>
      </w:r>
      <w:r w:rsidR="00ED3C36" w:rsidRPr="009A7DAF">
        <w:rPr>
          <w:rFonts w:eastAsia="楷体_GB2312" w:hint="eastAsia"/>
          <w:lang w:eastAsia="zh-CN"/>
        </w:rPr>
        <w:t>在银行间债券市场发行结束并经</w:t>
      </w:r>
      <w:r w:rsidR="00ED3C36" w:rsidRPr="009A7DAF">
        <w:rPr>
          <w:rFonts w:eastAsia="楷体_GB2312"/>
          <w:lang w:eastAsia="zh-CN"/>
        </w:rPr>
        <w:t>“</w:t>
      </w:r>
      <w:r w:rsidR="00ED3C36" w:rsidRPr="009A7DAF">
        <w:rPr>
          <w:rFonts w:eastAsia="楷体_GB2312" w:hint="eastAsia"/>
          <w:lang w:eastAsia="zh-CN"/>
        </w:rPr>
        <w:t>登记托管机构</w:t>
      </w:r>
      <w:r w:rsidR="00ED3C36" w:rsidRPr="009A7DAF">
        <w:rPr>
          <w:rFonts w:eastAsia="楷体_GB2312"/>
          <w:lang w:eastAsia="zh-CN"/>
        </w:rPr>
        <w:t>”</w:t>
      </w:r>
      <w:r w:rsidR="00ED3C36" w:rsidRPr="009A7DAF">
        <w:rPr>
          <w:rFonts w:eastAsia="楷体_GB2312" w:hint="eastAsia"/>
          <w:lang w:eastAsia="zh-CN"/>
        </w:rPr>
        <w:t>登记完毕后，即可依据中国人民银行公告</w:t>
      </w:r>
      <w:r w:rsidR="00ED3C36" w:rsidRPr="009A7DAF">
        <w:rPr>
          <w:rFonts w:eastAsia="楷体_GB2312"/>
          <w:lang w:eastAsia="zh-CN"/>
        </w:rPr>
        <w:t>[2015]</w:t>
      </w:r>
      <w:r w:rsidR="00ED3C36" w:rsidRPr="009A7DAF">
        <w:rPr>
          <w:rFonts w:eastAsia="楷体_GB2312" w:hint="eastAsia"/>
          <w:lang w:eastAsia="zh-CN"/>
        </w:rPr>
        <w:t>第</w:t>
      </w:r>
      <w:r w:rsidR="00ED3C36" w:rsidRPr="009A7DAF">
        <w:rPr>
          <w:rFonts w:eastAsia="楷体_GB2312"/>
          <w:lang w:eastAsia="zh-CN"/>
        </w:rPr>
        <w:t>9</w:t>
      </w:r>
      <w:r w:rsidR="00ED3C36" w:rsidRPr="009A7DAF">
        <w:rPr>
          <w:rFonts w:eastAsia="楷体_GB2312" w:hint="eastAsia"/>
          <w:lang w:eastAsia="zh-CN"/>
        </w:rPr>
        <w:t>号在全国银行间债券市场交易流通，但</w:t>
      </w:r>
      <w:r w:rsidR="00ED3C36" w:rsidRPr="009A7DAF">
        <w:rPr>
          <w:rFonts w:eastAsia="楷体_GB2312" w:hint="eastAsia"/>
        </w:rPr>
        <w:t>相关</w:t>
      </w:r>
      <w:r w:rsidR="00ED3C36" w:rsidRPr="009A7DAF">
        <w:rPr>
          <w:rFonts w:eastAsia="楷体_GB2312"/>
          <w:lang w:eastAsia="zh-CN"/>
        </w:rPr>
        <w:t>“</w:t>
      </w:r>
      <w:r w:rsidR="00ED3C36" w:rsidRPr="009A7DAF">
        <w:rPr>
          <w:rFonts w:eastAsia="楷体_GB2312" w:hint="eastAsia"/>
          <w:lang w:eastAsia="zh-CN"/>
        </w:rPr>
        <w:t>中国</w:t>
      </w:r>
      <w:r w:rsidR="00ED3C36" w:rsidRPr="009A7DAF">
        <w:rPr>
          <w:rFonts w:eastAsia="楷体_GB2312"/>
          <w:lang w:eastAsia="zh-CN"/>
        </w:rPr>
        <w:t>”“</w:t>
      </w:r>
      <w:r w:rsidR="00ED3C36" w:rsidRPr="009A7DAF">
        <w:rPr>
          <w:rFonts w:eastAsia="楷体_GB2312" w:hint="eastAsia"/>
          <w:lang w:eastAsia="zh-CN"/>
        </w:rPr>
        <w:t>法律</w:t>
      </w:r>
      <w:r w:rsidR="00ED3C36" w:rsidRPr="009A7DAF">
        <w:rPr>
          <w:rFonts w:eastAsia="楷体_GB2312"/>
          <w:lang w:eastAsia="zh-CN"/>
        </w:rPr>
        <w:t>”</w:t>
      </w:r>
      <w:r w:rsidR="00ED3C36" w:rsidRPr="009A7DAF">
        <w:rPr>
          <w:rFonts w:eastAsia="楷体_GB2312" w:hint="eastAsia"/>
          <w:lang w:eastAsia="zh-CN"/>
        </w:rPr>
        <w:t>对</w:t>
      </w:r>
      <w:r w:rsidR="00ED3C36" w:rsidRPr="009A7DAF">
        <w:rPr>
          <w:rFonts w:eastAsia="楷体_GB2312"/>
          <w:lang w:eastAsia="zh-CN"/>
        </w:rPr>
        <w:t>“</w:t>
      </w:r>
      <w:r w:rsidR="00ED3C36" w:rsidRPr="009A7DAF">
        <w:rPr>
          <w:rFonts w:eastAsia="楷体_GB2312" w:hint="eastAsia"/>
          <w:lang w:eastAsia="zh-CN"/>
        </w:rPr>
        <w:t>发起机构</w:t>
      </w:r>
      <w:r w:rsidR="00ED3C36" w:rsidRPr="009A7DAF">
        <w:rPr>
          <w:rFonts w:eastAsia="楷体_GB2312"/>
          <w:lang w:eastAsia="zh-CN"/>
        </w:rPr>
        <w:t>”</w:t>
      </w:r>
      <w:r w:rsidR="00ED3C36" w:rsidRPr="009A7DAF">
        <w:rPr>
          <w:rFonts w:eastAsia="楷体_GB2312" w:hint="eastAsia"/>
          <w:lang w:eastAsia="zh-CN"/>
        </w:rPr>
        <w:t>自持的</w:t>
      </w:r>
      <w:r w:rsidR="00ED3C36" w:rsidRPr="009A7DAF">
        <w:rPr>
          <w:rFonts w:eastAsia="楷体_GB2312"/>
          <w:lang w:eastAsia="zh-CN"/>
        </w:rPr>
        <w:t>“</w:t>
      </w:r>
      <w:r w:rsidR="00ED3C36" w:rsidRPr="009A7DAF">
        <w:rPr>
          <w:rFonts w:eastAsia="楷体_GB2312" w:hint="eastAsia"/>
          <w:lang w:eastAsia="zh-CN"/>
        </w:rPr>
        <w:t>资产支持证券</w:t>
      </w:r>
      <w:r w:rsidR="00ED3C36" w:rsidRPr="009A7DAF">
        <w:rPr>
          <w:rFonts w:eastAsia="楷体_GB2312"/>
          <w:lang w:eastAsia="zh-CN"/>
        </w:rPr>
        <w:t>”</w:t>
      </w:r>
      <w:r w:rsidR="00ED3C36" w:rsidRPr="009A7DAF">
        <w:rPr>
          <w:rFonts w:eastAsia="楷体_GB2312" w:hint="eastAsia"/>
          <w:lang w:eastAsia="zh-CN"/>
        </w:rPr>
        <w:t>及</w:t>
      </w:r>
      <w:r w:rsidR="00ED3C36" w:rsidRPr="009A7DAF">
        <w:rPr>
          <w:rFonts w:eastAsia="楷体_GB2312"/>
          <w:lang w:eastAsia="zh-CN"/>
        </w:rPr>
        <w:t>“</w:t>
      </w:r>
      <w:r w:rsidR="00ED3C36" w:rsidRPr="009A7DAF">
        <w:rPr>
          <w:rFonts w:eastAsia="楷体_GB2312" w:hint="eastAsia"/>
          <w:lang w:eastAsia="zh-CN"/>
        </w:rPr>
        <w:t>次级档资产支持证券</w:t>
      </w:r>
      <w:r w:rsidR="00ED3C36" w:rsidRPr="009A7DAF">
        <w:rPr>
          <w:rFonts w:eastAsia="楷体_GB2312"/>
          <w:lang w:eastAsia="zh-CN"/>
        </w:rPr>
        <w:t>”</w:t>
      </w:r>
      <w:r w:rsidR="00ED3C36" w:rsidRPr="009A7DAF">
        <w:rPr>
          <w:rFonts w:eastAsia="楷体_GB2312" w:hint="eastAsia"/>
          <w:lang w:eastAsia="zh-CN"/>
        </w:rPr>
        <w:t>的转让有特殊规定的依其规定。</w:t>
      </w:r>
      <w:r w:rsidR="00ED3C36" w:rsidRPr="009A7DAF">
        <w:rPr>
          <w:rFonts w:eastAsia="楷体_GB2312"/>
          <w:lang w:eastAsia="zh-CN"/>
        </w:rPr>
        <w:t>“</w:t>
      </w:r>
      <w:r w:rsidR="00ED3C36" w:rsidRPr="009A7DAF">
        <w:rPr>
          <w:rFonts w:eastAsia="楷体_GB2312" w:hint="eastAsia"/>
          <w:lang w:eastAsia="zh-CN"/>
        </w:rPr>
        <w:t>资产支持证券持有人</w:t>
      </w:r>
      <w:r w:rsidR="00ED3C36" w:rsidRPr="009A7DAF">
        <w:rPr>
          <w:rFonts w:eastAsia="楷体_GB2312"/>
          <w:lang w:eastAsia="zh-CN"/>
        </w:rPr>
        <w:t>”</w:t>
      </w:r>
      <w:r w:rsidR="00ED3C36" w:rsidRPr="009A7DAF">
        <w:rPr>
          <w:rFonts w:eastAsia="楷体_GB2312" w:hint="eastAsia"/>
          <w:lang w:eastAsia="zh-CN"/>
        </w:rPr>
        <w:t>应根据《全国银行间市场债券交易规则》、《全国银行间债券市场债券交易管理办法》、中国人民银行公告</w:t>
      </w:r>
      <w:r w:rsidR="00ED3C36" w:rsidRPr="009A7DAF">
        <w:rPr>
          <w:rFonts w:eastAsia="楷体_GB2312"/>
          <w:lang w:eastAsia="zh-CN"/>
        </w:rPr>
        <w:t>[2015]</w:t>
      </w:r>
      <w:r w:rsidR="00ED3C36" w:rsidRPr="009A7DAF">
        <w:rPr>
          <w:rFonts w:eastAsia="楷体_GB2312" w:hint="eastAsia"/>
          <w:lang w:eastAsia="zh-CN"/>
        </w:rPr>
        <w:t>第</w:t>
      </w:r>
      <w:r w:rsidR="00ED3C36" w:rsidRPr="009A7DAF">
        <w:rPr>
          <w:rFonts w:eastAsia="楷体_GB2312"/>
          <w:lang w:eastAsia="zh-CN"/>
        </w:rPr>
        <w:t>9</w:t>
      </w:r>
      <w:r w:rsidR="00ED3C36" w:rsidRPr="009A7DAF">
        <w:rPr>
          <w:rFonts w:eastAsia="楷体_GB2312" w:hint="eastAsia"/>
          <w:lang w:eastAsia="zh-CN"/>
        </w:rPr>
        <w:t>号等相关</w:t>
      </w:r>
      <w:r w:rsidR="00ED3C36" w:rsidRPr="009A7DAF">
        <w:rPr>
          <w:rFonts w:eastAsia="楷体_GB2312"/>
          <w:lang w:eastAsia="zh-CN"/>
        </w:rPr>
        <w:t>“</w:t>
      </w:r>
      <w:r w:rsidR="00ED3C36" w:rsidRPr="009A7DAF">
        <w:rPr>
          <w:rFonts w:eastAsia="楷体_GB2312" w:hint="eastAsia"/>
          <w:lang w:eastAsia="zh-CN"/>
        </w:rPr>
        <w:t>中国</w:t>
      </w:r>
      <w:r w:rsidR="00ED3C36" w:rsidRPr="009A7DAF">
        <w:rPr>
          <w:rFonts w:eastAsia="楷体_GB2312"/>
          <w:lang w:eastAsia="zh-CN"/>
        </w:rPr>
        <w:t>”“</w:t>
      </w:r>
      <w:r w:rsidR="00ED3C36" w:rsidRPr="009A7DAF">
        <w:rPr>
          <w:rFonts w:eastAsia="楷体_GB2312" w:hint="eastAsia"/>
          <w:lang w:eastAsia="zh-CN"/>
        </w:rPr>
        <w:t>法律</w:t>
      </w:r>
      <w:r w:rsidR="00ED3C36" w:rsidRPr="009A7DAF">
        <w:rPr>
          <w:rFonts w:eastAsia="楷体_GB2312"/>
          <w:lang w:eastAsia="zh-CN"/>
        </w:rPr>
        <w:t>”</w:t>
      </w:r>
      <w:r w:rsidR="00ED3C36" w:rsidRPr="009A7DAF">
        <w:rPr>
          <w:rFonts w:eastAsia="楷体_GB2312" w:hint="eastAsia"/>
          <w:lang w:eastAsia="zh-CN"/>
        </w:rPr>
        <w:t>的规定，在全国银行间债券市场进行交易。</w:t>
      </w:r>
    </w:p>
    <w:p w14:paraId="3916B18F" w14:textId="77777777" w:rsidR="00ED3C36" w:rsidRPr="009A7DAF" w:rsidRDefault="00ED3C36">
      <w:pPr>
        <w:pStyle w:val="11"/>
        <w:widowControl w:val="0"/>
        <w:numPr>
          <w:ilvl w:val="3"/>
          <w:numId w:val="7"/>
        </w:numPr>
        <w:tabs>
          <w:tab w:val="clear" w:pos="2356"/>
        </w:tabs>
        <w:spacing w:beforeLines="50" w:before="120" w:afterLines="50" w:after="120" w:line="360" w:lineRule="auto"/>
        <w:ind w:firstLineChars="0"/>
        <w:jc w:val="both"/>
        <w:rPr>
          <w:rFonts w:eastAsia="楷体_GB2312"/>
        </w:rPr>
      </w:pP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享有与其持有</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lang w:eastAsia="zh-CN"/>
        </w:rPr>
        <w:t>类别</w:t>
      </w:r>
      <w:r w:rsidRPr="009A7DAF">
        <w:rPr>
          <w:rFonts w:eastAsia="楷体_GB2312" w:hint="eastAsia"/>
        </w:rPr>
        <w:t>和数额相对应的</w:t>
      </w:r>
      <w:r w:rsidRPr="009A7DAF">
        <w:rPr>
          <w:rFonts w:eastAsia="楷体_GB2312"/>
          <w:lang w:eastAsia="zh-CN"/>
        </w:rPr>
        <w:t>“</w:t>
      </w:r>
      <w:r w:rsidRPr="009A7DAF">
        <w:rPr>
          <w:rFonts w:eastAsia="楷体_GB2312" w:hint="eastAsia"/>
        </w:rPr>
        <w:t>信托受益权</w:t>
      </w:r>
      <w:r w:rsidRPr="009A7DAF">
        <w:rPr>
          <w:rFonts w:eastAsia="楷体_GB2312"/>
          <w:lang w:eastAsia="zh-CN"/>
        </w:rPr>
        <w:t>”</w:t>
      </w:r>
      <w:r w:rsidRPr="009A7DAF">
        <w:rPr>
          <w:rFonts w:eastAsia="楷体_GB2312" w:hint="eastAsia"/>
        </w:rPr>
        <w:t>份额。</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是其持有人享有本</w:t>
      </w:r>
      <w:r w:rsidRPr="009A7DAF">
        <w:rPr>
          <w:rFonts w:eastAsia="楷体_GB2312"/>
          <w:lang w:eastAsia="zh-CN"/>
        </w:rPr>
        <w:t>“</w:t>
      </w:r>
      <w:r w:rsidRPr="009A7DAF">
        <w:rPr>
          <w:rFonts w:eastAsia="楷体_GB2312" w:hint="eastAsia"/>
        </w:rPr>
        <w:t>信托</w:t>
      </w:r>
      <w:r w:rsidRPr="009A7DAF">
        <w:rPr>
          <w:rFonts w:eastAsia="楷体_GB2312"/>
          <w:lang w:eastAsia="zh-CN"/>
        </w:rPr>
        <w:t>”</w:t>
      </w:r>
      <w:r w:rsidRPr="009A7DAF">
        <w:rPr>
          <w:rFonts w:eastAsia="楷体_GB2312" w:hint="eastAsia"/>
        </w:rPr>
        <w:t>的相应</w:t>
      </w:r>
      <w:r w:rsidRPr="009A7DAF">
        <w:rPr>
          <w:rFonts w:eastAsia="楷体_GB2312"/>
          <w:lang w:eastAsia="zh-CN"/>
        </w:rPr>
        <w:t>“</w:t>
      </w:r>
      <w:r w:rsidRPr="009A7DAF">
        <w:rPr>
          <w:rFonts w:eastAsia="楷体_GB2312" w:hint="eastAsia"/>
        </w:rPr>
        <w:t>信托受益权</w:t>
      </w:r>
      <w:r w:rsidRPr="009A7DAF">
        <w:rPr>
          <w:rFonts w:eastAsia="楷体_GB2312"/>
          <w:lang w:eastAsia="zh-CN"/>
        </w:rPr>
        <w:t>”</w:t>
      </w:r>
      <w:r w:rsidRPr="009A7DAF">
        <w:rPr>
          <w:rFonts w:eastAsia="楷体_GB2312" w:hint="eastAsia"/>
        </w:rPr>
        <w:t>及承担相应义务的证明。</w:t>
      </w:r>
    </w:p>
    <w:p w14:paraId="36A6892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bookmarkStart w:id="413" w:name="_Toc111281793"/>
      <w:r w:rsidRPr="009A7DAF">
        <w:rPr>
          <w:rFonts w:eastAsia="楷体_GB2312" w:hint="eastAsia"/>
          <w:b/>
        </w:rPr>
        <w:t>资产支持证券的结算</w:t>
      </w:r>
      <w:bookmarkEnd w:id="413"/>
    </w:p>
    <w:p w14:paraId="2DE94F1A" w14:textId="77777777" w:rsidR="00ED3C36" w:rsidRPr="009A7DAF" w:rsidRDefault="00ED3C36">
      <w:pPr>
        <w:pStyle w:val="11"/>
        <w:widowControl w:val="0"/>
        <w:numPr>
          <w:ilvl w:val="3"/>
          <w:numId w:val="7"/>
        </w:numPr>
        <w:tabs>
          <w:tab w:val="clear" w:pos="2356"/>
        </w:tabs>
        <w:spacing w:beforeLines="50" w:before="120" w:afterLines="50" w:after="120" w:line="360" w:lineRule="auto"/>
        <w:ind w:firstLineChars="0"/>
        <w:jc w:val="both"/>
        <w:rPr>
          <w:rFonts w:eastAsia="楷体_GB2312"/>
        </w:rPr>
      </w:pP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结算按照《资产支持证券发行登记与托管结算业</w:t>
      </w:r>
      <w:r w:rsidRPr="009A7DAF">
        <w:rPr>
          <w:rFonts w:eastAsia="楷体_GB2312" w:hint="eastAsia"/>
        </w:rPr>
        <w:lastRenderedPageBreak/>
        <w:t>务操作规则》的规定执行。</w:t>
      </w:r>
    </w:p>
    <w:p w14:paraId="6A8C646C" w14:textId="77777777" w:rsidR="00ED3C36" w:rsidRPr="009A7DAF" w:rsidRDefault="00ED3C36">
      <w:pPr>
        <w:pStyle w:val="11"/>
        <w:widowControl w:val="0"/>
        <w:numPr>
          <w:ilvl w:val="3"/>
          <w:numId w:val="7"/>
        </w:numPr>
        <w:tabs>
          <w:tab w:val="clear" w:pos="2356"/>
        </w:tabs>
        <w:spacing w:beforeLines="50" w:before="120" w:afterLines="50" w:after="120" w:line="360" w:lineRule="auto"/>
        <w:ind w:firstLineChars="0"/>
        <w:jc w:val="both"/>
        <w:rPr>
          <w:rFonts w:eastAsia="楷体_GB2312"/>
        </w:rPr>
      </w:pP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可以将</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依法转让、用于清偿债务或以其他合法方式进行移转，并按照相关规定办理相应的变更登记手续。</w:t>
      </w:r>
    </w:p>
    <w:p w14:paraId="26F5641E"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14" w:name="_Toc111281794"/>
      <w:r w:rsidRPr="009A7DAF">
        <w:rPr>
          <w:rFonts w:eastAsia="楷体_GB2312" w:hint="eastAsia"/>
          <w:b/>
        </w:rPr>
        <w:t>资产支持证券发行不成功</w:t>
      </w:r>
      <w:bookmarkEnd w:id="414"/>
    </w:p>
    <w:p w14:paraId="2F0EA76B"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r w:rsidRPr="009A7DAF">
        <w:rPr>
          <w:rFonts w:eastAsia="楷体_GB2312" w:hint="eastAsia"/>
        </w:rPr>
        <w:t>如果</w:t>
      </w:r>
      <w:r w:rsidRPr="009A7DAF">
        <w:rPr>
          <w:rFonts w:eastAsia="楷体_GB2312"/>
          <w:lang w:eastAsia="zh-CN"/>
        </w:rPr>
        <w:t>“</w:t>
      </w:r>
      <w:r w:rsidRPr="009A7DAF">
        <w:rPr>
          <w:rFonts w:eastAsia="楷体_GB2312" w:hint="eastAsia"/>
          <w:lang w:eastAsia="zh-CN"/>
        </w:rPr>
        <w:t>簿记建档日</w:t>
      </w:r>
      <w:r w:rsidRPr="009A7DAF">
        <w:rPr>
          <w:rFonts w:eastAsia="楷体_GB2312"/>
          <w:lang w:eastAsia="zh-CN"/>
        </w:rPr>
        <w:t>”</w:t>
      </w:r>
      <w:r w:rsidRPr="009A7DAF">
        <w:rPr>
          <w:rFonts w:eastAsia="楷体_GB2312" w:hint="eastAsia"/>
          <w:lang w:eastAsia="zh-CN"/>
        </w:rPr>
        <w:t>各档</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发行的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除外）</w:t>
      </w:r>
      <w:r w:rsidRPr="009A7DAF">
        <w:rPr>
          <w:rFonts w:eastAsia="楷体_GB2312" w:hint="eastAsia"/>
        </w:rPr>
        <w:t>未能</w:t>
      </w:r>
      <w:r w:rsidRPr="009A7DAF">
        <w:rPr>
          <w:rFonts w:eastAsia="楷体_GB2312" w:hint="eastAsia"/>
          <w:lang w:eastAsia="zh-CN"/>
        </w:rPr>
        <w:t>全部得到足额认购</w:t>
      </w:r>
      <w:r w:rsidRPr="009A7DAF">
        <w:rPr>
          <w:rFonts w:eastAsia="楷体_GB2312" w:hint="eastAsia"/>
        </w:rPr>
        <w:t>，则视为</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发行不成功。在发行不成功的情形下，除本合同另有约定外，</w:t>
      </w:r>
      <w:r w:rsidRPr="009A7DAF">
        <w:rPr>
          <w:rFonts w:eastAsia="楷体_GB2312"/>
          <w:lang w:eastAsia="zh-CN"/>
        </w:rPr>
        <w:t>“</w:t>
      </w:r>
      <w:r w:rsidRPr="009A7DAF">
        <w:rPr>
          <w:rFonts w:eastAsia="楷体_GB2312" w:hint="eastAsia"/>
        </w:rPr>
        <w:t>委托人</w:t>
      </w:r>
      <w:r w:rsidRPr="009A7DAF">
        <w:rPr>
          <w:rFonts w:eastAsia="楷体_GB2312"/>
          <w:lang w:eastAsia="zh-CN"/>
        </w:rPr>
        <w:t>”</w:t>
      </w:r>
      <w:r w:rsidRPr="009A7DAF">
        <w:rPr>
          <w:rFonts w:eastAsia="楷体_GB2312" w:hint="eastAsia"/>
        </w:rPr>
        <w:t>和</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自行承担因发行</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而支出的各自的费用。</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发行不成功的，</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可以另行协商发行安排。</w:t>
      </w:r>
    </w:p>
    <w:p w14:paraId="6039898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rPr>
      </w:pPr>
      <w:bookmarkStart w:id="415" w:name="_Ref112061754"/>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发行不成功的，</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应不迟于发行结束后的次一</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rPr>
        <w:t>向</w:t>
      </w:r>
      <w:r w:rsidRPr="009A7DAF">
        <w:rPr>
          <w:rFonts w:eastAsia="楷体_GB2312"/>
          <w:lang w:eastAsia="zh-CN"/>
        </w:rPr>
        <w:t>“</w:t>
      </w:r>
      <w:r w:rsidRPr="009A7DAF">
        <w:rPr>
          <w:rFonts w:eastAsia="楷体_GB2312" w:hint="eastAsia"/>
        </w:rPr>
        <w:t>登记托管机构</w:t>
      </w:r>
      <w:r w:rsidRPr="009A7DAF">
        <w:rPr>
          <w:rFonts w:eastAsia="楷体_GB2312"/>
          <w:lang w:eastAsia="zh-CN"/>
        </w:rPr>
        <w:t>”</w:t>
      </w:r>
      <w:r w:rsidRPr="009A7DAF">
        <w:rPr>
          <w:rFonts w:eastAsia="楷体_GB2312" w:hint="eastAsia"/>
        </w:rPr>
        <w:t>提供《发行结果公告》，以便</w:t>
      </w:r>
      <w:r w:rsidRPr="009A7DAF">
        <w:rPr>
          <w:rFonts w:eastAsia="楷体_GB2312"/>
          <w:lang w:eastAsia="zh-CN"/>
        </w:rPr>
        <w:t>“</w:t>
      </w:r>
      <w:r w:rsidRPr="009A7DAF">
        <w:rPr>
          <w:rFonts w:eastAsia="楷体_GB2312" w:hint="eastAsia"/>
        </w:rPr>
        <w:t>登记托管机构</w:t>
      </w:r>
      <w:r w:rsidRPr="009A7DAF">
        <w:rPr>
          <w:rFonts w:eastAsia="楷体_GB2312"/>
          <w:lang w:eastAsia="zh-CN"/>
        </w:rPr>
        <w:t>”</w:t>
      </w:r>
      <w:r w:rsidRPr="009A7DAF">
        <w:rPr>
          <w:rFonts w:eastAsia="楷体_GB2312" w:hint="eastAsia"/>
        </w:rPr>
        <w:t>据此办理</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注销手续</w:t>
      </w:r>
      <w:bookmarkEnd w:id="415"/>
      <w:r w:rsidRPr="009A7DAF">
        <w:rPr>
          <w:rFonts w:eastAsia="楷体_GB2312" w:hint="eastAsia"/>
        </w:rPr>
        <w:t>。</w:t>
      </w:r>
    </w:p>
    <w:p w14:paraId="1A5D5809"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416" w:name="_Toc388880609"/>
      <w:bookmarkStart w:id="417" w:name="_Toc389048957"/>
      <w:bookmarkStart w:id="418" w:name="_Toc389145716"/>
      <w:bookmarkStart w:id="419" w:name="_Toc207007305"/>
      <w:bookmarkStart w:id="420" w:name="_Toc417048704"/>
      <w:bookmarkStart w:id="421" w:name="_Toc201569413"/>
      <w:bookmarkStart w:id="422" w:name="_Toc443651150"/>
      <w:bookmarkEnd w:id="403"/>
      <w:bookmarkEnd w:id="404"/>
      <w:bookmarkEnd w:id="416"/>
      <w:bookmarkEnd w:id="417"/>
      <w:bookmarkEnd w:id="418"/>
      <w:r w:rsidRPr="009A7DAF">
        <w:rPr>
          <w:rFonts w:eastAsia="楷体_GB2312" w:hint="eastAsia"/>
          <w:b/>
        </w:rPr>
        <w:t>信托</w:t>
      </w:r>
      <w:r w:rsidRPr="009A7DAF">
        <w:rPr>
          <w:rFonts w:eastAsia="楷体_GB2312" w:hint="eastAsia"/>
          <w:b/>
          <w:lang w:eastAsia="zh-CN"/>
        </w:rPr>
        <w:t>账户</w:t>
      </w:r>
      <w:bookmarkEnd w:id="419"/>
      <w:bookmarkEnd w:id="420"/>
      <w:bookmarkEnd w:id="421"/>
      <w:bookmarkEnd w:id="422"/>
    </w:p>
    <w:p w14:paraId="0A0704E6"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23" w:name="_Toc201569414"/>
      <w:r w:rsidRPr="009A7DAF">
        <w:rPr>
          <w:rFonts w:eastAsia="楷体_GB2312" w:hint="eastAsia"/>
          <w:b/>
        </w:rPr>
        <w:t>信托账</w:t>
      </w:r>
      <w:r w:rsidRPr="009A7DAF">
        <w:rPr>
          <w:rFonts w:eastAsia="楷体_GB2312" w:hint="eastAsia"/>
          <w:b/>
          <w:lang w:eastAsia="zh-CN"/>
        </w:rPr>
        <w:t>户</w:t>
      </w:r>
      <w:r w:rsidRPr="009A7DAF">
        <w:rPr>
          <w:rFonts w:eastAsia="楷体_GB2312" w:hint="eastAsia"/>
          <w:b/>
        </w:rPr>
        <w:t>的设立</w:t>
      </w:r>
      <w:bookmarkEnd w:id="423"/>
    </w:p>
    <w:p w14:paraId="4A53A4CD"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当日或之前，</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应根据</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的约定以</w:t>
      </w:r>
      <w:r w:rsidRPr="009A7DAF">
        <w:rPr>
          <w:rFonts w:eastAsia="楷体_GB2312"/>
          <w:lang w:eastAsia="zh-CN"/>
        </w:rPr>
        <w:t>“</w:t>
      </w:r>
      <w:r w:rsidR="007A022C">
        <w:rPr>
          <w:rFonts w:eastAsia="楷体_GB2312" w:hint="eastAsia"/>
          <w:lang w:eastAsia="zh-CN"/>
        </w:rPr>
        <w:t>【</w:t>
      </w:r>
      <w:commentRangeStart w:id="424"/>
      <w:r w:rsidRPr="009A7DAF">
        <w:rPr>
          <w:rFonts w:eastAsia="楷体_GB2312" w:hint="eastAsia"/>
          <w:lang w:eastAsia="zh-CN"/>
        </w:rPr>
        <w:t>交银国际信托有限公司信托专户</w:t>
      </w:r>
      <w:commentRangeEnd w:id="424"/>
      <w:r w:rsidR="006721D3">
        <w:rPr>
          <w:rStyle w:val="CommentReference"/>
        </w:rPr>
        <w:commentReference w:id="424"/>
      </w:r>
      <w:r w:rsidR="007A022C">
        <w:rPr>
          <w:rFonts w:eastAsia="楷体_GB2312" w:hint="eastAsia"/>
          <w:lang w:eastAsia="zh-CN"/>
        </w:rPr>
        <w:t>】</w:t>
      </w:r>
      <w:r w:rsidRPr="009A7DAF">
        <w:rPr>
          <w:rFonts w:eastAsia="楷体_GB2312"/>
          <w:lang w:eastAsia="zh-CN"/>
        </w:rPr>
        <w:t>”</w:t>
      </w:r>
      <w:r w:rsidRPr="009A7DAF">
        <w:rPr>
          <w:rFonts w:eastAsia="楷体_GB2312" w:hint="eastAsia"/>
          <w:lang w:eastAsia="zh-CN"/>
        </w:rPr>
        <w:t>的名称在</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开立一个独立的</w:t>
      </w:r>
      <w:r w:rsidRPr="009A7DAF">
        <w:rPr>
          <w:rFonts w:eastAsia="楷体_GB2312"/>
          <w:lang w:eastAsia="zh-CN"/>
        </w:rPr>
        <w:t>“</w:t>
      </w:r>
      <w:r w:rsidRPr="009A7DAF">
        <w:rPr>
          <w:rFonts w:eastAsia="楷体_GB2312" w:hint="eastAsia"/>
          <w:lang w:eastAsia="zh-CN"/>
        </w:rPr>
        <w:t>人民币</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，用以记录货币类</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的收支情况，该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包括</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三个子账户。</w:t>
      </w:r>
    </w:p>
    <w:p w14:paraId="05E61DA0"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解任</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应任命</w:t>
      </w:r>
      <w:r w:rsidRPr="009A7DAF">
        <w:rPr>
          <w:rFonts w:eastAsia="楷体_GB2312"/>
          <w:lang w:eastAsia="zh-CN"/>
        </w:rPr>
        <w:t>“</w:t>
      </w:r>
      <w:r w:rsidRPr="009A7DAF">
        <w:rPr>
          <w:rFonts w:eastAsia="楷体_GB2312" w:hint="eastAsia"/>
          <w:lang w:eastAsia="zh-CN"/>
        </w:rPr>
        <w:t>替代资金保管机构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替代资金保管机构</w:t>
      </w:r>
      <w:r w:rsidRPr="009A7DAF">
        <w:rPr>
          <w:rFonts w:eastAsia="楷体_GB2312"/>
          <w:lang w:eastAsia="zh-CN"/>
        </w:rPr>
        <w:t>”</w:t>
      </w:r>
      <w:r w:rsidRPr="009A7DAF">
        <w:rPr>
          <w:rFonts w:eastAsia="楷体_GB2312" w:hint="eastAsia"/>
          <w:lang w:eastAsia="zh-CN"/>
        </w:rPr>
        <w:t>应是符合以下条件的商业银行：</w:t>
      </w:r>
      <w:r w:rsidRPr="009A7DAF">
        <w:rPr>
          <w:rFonts w:eastAsia="楷体_GB2312"/>
          <w:lang w:eastAsia="zh-CN"/>
        </w:rPr>
        <w:t>(1) “</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对该商业银行的主体长期信用等级高于或等于</w:t>
      </w:r>
      <w:commentRangeStart w:id="425"/>
      <w:r w:rsidR="007A022C">
        <w:rPr>
          <w:rFonts w:eastAsia="楷体_GB2312" w:hint="eastAsia"/>
          <w:lang w:eastAsia="zh-CN"/>
        </w:rPr>
        <w:t>【</w:t>
      </w:r>
      <w:ins w:id="426" w:author="zszq" w:date="2016-06-02T12:38:00Z">
        <w:r w:rsidR="00653E0C">
          <w:rPr>
            <w:rFonts w:eastAsia="楷体_GB2312" w:hint="eastAsia"/>
            <w:lang w:eastAsia="zh-CN"/>
          </w:rPr>
          <w:t>AA</w:t>
        </w:r>
      </w:ins>
      <w:r w:rsidR="007A022C">
        <w:rPr>
          <w:rFonts w:eastAsia="楷体_GB2312" w:hint="eastAsia"/>
          <w:lang w:eastAsia="zh-CN"/>
        </w:rPr>
        <w:t>】</w:t>
      </w:r>
      <w:commentRangeEnd w:id="425"/>
      <w:r w:rsidR="009D548F">
        <w:rPr>
          <w:rStyle w:val="CommentReference"/>
        </w:rPr>
        <w:commentReference w:id="425"/>
      </w:r>
      <w:r w:rsidRPr="009A7DAF">
        <w:rPr>
          <w:rFonts w:eastAsia="楷体_GB2312" w:hint="eastAsia"/>
          <w:lang w:eastAsia="zh-CN"/>
        </w:rPr>
        <w:t>级且</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对该商业银行的主体长期信用等级高于或等于</w:t>
      </w:r>
      <w:commentRangeStart w:id="427"/>
      <w:r w:rsidR="007A022C">
        <w:rPr>
          <w:rFonts w:eastAsia="楷体_GB2312" w:hint="eastAsia"/>
          <w:lang w:eastAsia="zh-CN"/>
        </w:rPr>
        <w:t>【</w:t>
      </w:r>
      <w:ins w:id="428" w:author="zszq" w:date="2016-06-02T12:38:00Z">
        <w:r w:rsidR="00653E0C">
          <w:rPr>
            <w:rFonts w:eastAsia="楷体_GB2312" w:hint="eastAsia"/>
            <w:lang w:eastAsia="zh-CN"/>
          </w:rPr>
          <w:t>AA</w:t>
        </w:r>
      </w:ins>
      <w:r w:rsidR="007A022C">
        <w:rPr>
          <w:rFonts w:eastAsia="楷体_GB2312" w:hint="eastAsia"/>
          <w:lang w:eastAsia="zh-CN"/>
        </w:rPr>
        <w:t>】</w:t>
      </w:r>
      <w:commentRangeEnd w:id="427"/>
      <w:r w:rsidR="009D548F">
        <w:rPr>
          <w:rStyle w:val="CommentReference"/>
        </w:rPr>
        <w:commentReference w:id="427"/>
      </w:r>
      <w:r w:rsidRPr="009A7DAF">
        <w:rPr>
          <w:rFonts w:eastAsia="楷体_GB2312" w:hint="eastAsia"/>
          <w:lang w:eastAsia="zh-CN"/>
        </w:rPr>
        <w:t>级；</w:t>
      </w:r>
      <w:r w:rsidRPr="009A7DAF">
        <w:rPr>
          <w:rFonts w:eastAsia="楷体_GB2312"/>
          <w:lang w:eastAsia="zh-CN"/>
        </w:rPr>
        <w:t xml:space="preserve">(2) </w:t>
      </w:r>
      <w:r w:rsidRPr="009A7DAF">
        <w:rPr>
          <w:rFonts w:eastAsia="楷体_GB2312" w:hint="eastAsia"/>
          <w:lang w:eastAsia="zh-CN"/>
        </w:rPr>
        <w:t>愿意按照</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的条</w:t>
      </w:r>
      <w:r w:rsidRPr="009A7DAF">
        <w:rPr>
          <w:rFonts w:eastAsia="楷体_GB2312" w:hint="eastAsia"/>
          <w:lang w:eastAsia="zh-CN"/>
        </w:rPr>
        <w:lastRenderedPageBreak/>
        <w:t>款担任</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且具备资金保管机构业务资格。</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应于实际可行时尽快但至迟于任命</w:t>
      </w:r>
      <w:r w:rsidRPr="009A7DAF">
        <w:rPr>
          <w:rFonts w:eastAsia="楷体_GB2312"/>
          <w:lang w:eastAsia="zh-CN"/>
        </w:rPr>
        <w:t>“</w:t>
      </w:r>
      <w:r w:rsidRPr="009A7DAF">
        <w:rPr>
          <w:rFonts w:eastAsia="楷体_GB2312" w:hint="eastAsia"/>
          <w:lang w:eastAsia="zh-CN"/>
        </w:rPr>
        <w:t>替代资金保管机构</w:t>
      </w:r>
      <w:r w:rsidRPr="009A7DAF">
        <w:rPr>
          <w:rFonts w:eastAsia="楷体_GB2312"/>
          <w:lang w:eastAsia="zh-CN"/>
        </w:rPr>
        <w:t>”</w:t>
      </w:r>
      <w:r w:rsidRPr="009A7DAF">
        <w:rPr>
          <w:rFonts w:eastAsia="楷体_GB2312" w:hint="eastAsia"/>
          <w:lang w:eastAsia="zh-CN"/>
        </w:rPr>
        <w:t>后的</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内在</w:t>
      </w:r>
      <w:r w:rsidRPr="009A7DAF">
        <w:rPr>
          <w:rFonts w:eastAsia="楷体_GB2312"/>
          <w:lang w:eastAsia="zh-CN"/>
        </w:rPr>
        <w:t>“</w:t>
      </w:r>
      <w:r w:rsidRPr="009A7DAF">
        <w:rPr>
          <w:rFonts w:eastAsia="楷体_GB2312" w:hint="eastAsia"/>
          <w:lang w:eastAsia="zh-CN"/>
        </w:rPr>
        <w:t>替代资金保管机构</w:t>
      </w:r>
      <w:r w:rsidRPr="009A7DAF">
        <w:rPr>
          <w:rFonts w:eastAsia="楷体_GB2312"/>
          <w:lang w:eastAsia="zh-CN"/>
        </w:rPr>
        <w:t xml:space="preserve">” </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开立新的信托专用账户并将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内的资金及其存款转入该信托专用账户。</w:t>
      </w:r>
    </w:p>
    <w:p w14:paraId="680B2BBC"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有权控制</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以及不时存入该账户的全部资金和其产生的收益。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 xml:space="preserve">” </w:t>
      </w:r>
      <w:r w:rsidRPr="009A7DAF">
        <w:rPr>
          <w:rFonts w:eastAsia="楷体_GB2312" w:hint="eastAsia"/>
          <w:lang w:eastAsia="zh-CN"/>
        </w:rPr>
        <w:t>同意其无权以其他方对其自身有负债为由抵销和以其他方式扣除</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中的任何资金。在遵守所有适用</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的前提下，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应按照本合同的规定不时借记和贷记</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p>
    <w:p w14:paraId="0F99B65F"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lang w:eastAsia="zh-CN"/>
        </w:rPr>
      </w:pPr>
      <w:bookmarkStart w:id="429" w:name="_Toc201569415"/>
      <w:r w:rsidRPr="009A7DAF">
        <w:rPr>
          <w:rFonts w:eastAsia="楷体_GB2312" w:hint="eastAsia"/>
          <w:b/>
          <w:lang w:eastAsia="zh-CN"/>
        </w:rPr>
        <w:t>信托收款账户</w:t>
      </w:r>
    </w:p>
    <w:p w14:paraId="16F623A5" w14:textId="77777777" w:rsidR="00ED3C36" w:rsidRPr="009A7DAF" w:rsidRDefault="00ED3C36">
      <w:pPr>
        <w:widowControl w:val="0"/>
        <w:tabs>
          <w:tab w:val="left" w:pos="425"/>
          <w:tab w:val="left" w:pos="1571"/>
        </w:tabs>
        <w:spacing w:beforeLines="50" w:before="120" w:afterLines="50" w:after="120" w:line="360" w:lineRule="auto"/>
        <w:ind w:left="1418"/>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应在</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项下设立</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三个子账户，</w:t>
      </w:r>
      <w:r w:rsidRPr="009A7DAF">
        <w:rPr>
          <w:rFonts w:eastAsia="楷体_GB2312" w:hint="eastAsia"/>
        </w:rPr>
        <w:t>用以记录</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的收支情况</w:t>
      </w:r>
      <w:r w:rsidRPr="009A7DAF">
        <w:rPr>
          <w:rFonts w:eastAsia="楷体_GB2312" w:hint="eastAsia"/>
          <w:lang w:eastAsia="zh-CN"/>
        </w:rPr>
        <w:t>。</w:t>
      </w:r>
    </w:p>
    <w:p w14:paraId="7BC22F34"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hint="eastAsia"/>
          <w:b/>
          <w:lang w:eastAsia="zh-CN"/>
        </w:rPr>
        <w:t>收益账</w:t>
      </w:r>
    </w:p>
    <w:p w14:paraId="6399DBEB" w14:textId="77777777" w:rsidR="00ED3C36" w:rsidRPr="009A7DAF" w:rsidRDefault="00ED3C36">
      <w:pPr>
        <w:widowControl w:val="0"/>
        <w:tabs>
          <w:tab w:val="left" w:pos="425"/>
          <w:tab w:val="left" w:pos="1571"/>
        </w:tabs>
        <w:spacing w:beforeLines="50" w:before="120" w:afterLines="50" w:after="120" w:line="360" w:lineRule="auto"/>
        <w:ind w:left="1418"/>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应设立</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以管理</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。每个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应根据</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资金汇划附言将转入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中的全部</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以及按照本合同约定转入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的资金记入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条的约定运用</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项下的资金。</w:t>
      </w:r>
    </w:p>
    <w:p w14:paraId="2096B44B"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hint="eastAsia"/>
          <w:b/>
          <w:lang w:eastAsia="zh-CN"/>
        </w:rPr>
        <w:t>本金账</w:t>
      </w:r>
    </w:p>
    <w:p w14:paraId="508F66A1" w14:textId="77777777" w:rsidR="00ED3C36" w:rsidRPr="009A7DAF" w:rsidRDefault="00ED3C36">
      <w:pPr>
        <w:widowControl w:val="0"/>
        <w:tabs>
          <w:tab w:val="left" w:pos="425"/>
          <w:tab w:val="left" w:pos="1571"/>
        </w:tabs>
        <w:spacing w:beforeLines="50" w:before="120" w:afterLines="50" w:after="120" w:line="360" w:lineRule="auto"/>
        <w:ind w:left="1418"/>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应设立</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以管理</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。每个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应根据</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资金汇划附言将转入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中的全部</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以及按照本合同约定转入</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的资金记入</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条的约定运用</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项下的资金。</w:t>
      </w:r>
    </w:p>
    <w:p w14:paraId="28610FF9" w14:textId="77777777" w:rsidR="00ED3C36" w:rsidRPr="009A7DAF" w:rsidRDefault="00ED3C36">
      <w:pPr>
        <w:widowControl w:val="0"/>
        <w:numPr>
          <w:ilvl w:val="2"/>
          <w:numId w:val="7"/>
        </w:numPr>
        <w:tabs>
          <w:tab w:val="left" w:pos="900"/>
          <w:tab w:val="left" w:pos="992"/>
          <w:tab w:val="left" w:pos="1571"/>
        </w:tabs>
        <w:spacing w:beforeLines="50" w:before="120" w:afterLines="50" w:after="120" w:line="360" w:lineRule="auto"/>
        <w:jc w:val="both"/>
        <w:outlineLvl w:val="1"/>
        <w:rPr>
          <w:rFonts w:eastAsia="楷体_GB2312"/>
          <w:b/>
        </w:rPr>
      </w:pPr>
      <w:r w:rsidRPr="009A7DAF">
        <w:rPr>
          <w:rFonts w:eastAsia="楷体_GB2312" w:hint="eastAsia"/>
          <w:b/>
        </w:rPr>
        <w:t>信托（税收）储备账</w:t>
      </w:r>
    </w:p>
    <w:p w14:paraId="2EAE82FF" w14:textId="77777777" w:rsidR="00ED3C36" w:rsidRPr="009A7DAF" w:rsidRDefault="00ED3C36">
      <w:pPr>
        <w:widowControl w:val="0"/>
        <w:tabs>
          <w:tab w:val="left" w:pos="425"/>
          <w:tab w:val="left" w:pos="900"/>
          <w:tab w:val="left" w:pos="992"/>
          <w:tab w:val="left" w:pos="1571"/>
        </w:tabs>
        <w:spacing w:beforeLines="50" w:before="120" w:afterLines="50" w:after="120" w:line="360" w:lineRule="auto"/>
        <w:ind w:left="1418"/>
        <w:jc w:val="both"/>
        <w:outlineLvl w:val="1"/>
        <w:rPr>
          <w:rFonts w:eastAsia="楷体_GB2312"/>
        </w:rPr>
      </w:pPr>
      <w:r w:rsidRPr="009A7DAF">
        <w:rPr>
          <w:rFonts w:eastAsia="楷体_GB2312"/>
        </w:rPr>
        <w:lastRenderedPageBreak/>
        <w:t>“</w:t>
      </w:r>
      <w:r w:rsidRPr="009A7DAF">
        <w:rPr>
          <w:rFonts w:eastAsia="楷体_GB2312" w:hint="eastAsia"/>
        </w:rPr>
        <w:t>受托人</w:t>
      </w:r>
      <w:r w:rsidRPr="009A7DAF">
        <w:rPr>
          <w:rFonts w:eastAsia="楷体_GB2312"/>
        </w:rPr>
        <w:t>”</w:t>
      </w:r>
      <w:r w:rsidRPr="009A7DAF">
        <w:rPr>
          <w:rFonts w:eastAsia="楷体_GB2312" w:hint="eastAsia"/>
        </w:rPr>
        <w:t>应当将按照本合同规定转入</w:t>
      </w:r>
      <w:r w:rsidRPr="009A7DAF">
        <w:rPr>
          <w:rFonts w:eastAsia="楷体_GB2312"/>
        </w:rPr>
        <w:t>“</w:t>
      </w:r>
      <w:r w:rsidRPr="009A7DAF">
        <w:rPr>
          <w:rFonts w:eastAsia="楷体_GB2312" w:hint="eastAsia"/>
        </w:rPr>
        <w:t>信托（税收）储备账</w:t>
      </w:r>
      <w:r w:rsidRPr="009A7DAF">
        <w:rPr>
          <w:rFonts w:eastAsia="楷体_GB2312"/>
        </w:rPr>
        <w:t>”</w:t>
      </w:r>
      <w:r w:rsidRPr="009A7DAF">
        <w:rPr>
          <w:rFonts w:eastAsia="楷体_GB2312" w:hint="eastAsia"/>
        </w:rPr>
        <w:t>的资金记入</w:t>
      </w:r>
      <w:r w:rsidRPr="009A7DAF">
        <w:rPr>
          <w:rFonts w:eastAsia="楷体_GB2312"/>
        </w:rPr>
        <w:t>“</w:t>
      </w:r>
      <w:r w:rsidRPr="009A7DAF">
        <w:rPr>
          <w:rFonts w:eastAsia="楷体_GB2312" w:hint="eastAsia"/>
        </w:rPr>
        <w:t>信托（税收）</w:t>
      </w:r>
      <w:r w:rsidRPr="009A7DAF">
        <w:rPr>
          <w:rFonts w:eastAsia="楷体_GB2312" w:hint="eastAsia"/>
          <w:lang w:eastAsia="zh-CN"/>
        </w:rPr>
        <w:t>储备账</w:t>
      </w:r>
      <w:r w:rsidRPr="009A7DAF">
        <w:rPr>
          <w:rFonts w:eastAsia="楷体_GB2312"/>
        </w:rPr>
        <w:t>”</w:t>
      </w:r>
      <w:r w:rsidRPr="009A7DAF">
        <w:rPr>
          <w:rFonts w:eastAsia="楷体_GB2312" w:hint="eastAsia"/>
        </w:rPr>
        <w:t>，并按照本合同第</w:t>
      </w:r>
      <w:r w:rsidR="00642CEF">
        <w:fldChar w:fldCharType="begin"/>
      </w:r>
      <w:r w:rsidR="00642CEF">
        <w:instrText xml:space="preserve"> REF _Ref333757533 \r \h  \* MERGEFORMAT </w:instrText>
      </w:r>
      <w:r w:rsidR="00642CEF">
        <w:fldChar w:fldCharType="separate"/>
      </w:r>
      <w:r w:rsidRPr="009A7DAF">
        <w:rPr>
          <w:rFonts w:eastAsia="楷体_GB2312"/>
          <w:lang w:eastAsia="zh-CN"/>
        </w:rPr>
        <w:t>9.8</w:t>
      </w:r>
      <w:r w:rsidR="00642CEF">
        <w:fldChar w:fldCharType="end"/>
      </w:r>
      <w:r w:rsidRPr="009A7DAF">
        <w:rPr>
          <w:rFonts w:eastAsia="楷体_GB2312" w:hint="eastAsia"/>
        </w:rPr>
        <w:t>款的约定运用</w:t>
      </w:r>
      <w:r w:rsidRPr="009A7DAF">
        <w:rPr>
          <w:rFonts w:eastAsia="楷体_GB2312"/>
        </w:rPr>
        <w:t>“</w:t>
      </w:r>
      <w:r w:rsidRPr="009A7DAF">
        <w:rPr>
          <w:rFonts w:eastAsia="楷体_GB2312" w:hint="eastAsia"/>
        </w:rPr>
        <w:t>信托（税收）储备账</w:t>
      </w:r>
      <w:r w:rsidRPr="009A7DAF">
        <w:rPr>
          <w:rFonts w:eastAsia="楷体_GB2312"/>
        </w:rPr>
        <w:t>”</w:t>
      </w:r>
      <w:r w:rsidRPr="009A7DAF">
        <w:rPr>
          <w:rFonts w:eastAsia="楷体_GB2312" w:hint="eastAsia"/>
        </w:rPr>
        <w:t>项下的资金。</w:t>
      </w:r>
      <w:bookmarkStart w:id="430" w:name="_Toc204497528"/>
      <w:bookmarkEnd w:id="430"/>
    </w:p>
    <w:p w14:paraId="77E44BAC"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431" w:name="_Toc393207314"/>
      <w:bookmarkStart w:id="432" w:name="_Toc393207173"/>
      <w:bookmarkStart w:id="433" w:name="_Toc393207244"/>
      <w:bookmarkStart w:id="434" w:name="_Toc393207315"/>
      <w:bookmarkStart w:id="435" w:name="_Toc393207174"/>
      <w:bookmarkStart w:id="436" w:name="_Toc393207245"/>
      <w:bookmarkStart w:id="437" w:name="_Toc393207316"/>
      <w:bookmarkStart w:id="438" w:name="_Toc388880611"/>
      <w:bookmarkStart w:id="439" w:name="_Toc389048959"/>
      <w:bookmarkStart w:id="440" w:name="_Toc389145718"/>
      <w:bookmarkStart w:id="441" w:name="_Toc393207172"/>
      <w:bookmarkStart w:id="442" w:name="_Toc393207243"/>
      <w:bookmarkStart w:id="443" w:name="_Ref201563930"/>
      <w:bookmarkStart w:id="444" w:name="_Toc201569420"/>
      <w:bookmarkStart w:id="445" w:name="_Toc417048705"/>
      <w:bookmarkStart w:id="446" w:name="_Toc207007306"/>
      <w:bookmarkStart w:id="447" w:name="_Toc443651151"/>
      <w:bookmarkEnd w:id="429"/>
      <w:bookmarkEnd w:id="431"/>
      <w:bookmarkEnd w:id="432"/>
      <w:bookmarkEnd w:id="433"/>
      <w:bookmarkEnd w:id="434"/>
      <w:bookmarkEnd w:id="435"/>
      <w:bookmarkEnd w:id="436"/>
      <w:bookmarkEnd w:id="437"/>
      <w:bookmarkEnd w:id="438"/>
      <w:bookmarkEnd w:id="439"/>
      <w:bookmarkEnd w:id="440"/>
      <w:bookmarkEnd w:id="441"/>
      <w:bookmarkEnd w:id="442"/>
      <w:commentRangeStart w:id="448"/>
      <w:r w:rsidRPr="009A7DAF">
        <w:rPr>
          <w:rFonts w:eastAsia="楷体_GB2312" w:hint="eastAsia"/>
          <w:b/>
          <w:lang w:eastAsia="zh-CN"/>
        </w:rPr>
        <w:t>回收款的转付、核算与分配</w:t>
      </w:r>
      <w:bookmarkEnd w:id="443"/>
      <w:bookmarkEnd w:id="444"/>
      <w:bookmarkEnd w:id="445"/>
      <w:bookmarkEnd w:id="446"/>
      <w:bookmarkEnd w:id="447"/>
      <w:commentRangeEnd w:id="448"/>
      <w:r w:rsidR="00CB371C">
        <w:rPr>
          <w:rStyle w:val="CommentReference"/>
        </w:rPr>
        <w:commentReference w:id="448"/>
      </w:r>
    </w:p>
    <w:p w14:paraId="0C37F9E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回收款的转付</w:t>
      </w:r>
    </w:p>
    <w:p w14:paraId="5A7BB710"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应授权并要求</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《服务合同》</w:t>
      </w:r>
      <w:r w:rsidRPr="009A7DAF">
        <w:rPr>
          <w:rFonts w:eastAsia="楷体_GB2312"/>
          <w:lang w:eastAsia="zh-CN"/>
        </w:rPr>
        <w:t>”</w:t>
      </w:r>
      <w:r w:rsidRPr="009A7DAF">
        <w:rPr>
          <w:rFonts w:eastAsia="楷体_GB2312" w:hint="eastAsia"/>
          <w:lang w:eastAsia="zh-CN"/>
        </w:rPr>
        <w:t>的相关约定，于每个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007A022C">
        <w:rPr>
          <w:rFonts w:eastAsia="楷体_GB2312" w:hint="eastAsia"/>
          <w:lang w:eastAsia="zh-CN"/>
        </w:rPr>
        <w:t>【</w:t>
      </w:r>
      <w:r w:rsidRPr="009A7DAF">
        <w:rPr>
          <w:rFonts w:eastAsia="楷体_GB2312" w:hint="eastAsia"/>
          <w:lang w:eastAsia="zh-CN"/>
        </w:rPr>
        <w:t>下午两点（</w:t>
      </w:r>
      <w:r w:rsidRPr="009A7DAF">
        <w:rPr>
          <w:rFonts w:eastAsia="楷体_GB2312"/>
          <w:lang w:eastAsia="zh-CN"/>
        </w:rPr>
        <w:t>14:00</w:t>
      </w:r>
      <w:r w:rsidRPr="009A7DAF">
        <w:rPr>
          <w:rFonts w:eastAsia="楷体_GB2312" w:hint="eastAsia"/>
          <w:lang w:eastAsia="zh-CN"/>
        </w:rPr>
        <w:t>）</w:t>
      </w:r>
      <w:r w:rsidR="007A022C">
        <w:rPr>
          <w:rFonts w:eastAsia="楷体_GB2312" w:hint="eastAsia"/>
          <w:lang w:eastAsia="zh-CN"/>
        </w:rPr>
        <w:t>】</w:t>
      </w:r>
      <w:r w:rsidRPr="009A7DAF">
        <w:rPr>
          <w:rFonts w:eastAsia="楷体_GB2312" w:hint="eastAsia"/>
          <w:lang w:eastAsia="zh-CN"/>
        </w:rPr>
        <w:t>前将上一个</w:t>
      </w:r>
      <w:r w:rsidRPr="009A7DAF">
        <w:rPr>
          <w:rFonts w:eastAsia="楷体_GB2312"/>
          <w:lang w:eastAsia="zh-CN"/>
        </w:rPr>
        <w:t>“</w:t>
      </w:r>
      <w:r w:rsidRPr="009A7DAF">
        <w:rPr>
          <w:rFonts w:eastAsia="楷体_GB2312" w:hint="eastAsia"/>
          <w:lang w:eastAsia="zh-CN"/>
        </w:rPr>
        <w:t>回收款转付期间</w:t>
      </w:r>
      <w:r w:rsidRPr="009A7DAF">
        <w:rPr>
          <w:rFonts w:eastAsia="楷体_GB2312"/>
          <w:lang w:eastAsia="zh-CN"/>
        </w:rPr>
        <w:t>”</w:t>
      </w:r>
      <w:commentRangeStart w:id="449"/>
      <w:r w:rsidRPr="009A7DAF">
        <w:rPr>
          <w:rFonts w:eastAsia="楷体_GB2312" w:hint="eastAsia"/>
          <w:lang w:eastAsia="zh-CN"/>
        </w:rPr>
        <w:t>的全部</w:t>
      </w:r>
      <w:commentRangeEnd w:id="449"/>
      <w:r w:rsidR="00027854">
        <w:rPr>
          <w:rStyle w:val="CommentReference"/>
        </w:rPr>
        <w:commentReference w:id="449"/>
      </w:r>
      <w:r w:rsidRPr="009A7DAF">
        <w:rPr>
          <w:rFonts w:eastAsia="楷体_GB2312"/>
          <w:lang w:eastAsia="zh-CN"/>
        </w:rPr>
        <w:t xml:space="preserve"> “</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。在每个</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转付</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以前，</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的账户中不计任何利息。</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转付</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所产生的资金汇划费由</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承担。</w:t>
      </w:r>
    </w:p>
    <w:p w14:paraId="572AC2F8"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应授权并要求</w:t>
      </w:r>
      <w:r w:rsidRPr="009A7DAF">
        <w:rPr>
          <w:rFonts w:eastAsia="楷体_GB2312"/>
          <w:bCs/>
          <w:lang w:eastAsia="zh-CN"/>
        </w:rPr>
        <w:t>“</w:t>
      </w:r>
      <w:r w:rsidRPr="009A7DAF">
        <w:rPr>
          <w:rFonts w:eastAsia="楷体_GB2312" w:hint="eastAsia"/>
          <w:bCs/>
          <w:lang w:eastAsia="zh-CN"/>
        </w:rPr>
        <w:t>资金保管机构</w:t>
      </w:r>
      <w:r w:rsidRPr="009A7DAF">
        <w:rPr>
          <w:rFonts w:eastAsia="楷体_GB2312"/>
          <w:bCs/>
          <w:lang w:eastAsia="zh-CN"/>
        </w:rPr>
        <w:t>”</w:t>
      </w:r>
      <w:r w:rsidRPr="009A7DAF">
        <w:rPr>
          <w:rFonts w:eastAsia="楷体_GB2312" w:hint="eastAsia"/>
          <w:bCs/>
          <w:lang w:eastAsia="zh-CN"/>
        </w:rPr>
        <w:t>按照</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的相关约定</w:t>
      </w:r>
      <w:r w:rsidRPr="009A7DAF">
        <w:rPr>
          <w:rFonts w:eastAsia="楷体_GB2312" w:hint="eastAsia"/>
          <w:bCs/>
          <w:lang w:eastAsia="zh-CN"/>
        </w:rPr>
        <w:t>于</w:t>
      </w:r>
      <w:r w:rsidRPr="009A7DAF">
        <w:rPr>
          <w:rFonts w:eastAsia="楷体_GB2312" w:hint="eastAsia"/>
          <w:w w:val="0"/>
          <w:lang w:eastAsia="zh-CN"/>
        </w:rPr>
        <w:t>每个</w:t>
      </w:r>
      <w:r w:rsidRPr="009A7DAF">
        <w:rPr>
          <w:rFonts w:eastAsia="楷体_GB2312"/>
          <w:lang w:eastAsia="zh-CN"/>
        </w:rPr>
        <w:t>“</w:t>
      </w:r>
      <w:r w:rsidRPr="009A7DAF">
        <w:rPr>
          <w:rFonts w:eastAsia="楷体_GB2312" w:hint="eastAsia"/>
          <w:lang w:eastAsia="zh-CN"/>
        </w:rPr>
        <w:t>服务机构报告日</w:t>
      </w:r>
      <w:r w:rsidRPr="009A7DAF">
        <w:rPr>
          <w:rFonts w:eastAsia="楷体_GB2312"/>
          <w:lang w:eastAsia="zh-CN"/>
        </w:rPr>
        <w:t>”</w:t>
      </w:r>
      <w:r w:rsidRPr="009A7DAF">
        <w:rPr>
          <w:rFonts w:eastAsia="楷体_GB2312" w:hint="eastAsia"/>
          <w:lang w:eastAsia="zh-CN"/>
        </w:rPr>
        <w:t>当日或之前根据</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bCs/>
          <w:lang w:eastAsia="zh-CN"/>
        </w:rPr>
        <w:t>的资金汇划附言或相关通知，将</w:t>
      </w:r>
      <w:r w:rsidRPr="009A7DAF">
        <w:rPr>
          <w:rFonts w:eastAsia="楷体_GB2312"/>
          <w:bCs/>
          <w:lang w:eastAsia="zh-CN"/>
        </w:rPr>
        <w:t>“</w:t>
      </w:r>
      <w:r w:rsidRPr="009A7DAF">
        <w:rPr>
          <w:rFonts w:eastAsia="楷体_GB2312" w:hint="eastAsia"/>
          <w:bCs/>
          <w:lang w:eastAsia="zh-CN"/>
        </w:rPr>
        <w:t>信托账户</w:t>
      </w:r>
      <w:r w:rsidRPr="009A7DAF">
        <w:rPr>
          <w:rFonts w:eastAsia="楷体_GB2312"/>
          <w:bCs/>
          <w:lang w:eastAsia="zh-CN"/>
        </w:rPr>
        <w:t>”</w:t>
      </w:r>
      <w:r w:rsidRPr="009A7DAF">
        <w:rPr>
          <w:rFonts w:eastAsia="楷体_GB2312" w:hint="eastAsia"/>
          <w:bCs/>
          <w:lang w:eastAsia="zh-CN"/>
        </w:rPr>
        <w:t>收到的</w:t>
      </w:r>
      <w:r w:rsidRPr="009A7DAF">
        <w:rPr>
          <w:rFonts w:eastAsia="楷体_GB2312"/>
          <w:bCs/>
          <w:lang w:eastAsia="zh-CN"/>
        </w:rPr>
        <w:t>“</w:t>
      </w:r>
      <w:r w:rsidRPr="009A7DAF">
        <w:rPr>
          <w:rFonts w:eastAsia="楷体_GB2312" w:hint="eastAsia"/>
          <w:bCs/>
          <w:lang w:eastAsia="zh-CN"/>
        </w:rPr>
        <w:t>回收款</w:t>
      </w:r>
      <w:r w:rsidRPr="009A7DAF">
        <w:rPr>
          <w:rFonts w:eastAsia="楷体_GB2312"/>
          <w:bCs/>
          <w:lang w:eastAsia="zh-CN"/>
        </w:rPr>
        <w:t>”</w:t>
      </w:r>
      <w:r w:rsidRPr="009A7DAF">
        <w:rPr>
          <w:rFonts w:eastAsia="楷体_GB2312" w:hint="eastAsia"/>
          <w:bCs/>
          <w:lang w:eastAsia="zh-CN"/>
        </w:rPr>
        <w:t>分别记入</w:t>
      </w:r>
      <w:r w:rsidRPr="009A7DAF">
        <w:rPr>
          <w:rFonts w:eastAsia="楷体_GB2312"/>
          <w:bCs/>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w:t>
      </w:r>
    </w:p>
    <w:p w14:paraId="1E867BF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信托账户内资金的结息</w:t>
      </w:r>
    </w:p>
    <w:p w14:paraId="284F4EDC" w14:textId="77777777" w:rsidR="00ED3C36" w:rsidRPr="009A7DAF" w:rsidRDefault="00ED3C36">
      <w:pPr>
        <w:spacing w:beforeLines="50" w:before="120" w:afterLines="50" w:after="120" w:line="360" w:lineRule="auto"/>
        <w:ind w:left="851"/>
        <w:rPr>
          <w:rFonts w:eastAsia="楷体_GB2312"/>
          <w:lang w:eastAsia="zh-CN"/>
        </w:rPr>
      </w:pP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内的资金所产生的利息由</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的规定于</w:t>
      </w:r>
      <w:r w:rsidRPr="009A7DAF">
        <w:rPr>
          <w:rFonts w:eastAsia="楷体_GB2312"/>
          <w:lang w:eastAsia="zh-CN"/>
        </w:rPr>
        <w:t>“</w:t>
      </w:r>
      <w:r w:rsidRPr="009A7DAF">
        <w:rPr>
          <w:rFonts w:eastAsia="楷体_GB2312" w:hint="eastAsia"/>
          <w:lang w:eastAsia="zh-CN"/>
        </w:rPr>
        <w:t>结息日</w:t>
      </w:r>
      <w:r w:rsidRPr="009A7DAF">
        <w:rPr>
          <w:rFonts w:eastAsia="楷体_GB2312"/>
          <w:lang w:eastAsia="zh-CN"/>
        </w:rPr>
        <w:t>”</w:t>
      </w:r>
      <w:r w:rsidRPr="009A7DAF">
        <w:rPr>
          <w:rFonts w:eastAsia="楷体_GB2312" w:hint="eastAsia"/>
          <w:lang w:eastAsia="zh-CN"/>
        </w:rPr>
        <w:t>结息，并直接记入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p>
    <w:p w14:paraId="05911F5F"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50" w:name="_Ref182056346"/>
      <w:r w:rsidRPr="009A7DAF">
        <w:rPr>
          <w:rFonts w:eastAsia="楷体_GB2312" w:hint="eastAsia"/>
          <w:b/>
        </w:rPr>
        <w:t>合格投资</w:t>
      </w:r>
      <w:bookmarkEnd w:id="450"/>
    </w:p>
    <w:p w14:paraId="2B6D43FF"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有权指示</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中待分配的资金投资于</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项下的资金进行</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所回收的投资本金只能相应转入到支出投资本金的前述相应</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项下。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应保存所有按照本合同第</w:t>
      </w:r>
      <w:r w:rsidR="00642CEF">
        <w:fldChar w:fldCharType="begin"/>
      </w:r>
      <w:r w:rsidR="00642CEF">
        <w:instrText xml:space="preserve"> REF _Ref182056346 \r \h  \* MERGEFORMAT </w:instrText>
      </w:r>
      <w:r w:rsidR="00642CEF">
        <w:fldChar w:fldCharType="separate"/>
      </w:r>
      <w:r w:rsidRPr="009A7DAF">
        <w:rPr>
          <w:rFonts w:eastAsia="楷体_GB2312"/>
          <w:lang w:eastAsia="zh-CN"/>
        </w:rPr>
        <w:t>9.3</w:t>
      </w:r>
      <w:r w:rsidR="00642CEF">
        <w:fldChar w:fldCharType="end"/>
      </w:r>
      <w:r w:rsidRPr="009A7DAF">
        <w:rPr>
          <w:rFonts w:eastAsia="楷体_GB2312" w:hint="eastAsia"/>
          <w:lang w:eastAsia="zh-CN"/>
        </w:rPr>
        <w:t>款规定进行</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的记录。</w:t>
      </w:r>
    </w:p>
    <w:p w14:paraId="19D6683A"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451" w:name="OLE_LINK1"/>
      <w:bookmarkStart w:id="452" w:name="_Ref185827624"/>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项下资金</w:t>
      </w:r>
      <w:bookmarkEnd w:id="451"/>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的</w:t>
      </w:r>
      <w:r w:rsidRPr="009A7DAF">
        <w:rPr>
          <w:rFonts w:eastAsia="楷体_GB2312" w:hint="eastAsia"/>
          <w:lang w:eastAsia="zh-CN"/>
        </w:rPr>
        <w:lastRenderedPageBreak/>
        <w:t>全部投资收益构成</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的一部分，应直接转入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，如果</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收到该投资收益的退税款项，应将该款项作为</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存入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bookmarkEnd w:id="452"/>
    </w:p>
    <w:p w14:paraId="516943B3"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453" w:name="_Ref185827627"/>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内的资金进行投资所得的投资收益应于每个</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条的规定运用。</w:t>
      </w:r>
      <w:bookmarkEnd w:id="453"/>
    </w:p>
    <w:p w14:paraId="4E570092"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如果一项投资不再是</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应事先通知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，于实际可行时尽快清算该等投资，并将所得款项再投资于</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w:t>
      </w:r>
    </w:p>
    <w:p w14:paraId="7ABDB302"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只要</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指示</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中的资金投资于</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的约定将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中的资金用于</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，则</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对于因价值贬损或该等</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造成的任何损失不承担责任，对于该等投资的回报少于采用其他形式投资或向其他机构投资所得的回报也不承担责任。</w:t>
      </w:r>
    </w:p>
    <w:p w14:paraId="5A8948FD"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信托账户内资金的核算与分配</w:t>
      </w:r>
    </w:p>
    <w:p w14:paraId="5FC1F616"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均有权按照本合同第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条的规定就其享有的</w:t>
      </w:r>
      <w:r w:rsidRPr="009A7DAF">
        <w:rPr>
          <w:rFonts w:eastAsia="楷体_GB2312"/>
          <w:lang w:eastAsia="zh-CN"/>
        </w:rPr>
        <w:t>“</w:t>
      </w:r>
      <w:r w:rsidRPr="009A7DAF">
        <w:rPr>
          <w:rFonts w:eastAsia="楷体_GB2312" w:hint="eastAsia"/>
          <w:lang w:eastAsia="zh-CN"/>
        </w:rPr>
        <w:t>信托受益权</w:t>
      </w:r>
      <w:r w:rsidRPr="009A7DAF">
        <w:rPr>
          <w:rFonts w:eastAsia="楷体_GB2312"/>
          <w:lang w:eastAsia="zh-CN"/>
        </w:rPr>
        <w:t>”</w:t>
      </w:r>
      <w:r w:rsidRPr="009A7DAF">
        <w:rPr>
          <w:rFonts w:eastAsia="楷体_GB2312" w:hint="eastAsia"/>
          <w:lang w:eastAsia="zh-CN"/>
        </w:rPr>
        <w:t>取得</w:t>
      </w:r>
      <w:r w:rsidRPr="009A7DAF">
        <w:rPr>
          <w:rFonts w:eastAsia="楷体_GB2312"/>
          <w:lang w:eastAsia="zh-CN"/>
        </w:rPr>
        <w:t>“</w:t>
      </w:r>
      <w:r w:rsidRPr="009A7DAF">
        <w:rPr>
          <w:rFonts w:eastAsia="楷体_GB2312" w:hint="eastAsia"/>
          <w:lang w:eastAsia="zh-CN"/>
        </w:rPr>
        <w:t>信托利益</w:t>
      </w:r>
      <w:r w:rsidRPr="009A7DAF">
        <w:rPr>
          <w:rFonts w:eastAsia="楷体_GB2312"/>
          <w:lang w:eastAsia="zh-CN"/>
        </w:rPr>
        <w:t>”</w:t>
      </w:r>
      <w:r w:rsidRPr="009A7DAF">
        <w:rPr>
          <w:rFonts w:eastAsia="楷体_GB2312" w:hint="eastAsia"/>
          <w:lang w:eastAsia="zh-CN"/>
        </w:rPr>
        <w:t>。</w:t>
      </w:r>
    </w:p>
    <w:p w14:paraId="2F0AA494"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应于每个</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核算</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项下各账户资金及该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后第一个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约定的其他日期）应支付的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当期应付本息和</w:t>
      </w:r>
      <w:commentRangeStart w:id="454"/>
      <w:del w:id="455" w:author="zszq" w:date="2016-06-02T12:55:00Z">
        <w:r w:rsidR="00EE7964" w:rsidRPr="00FA1629" w:rsidDel="001925F3">
          <w:rPr>
            <w:rFonts w:eastAsia="楷体_GB2312"/>
            <w:bCs/>
            <w:lang w:eastAsia="zh-CN"/>
          </w:rPr>
          <w:delText>每笔</w:delText>
        </w:r>
        <w:r w:rsidR="00EE7964" w:rsidRPr="00FA1629" w:rsidDel="001925F3">
          <w:rPr>
            <w:rFonts w:eastAsia="楷体_GB2312"/>
            <w:bCs/>
          </w:rPr>
          <w:delText>税收</w:delText>
        </w:r>
        <w:commentRangeEnd w:id="454"/>
        <w:r w:rsidR="00A7457E" w:rsidDel="001925F3">
          <w:rPr>
            <w:rStyle w:val="CommentReference"/>
          </w:rPr>
          <w:commentReference w:id="454"/>
        </w:r>
        <w:r w:rsidR="00EE7964" w:rsidRPr="00FA1629" w:rsidDel="001925F3">
          <w:rPr>
            <w:rFonts w:eastAsia="楷体_GB2312"/>
            <w:bCs/>
          </w:rPr>
          <w:delText>、</w:delText>
        </w:r>
        <w:r w:rsidR="008A1545" w:rsidRPr="009A7DAF" w:rsidDel="001925F3">
          <w:rPr>
            <w:rFonts w:eastAsia="楷体_GB2312"/>
            <w:lang w:eastAsia="zh-CN"/>
          </w:rPr>
          <w:delText xml:space="preserve"> </w:delText>
        </w:r>
      </w:del>
      <w:r w:rsidRPr="009A7DAF">
        <w:rPr>
          <w:rFonts w:eastAsia="楷体_GB2312"/>
          <w:lang w:eastAsia="zh-CN"/>
        </w:rPr>
        <w:t>“</w:t>
      </w:r>
      <w:r w:rsidRPr="009A7DAF">
        <w:rPr>
          <w:rFonts w:eastAsia="楷体_GB2312" w:hint="eastAsia"/>
          <w:lang w:eastAsia="zh-CN"/>
        </w:rPr>
        <w:t>信托费用</w:t>
      </w:r>
      <w:r w:rsidRPr="009A7DAF">
        <w:rPr>
          <w:rFonts w:eastAsia="楷体_GB2312"/>
          <w:lang w:eastAsia="zh-CN"/>
        </w:rPr>
        <w:t>”</w:t>
      </w:r>
      <w:r w:rsidRPr="009A7DAF">
        <w:rPr>
          <w:rFonts w:eastAsia="楷体_GB2312" w:hint="eastAsia"/>
          <w:lang w:eastAsia="zh-CN"/>
        </w:rPr>
        <w:t>等有关的每笔资金数额，并按照本合同第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条的约定进行相应的分配或运用。</w:t>
      </w:r>
    </w:p>
    <w:p w14:paraId="46587B89"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之前，所有</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应按照本合同第</w:t>
      </w:r>
      <w:r w:rsidR="00642CEF">
        <w:fldChar w:fldCharType="begin"/>
      </w:r>
      <w:r w:rsidR="00642CEF">
        <w:instrText xml:space="preserve"> REF _Ref169088858 \r \h  \* MERGEFORMAT </w:instrText>
      </w:r>
      <w:r w:rsidR="00642CEF">
        <w:fldChar w:fldCharType="separate"/>
      </w:r>
      <w:r w:rsidRPr="009A7DAF">
        <w:rPr>
          <w:rFonts w:eastAsia="楷体_GB2312"/>
          <w:lang w:eastAsia="zh-CN"/>
        </w:rPr>
        <w:t>9.5</w:t>
      </w:r>
      <w:r w:rsidR="00642CEF">
        <w:fldChar w:fldCharType="end"/>
      </w:r>
      <w:r w:rsidRPr="009A7DAF">
        <w:rPr>
          <w:rFonts w:eastAsia="楷体_GB2312" w:hint="eastAsia"/>
          <w:lang w:eastAsia="zh-CN"/>
        </w:rPr>
        <w:t>款或第</w:t>
      </w:r>
      <w:r w:rsidR="00642CEF">
        <w:fldChar w:fldCharType="begin"/>
      </w:r>
      <w:r w:rsidR="00642CEF">
        <w:instrText xml:space="preserve"> REF _Ref173768326 \r \h  \* MERGEFORMAT </w:instrText>
      </w:r>
      <w:r w:rsidR="00642CEF">
        <w:fldChar w:fldCharType="separate"/>
      </w:r>
      <w:r w:rsidRPr="009A7DAF">
        <w:rPr>
          <w:rFonts w:eastAsia="楷体_GB2312"/>
          <w:lang w:eastAsia="zh-CN"/>
        </w:rPr>
        <w:t>9.6</w:t>
      </w:r>
      <w:r w:rsidR="00642CEF">
        <w:fldChar w:fldCharType="end"/>
      </w:r>
      <w:r w:rsidRPr="009A7DAF">
        <w:rPr>
          <w:rFonts w:eastAsia="楷体_GB2312" w:hint="eastAsia"/>
          <w:lang w:eastAsia="zh-CN"/>
        </w:rPr>
        <w:t>款规定的相应顺序进行支付；在</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后，所有</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应按照本合同第</w:t>
      </w:r>
      <w:r w:rsidR="00642CEF">
        <w:fldChar w:fldCharType="begin"/>
      </w:r>
      <w:r w:rsidR="00642CEF">
        <w:instrText xml:space="preserve"> REF _Ref201654968 \r \h  \* MERGEFORMAT </w:instrText>
      </w:r>
      <w:r w:rsidR="00642CEF">
        <w:fldChar w:fldCharType="separate"/>
      </w:r>
      <w:r w:rsidRPr="009A7DAF">
        <w:rPr>
          <w:rFonts w:eastAsia="楷体_GB2312"/>
          <w:lang w:eastAsia="zh-CN"/>
        </w:rPr>
        <w:t>9.7</w:t>
      </w:r>
      <w:r w:rsidR="00642CEF">
        <w:fldChar w:fldCharType="end"/>
      </w:r>
      <w:r w:rsidRPr="009A7DAF">
        <w:rPr>
          <w:rFonts w:eastAsia="楷体_GB2312" w:hint="eastAsia"/>
          <w:lang w:eastAsia="zh-CN"/>
        </w:rPr>
        <w:t>款规定的顺序进行支付。</w:t>
      </w:r>
    </w:p>
    <w:p w14:paraId="4B881255" w14:textId="77777777" w:rsidR="00ED3C36"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hint="eastAsia"/>
          <w:lang w:eastAsia="zh-CN"/>
        </w:rPr>
        <w:t>以收到</w:t>
      </w:r>
      <w:r w:rsidRPr="009A7DAF">
        <w:rPr>
          <w:rFonts w:eastAsia="楷体_GB2312"/>
          <w:lang w:eastAsia="zh-CN"/>
        </w:rPr>
        <w:t>(1)“</w:t>
      </w:r>
      <w:r w:rsidRPr="009A7DAF">
        <w:rPr>
          <w:rFonts w:eastAsia="楷体_GB2312" w:hint="eastAsia"/>
          <w:lang w:eastAsia="zh-CN"/>
        </w:rPr>
        <w:t>贷款服务机构”于“服务机构报告日”提交的“月度服务机构报告”和</w:t>
      </w:r>
      <w:r w:rsidRPr="009A7DAF">
        <w:rPr>
          <w:rFonts w:eastAsia="楷体_GB2312"/>
          <w:lang w:eastAsia="zh-CN"/>
        </w:rPr>
        <w:t>(2)“</w:t>
      </w:r>
      <w:r w:rsidRPr="009A7DAF">
        <w:rPr>
          <w:rFonts w:eastAsia="楷体_GB2312" w:hint="eastAsia"/>
          <w:lang w:eastAsia="zh-CN"/>
        </w:rPr>
        <w:t>资金保管机构”于“资金保管机构报告日”提交的“资</w:t>
      </w:r>
      <w:r w:rsidRPr="009A7DAF">
        <w:rPr>
          <w:rFonts w:eastAsia="楷体_GB2312" w:hint="eastAsia"/>
          <w:lang w:eastAsia="zh-CN"/>
        </w:rPr>
        <w:lastRenderedPageBreak/>
        <w:t>金保管报告”为前提，</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应不晚于</w:t>
      </w:r>
      <w:r w:rsidRPr="009A7DAF">
        <w:rPr>
          <w:rFonts w:eastAsia="楷体_GB2312"/>
          <w:lang w:eastAsia="zh-CN"/>
        </w:rPr>
        <w:t>“</w:t>
      </w:r>
      <w:r w:rsidRPr="009A7DAF">
        <w:rPr>
          <w:rFonts w:eastAsia="楷体_GB2312" w:hint="eastAsia"/>
        </w:rPr>
        <w:t>受托机构报告日</w:t>
      </w:r>
      <w:r w:rsidRPr="009A7DAF">
        <w:rPr>
          <w:rFonts w:eastAsia="楷体_GB2312"/>
          <w:lang w:eastAsia="zh-CN"/>
        </w:rPr>
        <w:t>”</w:t>
      </w:r>
      <w:r w:rsidRPr="009A7DAF">
        <w:rPr>
          <w:rFonts w:eastAsia="楷体_GB2312" w:hint="eastAsia"/>
        </w:rPr>
        <w:t>向</w:t>
      </w:r>
      <w:r w:rsidRPr="009A7DAF">
        <w:rPr>
          <w:rFonts w:eastAsia="楷体_GB2312"/>
          <w:lang w:eastAsia="zh-CN"/>
        </w:rPr>
        <w:t>“</w:t>
      </w:r>
      <w:r w:rsidRPr="009A7DAF">
        <w:rPr>
          <w:rFonts w:eastAsia="楷体_GB2312" w:hint="eastAsia"/>
        </w:rPr>
        <w:t>支付代理机构</w:t>
      </w:r>
      <w:r w:rsidRPr="009A7DAF">
        <w:rPr>
          <w:rFonts w:eastAsia="楷体_GB2312"/>
          <w:lang w:eastAsia="zh-CN"/>
        </w:rPr>
        <w:t>”</w:t>
      </w:r>
      <w:r w:rsidRPr="009A7DAF">
        <w:rPr>
          <w:rFonts w:eastAsia="楷体_GB2312" w:hint="eastAsia"/>
        </w:rPr>
        <w:t>提供《资产支持证券兑付付息通知单》（</w:t>
      </w:r>
      <w:r w:rsidRPr="009A7DAF">
        <w:rPr>
          <w:rFonts w:eastAsia="楷体_GB2312"/>
          <w:kern w:val="2"/>
          <w:lang w:eastAsia="zh-CN"/>
        </w:rPr>
        <w:t>以</w:t>
      </w:r>
      <w:r w:rsidRPr="009A7DAF">
        <w:rPr>
          <w:rFonts w:eastAsia="楷体_GB2312"/>
          <w:kern w:val="2"/>
          <w:lang w:eastAsia="zh-CN"/>
        </w:rPr>
        <w:t>“</w:t>
      </w:r>
      <w:r w:rsidRPr="009A7DAF">
        <w:rPr>
          <w:rFonts w:eastAsia="楷体_GB2312"/>
          <w:kern w:val="2"/>
          <w:lang w:eastAsia="zh-CN"/>
        </w:rPr>
        <w:t>月度服务机构报告</w:t>
      </w:r>
      <w:r w:rsidRPr="009A7DAF">
        <w:rPr>
          <w:rFonts w:eastAsia="楷体_GB2312"/>
          <w:kern w:val="2"/>
          <w:lang w:eastAsia="zh-CN"/>
        </w:rPr>
        <w:t>”</w:t>
      </w:r>
      <w:r w:rsidRPr="009A7DAF">
        <w:rPr>
          <w:rFonts w:eastAsia="楷体_GB2312"/>
          <w:kern w:val="2"/>
          <w:lang w:eastAsia="zh-CN"/>
        </w:rPr>
        <w:t>和</w:t>
      </w:r>
      <w:r w:rsidRPr="009A7DAF">
        <w:rPr>
          <w:rFonts w:eastAsia="楷体_GB2312"/>
          <w:kern w:val="2"/>
          <w:lang w:eastAsia="zh-CN"/>
        </w:rPr>
        <w:t>“</w:t>
      </w:r>
      <w:r w:rsidRPr="009A7DAF">
        <w:rPr>
          <w:rFonts w:eastAsia="楷体_GB2312"/>
          <w:kern w:val="2"/>
          <w:lang w:eastAsia="zh-CN"/>
        </w:rPr>
        <w:t>资金保管报告</w:t>
      </w:r>
      <w:r w:rsidRPr="009A7DAF">
        <w:rPr>
          <w:rFonts w:eastAsia="楷体_GB2312"/>
          <w:kern w:val="2"/>
          <w:lang w:eastAsia="zh-CN"/>
        </w:rPr>
        <w:t>”</w:t>
      </w:r>
      <w:r w:rsidRPr="009A7DAF">
        <w:rPr>
          <w:rFonts w:eastAsia="楷体_GB2312"/>
          <w:kern w:val="2"/>
          <w:lang w:eastAsia="zh-CN"/>
        </w:rPr>
        <w:t>提供的信息和上述其他信息为基础，并在此范围内</w:t>
      </w:r>
      <w:r w:rsidRPr="009A7DAF">
        <w:rPr>
          <w:rFonts w:eastAsia="楷体_GB2312" w:hint="eastAsia"/>
          <w:kern w:val="2"/>
          <w:lang w:eastAsia="zh-CN"/>
        </w:rPr>
        <w:t>；</w:t>
      </w:r>
      <w:r w:rsidRPr="009A7DAF">
        <w:rPr>
          <w:rFonts w:eastAsia="楷体_GB2312" w:hint="eastAsia"/>
        </w:rPr>
        <w:t>格式与内容见本合同</w:t>
      </w:r>
      <w:r w:rsidRPr="009A7DAF">
        <w:rPr>
          <w:rFonts w:eastAsia="楷体_GB2312" w:hint="eastAsia"/>
          <w:b/>
          <w:i/>
        </w:rPr>
        <w:t>附件</w:t>
      </w:r>
      <w:r w:rsidRPr="009A7DAF">
        <w:rPr>
          <w:rFonts w:eastAsia="楷体_GB2312" w:hint="eastAsia"/>
          <w:b/>
          <w:i/>
          <w:lang w:eastAsia="zh-CN"/>
        </w:rPr>
        <w:t>九</w:t>
      </w:r>
      <w:r w:rsidRPr="009A7DAF">
        <w:rPr>
          <w:rFonts w:eastAsia="楷体_GB2312" w:hint="eastAsia"/>
        </w:rPr>
        <w:t>，如</w:t>
      </w:r>
      <w:r w:rsidRPr="009A7DAF">
        <w:rPr>
          <w:rFonts w:eastAsia="楷体_GB2312"/>
          <w:lang w:eastAsia="zh-CN"/>
        </w:rPr>
        <w:t>“</w:t>
      </w:r>
      <w:r w:rsidRPr="009A7DAF">
        <w:rPr>
          <w:rFonts w:eastAsia="楷体_GB2312" w:hint="eastAsia"/>
        </w:rPr>
        <w:t>支付代理机构</w:t>
      </w:r>
      <w:r w:rsidRPr="009A7DAF">
        <w:rPr>
          <w:rFonts w:eastAsia="楷体_GB2312"/>
          <w:lang w:eastAsia="zh-CN"/>
        </w:rPr>
        <w:t>”</w:t>
      </w:r>
      <w:r w:rsidRPr="009A7DAF">
        <w:rPr>
          <w:rFonts w:eastAsia="楷体_GB2312" w:hint="eastAsia"/>
        </w:rPr>
        <w:t>调整相关格式，以</w:t>
      </w:r>
      <w:r w:rsidRPr="009A7DAF">
        <w:rPr>
          <w:rFonts w:eastAsia="楷体_GB2312"/>
          <w:lang w:eastAsia="zh-CN"/>
        </w:rPr>
        <w:t>“</w:t>
      </w:r>
      <w:r w:rsidRPr="009A7DAF">
        <w:rPr>
          <w:rFonts w:eastAsia="楷体_GB2312" w:hint="eastAsia"/>
        </w:rPr>
        <w:t>支付代理机构</w:t>
      </w:r>
      <w:r w:rsidRPr="009A7DAF">
        <w:rPr>
          <w:rFonts w:eastAsia="楷体_GB2312"/>
          <w:lang w:eastAsia="zh-CN"/>
        </w:rPr>
        <w:t>”</w:t>
      </w:r>
      <w:r w:rsidRPr="009A7DAF">
        <w:rPr>
          <w:rFonts w:eastAsia="楷体_GB2312" w:hint="eastAsia"/>
        </w:rPr>
        <w:t>提供的格式为准）和</w:t>
      </w:r>
      <w:r w:rsidRPr="009A7DAF">
        <w:rPr>
          <w:rFonts w:eastAsia="楷体_GB2312"/>
          <w:lang w:eastAsia="zh-CN"/>
        </w:rPr>
        <w:t>“</w:t>
      </w:r>
      <w:r w:rsidRPr="009A7DAF">
        <w:rPr>
          <w:rFonts w:eastAsia="楷体_GB2312" w:hint="eastAsia"/>
        </w:rPr>
        <w:t>受托机构报告</w:t>
      </w:r>
      <w:r w:rsidRPr="009A7DAF">
        <w:rPr>
          <w:rFonts w:eastAsia="楷体_GB2312"/>
          <w:lang w:eastAsia="zh-CN"/>
        </w:rPr>
        <w:t>”</w:t>
      </w:r>
      <w:r w:rsidRPr="009A7DAF">
        <w:rPr>
          <w:rFonts w:eastAsia="楷体_GB2312" w:hint="eastAsia"/>
        </w:rPr>
        <w:t>（格式与内容见本合同</w:t>
      </w:r>
      <w:r w:rsidRPr="009A7DAF">
        <w:rPr>
          <w:rFonts w:eastAsia="楷体_GB2312" w:hint="eastAsia"/>
          <w:b/>
          <w:i/>
        </w:rPr>
        <w:t>附件</w:t>
      </w:r>
      <w:r w:rsidRPr="009A7DAF">
        <w:rPr>
          <w:rFonts w:eastAsia="楷体_GB2312" w:hint="eastAsia"/>
          <w:b/>
          <w:i/>
          <w:lang w:eastAsia="zh-CN"/>
        </w:rPr>
        <w:t>十</w:t>
      </w:r>
      <w:r w:rsidRPr="009A7DAF">
        <w:rPr>
          <w:rFonts w:eastAsia="楷体_GB2312" w:hint="eastAsia"/>
        </w:rPr>
        <w:t>）；向</w:t>
      </w:r>
      <w:r w:rsidRPr="009A7DAF">
        <w:rPr>
          <w:rFonts w:eastAsia="楷体_GB2312"/>
          <w:lang w:eastAsia="zh-CN"/>
        </w:rPr>
        <w:t>“</w:t>
      </w:r>
      <w:r w:rsidRPr="009A7DAF">
        <w:rPr>
          <w:rFonts w:eastAsia="楷体_GB2312" w:hint="eastAsia"/>
        </w:rPr>
        <w:t>同业拆借中心</w:t>
      </w:r>
      <w:r w:rsidRPr="009A7DAF">
        <w:rPr>
          <w:rFonts w:eastAsia="楷体_GB2312"/>
          <w:lang w:eastAsia="zh-CN"/>
        </w:rPr>
        <w:t>”</w:t>
      </w:r>
      <w:r w:rsidRPr="009A7DAF">
        <w:rPr>
          <w:rFonts w:eastAsia="楷体_GB2312" w:hint="eastAsia"/>
        </w:rPr>
        <w:t>提供</w:t>
      </w:r>
      <w:r w:rsidRPr="009A7DAF">
        <w:rPr>
          <w:rFonts w:eastAsia="楷体_GB2312"/>
          <w:lang w:eastAsia="zh-CN"/>
        </w:rPr>
        <w:t>“</w:t>
      </w:r>
      <w:r w:rsidRPr="009A7DAF">
        <w:rPr>
          <w:rFonts w:eastAsia="楷体_GB2312" w:hint="eastAsia"/>
        </w:rPr>
        <w:t>受托机构报告</w:t>
      </w:r>
      <w:r w:rsidRPr="009A7DAF">
        <w:rPr>
          <w:rFonts w:eastAsia="楷体_GB2312"/>
          <w:lang w:eastAsia="zh-CN"/>
        </w:rPr>
        <w:t>”</w:t>
      </w:r>
      <w:r w:rsidRPr="009A7DAF">
        <w:rPr>
          <w:rFonts w:eastAsia="楷体_GB2312" w:hint="eastAsia"/>
        </w:rPr>
        <w:t>。</w:t>
      </w:r>
    </w:p>
    <w:p w14:paraId="3E341F5F" w14:textId="77777777" w:rsidR="00ED3C36" w:rsidRPr="00387F9F" w:rsidRDefault="00ED3C36">
      <w:pPr>
        <w:widowControl w:val="0"/>
        <w:numPr>
          <w:ilvl w:val="2"/>
          <w:numId w:val="7"/>
        </w:numPr>
        <w:spacing w:beforeLines="50" w:before="120" w:afterLines="50" w:after="120" w:line="360" w:lineRule="auto"/>
        <w:jc w:val="both"/>
        <w:rPr>
          <w:rFonts w:eastAsia="楷体_GB2312"/>
          <w:lang w:eastAsia="zh-CN"/>
        </w:rPr>
      </w:pPr>
      <w:bookmarkStart w:id="456" w:name="_Toc150895712"/>
      <w:bookmarkEnd w:id="405"/>
      <w:bookmarkEnd w:id="406"/>
      <w:bookmarkEnd w:id="456"/>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应不晚于每个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前的第</w:t>
      </w:r>
      <w:r w:rsidRPr="00387F9F">
        <w:rPr>
          <w:rFonts w:eastAsia="楷体_GB2312"/>
          <w:lang w:eastAsia="zh-CN"/>
        </w:rPr>
        <w:t>2</w:t>
      </w:r>
      <w:r w:rsidRPr="00387F9F">
        <w:rPr>
          <w:rFonts w:eastAsia="楷体_GB2312" w:hint="eastAsia"/>
          <w:lang w:eastAsia="zh-CN"/>
        </w:rPr>
        <w:t>个</w:t>
      </w:r>
      <w:r w:rsidRPr="00387F9F">
        <w:rPr>
          <w:rFonts w:eastAsia="楷体_GB2312"/>
          <w:lang w:eastAsia="zh-CN"/>
        </w:rPr>
        <w:t>“</w:t>
      </w:r>
      <w:r w:rsidRPr="00387F9F">
        <w:rPr>
          <w:rFonts w:eastAsia="楷体_GB2312" w:hint="eastAsia"/>
          <w:lang w:eastAsia="zh-CN"/>
        </w:rPr>
        <w:t>工作日</w:t>
      </w:r>
      <w:r w:rsidRPr="00387F9F">
        <w:rPr>
          <w:rFonts w:eastAsia="楷体_GB2312"/>
          <w:lang w:eastAsia="zh-CN"/>
        </w:rPr>
        <w:t>”</w:t>
      </w:r>
      <w:r w:rsidRPr="00387F9F">
        <w:rPr>
          <w:rFonts w:eastAsia="楷体_GB2312" w:hint="eastAsia"/>
          <w:lang w:eastAsia="zh-CN"/>
        </w:rPr>
        <w:t>上午十点（</w:t>
      </w:r>
      <w:r w:rsidRPr="00387F9F">
        <w:rPr>
          <w:rFonts w:eastAsia="楷体_GB2312"/>
          <w:lang w:eastAsia="zh-CN"/>
        </w:rPr>
        <w:t>10:00</w:t>
      </w:r>
      <w:r w:rsidRPr="00387F9F">
        <w:rPr>
          <w:rFonts w:eastAsia="楷体_GB2312" w:hint="eastAsia"/>
          <w:lang w:eastAsia="zh-CN"/>
        </w:rPr>
        <w:t>）前，向</w:t>
      </w:r>
      <w:r w:rsidRPr="00387F9F">
        <w:rPr>
          <w:rFonts w:eastAsia="楷体_GB2312"/>
          <w:lang w:eastAsia="zh-CN"/>
        </w:rPr>
        <w:t>“</w:t>
      </w:r>
      <w:r w:rsidRPr="00387F9F">
        <w:rPr>
          <w:rFonts w:eastAsia="楷体_GB2312" w:hint="eastAsia"/>
          <w:lang w:eastAsia="zh-CN"/>
        </w:rPr>
        <w:t>资金保管机构</w:t>
      </w:r>
      <w:r w:rsidRPr="00387F9F">
        <w:rPr>
          <w:rFonts w:eastAsia="楷体_GB2312"/>
          <w:lang w:eastAsia="zh-CN"/>
        </w:rPr>
        <w:t>”</w:t>
      </w:r>
      <w:r w:rsidRPr="00387F9F">
        <w:rPr>
          <w:rFonts w:eastAsia="楷体_GB2312" w:hint="eastAsia"/>
          <w:lang w:eastAsia="zh-CN"/>
        </w:rPr>
        <w:t>发送</w:t>
      </w:r>
      <w:r w:rsidRPr="00387F9F">
        <w:rPr>
          <w:rFonts w:eastAsia="楷体_GB2312"/>
          <w:lang w:eastAsia="zh-CN"/>
        </w:rPr>
        <w:t>“</w:t>
      </w:r>
      <w:r w:rsidRPr="00387F9F">
        <w:rPr>
          <w:rFonts w:eastAsia="楷体_GB2312" w:hint="eastAsia"/>
          <w:lang w:eastAsia="zh-CN"/>
        </w:rPr>
        <w:t>划款指令</w:t>
      </w:r>
      <w:r w:rsidRPr="00387F9F">
        <w:rPr>
          <w:rFonts w:eastAsia="楷体_GB2312"/>
          <w:lang w:eastAsia="zh-CN"/>
        </w:rPr>
        <w:t>”</w:t>
      </w:r>
      <w:r w:rsidRPr="00387F9F">
        <w:rPr>
          <w:rFonts w:eastAsia="楷体_GB2312" w:hint="eastAsia"/>
          <w:lang w:eastAsia="zh-CN"/>
        </w:rPr>
        <w:t>：</w:t>
      </w:r>
    </w:p>
    <w:p w14:paraId="70A446D7" w14:textId="77777777" w:rsidR="00ED3C36" w:rsidRPr="009A7DAF" w:rsidRDefault="00ED3C36">
      <w:pPr>
        <w:widowControl w:val="0"/>
        <w:numPr>
          <w:ilvl w:val="0"/>
          <w:numId w:val="16"/>
        </w:numPr>
        <w:spacing w:beforeLines="50" w:before="120" w:afterLines="50" w:after="120" w:line="360" w:lineRule="auto"/>
        <w:jc w:val="both"/>
        <w:rPr>
          <w:rFonts w:eastAsia="楷体_GB2312"/>
          <w:lang w:eastAsia="zh-CN"/>
        </w:rPr>
      </w:pPr>
      <w:r w:rsidRPr="00387F9F">
        <w:rPr>
          <w:rFonts w:eastAsia="楷体_GB2312" w:hint="eastAsia"/>
          <w:lang w:eastAsia="zh-CN"/>
        </w:rPr>
        <w:t>指令</w:t>
      </w:r>
      <w:r w:rsidRPr="00387F9F">
        <w:rPr>
          <w:rFonts w:eastAsia="楷体_GB2312"/>
          <w:lang w:eastAsia="zh-CN"/>
        </w:rPr>
        <w:t>“</w:t>
      </w:r>
      <w:r w:rsidRPr="00387F9F">
        <w:rPr>
          <w:rFonts w:eastAsia="楷体_GB2312" w:hint="eastAsia"/>
          <w:lang w:eastAsia="zh-CN"/>
        </w:rPr>
        <w:t>资金保管机构</w:t>
      </w:r>
      <w:r w:rsidRPr="00387F9F">
        <w:rPr>
          <w:rFonts w:eastAsia="楷体_GB2312"/>
          <w:lang w:eastAsia="zh-CN"/>
        </w:rPr>
        <w:t>”</w:t>
      </w:r>
      <w:r w:rsidRPr="00387F9F">
        <w:rPr>
          <w:rFonts w:eastAsia="楷体_GB2312" w:hint="eastAsia"/>
          <w:lang w:eastAsia="zh-CN"/>
        </w:rPr>
        <w:t>不晚于每个</w:t>
      </w:r>
      <w:r w:rsidRPr="00387F9F">
        <w:rPr>
          <w:rFonts w:eastAsia="楷体_GB2312"/>
          <w:lang w:eastAsia="zh-CN"/>
        </w:rPr>
        <w:t>“</w:t>
      </w:r>
      <w:r w:rsidRPr="00387F9F">
        <w:rPr>
          <w:rFonts w:eastAsia="楷体_GB2312" w:hint="eastAsia"/>
          <w:lang w:eastAsia="zh-CN"/>
        </w:rPr>
        <w:t>支付日</w:t>
      </w:r>
      <w:r w:rsidRPr="00387F9F">
        <w:rPr>
          <w:rFonts w:eastAsia="楷体_GB2312"/>
          <w:lang w:eastAsia="zh-CN"/>
        </w:rPr>
        <w:t>”</w:t>
      </w:r>
      <w:r w:rsidRPr="00387F9F">
        <w:rPr>
          <w:rFonts w:eastAsia="楷体_GB2312" w:hint="eastAsia"/>
          <w:lang w:eastAsia="zh-CN"/>
        </w:rPr>
        <w:t>前</w:t>
      </w:r>
      <w:r w:rsidRPr="00387F9F">
        <w:rPr>
          <w:rFonts w:eastAsia="楷体_GB2312"/>
          <w:lang w:eastAsia="zh-CN"/>
        </w:rPr>
        <w:t>1</w:t>
      </w:r>
      <w:r w:rsidRPr="00387F9F">
        <w:rPr>
          <w:rFonts w:eastAsia="楷体_GB2312" w:hint="eastAsia"/>
          <w:lang w:eastAsia="zh-CN"/>
        </w:rPr>
        <w:t>个</w:t>
      </w:r>
      <w:r w:rsidRPr="00387F9F">
        <w:rPr>
          <w:rFonts w:eastAsia="楷体_GB2312"/>
          <w:lang w:eastAsia="zh-CN"/>
        </w:rPr>
        <w:t>“</w:t>
      </w:r>
      <w:r w:rsidRPr="00387F9F">
        <w:rPr>
          <w:rFonts w:eastAsia="楷体_GB2312" w:hint="eastAsia"/>
          <w:lang w:eastAsia="zh-CN"/>
        </w:rPr>
        <w:t>工作日</w:t>
      </w:r>
      <w:r w:rsidRPr="00387F9F">
        <w:rPr>
          <w:rFonts w:eastAsia="楷体_GB2312"/>
          <w:lang w:eastAsia="zh-CN"/>
        </w:rPr>
        <w:t>”</w:t>
      </w:r>
      <w:r w:rsidRPr="00387F9F">
        <w:rPr>
          <w:rFonts w:eastAsia="楷体_GB2312" w:hint="eastAsia"/>
          <w:lang w:eastAsia="zh-CN"/>
        </w:rPr>
        <w:t>上午九点</w:t>
      </w:r>
      <w:r w:rsidRPr="009A7DAF">
        <w:rPr>
          <w:rFonts w:eastAsia="楷体_GB2312" w:hint="eastAsia"/>
          <w:lang w:eastAsia="zh-CN"/>
        </w:rPr>
        <w:t>（</w:t>
      </w:r>
      <w:r w:rsidRPr="009A7DAF">
        <w:rPr>
          <w:rFonts w:eastAsia="楷体_GB2312"/>
          <w:lang w:eastAsia="zh-CN"/>
        </w:rPr>
        <w:t>9:00</w:t>
      </w:r>
      <w:r w:rsidRPr="009A7DAF">
        <w:rPr>
          <w:rFonts w:eastAsia="楷体_GB2312" w:hint="eastAsia"/>
          <w:lang w:eastAsia="zh-CN"/>
        </w:rPr>
        <w:t>）前将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w:t>
      </w:r>
      <w:r w:rsidRPr="009A7DAF">
        <w:rPr>
          <w:rFonts w:eastAsia="楷体_GB2312" w:hint="eastAsia"/>
        </w:rPr>
        <w:t>相当于与《资产支持证券兑付付息通知单》相符的</w:t>
      </w:r>
      <w:r w:rsidRPr="009A7DAF">
        <w:rPr>
          <w:rFonts w:eastAsia="楷体_GB2312" w:hint="eastAsia"/>
          <w:lang w:eastAsia="zh-CN"/>
        </w:rPr>
        <w:t>的资金划转至</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指定的资金账户，用于兑付</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的当期应付本息及收益；</w:t>
      </w:r>
    </w:p>
    <w:p w14:paraId="693EA34F" w14:textId="77777777" w:rsidR="00ED3C36" w:rsidRPr="009A7DAF" w:rsidRDefault="00ED3C36">
      <w:pPr>
        <w:widowControl w:val="0"/>
        <w:numPr>
          <w:ilvl w:val="0"/>
          <w:numId w:val="16"/>
        </w:numPr>
        <w:spacing w:beforeLines="50" w:before="120" w:afterLines="50" w:after="120" w:line="360" w:lineRule="auto"/>
        <w:jc w:val="both"/>
        <w:rPr>
          <w:rFonts w:eastAsia="楷体_GB2312"/>
          <w:lang w:eastAsia="zh-CN"/>
        </w:rPr>
      </w:pPr>
      <w:r w:rsidRPr="009A7DAF">
        <w:rPr>
          <w:rFonts w:eastAsia="楷体_GB2312"/>
          <w:bCs/>
          <w:lang w:eastAsia="zh-CN"/>
        </w:rPr>
        <w:t>“</w:t>
      </w:r>
      <w:r w:rsidRPr="009A7DAF">
        <w:rPr>
          <w:rFonts w:eastAsia="楷体_GB2312" w:hint="eastAsia"/>
          <w:bCs/>
        </w:rPr>
        <w:t>受托人</w:t>
      </w:r>
      <w:r w:rsidRPr="009A7DAF">
        <w:rPr>
          <w:rFonts w:eastAsia="楷体_GB2312"/>
          <w:bCs/>
          <w:lang w:eastAsia="zh-CN"/>
        </w:rPr>
        <w:t>”</w:t>
      </w:r>
      <w:r w:rsidRPr="009A7DAF">
        <w:rPr>
          <w:rFonts w:eastAsia="楷体_GB2312" w:hint="eastAsia"/>
          <w:bCs/>
        </w:rPr>
        <w:t>负责本</w:t>
      </w:r>
      <w:r w:rsidRPr="009A7DAF">
        <w:rPr>
          <w:rFonts w:eastAsia="楷体_GB2312"/>
          <w:bCs/>
          <w:lang w:eastAsia="zh-CN"/>
        </w:rPr>
        <w:t>“</w:t>
      </w:r>
      <w:r w:rsidRPr="009A7DAF">
        <w:rPr>
          <w:rFonts w:eastAsia="楷体_GB2312" w:hint="eastAsia"/>
          <w:bCs/>
        </w:rPr>
        <w:t>信托</w:t>
      </w:r>
      <w:r w:rsidRPr="009A7DAF">
        <w:rPr>
          <w:rFonts w:eastAsia="楷体_GB2312"/>
          <w:bCs/>
          <w:lang w:eastAsia="zh-CN"/>
        </w:rPr>
        <w:t>”</w:t>
      </w:r>
      <w:r w:rsidRPr="009A7DAF">
        <w:rPr>
          <w:rFonts w:eastAsia="楷体_GB2312" w:hint="eastAsia"/>
          <w:bCs/>
        </w:rPr>
        <w:t>项下各项税收、</w:t>
      </w:r>
      <w:r w:rsidRPr="009A7DAF">
        <w:rPr>
          <w:rFonts w:eastAsia="楷体_GB2312"/>
          <w:bCs/>
          <w:lang w:eastAsia="zh-CN"/>
        </w:rPr>
        <w:t>“</w:t>
      </w:r>
      <w:r w:rsidRPr="009A7DAF">
        <w:rPr>
          <w:rFonts w:eastAsia="楷体_GB2312" w:hint="eastAsia"/>
          <w:bCs/>
          <w:lang w:eastAsia="zh-CN"/>
        </w:rPr>
        <w:t>费用支出</w:t>
      </w:r>
      <w:r w:rsidRPr="009A7DAF">
        <w:rPr>
          <w:rFonts w:eastAsia="楷体_GB2312"/>
          <w:bCs/>
          <w:lang w:eastAsia="zh-CN"/>
        </w:rPr>
        <w:t>”</w:t>
      </w:r>
      <w:r w:rsidRPr="009A7DAF">
        <w:rPr>
          <w:rFonts w:eastAsia="楷体_GB2312" w:hint="eastAsia"/>
          <w:bCs/>
          <w:lang w:eastAsia="zh-CN"/>
        </w:rPr>
        <w:t>、</w:t>
      </w:r>
      <w:r w:rsidRPr="009A7DAF">
        <w:rPr>
          <w:rFonts w:eastAsia="楷体_GB2312"/>
          <w:bCs/>
          <w:lang w:eastAsia="zh-CN"/>
        </w:rPr>
        <w:t>“</w:t>
      </w:r>
      <w:r w:rsidRPr="009A7DAF">
        <w:rPr>
          <w:rFonts w:eastAsia="楷体_GB2312" w:hint="eastAsia"/>
          <w:bCs/>
          <w:lang w:eastAsia="zh-CN"/>
        </w:rPr>
        <w:t>服务报酬</w:t>
      </w:r>
      <w:r w:rsidRPr="009A7DAF">
        <w:rPr>
          <w:rFonts w:eastAsia="楷体_GB2312"/>
          <w:bCs/>
          <w:lang w:eastAsia="zh-CN"/>
        </w:rPr>
        <w:t>”</w:t>
      </w:r>
      <w:r w:rsidRPr="009A7DAF">
        <w:rPr>
          <w:rFonts w:eastAsia="楷体_GB2312" w:hint="eastAsia"/>
          <w:bCs/>
        </w:rPr>
        <w:t>等的核算工作，并应妥善保管上述税收、费用和报酬的相关单据、凭证。</w:t>
      </w:r>
      <w:r w:rsidRPr="009A7DAF">
        <w:rPr>
          <w:rFonts w:eastAsia="楷体_GB2312"/>
          <w:bCs/>
          <w:lang w:eastAsia="zh-CN"/>
        </w:rPr>
        <w:t>“</w:t>
      </w:r>
      <w:r w:rsidRPr="009A7DAF">
        <w:rPr>
          <w:rFonts w:eastAsia="楷体_GB2312" w:hint="eastAsia"/>
          <w:bCs/>
          <w:lang w:eastAsia="zh-CN"/>
        </w:rPr>
        <w:t>受托人</w:t>
      </w:r>
      <w:r w:rsidRPr="009A7DAF">
        <w:rPr>
          <w:rFonts w:eastAsia="楷体_GB2312"/>
          <w:bCs/>
          <w:lang w:eastAsia="zh-CN"/>
        </w:rPr>
        <w:t>”</w:t>
      </w:r>
      <w:r w:rsidRPr="009A7DAF">
        <w:rPr>
          <w:rFonts w:eastAsia="楷体_GB2312" w:hint="eastAsia"/>
          <w:bCs/>
          <w:lang w:eastAsia="zh-CN"/>
        </w:rPr>
        <w:t>应</w:t>
      </w:r>
      <w:r w:rsidRPr="009A7DAF">
        <w:rPr>
          <w:rFonts w:eastAsia="楷体_GB2312" w:hint="eastAsia"/>
          <w:lang w:eastAsia="zh-CN"/>
        </w:rPr>
        <w:t>指令</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于每个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w:t>
      </w:r>
      <w:r w:rsidRPr="009A7DAF">
        <w:rPr>
          <w:rFonts w:eastAsia="楷体_GB2312"/>
          <w:lang w:eastAsia="zh-CN"/>
        </w:rPr>
        <w:t>“</w:t>
      </w:r>
      <w:r w:rsidRPr="009A7DAF">
        <w:rPr>
          <w:rFonts w:eastAsia="楷体_GB2312" w:hint="eastAsia"/>
          <w:lang w:eastAsia="zh-CN"/>
        </w:rPr>
        <w:t>收费文件</w:t>
      </w:r>
      <w:r w:rsidRPr="009A7DAF">
        <w:rPr>
          <w:rFonts w:eastAsia="楷体_GB2312"/>
          <w:lang w:eastAsia="zh-CN"/>
        </w:rPr>
        <w:t>”</w:t>
      </w:r>
      <w:r w:rsidRPr="009A7DAF">
        <w:rPr>
          <w:rFonts w:eastAsia="楷体_GB2312" w:hint="eastAsia"/>
          <w:lang w:eastAsia="zh-CN"/>
        </w:rPr>
        <w:t>约定的其他日期）将</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中相应数额的资金划转至指定账户，用于支付</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应付的税收、</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服务报酬</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以其固有财产垫付上述各项税收、费用或报酬的，对</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享有按照本合同第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rPr>
        <w:t>条规定的支付顺序优先受偿的权利。</w:t>
      </w:r>
    </w:p>
    <w:p w14:paraId="230BFB9F" w14:textId="77777777" w:rsidR="00ED3C36" w:rsidRPr="009A7DAF" w:rsidRDefault="00ED3C36">
      <w:pPr>
        <w:widowControl w:val="0"/>
        <w:numPr>
          <w:ilvl w:val="2"/>
          <w:numId w:val="7"/>
        </w:numPr>
        <w:spacing w:beforeLines="50" w:before="120" w:afterLines="50" w:after="120" w:line="360" w:lineRule="auto"/>
        <w:jc w:val="both"/>
        <w:rPr>
          <w:rFonts w:eastAsia="楷体_GB2312"/>
        </w:rPr>
      </w:pPr>
      <w:r w:rsidRPr="009A7DAF">
        <w:rPr>
          <w:rFonts w:eastAsia="楷体_GB2312" w:hint="eastAsia"/>
        </w:rPr>
        <w:t>在</w:t>
      </w:r>
      <w:r w:rsidRPr="009A7DAF">
        <w:rPr>
          <w:rFonts w:eastAsia="楷体_GB2312"/>
          <w:lang w:eastAsia="zh-CN"/>
        </w:rPr>
        <w:t>“</w:t>
      </w:r>
      <w:r w:rsidRPr="009A7DAF">
        <w:rPr>
          <w:rFonts w:eastAsia="楷体_GB2312" w:hint="eastAsia"/>
        </w:rPr>
        <w:t>支付代理机构</w:t>
      </w:r>
      <w:r w:rsidRPr="009A7DAF">
        <w:rPr>
          <w:rFonts w:eastAsia="楷体_GB2312"/>
          <w:lang w:eastAsia="zh-CN"/>
        </w:rPr>
        <w:t>”</w:t>
      </w:r>
      <w:r w:rsidRPr="009A7DAF">
        <w:rPr>
          <w:rFonts w:eastAsia="楷体_GB2312" w:hint="eastAsia"/>
        </w:rPr>
        <w:t>向</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出具《资产支持证券兑付、付息手续完成确认书》的前提下</w:t>
      </w:r>
      <w:r w:rsidR="00033701">
        <w:rPr>
          <w:rFonts w:eastAsia="楷体_GB2312" w:hint="eastAsia"/>
          <w:lang w:eastAsia="zh-CN"/>
        </w:rPr>
        <w:t>（如有）</w:t>
      </w:r>
      <w:r w:rsidRPr="009A7DAF">
        <w:rPr>
          <w:rFonts w:eastAsia="楷体_GB2312" w:hint="eastAsia"/>
        </w:rPr>
        <w:t>，在</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387F9F">
        <w:rPr>
          <w:rFonts w:eastAsia="楷体_GB2312" w:hint="eastAsia"/>
        </w:rPr>
        <w:t>后</w:t>
      </w:r>
      <w:r w:rsidRPr="00387F9F">
        <w:rPr>
          <w:rFonts w:eastAsia="楷体_GB2312"/>
        </w:rPr>
        <w:t>3</w:t>
      </w:r>
      <w:r w:rsidRPr="00387F9F">
        <w:rPr>
          <w:rFonts w:eastAsia="楷体_GB2312" w:hint="eastAsia"/>
        </w:rPr>
        <w:t>个</w:t>
      </w:r>
      <w:r w:rsidRPr="009A7DAF">
        <w:rPr>
          <w:rFonts w:eastAsia="楷体_GB2312" w:hint="eastAsia"/>
        </w:rPr>
        <w:t>工作日内，</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向</w:t>
      </w:r>
      <w:r w:rsidRPr="009A7DAF">
        <w:rPr>
          <w:rFonts w:eastAsia="楷体_GB2312"/>
          <w:lang w:eastAsia="zh-CN"/>
        </w:rPr>
        <w:t>“</w:t>
      </w:r>
      <w:r w:rsidRPr="009A7DAF">
        <w:rPr>
          <w:rFonts w:eastAsia="楷体_GB2312" w:hint="eastAsia"/>
        </w:rPr>
        <w:t>支付代理机构</w:t>
      </w:r>
      <w:r w:rsidRPr="009A7DAF">
        <w:rPr>
          <w:rFonts w:eastAsia="楷体_GB2312"/>
          <w:lang w:eastAsia="zh-CN"/>
        </w:rPr>
        <w:t>”</w:t>
      </w:r>
      <w:r w:rsidRPr="009A7DAF">
        <w:rPr>
          <w:rFonts w:eastAsia="楷体_GB2312" w:hint="eastAsia"/>
        </w:rPr>
        <w:t>支付代理兑付、付息</w:t>
      </w:r>
      <w:r w:rsidR="00277091" w:rsidRPr="009A7DAF">
        <w:rPr>
          <w:rFonts w:eastAsia="楷体_GB2312" w:hint="eastAsia"/>
          <w:lang w:eastAsia="zh-CN"/>
        </w:rPr>
        <w:t>“</w:t>
      </w:r>
      <w:r w:rsidRPr="009A7DAF">
        <w:rPr>
          <w:rFonts w:eastAsia="楷体_GB2312" w:hint="eastAsia"/>
        </w:rPr>
        <w:t>服务</w:t>
      </w:r>
      <w:r w:rsidRPr="009A7DAF">
        <w:rPr>
          <w:rFonts w:eastAsia="楷体_GB2312" w:hint="eastAsia"/>
          <w:lang w:eastAsia="zh-CN"/>
        </w:rPr>
        <w:t>报酬</w:t>
      </w:r>
      <w:r w:rsidR="00277091" w:rsidRPr="009A7DAF">
        <w:rPr>
          <w:rFonts w:eastAsia="楷体_GB2312" w:hint="eastAsia"/>
          <w:lang w:eastAsia="zh-CN"/>
        </w:rPr>
        <w:t>”</w:t>
      </w:r>
      <w:r w:rsidRPr="009A7DAF">
        <w:rPr>
          <w:rFonts w:eastAsia="楷体_GB2312" w:hint="eastAsia"/>
        </w:rPr>
        <w:t>。</w:t>
      </w:r>
    </w:p>
    <w:p w14:paraId="1DC0C826"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lang w:eastAsia="zh-CN"/>
        </w:rPr>
      </w:pPr>
      <w:bookmarkStart w:id="457" w:name="_Ref169088858"/>
      <w:bookmarkStart w:id="458" w:name="_Ref180850300"/>
      <w:bookmarkStart w:id="459" w:name="_Toc201569421"/>
      <w:r w:rsidRPr="009A7DAF">
        <w:rPr>
          <w:rFonts w:eastAsia="楷体_GB2312" w:hint="eastAsia"/>
          <w:b/>
          <w:lang w:eastAsia="zh-CN"/>
        </w:rPr>
        <w:t>违约事件发生前</w:t>
      </w:r>
      <w:bookmarkStart w:id="460" w:name="_Ref112317234"/>
      <w:bookmarkStart w:id="461" w:name="_Toc120280687"/>
      <w:r w:rsidRPr="009A7DAF">
        <w:rPr>
          <w:rFonts w:eastAsia="楷体_GB2312" w:hint="eastAsia"/>
          <w:b/>
          <w:lang w:eastAsia="zh-CN"/>
        </w:rPr>
        <w:t>的</w:t>
      </w:r>
      <w:bookmarkEnd w:id="457"/>
      <w:bookmarkEnd w:id="460"/>
      <w:bookmarkEnd w:id="461"/>
      <w:r w:rsidRPr="009A7DAF">
        <w:rPr>
          <w:rFonts w:eastAsia="楷体_GB2312" w:hint="eastAsia"/>
          <w:b/>
          <w:lang w:eastAsia="zh-CN"/>
        </w:rPr>
        <w:t>回收款分配</w:t>
      </w:r>
      <w:bookmarkEnd w:id="458"/>
      <w:bookmarkEnd w:id="459"/>
    </w:p>
    <w:p w14:paraId="07CB14ED"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bookmarkStart w:id="462" w:name="_Ref111347209"/>
      <w:bookmarkStart w:id="463" w:name="_Ref201564636"/>
      <w:r w:rsidRPr="009A7DAF">
        <w:rPr>
          <w:rFonts w:eastAsia="楷体_GB2312" w:hint="eastAsia"/>
          <w:b/>
          <w:lang w:eastAsia="zh-CN"/>
        </w:rPr>
        <w:t>违约事件发生前，收益账项下资金的</w:t>
      </w:r>
      <w:bookmarkEnd w:id="462"/>
      <w:r w:rsidRPr="009A7DAF">
        <w:rPr>
          <w:rFonts w:eastAsia="楷体_GB2312" w:hint="eastAsia"/>
          <w:b/>
          <w:lang w:eastAsia="zh-CN"/>
        </w:rPr>
        <w:t>分配</w:t>
      </w:r>
      <w:bookmarkEnd w:id="463"/>
    </w:p>
    <w:p w14:paraId="14EE87A4" w14:textId="77777777" w:rsidR="00ED3C36" w:rsidRPr="009A7DAF" w:rsidRDefault="00ED3C36">
      <w:pPr>
        <w:spacing w:beforeLines="50" w:before="120" w:afterLines="50" w:after="120" w:line="360" w:lineRule="auto"/>
        <w:ind w:left="1260"/>
        <w:rPr>
          <w:rFonts w:eastAsia="楷体_GB2312"/>
          <w:lang w:eastAsia="zh-CN"/>
        </w:rPr>
      </w:pPr>
      <w:r w:rsidRPr="009A7DAF">
        <w:rPr>
          <w:rFonts w:eastAsia="楷体_GB2312" w:hint="eastAsia"/>
          <w:lang w:eastAsia="zh-CN"/>
        </w:rPr>
        <w:lastRenderedPageBreak/>
        <w:t>在</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发生前的每个</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应将前一个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内收到的</w:t>
      </w:r>
      <w:r w:rsidRPr="009A7DAF">
        <w:rPr>
          <w:rFonts w:eastAsia="楷体_GB2312"/>
          <w:lang w:eastAsia="zh-CN"/>
        </w:rPr>
        <w:t>“</w:t>
      </w:r>
      <w:r w:rsidRPr="009A7DAF">
        <w:rPr>
          <w:rFonts w:eastAsia="楷体_GB2312" w:hint="eastAsia"/>
          <w:lang w:eastAsia="zh-CN"/>
        </w:rPr>
        <w:t>收入回收款</w:t>
      </w:r>
      <w:r w:rsidRPr="009A7DAF">
        <w:rPr>
          <w:rFonts w:eastAsia="楷体_GB2312"/>
          <w:lang w:eastAsia="zh-CN"/>
        </w:rPr>
        <w:t>”</w:t>
      </w:r>
      <w:r w:rsidRPr="009A7DAF">
        <w:rPr>
          <w:rFonts w:eastAsia="楷体_GB2312" w:hint="eastAsia"/>
          <w:lang w:eastAsia="zh-CN"/>
        </w:rPr>
        <w:t>以及于该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分别按照本合同第</w:t>
      </w:r>
      <w:r w:rsidR="00642CEF">
        <w:fldChar w:fldCharType="begin"/>
      </w:r>
      <w:r w:rsidR="00642CEF">
        <w:instrText xml:space="preserve"> REF _Ref201565108 \r \h  \* MERGEFORMAT </w:instrText>
      </w:r>
      <w:r w:rsidR="00642CEF">
        <w:fldChar w:fldCharType="separate"/>
      </w:r>
      <w:r w:rsidRPr="009A7DAF">
        <w:rPr>
          <w:rFonts w:eastAsia="楷体_GB2312"/>
          <w:lang w:eastAsia="zh-CN"/>
        </w:rPr>
        <w:t>9.5.2</w:t>
      </w:r>
      <w:r w:rsidR="00642CEF">
        <w:fldChar w:fldCharType="end"/>
      </w:r>
      <w:r w:rsidRPr="009A7DAF">
        <w:rPr>
          <w:rFonts w:eastAsia="楷体_GB2312" w:hint="eastAsia"/>
          <w:lang w:eastAsia="zh-CN"/>
        </w:rPr>
        <w:t>款第</w:t>
      </w:r>
      <w:r w:rsidR="00642CEF">
        <w:fldChar w:fldCharType="begin"/>
      </w:r>
      <w:r w:rsidR="00642CEF">
        <w:instrText xml:space="preserve"> REF _Ref150542634 \r \h  \* MERGEFORMAT </w:instrText>
      </w:r>
      <w:r w:rsidR="00642CEF">
        <w:fldChar w:fldCharType="separate"/>
      </w:r>
      <w:r w:rsidRPr="009A7DAF">
        <w:rPr>
          <w:rFonts w:eastAsia="楷体_GB2312"/>
          <w:lang w:eastAsia="zh-CN"/>
        </w:rPr>
        <w:t>(1)</w:t>
      </w:r>
      <w:r w:rsidR="00642CEF">
        <w:fldChar w:fldCharType="end"/>
      </w:r>
      <w:r w:rsidRPr="009A7DAF">
        <w:rPr>
          <w:rFonts w:eastAsia="楷体_GB2312" w:hint="eastAsia"/>
          <w:lang w:eastAsia="zh-CN"/>
        </w:rPr>
        <w:t>项和第</w:t>
      </w:r>
      <w:r w:rsidR="00FB07A3" w:rsidRPr="009A7DAF">
        <w:fldChar w:fldCharType="begin"/>
      </w:r>
      <w:r w:rsidR="00FB07A3" w:rsidRPr="009A7DAF">
        <w:rPr>
          <w:rFonts w:eastAsia="楷体_GB2312"/>
          <w:lang w:eastAsia="zh-CN"/>
        </w:rPr>
        <w:instrText xml:space="preserve"> </w:instrText>
      </w:r>
      <w:r w:rsidR="00FB07A3" w:rsidRPr="009A7DAF">
        <w:rPr>
          <w:rFonts w:eastAsia="楷体_GB2312" w:hint="eastAsia"/>
          <w:lang w:eastAsia="zh-CN"/>
        </w:rPr>
        <w:instrText>REF _Ref441843208 \r \h</w:instrText>
      </w:r>
      <w:r w:rsidR="00FB07A3" w:rsidRPr="009A7DAF">
        <w:rPr>
          <w:rFonts w:eastAsia="楷体_GB2312"/>
          <w:lang w:eastAsia="zh-CN"/>
        </w:rPr>
        <w:instrText xml:space="preserve"> </w:instrText>
      </w:r>
      <w:r w:rsidR="009A7DAF" w:rsidRPr="009A7DAF">
        <w:instrText xml:space="preserve"> \* MERGEFORMAT </w:instrText>
      </w:r>
      <w:r w:rsidR="00FB07A3" w:rsidRPr="009A7DAF">
        <w:fldChar w:fldCharType="separate"/>
      </w:r>
      <w:r w:rsidR="00FB07A3" w:rsidRPr="009A7DAF">
        <w:rPr>
          <w:rFonts w:eastAsia="楷体_GB2312"/>
          <w:lang w:eastAsia="zh-CN"/>
        </w:rPr>
        <w:t>9.8.2</w:t>
      </w:r>
      <w:r w:rsidR="00FB07A3" w:rsidRPr="009A7DAF">
        <w:fldChar w:fldCharType="end"/>
      </w:r>
      <w:r w:rsidRPr="009A7DAF">
        <w:rPr>
          <w:rFonts w:eastAsia="楷体_GB2312" w:hint="eastAsia"/>
          <w:lang w:eastAsia="zh-CN"/>
        </w:rPr>
        <w:t>款的约定从</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的资金的总金额按以下顺序进行分配</w:t>
      </w:r>
      <w:r w:rsidRPr="009A7DAF">
        <w:rPr>
          <w:rFonts w:eastAsia="楷体_GB2312" w:hint="eastAsia"/>
        </w:rPr>
        <w:t>（如同一顺序的多笔款项不足以同时足额分配，则按各笔款项应受偿金额的比例支付，且所差金额应按以下顺序在下一期分配）</w:t>
      </w:r>
      <w:r w:rsidRPr="009A7DAF">
        <w:rPr>
          <w:rFonts w:eastAsia="楷体_GB2312" w:hint="eastAsia"/>
          <w:lang w:eastAsia="zh-CN"/>
        </w:rPr>
        <w:t>：</w:t>
      </w:r>
    </w:p>
    <w:p w14:paraId="1DD65341" w14:textId="77777777" w:rsidR="00ED3C36" w:rsidRDefault="00ED3C36">
      <w:pPr>
        <w:widowControl w:val="0"/>
        <w:numPr>
          <w:ilvl w:val="0"/>
          <w:numId w:val="17"/>
        </w:numPr>
        <w:spacing w:beforeLines="50" w:before="120" w:afterLines="50" w:after="120" w:line="360" w:lineRule="auto"/>
        <w:jc w:val="both"/>
        <w:rPr>
          <w:rFonts w:eastAsia="楷体_GB2312"/>
          <w:lang w:eastAsia="zh-CN"/>
        </w:rPr>
      </w:pPr>
      <w:bookmarkStart w:id="464" w:name="_Ref112316473"/>
      <w:bookmarkStart w:id="465" w:name="_Ref111348174"/>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缴纳的与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相关的税收和规费（</w:t>
      </w:r>
      <w:r w:rsidR="00B8464F" w:rsidRPr="001925F3">
        <w:rPr>
          <w:rFonts w:eastAsia="楷体_GB2312" w:hint="eastAsia"/>
          <w:lang w:eastAsia="zh-CN"/>
        </w:rPr>
        <w:t>如有，</w:t>
      </w:r>
      <w:r w:rsidRPr="009A7DAF">
        <w:rPr>
          <w:rFonts w:eastAsia="楷体_GB2312" w:hint="eastAsia"/>
          <w:lang w:eastAsia="zh-CN"/>
        </w:rPr>
        <w:t>包括但不限于</w:t>
      </w:r>
      <w:r w:rsidR="00EE7964">
        <w:rPr>
          <w:rFonts w:eastAsia="楷体_GB2312" w:hint="eastAsia"/>
          <w:lang w:eastAsia="zh-CN"/>
        </w:rPr>
        <w:t>增值税</w:t>
      </w:r>
      <w:commentRangeStart w:id="466"/>
      <w:r w:rsidRPr="009A7DAF">
        <w:rPr>
          <w:rFonts w:eastAsia="楷体_GB2312" w:hint="eastAsia"/>
          <w:lang w:eastAsia="zh-CN"/>
        </w:rPr>
        <w:t>及附加</w:t>
      </w:r>
      <w:commentRangeEnd w:id="466"/>
      <w:r w:rsidR="00E361E2">
        <w:rPr>
          <w:rStyle w:val="CommentReference"/>
        </w:rPr>
        <w:commentReference w:id="466"/>
      </w:r>
      <w:r w:rsidRPr="009A7DAF">
        <w:rPr>
          <w:rFonts w:eastAsia="楷体_GB2312" w:hint="eastAsia"/>
          <w:lang w:eastAsia="zh-CN"/>
        </w:rPr>
        <w:t>等）。其中，</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将与其依据相关税收计算公式所计算的</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年度税收（如有）的</w:t>
      </w:r>
      <w:r w:rsidRPr="009A7DAF">
        <w:rPr>
          <w:rFonts w:eastAsia="楷体_GB2312"/>
          <w:lang w:eastAsia="zh-CN"/>
        </w:rPr>
        <w:t>1/12</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估算的其他与税收有关的合理金额（如有）相等数额的资金记入</w:t>
      </w:r>
      <w:r w:rsidRPr="009A7DAF">
        <w:rPr>
          <w:rFonts w:eastAsia="楷体_GB2312"/>
          <w:bCs/>
          <w:lang w:eastAsia="zh-CN"/>
        </w:rPr>
        <w:t>“</w:t>
      </w:r>
      <w:r w:rsidRPr="009A7DAF">
        <w:rPr>
          <w:rFonts w:eastAsia="楷体_GB2312" w:hint="eastAsia"/>
          <w:lang w:eastAsia="zh-CN"/>
        </w:rPr>
        <w:t>信托（税收）储备账</w:t>
      </w:r>
      <w:r w:rsidRPr="009A7DAF">
        <w:rPr>
          <w:rFonts w:eastAsia="楷体_GB2312"/>
          <w:bCs/>
          <w:lang w:eastAsia="zh-CN"/>
        </w:rPr>
        <w:t>”</w:t>
      </w:r>
      <w:r w:rsidRPr="009A7DAF">
        <w:rPr>
          <w:rFonts w:eastAsia="楷体_GB2312" w:hint="eastAsia"/>
          <w:lang w:eastAsia="zh-CN"/>
        </w:rPr>
        <w:t>；</w:t>
      </w:r>
      <w:bookmarkEnd w:id="464"/>
    </w:p>
    <w:p w14:paraId="4244B2B0" w14:textId="77777777" w:rsidR="005C285D" w:rsidRPr="009A7DAF" w:rsidRDefault="005C285D" w:rsidP="005C285D">
      <w:pPr>
        <w:widowControl w:val="0"/>
        <w:numPr>
          <w:ilvl w:val="0"/>
          <w:numId w:val="17"/>
        </w:numPr>
        <w:spacing w:beforeLines="50" w:before="120" w:afterLines="50" w:after="120" w:line="360" w:lineRule="auto"/>
        <w:jc w:val="both"/>
        <w:rPr>
          <w:rFonts w:eastAsia="楷体_GB2312"/>
          <w:lang w:eastAsia="zh-CN"/>
        </w:rPr>
      </w:pPr>
      <w:r>
        <w:rPr>
          <w:rFonts w:eastAsia="楷体_GB2312" w:hint="eastAsia"/>
          <w:lang w:eastAsia="zh-CN"/>
        </w:rPr>
        <w:t>支付“受托</w:t>
      </w:r>
      <w:r w:rsidR="0053616E">
        <w:rPr>
          <w:rFonts w:eastAsia="楷体_GB2312" w:hint="eastAsia"/>
          <w:lang w:eastAsia="zh-CN"/>
        </w:rPr>
        <w:t>人</w:t>
      </w:r>
      <w:r w:rsidRPr="005C285D">
        <w:rPr>
          <w:rFonts w:eastAsia="楷体_GB2312" w:hint="eastAsia"/>
          <w:lang w:eastAsia="zh-CN"/>
        </w:rPr>
        <w:t>”垫付的初始登记服务费（如有</w:t>
      </w:r>
      <w:r>
        <w:rPr>
          <w:rFonts w:eastAsia="楷体_GB2312" w:hint="eastAsia"/>
          <w:lang w:eastAsia="zh-CN"/>
        </w:rPr>
        <w:t>）；</w:t>
      </w:r>
    </w:p>
    <w:p w14:paraId="6087EE1D" w14:textId="77777777" w:rsidR="00ED3C36" w:rsidRPr="009A7DAF" w:rsidRDefault="00ED3C36" w:rsidP="00D6372A">
      <w:pPr>
        <w:widowControl w:val="0"/>
        <w:numPr>
          <w:ilvl w:val="0"/>
          <w:numId w:val="17"/>
        </w:numPr>
        <w:spacing w:beforeLines="50" w:before="120" w:afterLines="50" w:after="120" w:line="360" w:lineRule="auto"/>
        <w:jc w:val="both"/>
        <w:rPr>
          <w:rFonts w:eastAsia="楷体_GB2312"/>
          <w:b/>
        </w:rPr>
      </w:pPr>
      <w:r w:rsidRPr="009A7DAF">
        <w:rPr>
          <w:rFonts w:eastAsia="楷体_GB2312" w:hint="eastAsia"/>
        </w:rPr>
        <w:t>如为第一个</w:t>
      </w:r>
      <w:r w:rsidRPr="009A7DAF">
        <w:rPr>
          <w:rFonts w:eastAsia="楷体_GB2312"/>
        </w:rPr>
        <w:t>“</w:t>
      </w:r>
      <w:r w:rsidRPr="009A7DAF">
        <w:rPr>
          <w:rFonts w:eastAsia="楷体_GB2312" w:hint="eastAsia"/>
        </w:rPr>
        <w:t>信托分配日</w:t>
      </w:r>
      <w:r w:rsidRPr="009A7DAF">
        <w:rPr>
          <w:rFonts w:eastAsia="楷体_GB2312"/>
        </w:rPr>
        <w:t>”</w:t>
      </w:r>
      <w:r w:rsidRPr="009A7DAF">
        <w:rPr>
          <w:rFonts w:eastAsia="楷体_GB2312" w:hint="eastAsia"/>
        </w:rPr>
        <w:t>，则</w:t>
      </w:r>
      <w:r w:rsidRPr="009A7DAF">
        <w:rPr>
          <w:rFonts w:eastAsia="楷体_GB2312" w:hint="eastAsia"/>
          <w:lang w:eastAsia="zh-CN"/>
        </w:rPr>
        <w:t>同顺序按比例支付</w:t>
      </w:r>
      <w:r w:rsidR="00527BCE" w:rsidRPr="00527BCE">
        <w:rPr>
          <w:rFonts w:eastAsia="楷体_GB2312" w:hint="eastAsia"/>
          <w:lang w:eastAsia="zh-CN"/>
        </w:rPr>
        <w:t>“受托人”垫付的为本期“资产支持证券”发行之目的在“信托设立日”之前发生的“信托”公告费用（如有）、发行信息披露费（如有）</w:t>
      </w:r>
      <w:r w:rsidR="00527BCE">
        <w:rPr>
          <w:rFonts w:eastAsia="楷体_GB2312" w:hint="eastAsia"/>
          <w:lang w:eastAsia="zh-CN"/>
        </w:rPr>
        <w:t>、</w:t>
      </w:r>
      <w:r w:rsidR="0053616E" w:rsidRPr="006B11FD">
        <w:rPr>
          <w:rFonts w:eastAsia="楷体_GB2312" w:hint="eastAsia"/>
          <w:lang w:eastAsia="zh-CN"/>
        </w:rPr>
        <w:t>“资产支持证券募集资金净额”划付给“发起机构”的资金汇划费</w:t>
      </w:r>
      <w:r w:rsidR="00F23B02" w:rsidRPr="00527BCE">
        <w:rPr>
          <w:rFonts w:eastAsia="楷体_GB2312" w:hint="eastAsia"/>
          <w:lang w:eastAsia="zh-CN"/>
        </w:rPr>
        <w:t>（如有）</w:t>
      </w:r>
      <w:r w:rsidR="0053616E">
        <w:rPr>
          <w:rFonts w:eastAsia="楷体_GB2312" w:hint="eastAsia"/>
          <w:lang w:eastAsia="zh-CN"/>
        </w:rPr>
        <w:t>、</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00EE7964" w:rsidRPr="00EE7964">
        <w:rPr>
          <w:rFonts w:eastAsia="楷体_GB2312"/>
          <w:lang w:eastAsia="zh-CN"/>
        </w:rPr>
        <w:t xml:space="preserve"> </w:t>
      </w:r>
      <w:r w:rsidR="00EE7964" w:rsidRPr="00FA1629">
        <w:rPr>
          <w:rFonts w:eastAsia="楷体_GB2312"/>
          <w:lang w:eastAsia="zh-CN"/>
        </w:rPr>
        <w:t>“</w:t>
      </w:r>
      <w:r w:rsidR="00EE7964" w:rsidRPr="000836BF">
        <w:rPr>
          <w:rFonts w:eastAsia="楷体_GB2312"/>
          <w:lang w:eastAsia="zh-CN"/>
        </w:rPr>
        <w:t>贷款服务机构</w:t>
      </w:r>
      <w:r w:rsidR="00EE7964" w:rsidRPr="00FA1629">
        <w:rPr>
          <w:rFonts w:eastAsia="楷体_GB2312"/>
          <w:lang w:eastAsia="zh-CN"/>
        </w:rPr>
        <w:t>”</w:t>
      </w:r>
      <w:r w:rsidR="00EE7964">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00ED2B4F" w:rsidRPr="00061100">
        <w:rPr>
          <w:rFonts w:eastAsia="楷体_GB2312" w:hint="eastAsia"/>
          <w:lang w:eastAsia="zh-CN"/>
        </w:rPr>
        <w:t>“中诚信”（</w:t>
      </w:r>
      <w:r w:rsidR="00ED2B4F" w:rsidRPr="009A7DAF">
        <w:rPr>
          <w:rFonts w:eastAsia="楷体_GB2312" w:hint="eastAsia"/>
          <w:lang w:eastAsia="zh-CN"/>
        </w:rPr>
        <w:t>跟踪评级</w:t>
      </w:r>
      <w:r w:rsidR="00527BCE">
        <w:rPr>
          <w:rFonts w:eastAsia="楷体_GB2312" w:hint="eastAsia"/>
          <w:lang w:eastAsia="zh-CN"/>
        </w:rPr>
        <w:t>（如有），</w:t>
      </w:r>
      <w:r w:rsidR="00527BCE" w:rsidRPr="009A7DAF">
        <w:rPr>
          <w:rFonts w:eastAsia="楷体_GB2312"/>
          <w:lang w:eastAsia="zh-CN"/>
        </w:rPr>
        <w:t>如</w:t>
      </w:r>
      <w:r w:rsidR="00527BCE" w:rsidRPr="009A7DAF">
        <w:rPr>
          <w:rFonts w:eastAsia="楷体_GB2312" w:hint="eastAsia"/>
          <w:lang w:eastAsia="zh-CN"/>
        </w:rPr>
        <w:t>发生</w:t>
      </w:r>
      <w:r w:rsidR="00527BCE" w:rsidRPr="009A7DAF">
        <w:rPr>
          <w:rFonts w:eastAsia="楷体_GB2312"/>
          <w:lang w:eastAsia="zh-CN"/>
        </w:rPr>
        <w:t>更换则指更换后的评级公司</w:t>
      </w:r>
      <w:r w:rsidR="00ED2B4F" w:rsidRPr="00061100">
        <w:rPr>
          <w:rFonts w:eastAsia="楷体_GB2312" w:hint="eastAsia"/>
          <w:lang w:eastAsia="zh-CN"/>
        </w:rPr>
        <w:t>）</w:t>
      </w:r>
      <w:r w:rsidR="00ED2B4F">
        <w:rPr>
          <w:rFonts w:eastAsia="楷体_GB2312" w:hint="eastAsia"/>
          <w:lang w:eastAsia="zh-CN"/>
        </w:rPr>
        <w:t>、</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（初始评级和跟踪评级</w:t>
      </w:r>
      <w:r w:rsidR="00527BCE">
        <w:rPr>
          <w:rFonts w:eastAsia="楷体_GB2312" w:hint="eastAsia"/>
          <w:lang w:eastAsia="zh-CN"/>
        </w:rPr>
        <w:t>（如有）</w:t>
      </w:r>
      <w:r w:rsidR="00790A26" w:rsidRPr="009A7DAF">
        <w:rPr>
          <w:rFonts w:eastAsia="楷体_GB2312" w:hint="eastAsia"/>
          <w:lang w:eastAsia="zh-CN"/>
        </w:rPr>
        <w:t>，</w:t>
      </w:r>
      <w:r w:rsidR="00790A26" w:rsidRPr="009A7DAF">
        <w:rPr>
          <w:rFonts w:eastAsia="楷体_GB2312"/>
          <w:lang w:eastAsia="zh-CN"/>
        </w:rPr>
        <w:t>如</w:t>
      </w:r>
      <w:r w:rsidR="00790A26" w:rsidRPr="009A7DAF">
        <w:rPr>
          <w:rFonts w:eastAsia="楷体_GB2312" w:hint="eastAsia"/>
          <w:lang w:eastAsia="zh-CN"/>
        </w:rPr>
        <w:t>发生</w:t>
      </w:r>
      <w:r w:rsidR="00790A26" w:rsidRPr="009A7DAF">
        <w:rPr>
          <w:rFonts w:eastAsia="楷体_GB2312"/>
          <w:lang w:eastAsia="zh-CN"/>
        </w:rPr>
        <w:t>更换则指更换后的评级公司</w:t>
      </w:r>
      <w:r w:rsidRPr="009A7DAF">
        <w:rPr>
          <w:rFonts w:eastAsia="楷体_GB2312" w:hint="eastAsia"/>
          <w:lang w:eastAsia="zh-CN"/>
        </w:rPr>
        <w:t>）、</w:t>
      </w:r>
      <w:r w:rsidRPr="009A7DAF">
        <w:rPr>
          <w:rFonts w:eastAsia="楷体_GB2312"/>
          <w:lang w:eastAsia="zh-CN"/>
        </w:rPr>
        <w:t xml:space="preserve"> “</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（如有）、</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（如有）的</w:t>
      </w:r>
      <w:r w:rsidR="00655F11" w:rsidRPr="009A7DAF">
        <w:rPr>
          <w:rFonts w:eastAsia="楷体_GB2312" w:hint="eastAsia"/>
          <w:lang w:eastAsia="zh-CN"/>
        </w:rPr>
        <w:t>“</w:t>
      </w:r>
      <w:r w:rsidRPr="009A7DAF">
        <w:rPr>
          <w:rFonts w:eastAsia="楷体_GB2312" w:hint="eastAsia"/>
          <w:lang w:eastAsia="zh-CN"/>
        </w:rPr>
        <w:t>服务报酬</w:t>
      </w:r>
      <w:r w:rsidR="00655F11" w:rsidRPr="009A7DAF">
        <w:rPr>
          <w:rFonts w:eastAsia="楷体_GB2312" w:hint="eastAsia"/>
          <w:lang w:eastAsia="zh-CN"/>
        </w:rPr>
        <w:t>”</w:t>
      </w:r>
      <w:r w:rsidRPr="009A7DAF">
        <w:rPr>
          <w:rFonts w:eastAsia="楷体_GB2312" w:hint="eastAsia"/>
          <w:lang w:eastAsia="zh-CN"/>
        </w:rPr>
        <w:t>，以及在</w:t>
      </w:r>
      <w:r w:rsidRPr="009A7DAF">
        <w:rPr>
          <w:rFonts w:eastAsia="楷体_GB2312"/>
          <w:lang w:eastAsia="zh-CN"/>
        </w:rPr>
        <w:t>“</w:t>
      </w:r>
      <w:r w:rsidRPr="009A7DAF">
        <w:rPr>
          <w:rFonts w:eastAsia="楷体_GB2312" w:hint="eastAsia"/>
          <w:lang w:eastAsia="zh-CN"/>
        </w:rPr>
        <w:t>优先支出上限</w:t>
      </w:r>
      <w:r w:rsidRPr="009A7DAF">
        <w:rPr>
          <w:rFonts w:eastAsia="楷体_GB2312"/>
          <w:lang w:eastAsia="zh-CN"/>
        </w:rPr>
        <w:t>”</w:t>
      </w:r>
      <w:r w:rsidRPr="009A7DAF">
        <w:rPr>
          <w:rFonts w:eastAsia="楷体_GB2312" w:hint="eastAsia"/>
          <w:lang w:eastAsia="zh-CN"/>
        </w:rPr>
        <w:t>内同顺序按比例支付上述相关主体和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各自可报销的</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因管理信托事务垫付的</w:t>
      </w:r>
      <w:r w:rsidR="00D44ACD">
        <w:rPr>
          <w:rFonts w:eastAsia="楷体_GB2312" w:hint="eastAsia"/>
          <w:lang w:eastAsia="zh-CN"/>
        </w:rPr>
        <w:t>除</w:t>
      </w:r>
      <w:r w:rsidR="00D44ACD" w:rsidRPr="00D44ACD">
        <w:rPr>
          <w:rFonts w:eastAsia="楷体_GB2312" w:hint="eastAsia"/>
          <w:lang w:eastAsia="zh-CN"/>
        </w:rPr>
        <w:t>初始登记服务费（如有）、“信托”公告费用（如有）、发行信息披露费（如有）外</w:t>
      </w:r>
      <w:r w:rsidR="000C20E9">
        <w:rPr>
          <w:rFonts w:eastAsia="楷体_GB2312" w:hint="eastAsia"/>
          <w:lang w:eastAsia="zh-CN"/>
        </w:rPr>
        <w:t>、</w:t>
      </w:r>
      <w:r w:rsidR="000C20E9" w:rsidRPr="00863FC8">
        <w:rPr>
          <w:rFonts w:eastAsia="楷体_GB2312" w:hint="eastAsia"/>
          <w:lang w:eastAsia="zh-CN"/>
        </w:rPr>
        <w:t>资金汇划费</w:t>
      </w:r>
      <w:r w:rsidR="000C20E9" w:rsidRPr="00527BCE">
        <w:rPr>
          <w:rFonts w:eastAsia="楷体_GB2312" w:hint="eastAsia"/>
          <w:lang w:eastAsia="zh-CN"/>
        </w:rPr>
        <w:t>（如有）</w:t>
      </w:r>
      <w:r w:rsidR="00D44ACD" w:rsidRPr="00D44ACD">
        <w:rPr>
          <w:rFonts w:eastAsia="楷体_GB2312" w:hint="eastAsia"/>
          <w:lang w:eastAsia="zh-CN"/>
        </w:rPr>
        <w:t>的相关</w:t>
      </w:r>
      <w:r w:rsidRPr="009A7DAF">
        <w:rPr>
          <w:rFonts w:eastAsia="楷体_GB2312" w:hint="eastAsia"/>
          <w:lang w:eastAsia="zh-CN"/>
        </w:rPr>
        <w:t>费用</w:t>
      </w:r>
      <w:r w:rsidR="00D44ACD">
        <w:rPr>
          <w:rFonts w:eastAsia="楷体_GB2312" w:hint="eastAsia"/>
          <w:lang w:eastAsia="zh-CN"/>
        </w:rPr>
        <w:t>（如有）</w:t>
      </w:r>
      <w:r w:rsidRPr="009A7DAF">
        <w:rPr>
          <w:rFonts w:eastAsia="楷体_GB2312" w:hint="eastAsia"/>
          <w:lang w:eastAsia="zh-CN"/>
        </w:rPr>
        <w:t>；</w:t>
      </w:r>
      <w:commentRangeStart w:id="467"/>
      <w:r w:rsidRPr="009A7DAF">
        <w:rPr>
          <w:rFonts w:eastAsia="楷体_GB2312" w:hint="eastAsia"/>
        </w:rPr>
        <w:t>如不是第一个</w:t>
      </w:r>
      <w:r w:rsidRPr="009A7DAF">
        <w:rPr>
          <w:rFonts w:eastAsia="楷体_GB2312"/>
        </w:rPr>
        <w:t>“</w:t>
      </w:r>
      <w:r w:rsidRPr="009A7DAF">
        <w:rPr>
          <w:rFonts w:eastAsia="楷体_GB2312" w:hint="eastAsia"/>
        </w:rPr>
        <w:t>信托分配日</w:t>
      </w:r>
      <w:r w:rsidRPr="009A7DAF">
        <w:rPr>
          <w:rFonts w:eastAsia="楷体_GB2312"/>
        </w:rPr>
        <w:t>”</w:t>
      </w:r>
      <w:r w:rsidRPr="009A7DAF">
        <w:rPr>
          <w:rFonts w:eastAsia="楷体_GB2312" w:hint="eastAsia"/>
        </w:rPr>
        <w:t>，</w:t>
      </w:r>
      <w:commentRangeEnd w:id="467"/>
      <w:r w:rsidR="0077083D">
        <w:rPr>
          <w:rStyle w:val="CommentReference"/>
        </w:rPr>
        <w:commentReference w:id="467"/>
      </w:r>
      <w:r w:rsidRPr="009A7DAF">
        <w:rPr>
          <w:rFonts w:eastAsia="楷体_GB2312" w:hint="eastAsia"/>
        </w:rPr>
        <w:t>则</w:t>
      </w:r>
      <w:r w:rsidRPr="009A7DAF">
        <w:rPr>
          <w:rFonts w:eastAsia="楷体_GB2312" w:hint="eastAsia"/>
          <w:lang w:eastAsia="zh-CN"/>
        </w:rPr>
        <w:t>同顺序按比例支付</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 </w:t>
      </w:r>
      <w:r w:rsidR="00D6372A" w:rsidRPr="00D6372A">
        <w:rPr>
          <w:rFonts w:eastAsia="楷体_GB2312" w:hint="eastAsia"/>
          <w:lang w:eastAsia="zh-CN"/>
        </w:rPr>
        <w:t>“中诚信”（跟踪评级（如有），如发生更换则指更换后的评级公司）</w:t>
      </w:r>
      <w:r w:rsidR="00D6372A">
        <w:rPr>
          <w:rFonts w:eastAsia="楷体_GB2312" w:hint="eastAsia"/>
          <w:lang w:eastAsia="zh-CN"/>
        </w:rPr>
        <w:t>、</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（跟</w:t>
      </w:r>
      <w:r w:rsidRPr="009A7DAF">
        <w:rPr>
          <w:rFonts w:eastAsia="楷体_GB2312" w:hint="eastAsia"/>
          <w:lang w:eastAsia="zh-CN"/>
        </w:rPr>
        <w:lastRenderedPageBreak/>
        <w:t>踪评级</w:t>
      </w:r>
      <w:r w:rsidR="00D6372A">
        <w:rPr>
          <w:rFonts w:eastAsia="楷体_GB2312" w:hint="eastAsia"/>
          <w:lang w:eastAsia="zh-CN"/>
        </w:rPr>
        <w:t>（如有）</w:t>
      </w:r>
      <w:r w:rsidR="00790A26" w:rsidRPr="009A7DAF">
        <w:rPr>
          <w:rFonts w:eastAsia="楷体_GB2312" w:hint="eastAsia"/>
          <w:lang w:eastAsia="zh-CN"/>
        </w:rPr>
        <w:t>，如发生更换则指更换后的评级公司</w:t>
      </w:r>
      <w:r w:rsidRPr="009A7DAF">
        <w:rPr>
          <w:rFonts w:eastAsia="楷体_GB2312" w:hint="eastAsia"/>
          <w:lang w:eastAsia="zh-CN"/>
        </w:rPr>
        <w:t>）、</w:t>
      </w:r>
      <w:r w:rsidRPr="009A7DAF">
        <w:rPr>
          <w:rFonts w:eastAsia="楷体_GB2312"/>
          <w:lang w:eastAsia="zh-CN"/>
        </w:rPr>
        <w:t xml:space="preserve"> “</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（如有）、</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（如有）的服务报酬，以及在</w:t>
      </w:r>
      <w:r w:rsidRPr="009A7DAF">
        <w:rPr>
          <w:rFonts w:eastAsia="楷体_GB2312"/>
          <w:lang w:eastAsia="zh-CN"/>
        </w:rPr>
        <w:t>“</w:t>
      </w:r>
      <w:r w:rsidRPr="009A7DAF">
        <w:rPr>
          <w:rFonts w:eastAsia="楷体_GB2312" w:hint="eastAsia"/>
          <w:lang w:eastAsia="zh-CN"/>
        </w:rPr>
        <w:t>优先支出上限</w:t>
      </w:r>
      <w:r w:rsidRPr="009A7DAF">
        <w:rPr>
          <w:rFonts w:eastAsia="楷体_GB2312"/>
          <w:lang w:eastAsia="zh-CN"/>
        </w:rPr>
        <w:t>”</w:t>
      </w:r>
      <w:r w:rsidRPr="009A7DAF">
        <w:rPr>
          <w:rFonts w:eastAsia="楷体_GB2312" w:hint="eastAsia"/>
          <w:lang w:eastAsia="zh-CN"/>
        </w:rPr>
        <w:t>内同顺序按比例支付上述相关主体和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各自可报销的</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因管理信托事务垫付的费用；</w:t>
      </w:r>
    </w:p>
    <w:p w14:paraId="59C6C91E" w14:textId="77777777" w:rsidR="00ED3C36" w:rsidRPr="009A7DAF" w:rsidRDefault="00ED3C36">
      <w:pPr>
        <w:widowControl w:val="0"/>
        <w:numPr>
          <w:ilvl w:val="0"/>
          <w:numId w:val="17"/>
        </w:numPr>
        <w:spacing w:beforeLines="50" w:before="120" w:afterLines="50" w:after="120" w:line="360" w:lineRule="auto"/>
        <w:jc w:val="both"/>
        <w:rPr>
          <w:rFonts w:eastAsia="楷体_GB2312"/>
          <w:lang w:eastAsia="zh-CN"/>
        </w:rPr>
      </w:pPr>
      <w:r w:rsidRPr="009A7DAF">
        <w:rPr>
          <w:rFonts w:eastAsia="楷体_GB2312" w:hint="eastAsia"/>
          <w:lang w:eastAsia="zh-CN"/>
        </w:rPr>
        <w:t>同顺序按比例支付该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后第一个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的利息；</w:t>
      </w:r>
    </w:p>
    <w:p w14:paraId="3A1E6408" w14:textId="77777777" w:rsidR="00ED3C36" w:rsidRPr="009A7DAF" w:rsidRDefault="00ED3C36">
      <w:pPr>
        <w:widowControl w:val="0"/>
        <w:numPr>
          <w:ilvl w:val="0"/>
          <w:numId w:val="17"/>
        </w:numPr>
        <w:spacing w:beforeLines="50" w:before="120" w:afterLines="50" w:after="120" w:line="360" w:lineRule="auto"/>
        <w:jc w:val="both"/>
        <w:rPr>
          <w:rFonts w:eastAsia="楷体_GB2312"/>
          <w:lang w:eastAsia="zh-CN"/>
        </w:rPr>
      </w:pPr>
      <w:bookmarkStart w:id="468" w:name="_Ref332293972"/>
      <w:r w:rsidRPr="009A7DAF">
        <w:rPr>
          <w:rFonts w:eastAsia="楷体_GB2312" w:hint="eastAsia"/>
          <w:lang w:eastAsia="zh-CN"/>
        </w:rPr>
        <w:t>同顺序按比例支付该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后第一个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的累计应付未付的</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的利息；</w:t>
      </w:r>
      <w:bookmarkEnd w:id="468"/>
    </w:p>
    <w:p w14:paraId="3AF06278" w14:textId="77777777" w:rsidR="00ED3C36" w:rsidRPr="009A7DAF" w:rsidRDefault="00ED3C36">
      <w:pPr>
        <w:widowControl w:val="0"/>
        <w:numPr>
          <w:ilvl w:val="0"/>
          <w:numId w:val="17"/>
        </w:numPr>
        <w:spacing w:beforeLines="50" w:before="120" w:afterLines="50" w:after="120" w:line="360" w:lineRule="auto"/>
        <w:jc w:val="both"/>
        <w:rPr>
          <w:rFonts w:eastAsia="楷体_GB2312"/>
        </w:rPr>
      </w:pPr>
      <w:bookmarkStart w:id="469" w:name="_Ref403815460"/>
      <w:r w:rsidRPr="009A7DAF">
        <w:rPr>
          <w:rFonts w:eastAsia="楷体_GB2312" w:hint="eastAsia"/>
        </w:rPr>
        <w:t>转入</w:t>
      </w:r>
      <w:r w:rsidRPr="009A7DAF">
        <w:rPr>
          <w:rFonts w:eastAsia="楷体_GB2312"/>
          <w:lang w:eastAsia="zh-CN"/>
        </w:rPr>
        <w:t>“</w:t>
      </w:r>
      <w:r w:rsidRPr="009A7DAF">
        <w:rPr>
          <w:rFonts w:eastAsia="楷体_GB2312" w:hint="eastAsia"/>
        </w:rPr>
        <w:t>本金账</w:t>
      </w:r>
      <w:r w:rsidRPr="009A7DAF">
        <w:rPr>
          <w:rFonts w:eastAsia="楷体_GB2312"/>
          <w:lang w:eastAsia="zh-CN"/>
        </w:rPr>
        <w:t>”</w:t>
      </w:r>
      <w:r w:rsidRPr="009A7DAF">
        <w:rPr>
          <w:rFonts w:eastAsia="楷体_GB2312" w:hint="eastAsia"/>
        </w:rPr>
        <w:t>相当于以下</w:t>
      </w:r>
      <w:r w:rsidRPr="009A7DAF">
        <w:rPr>
          <w:rFonts w:eastAsia="楷体_GB2312"/>
        </w:rPr>
        <w:t>(a)+(b)+(c)-(d)</w:t>
      </w:r>
      <w:r w:rsidRPr="009A7DAF">
        <w:rPr>
          <w:rFonts w:eastAsia="楷体_GB2312" w:hint="eastAsia"/>
          <w:lang w:eastAsia="zh-CN"/>
        </w:rPr>
        <w:t>的金额</w:t>
      </w:r>
      <w:r w:rsidRPr="009A7DAF">
        <w:rPr>
          <w:rFonts w:eastAsia="楷体_GB2312" w:hint="eastAsia"/>
        </w:rPr>
        <w:t>：</w:t>
      </w:r>
      <w:r w:rsidRPr="009A7DAF">
        <w:rPr>
          <w:rFonts w:eastAsia="楷体_GB2312"/>
          <w:lang w:eastAsia="zh-CN"/>
        </w:rPr>
        <w:t>(a)</w:t>
      </w:r>
      <w:r w:rsidRPr="009A7DAF">
        <w:rPr>
          <w:rFonts w:eastAsia="楷体_GB2312" w:hint="eastAsia"/>
        </w:rPr>
        <w:t>在</w:t>
      </w:r>
      <w:r w:rsidRPr="009A7DAF">
        <w:rPr>
          <w:rFonts w:eastAsia="楷体_GB2312" w:hint="eastAsia"/>
          <w:lang w:eastAsia="zh-CN"/>
        </w:rPr>
        <w:t>最近</w:t>
      </w:r>
      <w:r w:rsidRPr="009A7DAF">
        <w:rPr>
          <w:rFonts w:eastAsia="楷体_GB2312" w:hint="eastAsia"/>
        </w:rPr>
        <w:t>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rPr>
        <w:t>成为</w:t>
      </w:r>
      <w:r w:rsidRPr="009A7DAF">
        <w:rPr>
          <w:rFonts w:eastAsia="楷体_GB2312"/>
          <w:lang w:eastAsia="zh-CN"/>
        </w:rPr>
        <w:t>“</w:t>
      </w:r>
      <w:r w:rsidRPr="009A7DAF">
        <w:rPr>
          <w:rFonts w:eastAsia="楷体_GB2312" w:hint="eastAsia"/>
        </w:rPr>
        <w:t>违约贷款</w:t>
      </w:r>
      <w:r w:rsidRPr="009A7DAF">
        <w:rPr>
          <w:rFonts w:eastAsia="楷体_GB2312"/>
          <w:lang w:eastAsia="zh-CN"/>
        </w:rPr>
        <w:t>”</w:t>
      </w:r>
      <w:r w:rsidRPr="009A7DAF">
        <w:rPr>
          <w:rFonts w:eastAsia="楷体_GB2312" w:hint="eastAsia"/>
        </w:rPr>
        <w:t>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rPr>
        <w:t>在成为</w:t>
      </w:r>
      <w:r w:rsidRPr="009A7DAF">
        <w:rPr>
          <w:rFonts w:eastAsia="楷体_GB2312"/>
          <w:lang w:eastAsia="zh-CN"/>
        </w:rPr>
        <w:t>“</w:t>
      </w:r>
      <w:r w:rsidRPr="009A7DAF">
        <w:rPr>
          <w:rFonts w:eastAsia="楷体_GB2312" w:hint="eastAsia"/>
        </w:rPr>
        <w:t>违约贷款</w:t>
      </w:r>
      <w:r w:rsidRPr="009A7DAF">
        <w:rPr>
          <w:rFonts w:eastAsia="楷体_GB2312"/>
          <w:lang w:eastAsia="zh-CN"/>
        </w:rPr>
        <w:t>”</w:t>
      </w:r>
      <w:r w:rsidRPr="009A7DAF">
        <w:rPr>
          <w:rFonts w:eastAsia="楷体_GB2312" w:hint="eastAsia"/>
        </w:rPr>
        <w:t>时的</w:t>
      </w:r>
      <w:r w:rsidRPr="009A7DAF">
        <w:rPr>
          <w:rFonts w:eastAsia="楷体_GB2312"/>
          <w:lang w:eastAsia="zh-CN"/>
        </w:rPr>
        <w:t>“</w:t>
      </w:r>
      <w:r w:rsidRPr="009A7DAF">
        <w:rPr>
          <w:rFonts w:eastAsia="楷体_GB2312" w:hint="eastAsia"/>
        </w:rPr>
        <w:t>未偿本金余额</w:t>
      </w:r>
      <w:r w:rsidRPr="009A7DAF">
        <w:rPr>
          <w:rFonts w:eastAsia="楷体_GB2312"/>
          <w:lang w:eastAsia="zh-CN"/>
        </w:rPr>
        <w:t>”</w:t>
      </w:r>
      <w:r w:rsidRPr="009A7DAF">
        <w:rPr>
          <w:rFonts w:eastAsia="楷体_GB2312" w:hint="eastAsia"/>
        </w:rPr>
        <w:t>，</w:t>
      </w:r>
      <w:r w:rsidRPr="009A7DAF">
        <w:rPr>
          <w:rFonts w:eastAsia="楷体_GB2312"/>
          <w:lang w:eastAsia="zh-CN"/>
        </w:rPr>
        <w:t>(b)</w:t>
      </w:r>
      <w:r w:rsidRPr="009A7DAF">
        <w:rPr>
          <w:rFonts w:eastAsia="楷体_GB2312" w:hint="eastAsia"/>
        </w:rPr>
        <w:t>在</w:t>
      </w:r>
      <w:r w:rsidRPr="009A7DAF">
        <w:rPr>
          <w:rFonts w:eastAsia="楷体_GB2312" w:hint="eastAsia"/>
          <w:lang w:eastAsia="zh-CN"/>
        </w:rPr>
        <w:t>除最近一个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外的以往的</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rPr>
        <w:t>成为</w:t>
      </w:r>
      <w:r w:rsidRPr="009A7DAF">
        <w:rPr>
          <w:rFonts w:eastAsia="楷体_GB2312"/>
          <w:lang w:eastAsia="zh-CN"/>
        </w:rPr>
        <w:t>“</w:t>
      </w:r>
      <w:r w:rsidRPr="009A7DAF">
        <w:rPr>
          <w:rFonts w:eastAsia="楷体_GB2312" w:hint="eastAsia"/>
        </w:rPr>
        <w:t>违约贷款</w:t>
      </w:r>
      <w:r w:rsidRPr="009A7DAF">
        <w:rPr>
          <w:rFonts w:eastAsia="楷体_GB2312"/>
          <w:lang w:eastAsia="zh-CN"/>
        </w:rPr>
        <w:t>”</w:t>
      </w:r>
      <w:r w:rsidRPr="009A7DAF">
        <w:rPr>
          <w:rFonts w:eastAsia="楷体_GB2312" w:hint="eastAsia"/>
        </w:rPr>
        <w:t>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rPr>
        <w:t>在成为</w:t>
      </w:r>
      <w:r w:rsidRPr="009A7DAF">
        <w:rPr>
          <w:rFonts w:eastAsia="楷体_GB2312"/>
          <w:lang w:eastAsia="zh-CN"/>
        </w:rPr>
        <w:t>“</w:t>
      </w:r>
      <w:r w:rsidRPr="009A7DAF">
        <w:rPr>
          <w:rFonts w:eastAsia="楷体_GB2312" w:hint="eastAsia"/>
        </w:rPr>
        <w:t>违约贷款</w:t>
      </w:r>
      <w:r w:rsidRPr="009A7DAF">
        <w:rPr>
          <w:rFonts w:eastAsia="楷体_GB2312"/>
          <w:lang w:eastAsia="zh-CN"/>
        </w:rPr>
        <w:t>”</w:t>
      </w:r>
      <w:r w:rsidRPr="009A7DAF">
        <w:rPr>
          <w:rFonts w:eastAsia="楷体_GB2312" w:hint="eastAsia"/>
        </w:rPr>
        <w:t>时的</w:t>
      </w:r>
      <w:r w:rsidRPr="009A7DAF">
        <w:rPr>
          <w:rFonts w:eastAsia="楷体_GB2312"/>
          <w:lang w:eastAsia="zh-CN"/>
        </w:rPr>
        <w:t>“</w:t>
      </w:r>
      <w:r w:rsidRPr="009A7DAF">
        <w:rPr>
          <w:rFonts w:eastAsia="楷体_GB2312" w:hint="eastAsia"/>
        </w:rPr>
        <w:t>未偿本金余额</w:t>
      </w:r>
      <w:r w:rsidRPr="009A7DAF">
        <w:rPr>
          <w:rFonts w:eastAsia="楷体_GB2312"/>
          <w:lang w:eastAsia="zh-CN"/>
        </w:rPr>
        <w:t>”</w:t>
      </w:r>
      <w:r w:rsidRPr="009A7DAF">
        <w:rPr>
          <w:rFonts w:eastAsia="楷体_GB2312" w:hint="eastAsia"/>
        </w:rPr>
        <w:t>，</w:t>
      </w:r>
      <w:r w:rsidRPr="009A7DAF">
        <w:rPr>
          <w:rFonts w:eastAsia="楷体_GB2312"/>
          <w:lang w:eastAsia="zh-CN"/>
        </w:rPr>
        <w:t>(c)</w:t>
      </w:r>
      <w:r w:rsidRPr="009A7DAF">
        <w:rPr>
          <w:rFonts w:eastAsia="楷体_GB2312" w:hint="eastAsia"/>
        </w:rPr>
        <w:t>在以往的</w:t>
      </w:r>
      <w:r w:rsidRPr="009A7DAF">
        <w:rPr>
          <w:rFonts w:eastAsia="楷体_GB2312" w:hint="eastAsia"/>
          <w:lang w:eastAsia="zh-CN"/>
        </w:rPr>
        <w:t>所有的</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rPr>
        <w:t>按照本合同第</w:t>
      </w:r>
      <w:r w:rsidR="00642CEF">
        <w:fldChar w:fldCharType="begin"/>
      </w:r>
      <w:r w:rsidR="00642CEF">
        <w:instrText xml:space="preserve"> REF _Ref201565108 \r \h  \* MERGEFORMAT </w:instrText>
      </w:r>
      <w:r w:rsidR="00642CEF">
        <w:fldChar w:fldCharType="separate"/>
      </w:r>
      <w:r w:rsidRPr="009A7DAF">
        <w:rPr>
          <w:rFonts w:eastAsia="楷体_GB2312"/>
        </w:rPr>
        <w:t>9.5.2</w:t>
      </w:r>
      <w:r w:rsidR="00642CEF">
        <w:fldChar w:fldCharType="end"/>
      </w:r>
      <w:r w:rsidRPr="009A7DAF">
        <w:rPr>
          <w:rFonts w:eastAsia="楷体_GB2312" w:hint="eastAsia"/>
        </w:rPr>
        <w:t>款</w:t>
      </w:r>
      <w:r w:rsidRPr="009A7DAF">
        <w:rPr>
          <w:rFonts w:eastAsia="楷体_GB2312" w:hint="eastAsia"/>
          <w:lang w:eastAsia="zh-CN"/>
        </w:rPr>
        <w:t>第</w:t>
      </w:r>
      <w:r w:rsidR="00642CEF">
        <w:fldChar w:fldCharType="begin"/>
      </w:r>
      <w:r w:rsidR="00642CEF">
        <w:instrText xml:space="preserve"> REF _Ref156558991 \r \h  \* MERGEFORMAT </w:instrText>
      </w:r>
      <w:r w:rsidR="00642CEF">
        <w:fldChar w:fldCharType="separate"/>
      </w:r>
      <w:r w:rsidRPr="009A7DAF">
        <w:rPr>
          <w:rFonts w:eastAsia="楷体_GB2312"/>
        </w:rPr>
        <w:t>(1)</w:t>
      </w:r>
      <w:r w:rsidR="00642CEF">
        <w:fldChar w:fldCharType="end"/>
      </w:r>
      <w:r w:rsidRPr="009A7DAF">
        <w:rPr>
          <w:rFonts w:eastAsia="楷体_GB2312" w:hint="eastAsia"/>
        </w:rPr>
        <w:t>项已从</w:t>
      </w:r>
      <w:r w:rsidRPr="009A7DAF">
        <w:rPr>
          <w:rFonts w:eastAsia="楷体_GB2312"/>
          <w:lang w:eastAsia="zh-CN"/>
        </w:rPr>
        <w:t>“</w:t>
      </w:r>
      <w:r w:rsidRPr="009A7DAF">
        <w:rPr>
          <w:rFonts w:eastAsia="楷体_GB2312" w:hint="eastAsia"/>
        </w:rPr>
        <w:t>本金账</w:t>
      </w:r>
      <w:r w:rsidRPr="009A7DAF">
        <w:rPr>
          <w:rFonts w:eastAsia="楷体_GB2312"/>
          <w:lang w:eastAsia="zh-CN"/>
        </w:rPr>
        <w:t>”</w:t>
      </w:r>
      <w:r w:rsidRPr="009A7DAF">
        <w:rPr>
          <w:rFonts w:eastAsia="楷体_GB2312" w:hint="eastAsia"/>
        </w:rPr>
        <w:t>转至</w:t>
      </w:r>
      <w:r w:rsidRPr="009A7DAF">
        <w:rPr>
          <w:rFonts w:eastAsia="楷体_GB2312"/>
          <w:lang w:eastAsia="zh-CN"/>
        </w:rPr>
        <w:t>“</w:t>
      </w:r>
      <w:r w:rsidRPr="009A7DAF">
        <w:rPr>
          <w:rFonts w:eastAsia="楷体_GB2312" w:hint="eastAsia"/>
        </w:rPr>
        <w:t>收益账</w:t>
      </w:r>
      <w:r w:rsidRPr="009A7DAF">
        <w:rPr>
          <w:rFonts w:eastAsia="楷体_GB2312"/>
          <w:lang w:eastAsia="zh-CN"/>
        </w:rPr>
        <w:t>”</w:t>
      </w:r>
      <w:r w:rsidRPr="009A7DAF">
        <w:rPr>
          <w:rFonts w:eastAsia="楷体_GB2312" w:hint="eastAsia"/>
        </w:rPr>
        <w:t>的金额，</w:t>
      </w:r>
      <w:r w:rsidRPr="009A7DAF">
        <w:rPr>
          <w:rFonts w:eastAsia="楷体_GB2312"/>
          <w:lang w:eastAsia="zh-CN"/>
        </w:rPr>
        <w:t>(d)</w:t>
      </w:r>
      <w:r w:rsidRPr="009A7DAF">
        <w:rPr>
          <w:rFonts w:eastAsia="楷体_GB2312" w:hint="eastAsia"/>
        </w:rPr>
        <w:t>在以往的</w:t>
      </w:r>
      <w:r w:rsidRPr="009A7DAF">
        <w:rPr>
          <w:rFonts w:eastAsia="楷体_GB2312" w:hint="eastAsia"/>
          <w:lang w:eastAsia="zh-CN"/>
        </w:rPr>
        <w:t>所有</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rPr>
        <w:t>按照本</w:t>
      </w:r>
      <w:r w:rsidRPr="009A7DAF">
        <w:rPr>
          <w:rFonts w:eastAsia="楷体_GB2312" w:hint="eastAsia"/>
          <w:lang w:eastAsia="zh-CN"/>
        </w:rPr>
        <w:t>合同第</w:t>
      </w:r>
      <w:r w:rsidR="00642CEF">
        <w:fldChar w:fldCharType="begin"/>
      </w:r>
      <w:r w:rsidR="00642CEF">
        <w:instrText xml:space="preserve"> REF _Ref201564636 \r \h  \* MERGEFORMAT </w:instrText>
      </w:r>
      <w:r w:rsidR="00642CEF">
        <w:fldChar w:fldCharType="separate"/>
      </w:r>
      <w:r w:rsidRPr="009A7DAF">
        <w:rPr>
          <w:rFonts w:eastAsia="楷体_GB2312"/>
          <w:lang w:eastAsia="zh-CN"/>
        </w:rPr>
        <w:t>9.5.1</w:t>
      </w:r>
      <w:r w:rsidR="00642CEF">
        <w:fldChar w:fldCharType="end"/>
      </w:r>
      <w:r w:rsidRPr="009A7DAF">
        <w:rPr>
          <w:rFonts w:eastAsia="楷体_GB2312" w:hint="eastAsia"/>
          <w:lang w:eastAsia="zh-CN"/>
        </w:rPr>
        <w:t>款</w:t>
      </w:r>
      <w:r w:rsidRPr="009A7DAF">
        <w:rPr>
          <w:rFonts w:eastAsia="楷体_GB2312" w:hint="eastAsia"/>
        </w:rPr>
        <w:t>第</w:t>
      </w:r>
      <w:r w:rsidRPr="009A7DAF">
        <w:fldChar w:fldCharType="begin"/>
      </w:r>
      <w:r w:rsidRPr="009A7DAF">
        <w:instrText xml:space="preserve"> REF _Ref403815460 \r \h  \* MERGEFORMAT </w:instrText>
      </w:r>
      <w:r w:rsidRPr="009A7DAF">
        <w:fldChar w:fldCharType="separate"/>
      </w:r>
      <w:r w:rsidR="00D6372A" w:rsidRPr="006B11FD">
        <w:rPr>
          <w:rFonts w:eastAsia="楷体_GB2312"/>
        </w:rPr>
        <w:t>(6)</w:t>
      </w:r>
      <w:r w:rsidRPr="009A7DAF">
        <w:fldChar w:fldCharType="end"/>
      </w:r>
      <w:r w:rsidRPr="009A7DAF">
        <w:rPr>
          <w:rFonts w:eastAsia="楷体_GB2312" w:hint="eastAsia"/>
        </w:rPr>
        <w:t>项</w:t>
      </w:r>
      <w:r w:rsidRPr="009A7DAF">
        <w:rPr>
          <w:rFonts w:eastAsia="楷体_GB2312" w:hint="eastAsia"/>
          <w:lang w:eastAsia="zh-CN"/>
        </w:rPr>
        <w:t>约定</w:t>
      </w:r>
      <w:r w:rsidRPr="009A7DAF">
        <w:rPr>
          <w:rFonts w:eastAsia="楷体_GB2312" w:hint="eastAsia"/>
        </w:rPr>
        <w:t>由</w:t>
      </w:r>
      <w:r w:rsidRPr="009A7DAF">
        <w:rPr>
          <w:rFonts w:eastAsia="楷体_GB2312"/>
          <w:lang w:eastAsia="zh-CN"/>
        </w:rPr>
        <w:t>“</w:t>
      </w:r>
      <w:r w:rsidRPr="009A7DAF">
        <w:rPr>
          <w:rFonts w:eastAsia="楷体_GB2312" w:hint="eastAsia"/>
        </w:rPr>
        <w:t>收益账</w:t>
      </w:r>
      <w:r w:rsidRPr="009A7DAF">
        <w:rPr>
          <w:rFonts w:eastAsia="楷体_GB2312"/>
          <w:lang w:eastAsia="zh-CN"/>
        </w:rPr>
        <w:t>”</w:t>
      </w:r>
      <w:r w:rsidRPr="009A7DAF">
        <w:rPr>
          <w:rFonts w:eastAsia="楷体_GB2312" w:hint="eastAsia"/>
        </w:rPr>
        <w:t>转入</w:t>
      </w:r>
      <w:r w:rsidRPr="009A7DAF">
        <w:rPr>
          <w:rFonts w:eastAsia="楷体_GB2312"/>
          <w:lang w:eastAsia="zh-CN"/>
        </w:rPr>
        <w:t>“</w:t>
      </w:r>
      <w:r w:rsidRPr="009A7DAF">
        <w:rPr>
          <w:rFonts w:eastAsia="楷体_GB2312" w:hint="eastAsia"/>
        </w:rPr>
        <w:t>本金账</w:t>
      </w:r>
      <w:r w:rsidRPr="009A7DAF">
        <w:rPr>
          <w:rFonts w:eastAsia="楷体_GB2312"/>
          <w:lang w:eastAsia="zh-CN"/>
        </w:rPr>
        <w:t>”</w:t>
      </w:r>
      <w:r w:rsidRPr="009A7DAF">
        <w:rPr>
          <w:rFonts w:eastAsia="楷体_GB2312" w:hint="eastAsia"/>
        </w:rPr>
        <w:t>的金额；</w:t>
      </w:r>
      <w:bookmarkEnd w:id="469"/>
    </w:p>
    <w:p w14:paraId="32FE6E16" w14:textId="77777777" w:rsidR="00ED3C36" w:rsidRPr="009A7DAF" w:rsidRDefault="00ED3C36" w:rsidP="00F03A41">
      <w:pPr>
        <w:widowControl w:val="0"/>
        <w:numPr>
          <w:ilvl w:val="0"/>
          <w:numId w:val="17"/>
        </w:numPr>
        <w:tabs>
          <w:tab w:val="left" w:pos="1701"/>
        </w:tabs>
        <w:spacing w:beforeLines="50" w:before="120" w:afterLines="50" w:after="120" w:line="360" w:lineRule="auto"/>
        <w:jc w:val="both"/>
        <w:rPr>
          <w:rFonts w:eastAsia="楷体_GB2312"/>
          <w:lang w:eastAsia="zh-CN"/>
        </w:rPr>
      </w:pPr>
      <w:bookmarkStart w:id="470" w:name="_Ref332790249"/>
      <w:r w:rsidRPr="009A7DAF">
        <w:rPr>
          <w:rFonts w:eastAsia="楷体_GB2312" w:hint="eastAsia"/>
          <w:lang w:eastAsia="zh-CN"/>
        </w:rPr>
        <w:t>同顺序支付超过</w:t>
      </w:r>
      <w:r w:rsidRPr="009A7DAF">
        <w:rPr>
          <w:rFonts w:eastAsia="楷体_GB2312"/>
          <w:lang w:eastAsia="zh-CN"/>
        </w:rPr>
        <w:t>“</w:t>
      </w:r>
      <w:r w:rsidRPr="009A7DAF">
        <w:rPr>
          <w:rFonts w:eastAsia="楷体_GB2312" w:hint="eastAsia"/>
          <w:lang w:eastAsia="zh-CN"/>
        </w:rPr>
        <w:t>优先支出上限</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00094255">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 “</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（如有）以及</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（如有）的各自可报销的实际</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因管理信托事务垫付的</w:t>
      </w:r>
      <w:r w:rsidR="00F03A41" w:rsidRPr="00F03A41">
        <w:rPr>
          <w:rFonts w:eastAsia="楷体_GB2312" w:hint="eastAsia"/>
          <w:lang w:eastAsia="zh-CN"/>
        </w:rPr>
        <w:t>除初始登记服务费（如有）、“信托”公告费用（如有）、发行信息披露费（如有）</w:t>
      </w:r>
      <w:r w:rsidR="000C20E9">
        <w:rPr>
          <w:rFonts w:eastAsia="楷体_GB2312" w:hint="eastAsia"/>
          <w:lang w:eastAsia="zh-CN"/>
        </w:rPr>
        <w:t>、</w:t>
      </w:r>
      <w:r w:rsidR="000C20E9" w:rsidRPr="00863FC8">
        <w:rPr>
          <w:rFonts w:eastAsia="楷体_GB2312" w:hint="eastAsia"/>
          <w:lang w:eastAsia="zh-CN"/>
        </w:rPr>
        <w:t>资金汇划费</w:t>
      </w:r>
      <w:r w:rsidR="000C20E9" w:rsidRPr="00527BCE">
        <w:rPr>
          <w:rFonts w:eastAsia="楷体_GB2312" w:hint="eastAsia"/>
          <w:lang w:eastAsia="zh-CN"/>
        </w:rPr>
        <w:t>（如有）</w:t>
      </w:r>
      <w:r w:rsidR="00F03A41" w:rsidRPr="00F03A41">
        <w:rPr>
          <w:rFonts w:eastAsia="楷体_GB2312" w:hint="eastAsia"/>
          <w:lang w:eastAsia="zh-CN"/>
        </w:rPr>
        <w:t>外的相关</w:t>
      </w:r>
      <w:r w:rsidRPr="009A7DAF">
        <w:rPr>
          <w:rFonts w:eastAsia="楷体_GB2312" w:hint="eastAsia"/>
          <w:lang w:eastAsia="zh-CN"/>
        </w:rPr>
        <w:t>费用</w:t>
      </w:r>
      <w:r w:rsidR="00F03A41">
        <w:rPr>
          <w:rFonts w:eastAsia="楷体_GB2312" w:hint="eastAsia"/>
          <w:lang w:eastAsia="zh-CN"/>
        </w:rPr>
        <w:t>（如有）</w:t>
      </w:r>
      <w:r w:rsidRPr="009A7DAF">
        <w:rPr>
          <w:rFonts w:eastAsia="楷体_GB2312" w:hint="eastAsia"/>
          <w:lang w:eastAsia="zh-CN"/>
        </w:rPr>
        <w:t>；</w:t>
      </w:r>
      <w:bookmarkEnd w:id="470"/>
    </w:p>
    <w:p w14:paraId="65D20952" w14:textId="77777777" w:rsidR="00ED3C36" w:rsidRPr="009A7DAF" w:rsidRDefault="00ED3C36">
      <w:pPr>
        <w:widowControl w:val="0"/>
        <w:numPr>
          <w:ilvl w:val="0"/>
          <w:numId w:val="17"/>
        </w:numPr>
        <w:tabs>
          <w:tab w:val="clear" w:pos="1635"/>
          <w:tab w:val="left" w:pos="1701"/>
        </w:tabs>
        <w:spacing w:beforeLines="50" w:before="120" w:afterLines="50" w:after="120" w:line="360" w:lineRule="auto"/>
        <w:jc w:val="both"/>
        <w:rPr>
          <w:rFonts w:eastAsia="楷体_GB2312"/>
          <w:lang w:eastAsia="zh-CN"/>
        </w:rPr>
      </w:pPr>
      <w:r w:rsidRPr="009A7DAF">
        <w:rPr>
          <w:rFonts w:eastAsia="楷体_GB2312" w:hint="eastAsia"/>
          <w:lang w:eastAsia="zh-CN"/>
        </w:rPr>
        <w:t>如果发生</w:t>
      </w:r>
      <w:r w:rsidRPr="009A7DAF">
        <w:rPr>
          <w:rFonts w:eastAsia="楷体_GB2312"/>
          <w:lang w:eastAsia="zh-CN"/>
        </w:rPr>
        <w:t>“</w:t>
      </w:r>
      <w:r w:rsidRPr="009A7DAF">
        <w:rPr>
          <w:rFonts w:eastAsia="楷体_GB2312" w:hint="eastAsia"/>
          <w:lang w:eastAsia="zh-CN"/>
        </w:rPr>
        <w:t>加速清偿事件</w:t>
      </w:r>
      <w:r w:rsidRPr="009A7DAF">
        <w:rPr>
          <w:rFonts w:eastAsia="楷体_GB2312"/>
          <w:lang w:eastAsia="zh-CN"/>
        </w:rPr>
        <w:t>”</w:t>
      </w:r>
      <w:r w:rsidRPr="009A7DAF">
        <w:rPr>
          <w:rFonts w:eastAsia="楷体_GB2312" w:hint="eastAsia"/>
          <w:lang w:eastAsia="zh-CN"/>
        </w:rPr>
        <w:t>，则将全部余额记入</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；如果未发生</w:t>
      </w:r>
      <w:r w:rsidRPr="009A7DAF">
        <w:rPr>
          <w:rFonts w:eastAsia="楷体_GB2312"/>
          <w:lang w:eastAsia="zh-CN"/>
        </w:rPr>
        <w:t>“</w:t>
      </w:r>
      <w:r w:rsidRPr="009A7DAF">
        <w:rPr>
          <w:rFonts w:eastAsia="楷体_GB2312" w:hint="eastAsia"/>
          <w:lang w:eastAsia="zh-CN"/>
        </w:rPr>
        <w:t>加速清偿事件</w:t>
      </w:r>
      <w:r w:rsidRPr="009A7DAF">
        <w:rPr>
          <w:rFonts w:eastAsia="楷体_GB2312"/>
          <w:lang w:eastAsia="zh-CN"/>
        </w:rPr>
        <w:t>”</w:t>
      </w:r>
      <w:r w:rsidRPr="009A7DAF">
        <w:rPr>
          <w:rFonts w:eastAsia="楷体_GB2312" w:hint="eastAsia"/>
          <w:lang w:eastAsia="zh-CN"/>
        </w:rPr>
        <w:t>，则按照以下顺序继续分配；</w:t>
      </w:r>
    </w:p>
    <w:p w14:paraId="45BC8BFF" w14:textId="77777777" w:rsidR="00ED3C36" w:rsidRPr="009A7DAF" w:rsidRDefault="00ED3C36">
      <w:pPr>
        <w:widowControl w:val="0"/>
        <w:numPr>
          <w:ilvl w:val="0"/>
          <w:numId w:val="17"/>
        </w:numPr>
        <w:tabs>
          <w:tab w:val="clear" w:pos="1635"/>
          <w:tab w:val="left" w:pos="1701"/>
        </w:tabs>
        <w:spacing w:beforeLines="50" w:before="120" w:afterLines="50" w:after="120" w:line="360" w:lineRule="auto"/>
        <w:jc w:val="both"/>
        <w:rPr>
          <w:rFonts w:eastAsia="楷体_GB2312"/>
        </w:rPr>
      </w:pPr>
      <w:r w:rsidRPr="009A7DAF">
        <w:rPr>
          <w:rFonts w:eastAsia="楷体_GB2312" w:hint="eastAsia"/>
        </w:rPr>
        <w:t>在</w:t>
      </w:r>
      <w:r w:rsidRPr="009A7DAF">
        <w:rPr>
          <w:rFonts w:eastAsia="楷体_GB2312"/>
        </w:rPr>
        <w:t>“</w:t>
      </w:r>
      <w:r w:rsidRPr="009A7DAF">
        <w:rPr>
          <w:rFonts w:eastAsia="楷体_GB2312" w:hint="eastAsia"/>
        </w:rPr>
        <w:t>优先档资产支持证券</w:t>
      </w:r>
      <w:r w:rsidRPr="009A7DAF">
        <w:rPr>
          <w:rFonts w:eastAsia="楷体_GB2312"/>
        </w:rPr>
        <w:t>”</w:t>
      </w:r>
      <w:r w:rsidRPr="009A7DAF">
        <w:rPr>
          <w:rFonts w:eastAsia="楷体_GB2312" w:hint="eastAsia"/>
        </w:rPr>
        <w:t>的本金完全清偿完毕前，按不超过</w:t>
      </w:r>
      <w:r w:rsidR="007A022C">
        <w:rPr>
          <w:rFonts w:eastAsia="楷体_GB2312" w:hint="eastAsia"/>
          <w:lang w:eastAsia="zh-CN"/>
        </w:rPr>
        <w:t>【</w:t>
      </w:r>
      <w:ins w:id="471" w:author="zszq" w:date="2016-06-02T12:58:00Z">
        <w:r w:rsidR="001925F3">
          <w:rPr>
            <w:rFonts w:eastAsia="楷体_GB2312" w:hint="eastAsia"/>
            <w:lang w:eastAsia="zh-CN"/>
          </w:rPr>
          <w:t>2</w:t>
        </w:r>
      </w:ins>
      <w:r w:rsidR="007A022C">
        <w:rPr>
          <w:rFonts w:eastAsia="楷体_GB2312" w:hint="eastAsia"/>
          <w:lang w:eastAsia="zh-CN"/>
        </w:rPr>
        <w:t>】</w:t>
      </w:r>
      <w:r w:rsidRPr="009A7DAF">
        <w:rPr>
          <w:rFonts w:eastAsia="楷体_GB2312"/>
        </w:rPr>
        <w:t>%/</w:t>
      </w:r>
      <w:r w:rsidRPr="009A7DAF">
        <w:rPr>
          <w:rFonts w:eastAsia="楷体_GB2312" w:hint="eastAsia"/>
        </w:rPr>
        <w:t>年计算该</w:t>
      </w:r>
      <w:r w:rsidRPr="009A7DAF">
        <w:rPr>
          <w:rFonts w:eastAsia="楷体_GB2312"/>
        </w:rPr>
        <w:t>“</w:t>
      </w:r>
      <w:r w:rsidRPr="009A7DAF">
        <w:rPr>
          <w:rFonts w:eastAsia="楷体_GB2312" w:hint="eastAsia"/>
        </w:rPr>
        <w:t>信托分配日</w:t>
      </w:r>
      <w:r w:rsidRPr="009A7DAF">
        <w:rPr>
          <w:rFonts w:eastAsia="楷体_GB2312"/>
        </w:rPr>
        <w:t>”</w:t>
      </w:r>
      <w:r w:rsidRPr="009A7DAF">
        <w:rPr>
          <w:rFonts w:eastAsia="楷体_GB2312" w:hint="eastAsia"/>
        </w:rPr>
        <w:t>后第一个</w:t>
      </w:r>
      <w:r w:rsidRPr="009A7DAF">
        <w:rPr>
          <w:rFonts w:eastAsia="楷体_GB2312"/>
        </w:rPr>
        <w:t>“</w:t>
      </w:r>
      <w:r w:rsidRPr="009A7DAF">
        <w:rPr>
          <w:rFonts w:eastAsia="楷体_GB2312" w:hint="eastAsia"/>
        </w:rPr>
        <w:t>支付日</w:t>
      </w:r>
      <w:r w:rsidRPr="009A7DAF">
        <w:rPr>
          <w:rFonts w:eastAsia="楷体_GB2312"/>
        </w:rPr>
        <w:t>”</w:t>
      </w:r>
      <w:r w:rsidRPr="009A7DAF">
        <w:rPr>
          <w:rFonts w:eastAsia="楷体_GB2312" w:hint="eastAsia"/>
        </w:rPr>
        <w:t>应支付的</w:t>
      </w:r>
      <w:r w:rsidRPr="009A7DAF">
        <w:rPr>
          <w:rFonts w:eastAsia="楷体_GB2312"/>
        </w:rPr>
        <w:t>“</w:t>
      </w:r>
      <w:r w:rsidRPr="009A7DAF">
        <w:rPr>
          <w:rFonts w:eastAsia="楷体_GB2312" w:hint="eastAsia"/>
        </w:rPr>
        <w:t>次级档资产支持证券</w:t>
      </w:r>
      <w:r w:rsidRPr="009A7DAF">
        <w:rPr>
          <w:rFonts w:eastAsia="楷体_GB2312"/>
        </w:rPr>
        <w:t>”</w:t>
      </w:r>
      <w:r w:rsidRPr="009A7DAF">
        <w:rPr>
          <w:rFonts w:eastAsia="楷体_GB2312" w:hint="eastAsia"/>
        </w:rPr>
        <w:t>的期间收益，当期不足下一期不予补足；</w:t>
      </w:r>
      <w:r w:rsidR="0015261B" w:rsidRPr="009A7DAF" w:rsidDel="0015261B">
        <w:rPr>
          <w:rFonts w:eastAsia="楷体_GB2312" w:hint="eastAsia"/>
          <w:b/>
          <w:i/>
          <w:lang w:eastAsia="zh-CN"/>
        </w:rPr>
        <w:t xml:space="preserve"> </w:t>
      </w:r>
    </w:p>
    <w:p w14:paraId="6D537D1E" w14:textId="77777777" w:rsidR="00ED3C36" w:rsidRPr="009A7DAF" w:rsidRDefault="00ED3C36">
      <w:pPr>
        <w:widowControl w:val="0"/>
        <w:numPr>
          <w:ilvl w:val="0"/>
          <w:numId w:val="17"/>
        </w:numPr>
        <w:tabs>
          <w:tab w:val="clear" w:pos="1635"/>
          <w:tab w:val="left" w:pos="1701"/>
        </w:tabs>
        <w:spacing w:beforeLines="50" w:before="120" w:afterLines="50" w:after="120" w:line="360" w:lineRule="auto"/>
        <w:jc w:val="both"/>
        <w:rPr>
          <w:rFonts w:eastAsia="楷体_GB2312"/>
          <w:b/>
          <w:lang w:eastAsia="zh-CN"/>
        </w:rPr>
      </w:pPr>
      <w:bookmarkStart w:id="472" w:name="_Ref332294804"/>
      <w:r w:rsidRPr="009A7DAF">
        <w:rPr>
          <w:rFonts w:eastAsia="楷体_GB2312"/>
        </w:rPr>
        <w:lastRenderedPageBreak/>
        <w:t>“</w:t>
      </w:r>
      <w:r w:rsidRPr="009A7DAF">
        <w:rPr>
          <w:rFonts w:eastAsia="楷体_GB2312" w:hint="eastAsia"/>
        </w:rPr>
        <w:t>收益账</w:t>
      </w:r>
      <w:r w:rsidRPr="009A7DAF">
        <w:rPr>
          <w:rFonts w:eastAsia="楷体_GB2312"/>
        </w:rPr>
        <w:t>”</w:t>
      </w:r>
      <w:r w:rsidRPr="009A7DAF">
        <w:rPr>
          <w:rFonts w:eastAsia="楷体_GB2312" w:hint="eastAsia"/>
        </w:rPr>
        <w:t>项下剩余资金记入</w:t>
      </w:r>
      <w:r w:rsidRPr="009A7DAF">
        <w:rPr>
          <w:rFonts w:eastAsia="楷体_GB2312"/>
        </w:rPr>
        <w:t>“</w:t>
      </w:r>
      <w:r w:rsidRPr="009A7DAF">
        <w:rPr>
          <w:rFonts w:eastAsia="楷体_GB2312" w:hint="eastAsia"/>
        </w:rPr>
        <w:t>本金账</w:t>
      </w:r>
      <w:r w:rsidRPr="009A7DAF">
        <w:rPr>
          <w:rFonts w:eastAsia="楷体_GB2312"/>
        </w:rPr>
        <w:t>”</w:t>
      </w:r>
      <w:r w:rsidRPr="009A7DAF">
        <w:rPr>
          <w:rFonts w:eastAsia="楷体_GB2312" w:hint="eastAsia"/>
          <w:lang w:eastAsia="zh-CN"/>
        </w:rPr>
        <w:t>。</w:t>
      </w:r>
      <w:bookmarkEnd w:id="465"/>
      <w:bookmarkEnd w:id="472"/>
    </w:p>
    <w:p w14:paraId="36F3CCAE"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bookmarkStart w:id="473" w:name="_Ref201565108"/>
      <w:r w:rsidRPr="009A7DAF">
        <w:rPr>
          <w:rFonts w:eastAsia="楷体_GB2312" w:hint="eastAsia"/>
          <w:b/>
          <w:lang w:eastAsia="zh-CN"/>
        </w:rPr>
        <w:t>违约事件发生前，</w:t>
      </w:r>
      <w:bookmarkStart w:id="474" w:name="_Ref111346654"/>
      <w:r w:rsidRPr="009A7DAF">
        <w:rPr>
          <w:rFonts w:eastAsia="楷体_GB2312" w:hint="eastAsia"/>
          <w:b/>
          <w:lang w:eastAsia="zh-CN"/>
        </w:rPr>
        <w:t>本金账项下资金的</w:t>
      </w:r>
      <w:bookmarkEnd w:id="474"/>
      <w:r w:rsidRPr="009A7DAF">
        <w:rPr>
          <w:rFonts w:eastAsia="楷体_GB2312" w:hint="eastAsia"/>
          <w:b/>
          <w:lang w:eastAsia="zh-CN"/>
        </w:rPr>
        <w:t>分配</w:t>
      </w:r>
      <w:bookmarkEnd w:id="473"/>
    </w:p>
    <w:p w14:paraId="41FFEE87" w14:textId="77777777" w:rsidR="00ED3C36" w:rsidRPr="009A7DAF" w:rsidRDefault="00ED3C36">
      <w:pPr>
        <w:spacing w:beforeLines="50" w:before="120" w:afterLines="50" w:after="120" w:line="360" w:lineRule="auto"/>
        <w:ind w:left="1260"/>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发生前的每个</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应将在最近一个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收到的</w:t>
      </w:r>
      <w:r w:rsidRPr="009A7DAF">
        <w:rPr>
          <w:rFonts w:eastAsia="楷体_GB2312"/>
          <w:lang w:eastAsia="zh-CN"/>
        </w:rPr>
        <w:t>“</w:t>
      </w:r>
      <w:r w:rsidRPr="009A7DAF">
        <w:rPr>
          <w:rFonts w:eastAsia="楷体_GB2312" w:hint="eastAsia"/>
          <w:lang w:eastAsia="zh-CN"/>
        </w:rPr>
        <w:t>本金回收款</w:t>
      </w:r>
      <w:r w:rsidRPr="009A7DAF">
        <w:rPr>
          <w:rFonts w:eastAsia="楷体_GB2312"/>
          <w:lang w:eastAsia="zh-CN"/>
        </w:rPr>
        <w:t>”</w:t>
      </w:r>
      <w:r w:rsidRPr="009A7DAF">
        <w:rPr>
          <w:rFonts w:eastAsia="楷体_GB2312" w:hint="eastAsia"/>
          <w:lang w:eastAsia="zh-CN"/>
        </w:rPr>
        <w:t>以及于该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分别按照本合同第</w:t>
      </w:r>
      <w:r w:rsidR="00642CEF">
        <w:fldChar w:fldCharType="begin"/>
      </w:r>
      <w:r w:rsidR="00642CEF">
        <w:instrText xml:space="preserve"> REF _Ref201564636 \r \h  \* MERGEFORMAT </w:instrText>
      </w:r>
      <w:r w:rsidR="00642CEF">
        <w:fldChar w:fldCharType="separate"/>
      </w:r>
      <w:r w:rsidRPr="009A7DAF">
        <w:rPr>
          <w:rFonts w:eastAsia="楷体_GB2312"/>
          <w:lang w:eastAsia="zh-CN"/>
        </w:rPr>
        <w:t>9.5.1</w:t>
      </w:r>
      <w:r w:rsidR="00642CEF">
        <w:fldChar w:fldCharType="end"/>
      </w:r>
      <w:r w:rsidRPr="009A7DAF">
        <w:rPr>
          <w:rFonts w:eastAsia="楷体_GB2312" w:hint="eastAsia"/>
          <w:lang w:eastAsia="zh-CN"/>
        </w:rPr>
        <w:t>款的约定由</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的资金的总金额（但下述第</w:t>
      </w:r>
      <w:r w:rsidRPr="009A7DAF">
        <w:rPr>
          <w:rFonts w:eastAsia="楷体_GB2312"/>
          <w:lang w:eastAsia="zh-CN"/>
        </w:rPr>
        <w:t>(1)</w:t>
      </w:r>
      <w:r w:rsidRPr="009A7DAF">
        <w:rPr>
          <w:rFonts w:eastAsia="楷体_GB2312" w:hint="eastAsia"/>
          <w:lang w:eastAsia="zh-CN"/>
        </w:rPr>
        <w:t>项应在相关款项从</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之前作出）按以下顺序进行分配：</w:t>
      </w:r>
    </w:p>
    <w:p w14:paraId="126E772E" w14:textId="77777777" w:rsidR="00ED3C36" w:rsidRPr="009A7DAF" w:rsidRDefault="00ED3C36">
      <w:pPr>
        <w:widowControl w:val="0"/>
        <w:numPr>
          <w:ilvl w:val="0"/>
          <w:numId w:val="18"/>
        </w:numPr>
        <w:spacing w:beforeLines="50" w:before="120" w:afterLines="50" w:after="120" w:line="360" w:lineRule="auto"/>
        <w:jc w:val="both"/>
        <w:rPr>
          <w:rFonts w:eastAsia="楷体_GB2312"/>
          <w:lang w:eastAsia="zh-CN"/>
        </w:rPr>
      </w:pPr>
      <w:bookmarkStart w:id="475" w:name="_Ref150542634"/>
      <w:bookmarkStart w:id="476" w:name="_Ref156558991"/>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项下一定数额资金，以确保</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项下余额可以足额支付本合同第</w:t>
      </w:r>
      <w:r w:rsidR="00642CEF">
        <w:fldChar w:fldCharType="begin"/>
      </w:r>
      <w:r w:rsidR="00642CEF">
        <w:instrText xml:space="preserve"> REF _Ref201564636 \r \h  \* MERGEFORMAT </w:instrText>
      </w:r>
      <w:r w:rsidR="00642CEF">
        <w:fldChar w:fldCharType="separate"/>
      </w:r>
      <w:r w:rsidRPr="009A7DAF">
        <w:rPr>
          <w:rFonts w:eastAsia="楷体_GB2312"/>
          <w:lang w:eastAsia="zh-CN"/>
        </w:rPr>
        <w:t>9.5.1</w:t>
      </w:r>
      <w:r w:rsidR="00642CEF">
        <w:fldChar w:fldCharType="end"/>
      </w:r>
      <w:r w:rsidRPr="009A7DAF">
        <w:rPr>
          <w:rFonts w:eastAsia="楷体_GB2312" w:hint="eastAsia"/>
          <w:lang w:eastAsia="zh-CN"/>
        </w:rPr>
        <w:t>款</w:t>
      </w:r>
      <w:r w:rsidRPr="009A7DAF">
        <w:rPr>
          <w:rFonts w:eastAsia="楷体_GB2312"/>
          <w:lang w:eastAsia="zh-CN"/>
        </w:rPr>
        <w:t>(1)</w:t>
      </w:r>
      <w:r w:rsidRPr="009A7DAF">
        <w:rPr>
          <w:rFonts w:eastAsia="楷体_GB2312" w:hint="eastAsia"/>
          <w:lang w:eastAsia="zh-CN"/>
        </w:rPr>
        <w:t>至</w:t>
      </w:r>
      <w:r w:rsidR="004044BE">
        <w:rPr>
          <w:rFonts w:eastAsia="楷体_GB2312"/>
          <w:lang w:eastAsia="zh-CN"/>
        </w:rPr>
        <w:fldChar w:fldCharType="begin"/>
      </w:r>
      <w:r w:rsidR="004044BE">
        <w:rPr>
          <w:rFonts w:eastAsia="楷体_GB2312"/>
          <w:lang w:eastAsia="zh-CN"/>
        </w:rPr>
        <w:instrText xml:space="preserve"> </w:instrText>
      </w:r>
      <w:r w:rsidR="004044BE">
        <w:rPr>
          <w:rFonts w:eastAsia="楷体_GB2312" w:hint="eastAsia"/>
          <w:lang w:eastAsia="zh-CN"/>
        </w:rPr>
        <w:instrText>REF _Ref332293972 \r \h</w:instrText>
      </w:r>
      <w:r w:rsidR="004044BE">
        <w:rPr>
          <w:rFonts w:eastAsia="楷体_GB2312"/>
          <w:lang w:eastAsia="zh-CN"/>
        </w:rPr>
        <w:instrText xml:space="preserve"> </w:instrText>
      </w:r>
      <w:r w:rsidR="004044BE">
        <w:rPr>
          <w:rFonts w:eastAsia="楷体_GB2312"/>
          <w:lang w:eastAsia="zh-CN"/>
        </w:rPr>
      </w:r>
      <w:r w:rsidR="004044BE">
        <w:rPr>
          <w:rFonts w:eastAsia="楷体_GB2312"/>
          <w:lang w:eastAsia="zh-CN"/>
        </w:rPr>
        <w:fldChar w:fldCharType="separate"/>
      </w:r>
      <w:r w:rsidR="004044BE">
        <w:rPr>
          <w:rFonts w:eastAsia="楷体_GB2312"/>
          <w:lang w:eastAsia="zh-CN"/>
        </w:rPr>
        <w:t>(5)</w:t>
      </w:r>
      <w:r w:rsidR="004044BE">
        <w:rPr>
          <w:rFonts w:eastAsia="楷体_GB2312"/>
          <w:lang w:eastAsia="zh-CN"/>
        </w:rPr>
        <w:fldChar w:fldCharType="end"/>
      </w:r>
      <w:r w:rsidRPr="009A7DAF">
        <w:rPr>
          <w:rFonts w:eastAsia="楷体_GB2312" w:hint="eastAsia"/>
          <w:lang w:eastAsia="zh-CN"/>
        </w:rPr>
        <w:t>项规定的应付款项；</w:t>
      </w:r>
      <w:bookmarkEnd w:id="475"/>
      <w:bookmarkEnd w:id="476"/>
    </w:p>
    <w:p w14:paraId="32DED3CA" w14:textId="77777777" w:rsidR="00037D60" w:rsidRPr="009A7DAF" w:rsidRDefault="007A022C" w:rsidP="00037D60">
      <w:pPr>
        <w:widowControl w:val="0"/>
        <w:numPr>
          <w:ilvl w:val="0"/>
          <w:numId w:val="18"/>
        </w:numPr>
        <w:spacing w:line="380" w:lineRule="atLeast"/>
        <w:jc w:val="both"/>
        <w:rPr>
          <w:rFonts w:eastAsia="楷体_GB2312"/>
          <w:kern w:val="2"/>
          <w:lang w:eastAsia="zh-CN"/>
        </w:rPr>
      </w:pPr>
      <w:bookmarkStart w:id="477" w:name="_Ref304473342"/>
      <w:r w:rsidRPr="009A7DAF">
        <w:rPr>
          <w:rFonts w:ascii="楷体_GB2312" w:eastAsia="楷体_GB2312"/>
          <w:kern w:val="2"/>
          <w:lang w:eastAsia="zh-CN"/>
        </w:rPr>
        <w:t>同顺序按</w:t>
      </w:r>
      <w:r w:rsidRPr="009A7DAF">
        <w:rPr>
          <w:rFonts w:eastAsia="楷体_GB2312"/>
          <w:kern w:val="2"/>
          <w:lang w:eastAsia="zh-CN"/>
        </w:rPr>
        <w:t>“</w:t>
      </w:r>
      <w:r w:rsidRPr="009A7DAF">
        <w:rPr>
          <w:rFonts w:ascii="楷体_GB2312" w:eastAsia="楷体_GB2312"/>
          <w:kern w:val="2"/>
          <w:lang w:eastAsia="zh-CN"/>
        </w:rPr>
        <w:t>未偿本金余额</w:t>
      </w:r>
      <w:r w:rsidRPr="009A7DAF">
        <w:rPr>
          <w:rFonts w:eastAsia="楷体_GB2312"/>
          <w:kern w:val="2"/>
          <w:lang w:eastAsia="zh-CN"/>
        </w:rPr>
        <w:t>”</w:t>
      </w:r>
      <w:r w:rsidRPr="007A022C">
        <w:rPr>
          <w:rFonts w:eastAsia="楷体_GB2312" w:hint="eastAsia"/>
          <w:lang w:eastAsia="zh-CN"/>
        </w:rPr>
        <w:t xml:space="preserve"> </w:t>
      </w:r>
      <w:r w:rsidRPr="009A7DAF">
        <w:rPr>
          <w:rFonts w:eastAsia="楷体_GB2312" w:hint="eastAsia"/>
          <w:lang w:eastAsia="zh-CN"/>
        </w:rPr>
        <w:t>比例</w:t>
      </w:r>
      <w:r>
        <w:rPr>
          <w:rFonts w:eastAsia="楷体_GB2312" w:hint="eastAsia"/>
          <w:kern w:val="2"/>
          <w:lang w:eastAsia="zh-CN"/>
        </w:rPr>
        <w:t>支付</w:t>
      </w:r>
      <w:r w:rsidR="00037D60" w:rsidRPr="009A7DAF">
        <w:rPr>
          <w:rFonts w:eastAsia="楷体_GB2312"/>
          <w:kern w:val="2"/>
          <w:lang w:eastAsia="zh-CN"/>
        </w:rPr>
        <w:t>“</w:t>
      </w:r>
      <w:r w:rsidR="00037D60" w:rsidRPr="009A7DAF">
        <w:rPr>
          <w:rFonts w:ascii="楷体_GB2312" w:eastAsia="楷体_GB2312"/>
          <w:kern w:val="2"/>
          <w:lang w:eastAsia="zh-CN"/>
        </w:rPr>
        <w:t>优先</w:t>
      </w:r>
      <w:r w:rsidR="00037D60" w:rsidRPr="009A7DAF">
        <w:rPr>
          <w:rFonts w:eastAsia="楷体_GB2312"/>
          <w:kern w:val="2"/>
          <w:lang w:eastAsia="zh-CN"/>
        </w:rPr>
        <w:t>A</w:t>
      </w:r>
      <w:r w:rsidR="00037D60" w:rsidRPr="009A7DAF">
        <w:rPr>
          <w:rFonts w:ascii="楷体_GB2312" w:eastAsia="楷体_GB2312"/>
          <w:kern w:val="2"/>
          <w:lang w:eastAsia="zh-CN"/>
        </w:rPr>
        <w:t>档资产支持证券</w:t>
      </w:r>
      <w:r w:rsidR="00037D60" w:rsidRPr="009A7DAF">
        <w:rPr>
          <w:rFonts w:eastAsia="楷体_GB2312"/>
          <w:kern w:val="2"/>
          <w:lang w:eastAsia="zh-CN"/>
        </w:rPr>
        <w:t>”</w:t>
      </w:r>
      <w:r w:rsidR="00037D60" w:rsidRPr="009A7DAF">
        <w:rPr>
          <w:rFonts w:ascii="楷体_GB2312" w:eastAsia="楷体_GB2312"/>
          <w:kern w:val="2"/>
          <w:lang w:eastAsia="zh-CN"/>
        </w:rPr>
        <w:t>的本金，直至</w:t>
      </w:r>
      <w:r w:rsidR="00037D60" w:rsidRPr="009A7DAF">
        <w:rPr>
          <w:rFonts w:eastAsia="楷体_GB2312"/>
          <w:kern w:val="2"/>
          <w:lang w:eastAsia="zh-CN"/>
        </w:rPr>
        <w:t>“</w:t>
      </w:r>
      <w:r w:rsidR="00037D60" w:rsidRPr="009A7DAF">
        <w:rPr>
          <w:rFonts w:ascii="楷体_GB2312" w:eastAsia="楷体_GB2312"/>
          <w:kern w:val="2"/>
          <w:lang w:eastAsia="zh-CN"/>
        </w:rPr>
        <w:t>优先</w:t>
      </w:r>
      <w:r w:rsidR="00037D60" w:rsidRPr="009A7DAF">
        <w:rPr>
          <w:rFonts w:eastAsia="楷体_GB2312"/>
          <w:kern w:val="2"/>
          <w:lang w:eastAsia="zh-CN"/>
        </w:rPr>
        <w:t>A</w:t>
      </w:r>
      <w:r w:rsidR="00037D60" w:rsidRPr="009A7DAF">
        <w:rPr>
          <w:rFonts w:ascii="楷体_GB2312" w:eastAsia="楷体_GB2312"/>
          <w:kern w:val="2"/>
          <w:lang w:eastAsia="zh-CN"/>
        </w:rPr>
        <w:t>档资产支持证券</w:t>
      </w:r>
      <w:r w:rsidR="00037D60" w:rsidRPr="009A7DAF">
        <w:rPr>
          <w:rFonts w:eastAsia="楷体_GB2312"/>
          <w:kern w:val="2"/>
          <w:lang w:eastAsia="zh-CN"/>
        </w:rPr>
        <w:t xml:space="preserve">” </w:t>
      </w:r>
      <w:r w:rsidR="00037D60" w:rsidRPr="009A7DAF">
        <w:rPr>
          <w:rFonts w:ascii="楷体_GB2312" w:eastAsia="楷体_GB2312"/>
          <w:kern w:val="2"/>
          <w:lang w:eastAsia="zh-CN"/>
        </w:rPr>
        <w:t>的本金清偿完毕；</w:t>
      </w:r>
    </w:p>
    <w:p w14:paraId="296FA914" w14:textId="77777777" w:rsidR="00037D60" w:rsidRPr="009A7DAF" w:rsidRDefault="00037D60" w:rsidP="00037D60">
      <w:pPr>
        <w:widowControl w:val="0"/>
        <w:spacing w:line="380" w:lineRule="atLeast"/>
        <w:jc w:val="both"/>
        <w:rPr>
          <w:rFonts w:eastAsia="楷体_GB2312"/>
          <w:kern w:val="2"/>
          <w:lang w:eastAsia="zh-CN"/>
        </w:rPr>
      </w:pPr>
    </w:p>
    <w:bookmarkEnd w:id="477"/>
    <w:p w14:paraId="3BB61CB0" w14:textId="77777777" w:rsidR="00ED3C36" w:rsidRPr="009A7DAF" w:rsidRDefault="00ED3C36">
      <w:pPr>
        <w:widowControl w:val="0"/>
        <w:numPr>
          <w:ilvl w:val="0"/>
          <w:numId w:val="18"/>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w:t>
      </w:r>
      <w:r w:rsidRPr="009A7DAF">
        <w:rPr>
          <w:rFonts w:eastAsia="楷体_GB2312" w:hint="eastAsia"/>
        </w:rPr>
        <w:t>支付</w:t>
      </w:r>
      <w:r w:rsidRPr="009A7DAF">
        <w:rPr>
          <w:rFonts w:eastAsia="楷体_GB2312"/>
        </w:rPr>
        <w:t>“</w:t>
      </w:r>
      <w:r w:rsidRPr="009A7DAF">
        <w:rPr>
          <w:rFonts w:eastAsia="楷体_GB2312" w:hint="eastAsia"/>
        </w:rPr>
        <w:t>优先</w:t>
      </w:r>
      <w:r w:rsidRPr="009A7DAF">
        <w:rPr>
          <w:rFonts w:eastAsia="楷体_GB2312"/>
        </w:rPr>
        <w:t>B</w:t>
      </w:r>
      <w:r w:rsidRPr="009A7DAF">
        <w:rPr>
          <w:rFonts w:eastAsia="楷体_GB2312" w:hint="eastAsia"/>
        </w:rPr>
        <w:t>档资产支持证券</w:t>
      </w:r>
      <w:r w:rsidRPr="009A7DAF">
        <w:rPr>
          <w:rFonts w:eastAsia="楷体_GB2312"/>
        </w:rPr>
        <w:t>”</w:t>
      </w:r>
      <w:r w:rsidRPr="009A7DAF">
        <w:rPr>
          <w:rFonts w:eastAsia="楷体_GB2312" w:hint="eastAsia"/>
        </w:rPr>
        <w:t>的本金，直至</w:t>
      </w:r>
      <w:r w:rsidRPr="009A7DAF">
        <w:rPr>
          <w:rFonts w:eastAsia="楷体_GB2312" w:hint="eastAsia"/>
          <w:lang w:eastAsia="zh-CN"/>
        </w:rPr>
        <w:t>全部</w:t>
      </w:r>
      <w:r w:rsidRPr="009A7DAF">
        <w:rPr>
          <w:rFonts w:eastAsia="楷体_GB2312"/>
        </w:rPr>
        <w:t>“</w:t>
      </w:r>
      <w:r w:rsidRPr="009A7DAF">
        <w:rPr>
          <w:rFonts w:eastAsia="楷体_GB2312" w:hint="eastAsia"/>
        </w:rPr>
        <w:t>优先</w:t>
      </w:r>
      <w:r w:rsidRPr="009A7DAF">
        <w:rPr>
          <w:rFonts w:eastAsia="楷体_GB2312"/>
        </w:rPr>
        <w:t>B</w:t>
      </w:r>
      <w:r w:rsidRPr="009A7DAF">
        <w:rPr>
          <w:rFonts w:eastAsia="楷体_GB2312" w:hint="eastAsia"/>
        </w:rPr>
        <w:t>档资产支持证券</w:t>
      </w:r>
      <w:r w:rsidRPr="009A7DAF">
        <w:rPr>
          <w:rFonts w:eastAsia="楷体_GB2312"/>
        </w:rPr>
        <w:t>”</w:t>
      </w:r>
      <w:r w:rsidRPr="009A7DAF">
        <w:rPr>
          <w:rFonts w:eastAsia="楷体_GB2312" w:hint="eastAsia"/>
        </w:rPr>
        <w:t>的本金清偿完毕</w:t>
      </w:r>
      <w:r w:rsidRPr="009A7DAF">
        <w:rPr>
          <w:rFonts w:eastAsia="楷体_GB2312" w:hint="eastAsia"/>
          <w:lang w:eastAsia="zh-CN"/>
        </w:rPr>
        <w:t>；</w:t>
      </w:r>
    </w:p>
    <w:p w14:paraId="54775D29" w14:textId="77777777" w:rsidR="00ED3C36" w:rsidRPr="009A7DAF" w:rsidRDefault="00ED3C36">
      <w:pPr>
        <w:widowControl w:val="0"/>
        <w:numPr>
          <w:ilvl w:val="0"/>
          <w:numId w:val="18"/>
        </w:numPr>
        <w:spacing w:beforeLines="50" w:before="120" w:afterLines="50" w:after="120" w:line="360" w:lineRule="auto"/>
        <w:jc w:val="both"/>
        <w:rPr>
          <w:rFonts w:eastAsia="楷体_GB2312"/>
          <w:lang w:eastAsia="zh-CN"/>
        </w:rPr>
      </w:pPr>
      <w:bookmarkStart w:id="478" w:name="_Ref120420254"/>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比例支付</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rPr>
        <w:t>的本金，直至</w:t>
      </w:r>
      <w:r w:rsidRPr="009A7DAF">
        <w:rPr>
          <w:rFonts w:eastAsia="楷体_GB2312"/>
        </w:rPr>
        <w:t>“</w:t>
      </w:r>
      <w:r w:rsidRPr="009A7DAF">
        <w:rPr>
          <w:rFonts w:eastAsia="楷体_GB2312" w:hint="eastAsia"/>
        </w:rPr>
        <w:t>次级档资产支持证券</w:t>
      </w:r>
      <w:r w:rsidRPr="009A7DAF">
        <w:rPr>
          <w:rFonts w:eastAsia="楷体_GB2312"/>
        </w:rPr>
        <w:t>”</w:t>
      </w:r>
      <w:r w:rsidRPr="009A7DAF">
        <w:rPr>
          <w:rFonts w:eastAsia="楷体_GB2312" w:hint="eastAsia"/>
        </w:rPr>
        <w:t>的本金清偿完毕</w:t>
      </w:r>
      <w:r w:rsidRPr="009A7DAF">
        <w:rPr>
          <w:rFonts w:eastAsia="楷体_GB2312" w:hint="eastAsia"/>
          <w:lang w:eastAsia="zh-CN"/>
        </w:rPr>
        <w:t>；</w:t>
      </w:r>
    </w:p>
    <w:p w14:paraId="023DC3D7" w14:textId="77777777" w:rsidR="00ED3C36" w:rsidRPr="009A7DAF" w:rsidRDefault="00ED3C36">
      <w:pPr>
        <w:widowControl w:val="0"/>
        <w:numPr>
          <w:ilvl w:val="0"/>
          <w:numId w:val="18"/>
        </w:numPr>
        <w:spacing w:beforeLines="50" w:before="120" w:afterLines="50" w:after="120" w:line="360" w:lineRule="auto"/>
        <w:jc w:val="both"/>
        <w:rPr>
          <w:rFonts w:eastAsia="楷体_GB2312"/>
          <w:lang w:eastAsia="zh-CN"/>
        </w:rPr>
      </w:pPr>
      <w:r w:rsidRPr="009A7DAF">
        <w:rPr>
          <w:rFonts w:eastAsia="楷体_GB2312" w:hint="eastAsia"/>
          <w:lang w:eastAsia="zh-CN"/>
        </w:rPr>
        <w:t>剩余资金全部作为</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的收益。</w:t>
      </w:r>
      <w:bookmarkEnd w:id="478"/>
    </w:p>
    <w:p w14:paraId="168ECFB2"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lang w:eastAsia="zh-CN"/>
        </w:rPr>
      </w:pPr>
      <w:bookmarkStart w:id="479" w:name="_Ref173768326"/>
      <w:bookmarkStart w:id="480" w:name="_Ref180850304"/>
      <w:bookmarkStart w:id="481" w:name="_Toc201569422"/>
      <w:r w:rsidRPr="009A7DAF">
        <w:rPr>
          <w:rFonts w:eastAsia="楷体_GB2312"/>
          <w:b/>
          <w:lang w:eastAsia="zh-CN"/>
        </w:rPr>
        <w:t>“</w:t>
      </w:r>
      <w:r w:rsidRPr="009A7DAF">
        <w:rPr>
          <w:rFonts w:eastAsia="楷体_GB2312" w:hint="eastAsia"/>
          <w:b/>
          <w:lang w:eastAsia="zh-CN"/>
        </w:rPr>
        <w:t>违约事件</w:t>
      </w:r>
      <w:r w:rsidRPr="009A7DAF">
        <w:rPr>
          <w:rFonts w:eastAsia="楷体_GB2312"/>
          <w:b/>
          <w:lang w:eastAsia="zh-CN"/>
        </w:rPr>
        <w:t>”</w:t>
      </w:r>
      <w:r w:rsidRPr="009A7DAF">
        <w:rPr>
          <w:rFonts w:eastAsia="楷体_GB2312" w:hint="eastAsia"/>
          <w:b/>
          <w:lang w:eastAsia="zh-CN"/>
        </w:rPr>
        <w:t>发生后</w:t>
      </w:r>
      <w:bookmarkEnd w:id="479"/>
      <w:r w:rsidRPr="009A7DAF">
        <w:rPr>
          <w:rFonts w:eastAsia="楷体_GB2312" w:hint="eastAsia"/>
          <w:b/>
          <w:lang w:eastAsia="zh-CN"/>
        </w:rPr>
        <w:t>的回收款分配</w:t>
      </w:r>
      <w:bookmarkEnd w:id="480"/>
      <w:bookmarkEnd w:id="481"/>
    </w:p>
    <w:p w14:paraId="7FC2A92B" w14:textId="77777777" w:rsidR="00ED3C36" w:rsidRPr="009A7DAF" w:rsidRDefault="00ED3C36">
      <w:pPr>
        <w:spacing w:beforeLines="50" w:before="120" w:afterLines="50" w:after="120" w:line="360" w:lineRule="auto"/>
        <w:ind w:left="1080"/>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发生时或之后的每个</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应将最近一个</w:t>
      </w:r>
      <w:r w:rsidRPr="009A7DAF">
        <w:rPr>
          <w:rFonts w:eastAsia="楷体_GB2312"/>
          <w:lang w:eastAsia="zh-CN"/>
        </w:rPr>
        <w:t>“</w:t>
      </w:r>
      <w:r w:rsidRPr="009A7DAF">
        <w:rPr>
          <w:rFonts w:eastAsia="楷体_GB2312" w:hint="eastAsia"/>
          <w:lang w:eastAsia="zh-CN"/>
        </w:rPr>
        <w:t>收款期间</w:t>
      </w:r>
      <w:r w:rsidRPr="009A7DAF">
        <w:rPr>
          <w:rFonts w:eastAsia="楷体_GB2312"/>
          <w:lang w:eastAsia="zh-CN"/>
        </w:rPr>
        <w:t>”</w:t>
      </w:r>
      <w:r w:rsidRPr="009A7DAF">
        <w:rPr>
          <w:rFonts w:eastAsia="楷体_GB2312" w:hint="eastAsia"/>
          <w:lang w:eastAsia="zh-CN"/>
        </w:rPr>
        <w:t>内收到的已存入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本金账</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以及该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按照第</w:t>
      </w:r>
      <w:r w:rsidR="00366D9A" w:rsidRPr="009A7DAF">
        <w:rPr>
          <w:rFonts w:eastAsia="楷体_GB2312"/>
          <w:lang w:eastAsia="zh-CN"/>
        </w:rPr>
        <w:fldChar w:fldCharType="begin"/>
      </w:r>
      <w:r w:rsidR="00366D9A" w:rsidRPr="009A7DAF">
        <w:rPr>
          <w:rFonts w:eastAsia="楷体_GB2312"/>
          <w:lang w:eastAsia="zh-CN"/>
        </w:rPr>
        <w:instrText xml:space="preserve"> </w:instrText>
      </w:r>
      <w:r w:rsidR="00366D9A" w:rsidRPr="009A7DAF">
        <w:rPr>
          <w:rFonts w:eastAsia="楷体_GB2312" w:hint="eastAsia"/>
          <w:lang w:eastAsia="zh-CN"/>
        </w:rPr>
        <w:instrText>REF _Ref441843208 \r \h</w:instrText>
      </w:r>
      <w:r w:rsidR="00366D9A" w:rsidRPr="009A7DAF">
        <w:rPr>
          <w:rFonts w:eastAsia="楷体_GB2312"/>
          <w:lang w:eastAsia="zh-CN"/>
        </w:rPr>
        <w:instrText xml:space="preserve"> </w:instrText>
      </w:r>
      <w:r w:rsidR="009A7DAF" w:rsidRPr="009A7DAF">
        <w:rPr>
          <w:rFonts w:eastAsia="楷体_GB2312"/>
          <w:lang w:eastAsia="zh-CN"/>
        </w:rPr>
        <w:instrText xml:space="preserve"> \* MERGEFORMAT </w:instrText>
      </w:r>
      <w:r w:rsidR="00366D9A" w:rsidRPr="009A7DAF">
        <w:rPr>
          <w:rFonts w:eastAsia="楷体_GB2312"/>
          <w:lang w:eastAsia="zh-CN"/>
        </w:rPr>
      </w:r>
      <w:r w:rsidR="00366D9A" w:rsidRPr="009A7DAF">
        <w:rPr>
          <w:rFonts w:eastAsia="楷体_GB2312"/>
          <w:lang w:eastAsia="zh-CN"/>
        </w:rPr>
        <w:fldChar w:fldCharType="separate"/>
      </w:r>
      <w:r w:rsidR="00366D9A" w:rsidRPr="009A7DAF">
        <w:rPr>
          <w:rFonts w:eastAsia="楷体_GB2312"/>
          <w:lang w:eastAsia="zh-CN"/>
        </w:rPr>
        <w:t>9.8.2</w:t>
      </w:r>
      <w:r w:rsidR="00366D9A" w:rsidRPr="009A7DAF">
        <w:rPr>
          <w:rFonts w:eastAsia="楷体_GB2312"/>
          <w:lang w:eastAsia="zh-CN"/>
        </w:rPr>
        <w:fldChar w:fldCharType="end"/>
      </w:r>
      <w:r w:rsidRPr="009A7DAF">
        <w:rPr>
          <w:rFonts w:eastAsia="楷体_GB2312" w:hint="eastAsia"/>
          <w:lang w:eastAsia="zh-CN"/>
        </w:rPr>
        <w:t>款从</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的所有款项之和按以下顺序进行分配</w:t>
      </w:r>
      <w:r w:rsidRPr="009A7DAF">
        <w:rPr>
          <w:rFonts w:eastAsia="楷体_GB2312" w:hint="eastAsia"/>
        </w:rPr>
        <w:t>（如同一顺序的多笔款项不足以同时足额</w:t>
      </w:r>
      <w:r w:rsidRPr="009A7DAF">
        <w:rPr>
          <w:rFonts w:eastAsia="楷体_GB2312" w:hint="eastAsia"/>
          <w:lang w:eastAsia="zh-CN"/>
        </w:rPr>
        <w:t>分配</w:t>
      </w:r>
      <w:r w:rsidRPr="009A7DAF">
        <w:rPr>
          <w:rFonts w:eastAsia="楷体_GB2312" w:hint="eastAsia"/>
        </w:rPr>
        <w:t>，则按各笔款项应受偿金额的比例支付，且所差金额应按以下顺序在下一期</w:t>
      </w:r>
      <w:r w:rsidRPr="009A7DAF">
        <w:rPr>
          <w:rFonts w:eastAsia="楷体_GB2312" w:hint="eastAsia"/>
          <w:lang w:eastAsia="zh-CN"/>
        </w:rPr>
        <w:t>分配</w:t>
      </w:r>
      <w:r w:rsidRPr="009A7DAF">
        <w:rPr>
          <w:rFonts w:eastAsia="楷体_GB2312" w:hint="eastAsia"/>
        </w:rPr>
        <w:t>）</w:t>
      </w:r>
      <w:r w:rsidRPr="009A7DAF">
        <w:rPr>
          <w:rFonts w:eastAsia="楷体_GB2312" w:hint="eastAsia"/>
          <w:lang w:eastAsia="zh-CN"/>
        </w:rPr>
        <w:t>：</w:t>
      </w:r>
    </w:p>
    <w:p w14:paraId="69E0CEBB" w14:textId="77777777" w:rsidR="00ED3C36" w:rsidRDefault="00ED3C36">
      <w:pPr>
        <w:widowControl w:val="0"/>
        <w:numPr>
          <w:ilvl w:val="0"/>
          <w:numId w:val="19"/>
        </w:numPr>
        <w:spacing w:beforeLines="50" w:before="120" w:afterLines="50" w:after="120" w:line="360" w:lineRule="auto"/>
        <w:jc w:val="both"/>
        <w:rPr>
          <w:rFonts w:eastAsia="楷体_GB2312"/>
          <w:lang w:eastAsia="zh-CN"/>
        </w:rPr>
      </w:pPr>
      <w:bookmarkStart w:id="482" w:name="_Ref150893330"/>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缴纳的与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相关的税收和规费（</w:t>
      </w:r>
      <w:r w:rsidR="00427064" w:rsidRPr="004C25EB">
        <w:rPr>
          <w:rFonts w:eastAsia="楷体_GB2312" w:hint="eastAsia"/>
          <w:lang w:eastAsia="zh-CN"/>
        </w:rPr>
        <w:t>如有，</w:t>
      </w:r>
      <w:r w:rsidRPr="009A7DAF">
        <w:rPr>
          <w:rFonts w:eastAsia="楷体_GB2312" w:hint="eastAsia"/>
          <w:lang w:eastAsia="zh-CN"/>
        </w:rPr>
        <w:t>包括但不限于</w:t>
      </w:r>
      <w:r w:rsidR="00EE7964">
        <w:rPr>
          <w:rFonts w:eastAsia="楷体_GB2312" w:hint="eastAsia"/>
          <w:lang w:eastAsia="zh-CN"/>
        </w:rPr>
        <w:t>增值税</w:t>
      </w:r>
      <w:r w:rsidRPr="009A7DAF">
        <w:rPr>
          <w:rFonts w:eastAsia="楷体_GB2312" w:hint="eastAsia"/>
          <w:lang w:eastAsia="zh-CN"/>
        </w:rPr>
        <w:t>及附加等）；其中，</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将依据相</w:t>
      </w:r>
      <w:r w:rsidRPr="009A7DAF">
        <w:rPr>
          <w:rFonts w:eastAsia="楷体_GB2312" w:hint="eastAsia"/>
          <w:lang w:eastAsia="zh-CN"/>
        </w:rPr>
        <w:lastRenderedPageBreak/>
        <w:t>关税收计算公式所计算的信托年度税收（如有）的</w:t>
      </w:r>
      <w:r w:rsidRPr="009A7DAF">
        <w:rPr>
          <w:rFonts w:eastAsia="楷体_GB2312"/>
          <w:lang w:eastAsia="zh-CN"/>
        </w:rPr>
        <w:t>1/12</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估算的其他与税收有关的合理金额（如有）记入</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w:t>
      </w:r>
      <w:bookmarkEnd w:id="482"/>
    </w:p>
    <w:p w14:paraId="7067BC5D" w14:textId="77777777" w:rsidR="00F23B02" w:rsidRPr="009A7DAF" w:rsidRDefault="008347CF">
      <w:pPr>
        <w:widowControl w:val="0"/>
        <w:numPr>
          <w:ilvl w:val="0"/>
          <w:numId w:val="19"/>
        </w:numPr>
        <w:spacing w:beforeLines="50" w:before="120" w:afterLines="50" w:after="120" w:line="360" w:lineRule="auto"/>
        <w:jc w:val="both"/>
        <w:rPr>
          <w:rFonts w:eastAsia="楷体_GB2312"/>
          <w:lang w:eastAsia="zh-CN"/>
        </w:rPr>
      </w:pPr>
      <w:r>
        <w:rPr>
          <w:rStyle w:val="CommentReference"/>
        </w:rPr>
        <w:commentReference w:id="483"/>
      </w:r>
      <w:r w:rsidR="00F23B02" w:rsidRPr="009A7DAF">
        <w:rPr>
          <w:rFonts w:eastAsia="楷体_GB2312" w:hint="eastAsia"/>
          <w:lang w:eastAsia="zh-CN"/>
        </w:rPr>
        <w:t>累计应付未付的</w:t>
      </w:r>
      <w:r w:rsidR="00F23B02">
        <w:rPr>
          <w:rFonts w:eastAsia="楷体_GB2312" w:hint="eastAsia"/>
          <w:lang w:eastAsia="zh-CN"/>
        </w:rPr>
        <w:t>“受托人</w:t>
      </w:r>
      <w:r w:rsidR="00F23B02" w:rsidRPr="005C285D">
        <w:rPr>
          <w:rFonts w:eastAsia="楷体_GB2312" w:hint="eastAsia"/>
          <w:lang w:eastAsia="zh-CN"/>
        </w:rPr>
        <w:t>”垫付的初始登记服务费（如有</w:t>
      </w:r>
      <w:r w:rsidR="00F23B02">
        <w:rPr>
          <w:rFonts w:eastAsia="楷体_GB2312" w:hint="eastAsia"/>
          <w:lang w:eastAsia="zh-CN"/>
        </w:rPr>
        <w:t>）；</w:t>
      </w:r>
    </w:p>
    <w:p w14:paraId="56B23338" w14:textId="77777777" w:rsidR="00ED3C36" w:rsidRPr="009A7DAF" w:rsidRDefault="00ED3C36" w:rsidP="00682BB2">
      <w:pPr>
        <w:widowControl w:val="0"/>
        <w:numPr>
          <w:ilvl w:val="0"/>
          <w:numId w:val="19"/>
        </w:numPr>
        <w:spacing w:beforeLines="50" w:before="120" w:afterLines="50" w:after="120" w:line="360" w:lineRule="auto"/>
        <w:jc w:val="both"/>
        <w:rPr>
          <w:rFonts w:eastAsia="楷体_GB2312"/>
          <w:lang w:eastAsia="zh-CN"/>
        </w:rPr>
      </w:pPr>
      <w:bookmarkStart w:id="484" w:name="_Ref150893332"/>
      <w:bookmarkStart w:id="485" w:name="_Ref196646001"/>
      <w:r w:rsidRPr="009A7DAF">
        <w:rPr>
          <w:rFonts w:eastAsia="楷体_GB2312" w:hint="eastAsia"/>
          <w:lang w:eastAsia="zh-CN"/>
        </w:rPr>
        <w:t>同顺序按比例支付</w:t>
      </w:r>
      <w:commentRangeStart w:id="486"/>
      <w:del w:id="487" w:author="zszq" w:date="2016-06-02T13:26:00Z">
        <w:r w:rsidR="008A1545" w:rsidRPr="009A7DAF" w:rsidDel="004E7E16">
          <w:rPr>
            <w:rFonts w:eastAsia="楷体_GB2312" w:hint="eastAsia"/>
            <w:lang w:eastAsia="zh-CN"/>
          </w:rPr>
          <w:delText>第一个</w:delText>
        </w:r>
      </w:del>
      <w:commentRangeEnd w:id="486"/>
      <w:r w:rsidR="00427064">
        <w:rPr>
          <w:rStyle w:val="CommentReference"/>
        </w:rPr>
        <w:commentReference w:id="486"/>
      </w:r>
      <w:r w:rsidR="00F23B02" w:rsidRPr="009A7DAF">
        <w:rPr>
          <w:rFonts w:eastAsia="楷体_GB2312"/>
          <w:lang w:eastAsia="zh-CN"/>
        </w:rPr>
        <w:t>“</w:t>
      </w:r>
      <w:r w:rsidR="00F23B02" w:rsidRPr="009A7DAF">
        <w:rPr>
          <w:rFonts w:eastAsia="楷体_GB2312" w:hint="eastAsia"/>
          <w:lang w:eastAsia="zh-CN"/>
        </w:rPr>
        <w:t>信托分配日</w:t>
      </w:r>
      <w:r w:rsidR="00F23B02" w:rsidRPr="009A7DAF">
        <w:rPr>
          <w:rFonts w:eastAsia="楷体_GB2312"/>
          <w:lang w:eastAsia="zh-CN"/>
        </w:rPr>
        <w:t>”</w:t>
      </w:r>
      <w:r w:rsidR="00F23B02" w:rsidRPr="009A7DAF">
        <w:rPr>
          <w:rFonts w:eastAsia="楷体_GB2312" w:hint="eastAsia"/>
          <w:lang w:eastAsia="zh-CN"/>
        </w:rPr>
        <w:t>累计应付未付的</w:t>
      </w:r>
      <w:r w:rsidR="00F23B02" w:rsidRPr="00527BCE">
        <w:rPr>
          <w:rFonts w:eastAsia="楷体_GB2312" w:hint="eastAsia"/>
          <w:lang w:eastAsia="zh-CN"/>
        </w:rPr>
        <w:t>“受托人”垫付的为本期“资产支持证券”发行之目的在“信托设立日”之前发生的“信托”公告费用（如有）、发行信息披露费（如有）</w:t>
      </w:r>
      <w:r w:rsidR="00F23B02">
        <w:rPr>
          <w:rFonts w:eastAsia="楷体_GB2312" w:hint="eastAsia"/>
          <w:lang w:eastAsia="zh-CN"/>
        </w:rPr>
        <w:t>、</w:t>
      </w:r>
      <w:r w:rsidR="00F23B02" w:rsidRPr="00863FC8">
        <w:rPr>
          <w:rFonts w:eastAsia="楷体_GB2312" w:hint="eastAsia"/>
          <w:lang w:eastAsia="zh-CN"/>
        </w:rPr>
        <w:t>“资产支持证券募集资金净额”划付给“发起机构”的资金汇划费</w:t>
      </w:r>
      <w:r w:rsidR="00F23B02" w:rsidRPr="00527BCE">
        <w:rPr>
          <w:rFonts w:eastAsia="楷体_GB2312" w:hint="eastAsia"/>
          <w:lang w:eastAsia="zh-CN"/>
        </w:rPr>
        <w:t>（如有）</w:t>
      </w:r>
      <w:r w:rsidR="00F23B02">
        <w:rPr>
          <w:rFonts w:eastAsia="楷体_GB2312" w:hint="eastAsia"/>
          <w:lang w:eastAsia="zh-CN"/>
        </w:rPr>
        <w:t>、及</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00EE7964" w:rsidRPr="00EE7964">
        <w:rPr>
          <w:rFonts w:eastAsia="楷体_GB2312"/>
          <w:lang w:eastAsia="zh-CN"/>
        </w:rPr>
        <w:t xml:space="preserve"> </w:t>
      </w:r>
      <w:r w:rsidR="00EE7964" w:rsidRPr="00FA1629">
        <w:rPr>
          <w:rFonts w:eastAsia="楷体_GB2312"/>
          <w:lang w:eastAsia="zh-CN"/>
        </w:rPr>
        <w:t>“</w:t>
      </w:r>
      <w:r w:rsidR="00EE7964" w:rsidRPr="000836BF">
        <w:rPr>
          <w:rFonts w:eastAsia="楷体_GB2312"/>
          <w:lang w:eastAsia="zh-CN"/>
        </w:rPr>
        <w:t>贷款服务机构</w:t>
      </w:r>
      <w:r w:rsidR="00EE7964" w:rsidRPr="00FA1629">
        <w:rPr>
          <w:rFonts w:eastAsia="楷体_GB2312"/>
          <w:lang w:eastAsia="zh-CN"/>
        </w:rPr>
        <w:t>”</w:t>
      </w:r>
      <w:r w:rsidR="00EE7964">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00ED2B4F" w:rsidRPr="00CB4B82">
        <w:rPr>
          <w:rFonts w:eastAsia="楷体_GB2312" w:hint="eastAsia"/>
          <w:lang w:eastAsia="zh-CN"/>
        </w:rPr>
        <w:t xml:space="preserve"> </w:t>
      </w:r>
      <w:r w:rsidR="00ED2B4F" w:rsidRPr="00061100">
        <w:rPr>
          <w:rFonts w:eastAsia="楷体_GB2312" w:hint="eastAsia"/>
          <w:lang w:eastAsia="zh-CN"/>
        </w:rPr>
        <w:t>“中诚信”（</w:t>
      </w:r>
      <w:r w:rsidR="00ED2B4F" w:rsidRPr="009A7DAF">
        <w:rPr>
          <w:rFonts w:eastAsia="楷体_GB2312" w:hint="eastAsia"/>
          <w:lang w:eastAsia="zh-CN"/>
        </w:rPr>
        <w:t>跟踪评级</w:t>
      </w:r>
      <w:r w:rsidR="00986109">
        <w:rPr>
          <w:rFonts w:eastAsia="楷体_GB2312" w:hint="eastAsia"/>
          <w:lang w:eastAsia="zh-CN"/>
        </w:rPr>
        <w:t>，</w:t>
      </w:r>
      <w:r w:rsidR="000D5A47">
        <w:rPr>
          <w:rFonts w:eastAsia="楷体_GB2312" w:hint="eastAsia"/>
          <w:lang w:eastAsia="zh-CN"/>
        </w:rPr>
        <w:t>如发生更换则指更换后的评级公司</w:t>
      </w:r>
      <w:r w:rsidR="00ED2B4F" w:rsidRPr="00061100">
        <w:rPr>
          <w:rFonts w:eastAsia="楷体_GB2312" w:hint="eastAsia"/>
          <w:lang w:eastAsia="zh-CN"/>
        </w:rPr>
        <w:t>）</w:t>
      </w:r>
      <w:r w:rsidR="00ED2B4F">
        <w:rPr>
          <w:rFonts w:eastAsia="楷体_GB2312" w:hint="eastAsia"/>
          <w:lang w:eastAsia="zh-CN"/>
        </w:rPr>
        <w:t>、</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（初始评级和跟踪评级</w:t>
      </w:r>
      <w:r w:rsidR="00F23B02">
        <w:rPr>
          <w:rFonts w:eastAsia="楷体_GB2312" w:hint="eastAsia"/>
          <w:lang w:eastAsia="zh-CN"/>
        </w:rPr>
        <w:t>（如有）</w:t>
      </w:r>
      <w:r w:rsidR="00682BB2" w:rsidRPr="009A7DAF">
        <w:rPr>
          <w:rFonts w:eastAsia="楷体_GB2312" w:hint="eastAsia"/>
          <w:lang w:eastAsia="zh-CN"/>
        </w:rPr>
        <w:t>，如发生更换则指更换后的评级公司</w:t>
      </w:r>
      <w:r w:rsidRPr="009A7DAF">
        <w:rPr>
          <w:rFonts w:eastAsia="楷体_GB2312" w:hint="eastAsia"/>
          <w:lang w:eastAsia="zh-CN"/>
        </w:rPr>
        <w:t>）、</w:t>
      </w:r>
      <w:r w:rsidRPr="009A7DAF">
        <w:rPr>
          <w:rFonts w:eastAsia="楷体_GB2312"/>
          <w:lang w:eastAsia="zh-CN"/>
        </w:rPr>
        <w:t xml:space="preserve"> “</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（如有）、</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（如有）的服务报酬以及上述相关主体和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各自可报销的实际</w:t>
      </w: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的总额以及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因管理信托事务垫付的</w:t>
      </w:r>
      <w:r w:rsidR="00F23B02">
        <w:rPr>
          <w:rFonts w:eastAsia="楷体_GB2312" w:hint="eastAsia"/>
          <w:lang w:eastAsia="zh-CN"/>
        </w:rPr>
        <w:t>除</w:t>
      </w:r>
      <w:r w:rsidR="00F23B02" w:rsidRPr="00D44ACD">
        <w:rPr>
          <w:rFonts w:eastAsia="楷体_GB2312" w:hint="eastAsia"/>
          <w:lang w:eastAsia="zh-CN"/>
        </w:rPr>
        <w:t>初始登记服务费（如有）、“信托”公告费用（如有）、发行信息披露费（如有）</w:t>
      </w:r>
      <w:r w:rsidR="000C20E9">
        <w:rPr>
          <w:rFonts w:eastAsia="楷体_GB2312" w:hint="eastAsia"/>
          <w:lang w:eastAsia="zh-CN"/>
        </w:rPr>
        <w:t>、</w:t>
      </w:r>
      <w:r w:rsidR="000C20E9" w:rsidRPr="00863FC8">
        <w:rPr>
          <w:rFonts w:eastAsia="楷体_GB2312" w:hint="eastAsia"/>
          <w:lang w:eastAsia="zh-CN"/>
        </w:rPr>
        <w:t>资金汇划费</w:t>
      </w:r>
      <w:r w:rsidR="000C20E9" w:rsidRPr="00527BCE">
        <w:rPr>
          <w:rFonts w:eastAsia="楷体_GB2312" w:hint="eastAsia"/>
          <w:lang w:eastAsia="zh-CN"/>
        </w:rPr>
        <w:t>（如有）</w:t>
      </w:r>
      <w:r w:rsidR="00F23B02" w:rsidRPr="00D44ACD">
        <w:rPr>
          <w:rFonts w:eastAsia="楷体_GB2312" w:hint="eastAsia"/>
          <w:lang w:eastAsia="zh-CN"/>
        </w:rPr>
        <w:t>外的相关</w:t>
      </w:r>
      <w:r w:rsidR="00F23B02" w:rsidRPr="009A7DAF">
        <w:rPr>
          <w:rFonts w:eastAsia="楷体_GB2312" w:hint="eastAsia"/>
          <w:lang w:eastAsia="zh-CN"/>
        </w:rPr>
        <w:t>费用</w:t>
      </w:r>
      <w:r w:rsidR="00F23B02">
        <w:rPr>
          <w:rFonts w:eastAsia="楷体_GB2312" w:hint="eastAsia"/>
          <w:lang w:eastAsia="zh-CN"/>
        </w:rPr>
        <w:t>（如有）</w:t>
      </w:r>
      <w:r w:rsidRPr="009A7DAF">
        <w:rPr>
          <w:rFonts w:eastAsia="楷体_GB2312" w:hint="eastAsia"/>
          <w:lang w:eastAsia="zh-CN"/>
        </w:rPr>
        <w:t>；</w:t>
      </w:r>
    </w:p>
    <w:p w14:paraId="0D63D9DE" w14:textId="77777777" w:rsidR="00ED3C36" w:rsidRPr="009A7DAF" w:rsidRDefault="00ED3C36" w:rsidP="00BD63A6">
      <w:pPr>
        <w:widowControl w:val="0"/>
        <w:numPr>
          <w:ilvl w:val="0"/>
          <w:numId w:val="19"/>
        </w:numPr>
        <w:spacing w:beforeLines="50" w:before="120" w:afterLines="50" w:after="120" w:line="360" w:lineRule="auto"/>
        <w:jc w:val="both"/>
        <w:rPr>
          <w:rFonts w:eastAsia="楷体_GB2312"/>
          <w:lang w:eastAsia="zh-CN"/>
        </w:rPr>
      </w:pPr>
      <w:bookmarkStart w:id="488" w:name="_Ref377132272"/>
      <w:r w:rsidRPr="009A7DAF">
        <w:rPr>
          <w:rFonts w:eastAsia="楷体_GB2312" w:hint="eastAsia"/>
          <w:lang w:eastAsia="zh-CN"/>
        </w:rPr>
        <w:t>同顺序按比例支付该</w:t>
      </w:r>
      <w:r w:rsidRPr="009A7DAF">
        <w:rPr>
          <w:rFonts w:eastAsia="楷体_GB2312"/>
          <w:lang w:eastAsia="zh-CN"/>
        </w:rPr>
        <w:t>“</w:t>
      </w:r>
      <w:r w:rsidRPr="009A7DAF">
        <w:rPr>
          <w:rFonts w:eastAsia="楷体_GB2312" w:hint="eastAsia"/>
          <w:lang w:eastAsia="zh-CN"/>
        </w:rPr>
        <w:t>信托分配日</w:t>
      </w:r>
      <w:r w:rsidRPr="009A7DAF">
        <w:rPr>
          <w:rFonts w:eastAsia="楷体_GB2312"/>
          <w:lang w:eastAsia="zh-CN"/>
        </w:rPr>
        <w:t>”</w:t>
      </w:r>
      <w:r w:rsidRPr="009A7DAF">
        <w:rPr>
          <w:rFonts w:eastAsia="楷体_GB2312" w:hint="eastAsia"/>
          <w:lang w:eastAsia="zh-CN"/>
        </w:rPr>
        <w:t>后第一个</w:t>
      </w:r>
      <w:r w:rsidRPr="009A7DAF">
        <w:rPr>
          <w:rFonts w:eastAsia="楷体_GB2312"/>
          <w:lang w:eastAsia="zh-CN"/>
        </w:rPr>
        <w:t>“</w:t>
      </w:r>
      <w:r w:rsidRPr="009A7DAF">
        <w:rPr>
          <w:rFonts w:eastAsia="楷体_GB2312" w:hint="eastAsia"/>
          <w:lang w:eastAsia="zh-CN"/>
        </w:rPr>
        <w:t>支付日</w:t>
      </w:r>
      <w:r w:rsidRPr="009A7DAF">
        <w:rPr>
          <w:rFonts w:eastAsia="楷体_GB2312"/>
          <w:lang w:eastAsia="zh-CN"/>
        </w:rPr>
        <w:t>”</w:t>
      </w:r>
      <w:r w:rsidRPr="009A7DAF">
        <w:rPr>
          <w:rFonts w:eastAsia="楷体_GB2312" w:hint="eastAsia"/>
          <w:lang w:eastAsia="zh-CN"/>
        </w:rPr>
        <w:t>累计应付未付的</w:t>
      </w:r>
      <w:r w:rsidR="00BD63A6" w:rsidRPr="009A7DAF">
        <w:rPr>
          <w:rFonts w:eastAsia="楷体_GB2312"/>
          <w:lang w:eastAsia="zh-CN"/>
        </w:rPr>
        <w:t>“</w:t>
      </w:r>
      <w:r w:rsidR="00BD63A6" w:rsidRPr="009A7DAF">
        <w:rPr>
          <w:rFonts w:eastAsia="楷体_GB2312" w:hint="eastAsia"/>
          <w:lang w:eastAsia="zh-CN"/>
        </w:rPr>
        <w:t>优先</w:t>
      </w:r>
      <w:r w:rsidR="00BD63A6" w:rsidRPr="009A7DAF">
        <w:rPr>
          <w:rFonts w:eastAsia="楷体_GB2312"/>
          <w:lang w:eastAsia="zh-CN"/>
        </w:rPr>
        <w:t>A</w:t>
      </w:r>
      <w:r w:rsidR="00BD63A6" w:rsidRPr="009A7DAF">
        <w:rPr>
          <w:rFonts w:eastAsia="楷体_GB2312" w:hint="eastAsia"/>
          <w:lang w:eastAsia="zh-CN"/>
        </w:rPr>
        <w:t>档资产支持证券</w:t>
      </w:r>
      <w:r w:rsidR="00BD63A6" w:rsidRPr="009A7DAF">
        <w:rPr>
          <w:rFonts w:eastAsia="楷体_GB2312"/>
          <w:lang w:eastAsia="zh-CN"/>
        </w:rPr>
        <w:t>”</w:t>
      </w:r>
      <w:r w:rsidRPr="009A7DAF">
        <w:rPr>
          <w:rFonts w:eastAsia="楷体_GB2312" w:hint="eastAsia"/>
          <w:lang w:eastAsia="zh-CN"/>
        </w:rPr>
        <w:t>的利息；</w:t>
      </w:r>
      <w:bookmarkEnd w:id="488"/>
    </w:p>
    <w:p w14:paraId="4AA9CA0D" w14:textId="77777777" w:rsidR="00ED3C36" w:rsidRPr="009A7DAF" w:rsidRDefault="00ED3C36">
      <w:pPr>
        <w:widowControl w:val="0"/>
        <w:numPr>
          <w:ilvl w:val="0"/>
          <w:numId w:val="19"/>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比例支付</w:t>
      </w:r>
      <w:r w:rsidR="00BD63A6" w:rsidRPr="009A7DAF">
        <w:rPr>
          <w:rFonts w:eastAsia="楷体_GB2312"/>
          <w:lang w:eastAsia="zh-CN"/>
        </w:rPr>
        <w:t>“</w:t>
      </w:r>
      <w:r w:rsidR="00BD63A6" w:rsidRPr="009A7DAF">
        <w:rPr>
          <w:rFonts w:eastAsia="楷体_GB2312" w:hint="eastAsia"/>
          <w:lang w:eastAsia="zh-CN"/>
        </w:rPr>
        <w:t>优先</w:t>
      </w:r>
      <w:r w:rsidR="00BD63A6" w:rsidRPr="009A7DAF">
        <w:rPr>
          <w:rFonts w:eastAsia="楷体_GB2312"/>
          <w:lang w:eastAsia="zh-CN"/>
        </w:rPr>
        <w:t>A</w:t>
      </w:r>
      <w:r w:rsidR="00BD63A6" w:rsidRPr="009A7DAF">
        <w:rPr>
          <w:rFonts w:eastAsia="楷体_GB2312" w:hint="eastAsia"/>
          <w:lang w:eastAsia="zh-CN"/>
        </w:rPr>
        <w:t>档资产支持证券</w:t>
      </w:r>
      <w:r w:rsidR="00BD63A6" w:rsidRPr="009A7DAF">
        <w:rPr>
          <w:rFonts w:eastAsia="楷体_GB2312"/>
          <w:lang w:eastAsia="zh-CN"/>
        </w:rPr>
        <w:t>”</w:t>
      </w:r>
      <w:r w:rsidRPr="009A7DAF">
        <w:rPr>
          <w:rFonts w:eastAsia="楷体_GB2312" w:hint="eastAsia"/>
          <w:lang w:eastAsia="zh-CN"/>
        </w:rPr>
        <w:t>的本金</w:t>
      </w:r>
      <w:r w:rsidRPr="009A7DAF">
        <w:rPr>
          <w:rFonts w:eastAsia="楷体_GB2312" w:hint="eastAsia"/>
        </w:rPr>
        <w:t>，直至</w:t>
      </w:r>
      <w:r w:rsidRPr="009A7DAF">
        <w:rPr>
          <w:rFonts w:eastAsia="楷体_GB2312" w:hint="eastAsia"/>
          <w:lang w:eastAsia="zh-CN"/>
        </w:rPr>
        <w:t>全部</w:t>
      </w:r>
      <w:r w:rsidRPr="009A7DAF">
        <w:rPr>
          <w:rFonts w:eastAsia="楷体_GB2312"/>
        </w:rPr>
        <w:t>“</w:t>
      </w:r>
      <w:r w:rsidRPr="009A7DAF">
        <w:rPr>
          <w:rFonts w:eastAsia="楷体_GB2312" w:hint="eastAsia"/>
        </w:rPr>
        <w:t>优先</w:t>
      </w:r>
      <w:r w:rsidRPr="009A7DAF">
        <w:rPr>
          <w:rFonts w:eastAsia="楷体_GB2312"/>
        </w:rPr>
        <w:t>A</w:t>
      </w:r>
      <w:r w:rsidRPr="009A7DAF">
        <w:rPr>
          <w:rFonts w:eastAsia="楷体_GB2312" w:hint="eastAsia"/>
        </w:rPr>
        <w:t>档资产支持证券</w:t>
      </w:r>
      <w:r w:rsidRPr="009A7DAF">
        <w:rPr>
          <w:rFonts w:eastAsia="楷体_GB2312"/>
        </w:rPr>
        <w:t>”</w:t>
      </w:r>
      <w:r w:rsidRPr="009A7DAF">
        <w:rPr>
          <w:rFonts w:eastAsia="楷体_GB2312" w:hint="eastAsia"/>
        </w:rPr>
        <w:t>的本金清偿完毕</w:t>
      </w:r>
      <w:r w:rsidRPr="009A7DAF">
        <w:rPr>
          <w:rFonts w:eastAsia="楷体_GB2312" w:hint="eastAsia"/>
          <w:lang w:eastAsia="zh-CN"/>
        </w:rPr>
        <w:t>；</w:t>
      </w:r>
    </w:p>
    <w:p w14:paraId="6EB93B99" w14:textId="77777777" w:rsidR="00ED3C36" w:rsidRPr="009A7DAF" w:rsidRDefault="00ED3C36">
      <w:pPr>
        <w:widowControl w:val="0"/>
        <w:numPr>
          <w:ilvl w:val="0"/>
          <w:numId w:val="19"/>
        </w:numPr>
        <w:spacing w:beforeLines="50" w:before="120" w:afterLines="50" w:after="120" w:line="360" w:lineRule="auto"/>
        <w:jc w:val="both"/>
        <w:rPr>
          <w:rFonts w:eastAsia="楷体_GB2312"/>
          <w:lang w:eastAsia="zh-CN"/>
        </w:rPr>
      </w:pPr>
      <w:bookmarkStart w:id="489" w:name="_Ref377132279"/>
      <w:r w:rsidRPr="009A7DAF">
        <w:rPr>
          <w:rFonts w:eastAsia="楷体_GB2312" w:hint="eastAsia"/>
          <w:lang w:eastAsia="zh-CN"/>
        </w:rPr>
        <w:t>同顺序按比例</w:t>
      </w:r>
      <w:r w:rsidRPr="009A7DAF">
        <w:rPr>
          <w:rFonts w:eastAsia="楷体_GB2312" w:hint="eastAsia"/>
        </w:rPr>
        <w:t>支付该</w:t>
      </w:r>
      <w:r w:rsidRPr="009A7DAF">
        <w:rPr>
          <w:rFonts w:eastAsia="楷体_GB2312"/>
        </w:rPr>
        <w:t>“</w:t>
      </w:r>
      <w:r w:rsidRPr="009A7DAF">
        <w:rPr>
          <w:rFonts w:eastAsia="楷体_GB2312" w:hint="eastAsia"/>
        </w:rPr>
        <w:t>信托分配日</w:t>
      </w:r>
      <w:r w:rsidRPr="009A7DAF">
        <w:rPr>
          <w:rFonts w:eastAsia="楷体_GB2312"/>
        </w:rPr>
        <w:t>”</w:t>
      </w:r>
      <w:r w:rsidRPr="009A7DAF">
        <w:rPr>
          <w:rFonts w:eastAsia="楷体_GB2312" w:hint="eastAsia"/>
        </w:rPr>
        <w:t>后第一个</w:t>
      </w:r>
      <w:r w:rsidRPr="009A7DAF">
        <w:rPr>
          <w:rFonts w:eastAsia="楷体_GB2312"/>
        </w:rPr>
        <w:t>“</w:t>
      </w:r>
      <w:r w:rsidRPr="009A7DAF">
        <w:rPr>
          <w:rFonts w:eastAsia="楷体_GB2312" w:hint="eastAsia"/>
        </w:rPr>
        <w:t>支付日</w:t>
      </w:r>
      <w:r w:rsidRPr="009A7DAF">
        <w:rPr>
          <w:rFonts w:eastAsia="楷体_GB2312"/>
        </w:rPr>
        <w:t>”</w:t>
      </w:r>
      <w:r w:rsidRPr="009A7DAF">
        <w:rPr>
          <w:rFonts w:eastAsia="楷体_GB2312" w:hint="eastAsia"/>
        </w:rPr>
        <w:t>累计应付未付的</w:t>
      </w:r>
      <w:r w:rsidRPr="009A7DAF">
        <w:rPr>
          <w:rFonts w:eastAsia="楷体_GB2312"/>
        </w:rPr>
        <w:t>“</w:t>
      </w:r>
      <w:r w:rsidRPr="009A7DAF">
        <w:rPr>
          <w:rFonts w:eastAsia="楷体_GB2312" w:hint="eastAsia"/>
        </w:rPr>
        <w:t>优先</w:t>
      </w:r>
      <w:r w:rsidRPr="009A7DAF">
        <w:rPr>
          <w:rFonts w:eastAsia="楷体_GB2312"/>
        </w:rPr>
        <w:t>B</w:t>
      </w:r>
      <w:r w:rsidRPr="009A7DAF">
        <w:rPr>
          <w:rFonts w:eastAsia="楷体_GB2312" w:hint="eastAsia"/>
        </w:rPr>
        <w:t>档资产支持证券</w:t>
      </w:r>
      <w:r w:rsidRPr="009A7DAF">
        <w:rPr>
          <w:rFonts w:eastAsia="楷体_GB2312"/>
        </w:rPr>
        <w:t>”</w:t>
      </w:r>
      <w:r w:rsidRPr="009A7DAF">
        <w:rPr>
          <w:rFonts w:eastAsia="楷体_GB2312" w:hint="eastAsia"/>
        </w:rPr>
        <w:t>利息</w:t>
      </w:r>
      <w:r w:rsidRPr="009A7DAF">
        <w:rPr>
          <w:rFonts w:eastAsia="楷体_GB2312" w:hint="eastAsia"/>
          <w:lang w:eastAsia="zh-CN"/>
        </w:rPr>
        <w:t>；</w:t>
      </w:r>
      <w:bookmarkEnd w:id="489"/>
    </w:p>
    <w:p w14:paraId="5330457B" w14:textId="77777777" w:rsidR="00ED3C36" w:rsidRPr="009A7DAF" w:rsidRDefault="00ED3C36">
      <w:pPr>
        <w:widowControl w:val="0"/>
        <w:numPr>
          <w:ilvl w:val="0"/>
          <w:numId w:val="19"/>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w:t>
      </w:r>
      <w:r w:rsidRPr="009A7DAF">
        <w:rPr>
          <w:rFonts w:eastAsia="楷体_GB2312" w:hint="eastAsia"/>
        </w:rPr>
        <w:t>支付</w:t>
      </w:r>
      <w:r w:rsidRPr="009A7DAF">
        <w:rPr>
          <w:rFonts w:eastAsia="楷体_GB2312"/>
        </w:rPr>
        <w:t>“</w:t>
      </w:r>
      <w:r w:rsidRPr="009A7DAF">
        <w:rPr>
          <w:rFonts w:eastAsia="楷体_GB2312" w:hint="eastAsia"/>
        </w:rPr>
        <w:t>优先</w:t>
      </w:r>
      <w:r w:rsidRPr="009A7DAF">
        <w:rPr>
          <w:rFonts w:eastAsia="楷体_GB2312"/>
        </w:rPr>
        <w:t>B</w:t>
      </w:r>
      <w:r w:rsidRPr="009A7DAF">
        <w:rPr>
          <w:rFonts w:eastAsia="楷体_GB2312" w:hint="eastAsia"/>
        </w:rPr>
        <w:t>档资产支持证券</w:t>
      </w:r>
      <w:r w:rsidRPr="009A7DAF">
        <w:rPr>
          <w:rFonts w:eastAsia="楷体_GB2312"/>
        </w:rPr>
        <w:t>”</w:t>
      </w:r>
      <w:r w:rsidRPr="009A7DAF">
        <w:rPr>
          <w:rFonts w:eastAsia="楷体_GB2312" w:hint="eastAsia"/>
        </w:rPr>
        <w:t>的本金，直至</w:t>
      </w:r>
      <w:r w:rsidRPr="009A7DAF">
        <w:rPr>
          <w:rFonts w:eastAsia="楷体_GB2312"/>
        </w:rPr>
        <w:t>“</w:t>
      </w:r>
      <w:r w:rsidRPr="009A7DAF">
        <w:rPr>
          <w:rFonts w:eastAsia="楷体_GB2312" w:hint="eastAsia"/>
        </w:rPr>
        <w:t>优先</w:t>
      </w:r>
      <w:r w:rsidRPr="009A7DAF">
        <w:rPr>
          <w:rFonts w:eastAsia="楷体_GB2312"/>
        </w:rPr>
        <w:t>B</w:t>
      </w:r>
      <w:r w:rsidRPr="009A7DAF">
        <w:rPr>
          <w:rFonts w:eastAsia="楷体_GB2312" w:hint="eastAsia"/>
        </w:rPr>
        <w:t>档资产支持证券</w:t>
      </w:r>
      <w:r w:rsidRPr="009A7DAF">
        <w:rPr>
          <w:rFonts w:eastAsia="楷体_GB2312"/>
        </w:rPr>
        <w:t>”</w:t>
      </w:r>
      <w:r w:rsidRPr="009A7DAF">
        <w:rPr>
          <w:rFonts w:eastAsia="楷体_GB2312" w:hint="eastAsia"/>
          <w:bCs/>
        </w:rPr>
        <w:t>的本金</w:t>
      </w:r>
      <w:r w:rsidRPr="009A7DAF">
        <w:rPr>
          <w:rFonts w:eastAsia="楷体_GB2312" w:hint="eastAsia"/>
        </w:rPr>
        <w:t>清偿完毕</w:t>
      </w:r>
      <w:r w:rsidRPr="009A7DAF">
        <w:rPr>
          <w:rFonts w:eastAsia="楷体_GB2312" w:hint="eastAsia"/>
          <w:lang w:eastAsia="zh-CN"/>
        </w:rPr>
        <w:t>；</w:t>
      </w:r>
    </w:p>
    <w:p w14:paraId="7DE664E9" w14:textId="77777777" w:rsidR="00ED3C36" w:rsidRPr="009A7DAF" w:rsidRDefault="00ED3C36">
      <w:pPr>
        <w:widowControl w:val="0"/>
        <w:numPr>
          <w:ilvl w:val="0"/>
          <w:numId w:val="19"/>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w:t>
      </w:r>
      <w:r w:rsidRPr="009A7DAF">
        <w:rPr>
          <w:rFonts w:eastAsia="楷体_GB2312" w:hint="eastAsia"/>
        </w:rPr>
        <w:t>支付</w:t>
      </w:r>
      <w:r w:rsidRPr="009A7DAF">
        <w:rPr>
          <w:rFonts w:eastAsia="楷体_GB2312"/>
        </w:rPr>
        <w:t>“</w:t>
      </w:r>
      <w:r w:rsidRPr="009A7DAF">
        <w:rPr>
          <w:rFonts w:eastAsia="楷体_GB2312" w:hint="eastAsia"/>
        </w:rPr>
        <w:t>次级档资产支持证券</w:t>
      </w:r>
      <w:r w:rsidRPr="009A7DAF">
        <w:rPr>
          <w:rFonts w:eastAsia="楷体_GB2312"/>
        </w:rPr>
        <w:t>”</w:t>
      </w:r>
      <w:r w:rsidRPr="009A7DAF">
        <w:rPr>
          <w:rFonts w:eastAsia="楷体_GB2312" w:hint="eastAsia"/>
        </w:rPr>
        <w:t>的本金，直至</w:t>
      </w:r>
      <w:r w:rsidRPr="009A7DAF">
        <w:rPr>
          <w:rFonts w:eastAsia="楷体_GB2312"/>
        </w:rPr>
        <w:t>“</w:t>
      </w:r>
      <w:r w:rsidRPr="009A7DAF">
        <w:rPr>
          <w:rFonts w:eastAsia="楷体_GB2312" w:hint="eastAsia"/>
        </w:rPr>
        <w:t>次级档资产支持证券</w:t>
      </w:r>
      <w:r w:rsidRPr="009A7DAF">
        <w:rPr>
          <w:rFonts w:eastAsia="楷体_GB2312"/>
        </w:rPr>
        <w:t>”</w:t>
      </w:r>
      <w:r w:rsidRPr="009A7DAF">
        <w:rPr>
          <w:rFonts w:eastAsia="楷体_GB2312" w:hint="eastAsia"/>
        </w:rPr>
        <w:t>的本金清偿完毕</w:t>
      </w:r>
      <w:r w:rsidRPr="009A7DAF">
        <w:rPr>
          <w:rFonts w:eastAsia="楷体_GB2312" w:hint="eastAsia"/>
          <w:lang w:eastAsia="zh-CN"/>
        </w:rPr>
        <w:t>；</w:t>
      </w:r>
    </w:p>
    <w:p w14:paraId="0ABA27B3" w14:textId="77777777" w:rsidR="00ED3C36" w:rsidRPr="009A7DAF" w:rsidRDefault="00ED3C36">
      <w:pPr>
        <w:widowControl w:val="0"/>
        <w:numPr>
          <w:ilvl w:val="0"/>
          <w:numId w:val="19"/>
        </w:numPr>
        <w:tabs>
          <w:tab w:val="left" w:pos="1635"/>
          <w:tab w:val="left" w:pos="1701"/>
        </w:tabs>
        <w:spacing w:beforeLines="50" w:before="120" w:afterLines="50" w:after="120" w:line="360" w:lineRule="auto"/>
        <w:jc w:val="both"/>
        <w:rPr>
          <w:rFonts w:eastAsia="楷体_GB2312"/>
          <w:lang w:eastAsia="zh-CN"/>
        </w:rPr>
      </w:pPr>
      <w:bookmarkStart w:id="490" w:name="_Ref397594388"/>
      <w:r w:rsidRPr="009A7DAF">
        <w:rPr>
          <w:rFonts w:eastAsia="楷体_GB2312" w:hint="eastAsia"/>
          <w:lang w:eastAsia="zh-CN"/>
        </w:rPr>
        <w:lastRenderedPageBreak/>
        <w:t>剩余资金全部作为</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的收益。</w:t>
      </w:r>
      <w:bookmarkEnd w:id="490"/>
    </w:p>
    <w:p w14:paraId="2291A49E"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491" w:name="_Ref201654968"/>
      <w:bookmarkEnd w:id="484"/>
      <w:bookmarkEnd w:id="485"/>
      <w:r w:rsidRPr="009A7DAF">
        <w:rPr>
          <w:rFonts w:eastAsia="楷体_GB2312" w:hint="eastAsia"/>
          <w:b/>
        </w:rPr>
        <w:t>信托终止后信托财产的分配</w:t>
      </w:r>
      <w:bookmarkEnd w:id="491"/>
    </w:p>
    <w:p w14:paraId="486509C7" w14:textId="77777777" w:rsidR="00ED3C36" w:rsidRPr="009A7DAF" w:rsidRDefault="00ED3C36">
      <w:pPr>
        <w:spacing w:beforeLines="50" w:before="120" w:afterLines="50" w:after="120" w:line="360" w:lineRule="auto"/>
        <w:ind w:left="1080"/>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应将清算所得的</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内的其他资金的总金额按以下顺序进行分配（</w:t>
      </w:r>
      <w:r w:rsidRPr="009A7DAF">
        <w:rPr>
          <w:rFonts w:eastAsia="楷体_GB2312" w:hint="eastAsia"/>
        </w:rPr>
        <w:t>如同一顺序的多笔款项不足以同时足额</w:t>
      </w:r>
      <w:r w:rsidRPr="009A7DAF">
        <w:rPr>
          <w:rFonts w:eastAsia="楷体_GB2312" w:hint="eastAsia"/>
          <w:lang w:eastAsia="zh-CN"/>
        </w:rPr>
        <w:t>分配</w:t>
      </w:r>
      <w:r w:rsidRPr="009A7DAF">
        <w:rPr>
          <w:rFonts w:eastAsia="楷体_GB2312" w:hint="eastAsia"/>
        </w:rPr>
        <w:t>，则按各笔款项应受偿金额的比例支付</w:t>
      </w:r>
      <w:r w:rsidRPr="009A7DAF">
        <w:rPr>
          <w:rFonts w:eastAsia="楷体_GB2312" w:hint="eastAsia"/>
          <w:lang w:eastAsia="zh-CN"/>
        </w:rPr>
        <w:t>）：</w:t>
      </w:r>
    </w:p>
    <w:p w14:paraId="673502F6"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缴纳的与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相关的税收和规费（</w:t>
      </w:r>
      <w:r w:rsidR="008347CF" w:rsidRPr="008E0410">
        <w:rPr>
          <w:rFonts w:eastAsia="楷体_GB2312" w:hint="eastAsia"/>
          <w:lang w:eastAsia="zh-CN"/>
        </w:rPr>
        <w:t>如有，</w:t>
      </w:r>
      <w:r w:rsidR="008E0410" w:rsidRPr="009A7DAF">
        <w:rPr>
          <w:rFonts w:eastAsia="楷体_GB2312" w:hint="eastAsia"/>
          <w:lang w:eastAsia="zh-CN"/>
        </w:rPr>
        <w:t>包</w:t>
      </w:r>
      <w:r w:rsidRPr="009A7DAF">
        <w:rPr>
          <w:rFonts w:eastAsia="楷体_GB2312" w:hint="eastAsia"/>
          <w:lang w:eastAsia="zh-CN"/>
        </w:rPr>
        <w:t>括但不限于</w:t>
      </w:r>
      <w:r w:rsidR="00EE7964">
        <w:rPr>
          <w:rFonts w:eastAsia="楷体_GB2312" w:hint="eastAsia"/>
          <w:lang w:eastAsia="zh-CN"/>
        </w:rPr>
        <w:t>增值税</w:t>
      </w:r>
      <w:r w:rsidRPr="009A7DAF">
        <w:rPr>
          <w:rFonts w:eastAsia="楷体_GB2312" w:hint="eastAsia"/>
          <w:lang w:eastAsia="zh-CN"/>
        </w:rPr>
        <w:t>及附加）；</w:t>
      </w:r>
    </w:p>
    <w:p w14:paraId="77BF983E" w14:textId="77777777" w:rsidR="00ED3C36"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清算</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所发生的费用；</w:t>
      </w:r>
    </w:p>
    <w:p w14:paraId="0C406C8D" w14:textId="77777777" w:rsidR="000C20E9" w:rsidRPr="009A7DAF" w:rsidRDefault="00AF30D1">
      <w:pPr>
        <w:widowControl w:val="0"/>
        <w:numPr>
          <w:ilvl w:val="0"/>
          <w:numId w:val="20"/>
        </w:numPr>
        <w:spacing w:beforeLines="50" w:before="120" w:afterLines="50" w:after="120" w:line="360" w:lineRule="auto"/>
        <w:jc w:val="both"/>
        <w:rPr>
          <w:rFonts w:eastAsia="楷体_GB2312"/>
          <w:lang w:eastAsia="zh-CN"/>
        </w:rPr>
      </w:pPr>
      <w:r>
        <w:rPr>
          <w:rStyle w:val="CommentReference"/>
        </w:rPr>
        <w:commentReference w:id="492"/>
      </w:r>
      <w:r w:rsidR="000C20E9" w:rsidRPr="009A7DAF">
        <w:rPr>
          <w:rFonts w:eastAsia="楷体_GB2312" w:hint="eastAsia"/>
          <w:lang w:eastAsia="zh-CN"/>
        </w:rPr>
        <w:t>累计应付未付的</w:t>
      </w:r>
      <w:r w:rsidR="000C20E9">
        <w:rPr>
          <w:rFonts w:eastAsia="楷体_GB2312" w:hint="eastAsia"/>
          <w:lang w:eastAsia="zh-CN"/>
        </w:rPr>
        <w:t>“受托人</w:t>
      </w:r>
      <w:r w:rsidR="000C20E9" w:rsidRPr="005C285D">
        <w:rPr>
          <w:rFonts w:eastAsia="楷体_GB2312" w:hint="eastAsia"/>
          <w:lang w:eastAsia="zh-CN"/>
        </w:rPr>
        <w:t>”垫付的初始登记服务费（如有</w:t>
      </w:r>
      <w:r w:rsidR="000C20E9">
        <w:rPr>
          <w:rFonts w:eastAsia="楷体_GB2312" w:hint="eastAsia"/>
          <w:lang w:eastAsia="zh-CN"/>
        </w:rPr>
        <w:t>）；</w:t>
      </w:r>
    </w:p>
    <w:p w14:paraId="1E91119A" w14:textId="77777777" w:rsidR="00ED3C36" w:rsidRPr="009A7DAF" w:rsidRDefault="00ED3C36" w:rsidP="007C1F4E">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同顺序按比例支付</w:t>
      </w:r>
      <w:r w:rsidR="00394609">
        <w:rPr>
          <w:rStyle w:val="CommentReference"/>
        </w:rPr>
        <w:commentReference w:id="493"/>
      </w:r>
      <w:r w:rsidR="000C20E9" w:rsidRPr="009A7DAF">
        <w:rPr>
          <w:rFonts w:eastAsia="楷体_GB2312"/>
          <w:lang w:eastAsia="zh-CN"/>
        </w:rPr>
        <w:t>“</w:t>
      </w:r>
      <w:r w:rsidR="000C20E9" w:rsidRPr="009A7DAF">
        <w:rPr>
          <w:rFonts w:eastAsia="楷体_GB2312" w:hint="eastAsia"/>
          <w:lang w:eastAsia="zh-CN"/>
        </w:rPr>
        <w:t>信托分配日</w:t>
      </w:r>
      <w:r w:rsidR="000C20E9" w:rsidRPr="009A7DAF">
        <w:rPr>
          <w:rFonts w:eastAsia="楷体_GB2312"/>
          <w:lang w:eastAsia="zh-CN"/>
        </w:rPr>
        <w:t>”</w:t>
      </w:r>
      <w:r w:rsidR="000C20E9" w:rsidRPr="009A7DAF">
        <w:rPr>
          <w:rFonts w:eastAsia="楷体_GB2312" w:hint="eastAsia"/>
          <w:lang w:eastAsia="zh-CN"/>
        </w:rPr>
        <w:t>累计应付未付的</w:t>
      </w:r>
      <w:r w:rsidR="000C20E9" w:rsidRPr="00527BCE">
        <w:rPr>
          <w:rFonts w:eastAsia="楷体_GB2312" w:hint="eastAsia"/>
          <w:lang w:eastAsia="zh-CN"/>
        </w:rPr>
        <w:t>“受托人”垫付的为本期“资产支持证券”发行之目的在“信托设立日”之前发生的“信托”公告费用（如有）、发行信息披露费（如有）</w:t>
      </w:r>
      <w:r w:rsidR="000C20E9">
        <w:rPr>
          <w:rFonts w:eastAsia="楷体_GB2312" w:hint="eastAsia"/>
          <w:lang w:eastAsia="zh-CN"/>
        </w:rPr>
        <w:t>、</w:t>
      </w:r>
      <w:r w:rsidR="000C20E9" w:rsidRPr="00863FC8">
        <w:rPr>
          <w:rFonts w:eastAsia="楷体_GB2312" w:hint="eastAsia"/>
          <w:lang w:eastAsia="zh-CN"/>
        </w:rPr>
        <w:t>“资产支持证券募集资金净额”划付给“发起机构”的资金汇划费</w:t>
      </w:r>
      <w:r w:rsidR="000C20E9" w:rsidRPr="00527BCE">
        <w:rPr>
          <w:rFonts w:eastAsia="楷体_GB2312" w:hint="eastAsia"/>
          <w:lang w:eastAsia="zh-CN"/>
        </w:rPr>
        <w:t>（如有）</w:t>
      </w:r>
      <w:r w:rsidR="000C20E9">
        <w:rPr>
          <w:rFonts w:eastAsia="楷体_GB2312" w:hint="eastAsia"/>
          <w:lang w:eastAsia="zh-CN"/>
        </w:rPr>
        <w:t>、及</w:t>
      </w:r>
      <w:r w:rsidRPr="009A7DAF">
        <w:rPr>
          <w:rFonts w:eastAsia="楷体_GB2312"/>
          <w:lang w:eastAsia="zh-CN"/>
        </w:rPr>
        <w:t>“</w:t>
      </w:r>
      <w:r w:rsidRPr="009A7DAF">
        <w:rPr>
          <w:rFonts w:eastAsia="楷体_GB2312" w:hint="eastAsia"/>
          <w:lang w:eastAsia="zh-CN"/>
        </w:rPr>
        <w:t>登记托管机构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00EE7964" w:rsidRPr="00EE7964">
        <w:rPr>
          <w:rFonts w:eastAsia="楷体_GB2312"/>
          <w:lang w:eastAsia="zh-CN"/>
        </w:rPr>
        <w:t xml:space="preserve"> </w:t>
      </w:r>
      <w:r w:rsidR="00EE7964" w:rsidRPr="00FA1629">
        <w:rPr>
          <w:rFonts w:eastAsia="楷体_GB2312"/>
          <w:lang w:eastAsia="zh-CN"/>
        </w:rPr>
        <w:t>“</w:t>
      </w:r>
      <w:r w:rsidR="00EE7964" w:rsidRPr="000836BF">
        <w:rPr>
          <w:rFonts w:eastAsia="楷体_GB2312"/>
          <w:lang w:eastAsia="zh-CN"/>
        </w:rPr>
        <w:t>贷款服务机构</w:t>
      </w:r>
      <w:r w:rsidR="00EE7964" w:rsidRPr="00FA1629">
        <w:rPr>
          <w:rFonts w:eastAsia="楷体_GB2312"/>
          <w:lang w:eastAsia="zh-CN"/>
        </w:rPr>
        <w:t>”</w:t>
      </w:r>
      <w:r w:rsidR="00EE7964">
        <w:rPr>
          <w:rFonts w:eastAsia="楷体_GB2312" w:hint="eastAsia"/>
          <w:lang w:eastAsia="zh-CN"/>
        </w:rPr>
        <w:t>、</w:t>
      </w:r>
      <w:r w:rsidR="007C1F4E" w:rsidRPr="009A7DAF" w:rsidDel="007C1F4E">
        <w:rPr>
          <w:rFonts w:eastAsia="楷体_GB2312"/>
          <w:lang w:eastAsia="zh-CN"/>
        </w:rPr>
        <w:t xml:space="preserve"> </w:t>
      </w:r>
      <w:r w:rsidR="00ED2B4F" w:rsidRPr="00CB4B82">
        <w:rPr>
          <w:rFonts w:eastAsia="楷体_GB2312" w:hint="eastAsia"/>
          <w:lang w:eastAsia="zh-CN"/>
        </w:rPr>
        <w:t xml:space="preserve"> </w:t>
      </w:r>
      <w:r w:rsidR="00ED2B4F" w:rsidRPr="00061100">
        <w:rPr>
          <w:rFonts w:eastAsia="楷体_GB2312" w:hint="eastAsia"/>
          <w:lang w:eastAsia="zh-CN"/>
        </w:rPr>
        <w:t>“中诚信”（</w:t>
      </w:r>
      <w:r w:rsidR="00ED2B4F" w:rsidRPr="009A7DAF">
        <w:rPr>
          <w:rFonts w:eastAsia="楷体_GB2312" w:hint="eastAsia"/>
          <w:lang w:eastAsia="zh-CN"/>
        </w:rPr>
        <w:t>跟踪评级</w:t>
      </w:r>
      <w:r w:rsidR="008D03F6">
        <w:rPr>
          <w:rFonts w:eastAsia="楷体_GB2312" w:hint="eastAsia"/>
          <w:lang w:eastAsia="zh-CN"/>
        </w:rPr>
        <w:t>，</w:t>
      </w:r>
      <w:r w:rsidR="008D03F6" w:rsidRPr="009A7DAF">
        <w:rPr>
          <w:rFonts w:eastAsia="楷体_GB2312" w:hint="eastAsia"/>
          <w:lang w:eastAsia="zh-CN"/>
        </w:rPr>
        <w:t>如发生更换则指更换后的评级公司</w:t>
      </w:r>
      <w:r w:rsidR="00ED2B4F" w:rsidRPr="00061100">
        <w:rPr>
          <w:rFonts w:eastAsia="楷体_GB2312" w:hint="eastAsia"/>
          <w:lang w:eastAsia="zh-CN"/>
        </w:rPr>
        <w:t>）</w:t>
      </w:r>
      <w:r w:rsidR="00ED2B4F">
        <w:rPr>
          <w:rFonts w:eastAsia="楷体_GB2312" w:hint="eastAsia"/>
          <w:lang w:eastAsia="zh-CN"/>
        </w:rPr>
        <w:t>、</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（初始评级和跟踪评级</w:t>
      </w:r>
      <w:r w:rsidR="008D03F6" w:rsidRPr="009A7DAF">
        <w:rPr>
          <w:rFonts w:eastAsia="楷体_GB2312" w:hint="eastAsia"/>
          <w:lang w:eastAsia="zh-CN"/>
        </w:rPr>
        <w:t>（如有）</w:t>
      </w:r>
      <w:r w:rsidR="007C1F4E" w:rsidRPr="009A7DAF">
        <w:rPr>
          <w:rFonts w:eastAsia="楷体_GB2312" w:hint="eastAsia"/>
          <w:lang w:eastAsia="zh-CN"/>
        </w:rPr>
        <w:t>，如发生更换则指更换后的评级公司</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（如有）根据</w:t>
      </w:r>
      <w:r w:rsidRPr="009A7DAF">
        <w:rPr>
          <w:rFonts w:eastAsia="楷体_GB2312"/>
          <w:lang w:eastAsia="zh-CN"/>
        </w:rPr>
        <w:t>“</w:t>
      </w:r>
      <w:r w:rsidRPr="009A7DAF">
        <w:rPr>
          <w:rFonts w:eastAsia="楷体_GB2312" w:hint="eastAsia"/>
          <w:lang w:eastAsia="zh-CN"/>
        </w:rPr>
        <w:t>收费文件</w:t>
      </w:r>
      <w:r w:rsidRPr="009A7DAF">
        <w:rPr>
          <w:rFonts w:eastAsia="楷体_GB2312"/>
          <w:lang w:eastAsia="zh-CN"/>
        </w:rPr>
        <w:t>”</w:t>
      </w:r>
      <w:r w:rsidRPr="009A7DAF">
        <w:rPr>
          <w:rFonts w:eastAsia="楷体_GB2312" w:hint="eastAsia"/>
          <w:lang w:eastAsia="zh-CN"/>
        </w:rPr>
        <w:t>收取的</w:t>
      </w:r>
      <w:r w:rsidRPr="009A7DAF">
        <w:rPr>
          <w:rFonts w:eastAsia="楷体_GB2312"/>
          <w:lang w:eastAsia="zh-CN"/>
        </w:rPr>
        <w:t>“</w:t>
      </w:r>
      <w:r w:rsidRPr="009A7DAF">
        <w:rPr>
          <w:rFonts w:eastAsia="楷体_GB2312" w:hint="eastAsia"/>
          <w:lang w:eastAsia="zh-CN"/>
        </w:rPr>
        <w:t>服务报酬</w:t>
      </w:r>
      <w:r w:rsidRPr="009A7DAF">
        <w:rPr>
          <w:rFonts w:eastAsia="楷体_GB2312"/>
          <w:lang w:eastAsia="zh-CN"/>
        </w:rPr>
        <w:t>”</w:t>
      </w:r>
      <w:r w:rsidRPr="009A7DAF">
        <w:rPr>
          <w:rFonts w:eastAsia="楷体_GB2312" w:hint="eastAsia"/>
          <w:lang w:eastAsia="zh-CN"/>
        </w:rPr>
        <w:t>和上述主体和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各自实际可报销的</w:t>
      </w:r>
      <w:r w:rsidRPr="009A7DAF">
        <w:rPr>
          <w:rFonts w:eastAsia="楷体_GB2312"/>
          <w:lang w:eastAsia="zh-CN"/>
        </w:rPr>
        <w:t xml:space="preserve"> “</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因管理信托事务垫付的</w:t>
      </w:r>
      <w:r w:rsidR="000C20E9">
        <w:rPr>
          <w:rFonts w:eastAsia="楷体_GB2312" w:hint="eastAsia"/>
          <w:lang w:eastAsia="zh-CN"/>
        </w:rPr>
        <w:t>除</w:t>
      </w:r>
      <w:r w:rsidR="000C20E9" w:rsidRPr="00D44ACD">
        <w:rPr>
          <w:rFonts w:eastAsia="楷体_GB2312" w:hint="eastAsia"/>
          <w:lang w:eastAsia="zh-CN"/>
        </w:rPr>
        <w:t>初始登记服务费（如有）、“信托”公告费用（如有）、发行信息披露费（如有）</w:t>
      </w:r>
      <w:r w:rsidR="000C20E9">
        <w:rPr>
          <w:rFonts w:eastAsia="楷体_GB2312" w:hint="eastAsia"/>
          <w:lang w:eastAsia="zh-CN"/>
        </w:rPr>
        <w:t>、</w:t>
      </w:r>
      <w:r w:rsidR="000C20E9" w:rsidRPr="00863FC8">
        <w:rPr>
          <w:rFonts w:eastAsia="楷体_GB2312" w:hint="eastAsia"/>
          <w:lang w:eastAsia="zh-CN"/>
        </w:rPr>
        <w:t>资金汇划费</w:t>
      </w:r>
      <w:r w:rsidR="000C20E9" w:rsidRPr="00527BCE">
        <w:rPr>
          <w:rFonts w:eastAsia="楷体_GB2312" w:hint="eastAsia"/>
          <w:lang w:eastAsia="zh-CN"/>
        </w:rPr>
        <w:t>（如有）</w:t>
      </w:r>
      <w:r w:rsidR="000C20E9" w:rsidRPr="00D44ACD">
        <w:rPr>
          <w:rFonts w:eastAsia="楷体_GB2312" w:hint="eastAsia"/>
          <w:lang w:eastAsia="zh-CN"/>
        </w:rPr>
        <w:t>外的相关</w:t>
      </w:r>
      <w:r w:rsidR="000C20E9" w:rsidRPr="009A7DAF">
        <w:rPr>
          <w:rFonts w:eastAsia="楷体_GB2312" w:hint="eastAsia"/>
          <w:lang w:eastAsia="zh-CN"/>
        </w:rPr>
        <w:t>费用</w:t>
      </w:r>
      <w:r w:rsidR="000C20E9">
        <w:rPr>
          <w:rFonts w:eastAsia="楷体_GB2312" w:hint="eastAsia"/>
          <w:lang w:eastAsia="zh-CN"/>
        </w:rPr>
        <w:t>（如有）</w:t>
      </w:r>
      <w:r w:rsidRPr="009A7DAF">
        <w:rPr>
          <w:rFonts w:eastAsia="楷体_GB2312" w:hint="eastAsia"/>
          <w:lang w:eastAsia="zh-CN"/>
        </w:rPr>
        <w:t>；</w:t>
      </w:r>
    </w:p>
    <w:p w14:paraId="3E5CF326"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同顺序按比例支付</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的利息，直至应付</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利息为零；</w:t>
      </w:r>
    </w:p>
    <w:p w14:paraId="0EE8C71C"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比例支付</w:t>
      </w:r>
      <w:r w:rsidR="00BD63A6" w:rsidRPr="009A7DAF">
        <w:rPr>
          <w:rFonts w:eastAsia="楷体_GB2312"/>
          <w:lang w:eastAsia="zh-CN"/>
        </w:rPr>
        <w:t>“</w:t>
      </w:r>
      <w:r w:rsidR="00BD63A6" w:rsidRPr="009A7DAF">
        <w:rPr>
          <w:rFonts w:eastAsia="楷体_GB2312" w:hint="eastAsia"/>
          <w:lang w:eastAsia="zh-CN"/>
        </w:rPr>
        <w:t>优先</w:t>
      </w:r>
      <w:r w:rsidR="00BD63A6" w:rsidRPr="009A7DAF">
        <w:rPr>
          <w:rFonts w:eastAsia="楷体_GB2312"/>
          <w:lang w:eastAsia="zh-CN"/>
        </w:rPr>
        <w:t>A</w:t>
      </w:r>
      <w:r w:rsidR="00BD63A6" w:rsidRPr="009A7DAF">
        <w:rPr>
          <w:rFonts w:eastAsia="楷体_GB2312" w:hint="eastAsia"/>
          <w:lang w:eastAsia="zh-CN"/>
        </w:rPr>
        <w:t>档资产支持证券</w:t>
      </w:r>
      <w:r w:rsidR="00BD63A6"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，直至全部</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的本金清偿完毕；</w:t>
      </w:r>
    </w:p>
    <w:p w14:paraId="132B2988"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lastRenderedPageBreak/>
        <w:t>同顺序按比例支付</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的利息，直至应付</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的利息为零；</w:t>
      </w:r>
    </w:p>
    <w:p w14:paraId="79E50E42"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比例支付</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，直至全部</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lang w:eastAsia="zh-CN"/>
        </w:rPr>
        <w:t>”</w:t>
      </w:r>
      <w:r w:rsidRPr="009A7DAF">
        <w:rPr>
          <w:rFonts w:eastAsia="楷体_GB2312" w:hint="eastAsia"/>
          <w:lang w:eastAsia="zh-CN"/>
        </w:rPr>
        <w:t>的本金清偿完毕；</w:t>
      </w:r>
    </w:p>
    <w:p w14:paraId="63610198" w14:textId="77777777" w:rsidR="00ED3C36" w:rsidRPr="009A7DAF" w:rsidRDefault="00ED3C36">
      <w:pPr>
        <w:widowControl w:val="0"/>
        <w:numPr>
          <w:ilvl w:val="0"/>
          <w:numId w:val="20"/>
        </w:numPr>
        <w:spacing w:beforeLines="50" w:before="120" w:afterLines="50" w:after="120" w:line="360" w:lineRule="auto"/>
        <w:jc w:val="both"/>
        <w:rPr>
          <w:rFonts w:eastAsia="楷体_GB2312"/>
          <w:lang w:eastAsia="zh-CN"/>
        </w:rPr>
      </w:pPr>
      <w:bookmarkStart w:id="494" w:name="_Ref393204915"/>
      <w:r w:rsidRPr="009A7DAF">
        <w:rPr>
          <w:rFonts w:eastAsia="楷体_GB2312" w:hint="eastAsia"/>
          <w:lang w:eastAsia="zh-CN"/>
        </w:rPr>
        <w:t>同顺序按</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比例支付</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，直至</w:t>
      </w:r>
      <w:r w:rsidRPr="009A7DAF">
        <w:rPr>
          <w:rFonts w:eastAsia="楷体_GB2312"/>
          <w:lang w:eastAsia="zh-CN"/>
        </w:rPr>
        <w:t>“</w:t>
      </w:r>
      <w:r w:rsidRPr="009A7DAF">
        <w:rPr>
          <w:rFonts w:eastAsia="楷体_GB2312" w:hint="eastAsia"/>
          <w:lang w:eastAsia="zh-CN"/>
        </w:rPr>
        <w:t>次级档资产支持证券</w:t>
      </w:r>
      <w:r w:rsidRPr="009A7DAF">
        <w:rPr>
          <w:rFonts w:eastAsia="楷体_GB2312"/>
          <w:lang w:eastAsia="zh-CN"/>
        </w:rPr>
        <w:t>”</w:t>
      </w:r>
      <w:r w:rsidRPr="009A7DAF">
        <w:rPr>
          <w:rFonts w:eastAsia="楷体_GB2312" w:hint="eastAsia"/>
          <w:lang w:eastAsia="zh-CN"/>
        </w:rPr>
        <w:t>的本金清偿完毕；</w:t>
      </w:r>
      <w:bookmarkEnd w:id="494"/>
    </w:p>
    <w:p w14:paraId="1B871BBB" w14:textId="77777777" w:rsidR="00ED3C36" w:rsidRPr="009A7DAF" w:rsidDel="008E0410" w:rsidRDefault="00ED3C36" w:rsidP="008E0410">
      <w:pPr>
        <w:widowControl w:val="0"/>
        <w:numPr>
          <w:ilvl w:val="0"/>
          <w:numId w:val="20"/>
        </w:numPr>
        <w:tabs>
          <w:tab w:val="left" w:pos="1455"/>
          <w:tab w:val="left" w:pos="1560"/>
        </w:tabs>
        <w:spacing w:beforeLines="50" w:before="120" w:afterLines="50" w:after="120" w:line="360" w:lineRule="auto"/>
        <w:jc w:val="both"/>
        <w:rPr>
          <w:del w:id="495" w:author="zszq" w:date="2016-06-02T13:28:00Z"/>
          <w:rFonts w:eastAsia="楷体_GB2312"/>
          <w:lang w:eastAsia="zh-CN"/>
        </w:rPr>
      </w:pPr>
      <w:bookmarkStart w:id="496" w:name="_Ref397594401"/>
      <w:commentRangeStart w:id="497"/>
      <w:del w:id="498" w:author="zszq" w:date="2016-06-02T13:28:00Z">
        <w:r w:rsidRPr="008E0410" w:rsidDel="008E0410">
          <w:rPr>
            <w:rFonts w:eastAsia="楷体_GB2312" w:hint="eastAsia"/>
            <w:lang w:eastAsia="zh-CN"/>
          </w:rPr>
          <w:delText>向</w:delText>
        </w:r>
        <w:r w:rsidRPr="008E0410" w:rsidDel="008E0410">
          <w:rPr>
            <w:rFonts w:eastAsia="楷体_GB2312"/>
            <w:lang w:eastAsia="zh-CN"/>
          </w:rPr>
          <w:delText>“</w:delText>
        </w:r>
        <w:r w:rsidRPr="008E0410" w:rsidDel="008E0410">
          <w:rPr>
            <w:rFonts w:eastAsia="楷体_GB2312" w:hint="eastAsia"/>
            <w:lang w:eastAsia="zh-CN"/>
          </w:rPr>
          <w:delText>贷款服务机构</w:delText>
        </w:r>
        <w:r w:rsidRPr="008E0410" w:rsidDel="008E0410">
          <w:rPr>
            <w:rFonts w:eastAsia="楷体_GB2312"/>
            <w:lang w:eastAsia="zh-CN"/>
          </w:rPr>
          <w:delText>”</w:delText>
        </w:r>
        <w:r w:rsidRPr="008E0410" w:rsidDel="008E0410">
          <w:rPr>
            <w:rFonts w:eastAsia="楷体_GB2312" w:hint="eastAsia"/>
            <w:lang w:eastAsia="zh-CN"/>
          </w:rPr>
          <w:delText>支付</w:delText>
        </w:r>
        <w:r w:rsidRPr="008E0410" w:rsidDel="008E0410">
          <w:rPr>
            <w:rFonts w:eastAsia="楷体_GB2312"/>
            <w:lang w:eastAsia="zh-CN"/>
          </w:rPr>
          <w:delText>“</w:delText>
        </w:r>
        <w:r w:rsidRPr="008E0410" w:rsidDel="008E0410">
          <w:rPr>
            <w:rFonts w:eastAsia="楷体_GB2312" w:hint="eastAsia"/>
            <w:lang w:eastAsia="zh-CN"/>
          </w:rPr>
          <w:delText>服务报酬</w:delText>
        </w:r>
        <w:r w:rsidRPr="008E0410" w:rsidDel="008E0410">
          <w:rPr>
            <w:rFonts w:eastAsia="楷体_GB2312"/>
            <w:lang w:eastAsia="zh-CN"/>
          </w:rPr>
          <w:delText>”</w:delText>
        </w:r>
        <w:r w:rsidRPr="008E0410" w:rsidDel="008E0410">
          <w:rPr>
            <w:rFonts w:eastAsia="楷体_GB2312" w:hint="eastAsia"/>
            <w:lang w:eastAsia="zh-CN"/>
          </w:rPr>
          <w:delText>直至达到</w:delText>
        </w:r>
        <w:r w:rsidR="007A022C" w:rsidRPr="008E0410" w:rsidDel="008E0410">
          <w:rPr>
            <w:rFonts w:eastAsia="楷体_GB2312" w:hint="eastAsia"/>
            <w:highlight w:val="yellow"/>
            <w:lang w:eastAsia="zh-CN"/>
          </w:rPr>
          <w:delText>【】</w:delText>
        </w:r>
        <w:r w:rsidRPr="008E0410" w:rsidDel="008E0410">
          <w:rPr>
            <w:rFonts w:eastAsia="楷体_GB2312" w:hint="eastAsia"/>
            <w:lang w:eastAsia="zh-CN"/>
          </w:rPr>
          <w:delText>万元</w:delText>
        </w:r>
        <w:r w:rsidRPr="009A7DAF" w:rsidDel="008E0410">
          <w:rPr>
            <w:rFonts w:eastAsia="楷体_GB2312" w:hint="eastAsia"/>
            <w:lang w:eastAsia="zh-CN"/>
          </w:rPr>
          <w:delText>；</w:delText>
        </w:r>
        <w:commentRangeEnd w:id="497"/>
        <w:r w:rsidR="00E0378F" w:rsidDel="008E0410">
          <w:rPr>
            <w:rStyle w:val="CommentReference"/>
          </w:rPr>
          <w:commentReference w:id="497"/>
        </w:r>
      </w:del>
    </w:p>
    <w:p w14:paraId="293FA3E9" w14:textId="77777777" w:rsidR="00ED3C36" w:rsidRPr="008E0410" w:rsidRDefault="00ED3C36" w:rsidP="008E0410">
      <w:pPr>
        <w:widowControl w:val="0"/>
        <w:numPr>
          <w:ilvl w:val="0"/>
          <w:numId w:val="20"/>
        </w:numPr>
        <w:tabs>
          <w:tab w:val="left" w:pos="1455"/>
          <w:tab w:val="left" w:pos="1560"/>
        </w:tabs>
        <w:spacing w:beforeLines="50" w:before="120" w:afterLines="50" w:after="120" w:line="360" w:lineRule="auto"/>
        <w:jc w:val="both"/>
        <w:rPr>
          <w:rFonts w:eastAsia="楷体_GB2312"/>
          <w:lang w:eastAsia="zh-CN"/>
        </w:rPr>
      </w:pPr>
      <w:bookmarkStart w:id="499" w:name="_Ref434401635"/>
      <w:r w:rsidRPr="008E0410">
        <w:rPr>
          <w:rFonts w:eastAsia="楷体_GB2312" w:hint="eastAsia"/>
          <w:lang w:eastAsia="zh-CN"/>
        </w:rPr>
        <w:t>剩余部分作为</w:t>
      </w:r>
      <w:r w:rsidRPr="008E0410">
        <w:rPr>
          <w:rFonts w:eastAsia="楷体_GB2312"/>
          <w:lang w:eastAsia="zh-CN"/>
        </w:rPr>
        <w:t>“</w:t>
      </w:r>
      <w:r w:rsidRPr="008E0410">
        <w:rPr>
          <w:rFonts w:eastAsia="楷体_GB2312" w:hint="eastAsia"/>
          <w:lang w:eastAsia="zh-CN"/>
        </w:rPr>
        <w:t>次级档资产支持证券</w:t>
      </w:r>
      <w:r w:rsidRPr="008E0410">
        <w:rPr>
          <w:rFonts w:eastAsia="楷体_GB2312"/>
          <w:lang w:eastAsia="zh-CN"/>
        </w:rPr>
        <w:t>”</w:t>
      </w:r>
      <w:r w:rsidRPr="008E0410">
        <w:rPr>
          <w:rFonts w:eastAsia="楷体_GB2312" w:hint="eastAsia"/>
          <w:lang w:eastAsia="zh-CN"/>
        </w:rPr>
        <w:t>的收益。</w:t>
      </w:r>
      <w:bookmarkStart w:id="500" w:name="_Ref332290291"/>
      <w:bookmarkStart w:id="501" w:name="_Ref180850323"/>
      <w:bookmarkStart w:id="502" w:name="_Ref180852012"/>
      <w:bookmarkStart w:id="503" w:name="_Ref201565336"/>
      <w:bookmarkStart w:id="504" w:name="_Ref333757533"/>
      <w:bookmarkStart w:id="505" w:name="_Toc201569425"/>
      <w:bookmarkEnd w:id="496"/>
      <w:bookmarkEnd w:id="499"/>
    </w:p>
    <w:p w14:paraId="097FE65C"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lang w:eastAsia="zh-CN"/>
        </w:rPr>
      </w:pPr>
      <w:bookmarkStart w:id="506" w:name="_Ref441503337"/>
      <w:r w:rsidRPr="009A7DAF">
        <w:rPr>
          <w:rFonts w:eastAsia="楷体_GB2312" w:hint="eastAsia"/>
          <w:b/>
          <w:lang w:eastAsia="zh-CN"/>
        </w:rPr>
        <w:t>信托（税收）储备账资金的运用</w:t>
      </w:r>
      <w:bookmarkEnd w:id="500"/>
      <w:bookmarkEnd w:id="501"/>
      <w:bookmarkEnd w:id="502"/>
      <w:bookmarkEnd w:id="503"/>
      <w:bookmarkEnd w:id="504"/>
      <w:bookmarkEnd w:id="505"/>
      <w:bookmarkEnd w:id="506"/>
    </w:p>
    <w:p w14:paraId="0AB4FA31"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缴纳与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相关的税收和规费，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指令</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项下按以下顺序进行支付：</w:t>
      </w:r>
    </w:p>
    <w:p w14:paraId="5BEEE811" w14:textId="77777777" w:rsidR="00ED3C36" w:rsidRPr="009A7DAF" w:rsidRDefault="00ED3C36">
      <w:pPr>
        <w:widowControl w:val="0"/>
        <w:numPr>
          <w:ilvl w:val="0"/>
          <w:numId w:val="21"/>
        </w:numPr>
        <w:spacing w:beforeLines="50" w:before="120" w:afterLines="50" w:after="120" w:line="360" w:lineRule="auto"/>
        <w:jc w:val="both"/>
        <w:rPr>
          <w:rFonts w:eastAsia="楷体_GB2312"/>
          <w:lang w:eastAsia="zh-CN"/>
        </w:rPr>
      </w:pPr>
      <w:r w:rsidRPr="009A7DAF">
        <w:rPr>
          <w:rFonts w:eastAsia="楷体_GB2312" w:hint="eastAsia"/>
          <w:lang w:eastAsia="zh-CN"/>
        </w:rPr>
        <w:t>支付</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届时应缴纳的税收（如有）；</w:t>
      </w:r>
    </w:p>
    <w:p w14:paraId="7749ABD7" w14:textId="77777777" w:rsidR="00ED3C36" w:rsidRPr="009A7DAF" w:rsidRDefault="00ED3C36">
      <w:pPr>
        <w:widowControl w:val="0"/>
        <w:numPr>
          <w:ilvl w:val="0"/>
          <w:numId w:val="21"/>
        </w:numPr>
        <w:spacing w:beforeLines="50" w:before="120" w:afterLines="50" w:after="120" w:line="360" w:lineRule="auto"/>
        <w:jc w:val="both"/>
        <w:rPr>
          <w:rFonts w:eastAsia="楷体_GB2312"/>
          <w:lang w:eastAsia="zh-CN"/>
        </w:rPr>
      </w:pPr>
      <w:r w:rsidRPr="009A7DAF">
        <w:rPr>
          <w:rFonts w:eastAsia="楷体_GB2312" w:hint="eastAsia"/>
          <w:lang w:eastAsia="zh-CN"/>
        </w:rPr>
        <w:t>将剩余金额保留在</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项下。</w:t>
      </w:r>
    </w:p>
    <w:p w14:paraId="605244E0"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507" w:name="_Ref441843208"/>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所有应付税款全部支付完成后，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应指示</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信托（税收）储备账</w:t>
      </w:r>
      <w:r w:rsidRPr="009A7DAF">
        <w:rPr>
          <w:rFonts w:eastAsia="楷体_GB2312"/>
          <w:lang w:eastAsia="zh-CN"/>
        </w:rPr>
        <w:t>”</w:t>
      </w:r>
      <w:r w:rsidRPr="009A7DAF">
        <w:rPr>
          <w:rFonts w:eastAsia="楷体_GB2312" w:hint="eastAsia"/>
          <w:lang w:eastAsia="zh-CN"/>
        </w:rPr>
        <w:t>项下资金转入</w:t>
      </w:r>
      <w:r w:rsidRPr="009A7DAF">
        <w:rPr>
          <w:rFonts w:eastAsia="楷体_GB2312"/>
          <w:lang w:eastAsia="zh-CN"/>
        </w:rPr>
        <w:t>“</w:t>
      </w:r>
      <w:r w:rsidRPr="009A7DAF">
        <w:rPr>
          <w:rFonts w:eastAsia="楷体_GB2312" w:hint="eastAsia"/>
          <w:lang w:eastAsia="zh-CN"/>
        </w:rPr>
        <w:t>收益账</w:t>
      </w:r>
      <w:r w:rsidRPr="009A7DAF">
        <w:rPr>
          <w:rFonts w:eastAsia="楷体_GB2312"/>
          <w:lang w:eastAsia="zh-CN"/>
        </w:rPr>
        <w:t>”</w:t>
      </w:r>
      <w:r w:rsidRPr="009A7DAF">
        <w:rPr>
          <w:rFonts w:eastAsia="楷体_GB2312" w:hint="eastAsia"/>
          <w:lang w:eastAsia="zh-CN"/>
        </w:rPr>
        <w:t>。</w:t>
      </w:r>
      <w:bookmarkEnd w:id="507"/>
    </w:p>
    <w:p w14:paraId="4F292342"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508" w:name="_DV_M264"/>
      <w:bookmarkStart w:id="509" w:name="_DV_M265"/>
      <w:bookmarkStart w:id="510" w:name="_DV_M267"/>
      <w:bookmarkStart w:id="511" w:name="_DV_M272"/>
      <w:bookmarkStart w:id="512" w:name="_DV_M273"/>
      <w:bookmarkStart w:id="513" w:name="_DV_M275"/>
      <w:bookmarkStart w:id="514" w:name="_DV_M276"/>
      <w:bookmarkStart w:id="515" w:name="_DV_M277"/>
      <w:bookmarkStart w:id="516" w:name="_DV_M278"/>
      <w:bookmarkStart w:id="517" w:name="_DV_M279"/>
      <w:bookmarkStart w:id="518" w:name="_DV_M280"/>
      <w:bookmarkStart w:id="519" w:name="_DV_M281"/>
      <w:bookmarkStart w:id="520" w:name="_DV_M292"/>
      <w:bookmarkStart w:id="521" w:name="_DV_M297"/>
      <w:bookmarkStart w:id="522" w:name="_DV_M298"/>
      <w:bookmarkStart w:id="523" w:name="_DV_M299"/>
      <w:bookmarkStart w:id="524" w:name="_DV_M300"/>
      <w:bookmarkStart w:id="525" w:name="_DV_M301"/>
      <w:bookmarkStart w:id="526" w:name="_DV_M302"/>
      <w:bookmarkStart w:id="527" w:name="_DV_M303"/>
      <w:bookmarkStart w:id="528" w:name="_DV_M304"/>
      <w:bookmarkStart w:id="529" w:name="_DV_M305"/>
      <w:bookmarkStart w:id="530" w:name="_Toc107769481"/>
      <w:bookmarkStart w:id="531" w:name="_DV_M306"/>
      <w:bookmarkStart w:id="532" w:name="_DV_M323"/>
      <w:bookmarkStart w:id="533" w:name="_DV_M324"/>
      <w:bookmarkStart w:id="534" w:name="_DV_M325"/>
      <w:bookmarkStart w:id="535" w:name="_DV_M326"/>
      <w:bookmarkStart w:id="536" w:name="_DV_M335"/>
      <w:bookmarkStart w:id="537" w:name="_Toc146989600"/>
      <w:bookmarkStart w:id="538" w:name="_DV_M336"/>
      <w:bookmarkStart w:id="539" w:name="_DV_M337"/>
      <w:bookmarkStart w:id="540" w:name="_DV_M338"/>
      <w:bookmarkStart w:id="541" w:name="_DV_M339"/>
      <w:bookmarkStart w:id="542" w:name="_DV_M348"/>
      <w:bookmarkStart w:id="543" w:name="_DV_M356"/>
      <w:bookmarkStart w:id="544" w:name="_DV_M357"/>
      <w:bookmarkStart w:id="545" w:name="_DV_M358"/>
      <w:bookmarkStart w:id="546" w:name="_DV_M359"/>
      <w:bookmarkStart w:id="547" w:name="_DV_M362"/>
      <w:bookmarkStart w:id="548" w:name="_DV_M363"/>
      <w:bookmarkStart w:id="549" w:name="_DV_M388"/>
      <w:bookmarkStart w:id="550" w:name="_DV_M389"/>
      <w:bookmarkStart w:id="551" w:name="_Toc149386481"/>
      <w:bookmarkStart w:id="552" w:name="_Toc148384241"/>
      <w:bookmarkStart w:id="553" w:name="_Toc148440828"/>
      <w:bookmarkStart w:id="554" w:name="_DV_M390"/>
      <w:bookmarkStart w:id="555" w:name="_DV_M391"/>
      <w:bookmarkStart w:id="556" w:name="_Toc393207176"/>
      <w:bookmarkStart w:id="557" w:name="_Toc393207247"/>
      <w:bookmarkStart w:id="558" w:name="_Toc393207318"/>
      <w:bookmarkStart w:id="559" w:name="_Toc393207177"/>
      <w:bookmarkStart w:id="560" w:name="_Toc393207248"/>
      <w:bookmarkStart w:id="561" w:name="_Toc393207319"/>
      <w:bookmarkStart w:id="562" w:name="_Toc393207178"/>
      <w:bookmarkStart w:id="563" w:name="_Toc393207249"/>
      <w:bookmarkStart w:id="564" w:name="_Toc393207320"/>
      <w:bookmarkStart w:id="565" w:name="_Toc393207179"/>
      <w:bookmarkStart w:id="566" w:name="_Toc393207250"/>
      <w:bookmarkStart w:id="567" w:name="_Toc393207321"/>
      <w:bookmarkStart w:id="568" w:name="_Toc393207180"/>
      <w:bookmarkStart w:id="569" w:name="_Toc393207251"/>
      <w:bookmarkStart w:id="570" w:name="_Toc393207322"/>
      <w:bookmarkStart w:id="571" w:name="_Toc393207181"/>
      <w:bookmarkStart w:id="572" w:name="_Toc393207252"/>
      <w:bookmarkStart w:id="573" w:name="_Toc393207323"/>
      <w:bookmarkStart w:id="574" w:name="_Toc393207182"/>
      <w:bookmarkStart w:id="575" w:name="_Toc393207253"/>
      <w:bookmarkStart w:id="576" w:name="_Toc393207324"/>
      <w:bookmarkStart w:id="577" w:name="_Toc393207183"/>
      <w:bookmarkStart w:id="578" w:name="_Toc393207254"/>
      <w:bookmarkStart w:id="579" w:name="_Toc393207325"/>
      <w:bookmarkStart w:id="580" w:name="_Toc393207184"/>
      <w:bookmarkStart w:id="581" w:name="_Toc393207255"/>
      <w:bookmarkStart w:id="582" w:name="_Toc393207326"/>
      <w:bookmarkStart w:id="583" w:name="_Toc393207185"/>
      <w:bookmarkStart w:id="584" w:name="_Toc393207256"/>
      <w:bookmarkStart w:id="585" w:name="_Toc393207327"/>
      <w:bookmarkStart w:id="586" w:name="_Toc393207186"/>
      <w:bookmarkStart w:id="587" w:name="_Toc393207257"/>
      <w:bookmarkStart w:id="588" w:name="_Toc393207328"/>
      <w:bookmarkStart w:id="589" w:name="_Toc393207187"/>
      <w:bookmarkStart w:id="590" w:name="_Toc393207258"/>
      <w:bookmarkStart w:id="591" w:name="_Toc393207329"/>
      <w:bookmarkStart w:id="592" w:name="_Toc393207188"/>
      <w:bookmarkStart w:id="593" w:name="_Toc393207259"/>
      <w:bookmarkStart w:id="594" w:name="_Toc393207330"/>
      <w:bookmarkStart w:id="595" w:name="_Toc393207189"/>
      <w:bookmarkStart w:id="596" w:name="_Toc393207260"/>
      <w:bookmarkStart w:id="597" w:name="_Toc393207331"/>
      <w:bookmarkStart w:id="598" w:name="_Toc393207190"/>
      <w:bookmarkStart w:id="599" w:name="_Toc393207261"/>
      <w:bookmarkStart w:id="600" w:name="_Toc393207332"/>
      <w:bookmarkStart w:id="601" w:name="_Toc393207191"/>
      <w:bookmarkStart w:id="602" w:name="_Toc393207262"/>
      <w:bookmarkStart w:id="603" w:name="_Toc393207333"/>
      <w:bookmarkStart w:id="604" w:name="_Toc393207192"/>
      <w:bookmarkStart w:id="605" w:name="_Toc393207263"/>
      <w:bookmarkStart w:id="606" w:name="_Toc393207334"/>
      <w:bookmarkStart w:id="607" w:name="_Toc393207193"/>
      <w:bookmarkStart w:id="608" w:name="_Toc393207264"/>
      <w:bookmarkStart w:id="609" w:name="_Toc393207335"/>
      <w:bookmarkStart w:id="610" w:name="_Toc393207194"/>
      <w:bookmarkStart w:id="611" w:name="_Toc393207265"/>
      <w:bookmarkStart w:id="612" w:name="_Toc393207336"/>
      <w:bookmarkStart w:id="613" w:name="_Toc393207195"/>
      <w:bookmarkStart w:id="614" w:name="_Toc393207266"/>
      <w:bookmarkStart w:id="615" w:name="_Toc393207337"/>
      <w:bookmarkStart w:id="616" w:name="_Toc393207196"/>
      <w:bookmarkStart w:id="617" w:name="_Toc393207267"/>
      <w:bookmarkStart w:id="618" w:name="_Toc393207338"/>
      <w:bookmarkStart w:id="619" w:name="_Toc393207197"/>
      <w:bookmarkStart w:id="620" w:name="_Toc393207268"/>
      <w:bookmarkStart w:id="621" w:name="_Toc393207339"/>
      <w:bookmarkStart w:id="622" w:name="_Toc393207198"/>
      <w:bookmarkStart w:id="623" w:name="_Toc393207269"/>
      <w:bookmarkStart w:id="624" w:name="_Toc393207340"/>
      <w:bookmarkStart w:id="625" w:name="_Toc393207199"/>
      <w:bookmarkStart w:id="626" w:name="_Toc393207270"/>
      <w:bookmarkStart w:id="627" w:name="_Toc393207341"/>
      <w:bookmarkStart w:id="628" w:name="_Toc393207200"/>
      <w:bookmarkStart w:id="629" w:name="_Toc393207271"/>
      <w:bookmarkStart w:id="630" w:name="_Toc393207342"/>
      <w:bookmarkStart w:id="631" w:name="_Toc388880613"/>
      <w:bookmarkStart w:id="632" w:name="_Toc389048961"/>
      <w:bookmarkStart w:id="633" w:name="_Toc389145720"/>
      <w:bookmarkStart w:id="634" w:name="_Toc148384224"/>
      <w:bookmarkStart w:id="635" w:name="_Toc148440814"/>
      <w:bookmarkStart w:id="636" w:name="_Ref201650603"/>
      <w:bookmarkStart w:id="637" w:name="_Toc207007307"/>
      <w:bookmarkStart w:id="638" w:name="_Toc417048706"/>
      <w:bookmarkStart w:id="639" w:name="_Toc443651152"/>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sidRPr="009A7DAF">
        <w:rPr>
          <w:rFonts w:eastAsia="楷体_GB2312" w:hint="eastAsia"/>
          <w:b/>
        </w:rPr>
        <w:t>信托的终止与清算</w:t>
      </w:r>
      <w:bookmarkEnd w:id="636"/>
      <w:bookmarkEnd w:id="637"/>
      <w:bookmarkEnd w:id="638"/>
      <w:bookmarkEnd w:id="639"/>
    </w:p>
    <w:p w14:paraId="783A8BAA"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b/>
        </w:rPr>
      </w:pPr>
      <w:r w:rsidRPr="009A7DAF">
        <w:rPr>
          <w:rFonts w:eastAsia="楷体_GB2312" w:hint="eastAsia"/>
          <w:b/>
        </w:rPr>
        <w:t>信托的终止</w:t>
      </w:r>
    </w:p>
    <w:p w14:paraId="790D0026" w14:textId="77777777" w:rsidR="00ED3C36" w:rsidRPr="009A7DAF" w:rsidRDefault="00ED3C36">
      <w:pPr>
        <w:tabs>
          <w:tab w:val="left" w:pos="1800"/>
          <w:tab w:val="left" w:pos="1980"/>
        </w:tabs>
        <w:spacing w:beforeLines="50" w:before="120" w:afterLines="50" w:after="120" w:line="360" w:lineRule="auto"/>
        <w:ind w:left="991"/>
        <w:rPr>
          <w:rFonts w:eastAsia="楷体_GB2312"/>
          <w:lang w:eastAsia="zh-CN"/>
        </w:rPr>
      </w:pP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信托期限</w:t>
      </w:r>
      <w:r w:rsidRPr="009A7DAF">
        <w:rPr>
          <w:rFonts w:eastAsia="楷体_GB2312"/>
          <w:lang w:eastAsia="zh-CN"/>
        </w:rPr>
        <w:t>”</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起（含该日）至</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（不含该日）止，</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于</w:t>
      </w:r>
      <w:r w:rsidRPr="009A7DAF">
        <w:rPr>
          <w:rFonts w:eastAsia="楷体_GB2312"/>
          <w:lang w:eastAsia="zh-CN"/>
        </w:rPr>
        <w:t>“</w:t>
      </w:r>
      <w:commentRangeStart w:id="640"/>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终止。</w:t>
      </w:r>
      <w:commentRangeEnd w:id="640"/>
      <w:r w:rsidR="00014C77">
        <w:rPr>
          <w:rStyle w:val="CommentReference"/>
        </w:rPr>
        <w:commentReference w:id="640"/>
      </w:r>
    </w:p>
    <w:p w14:paraId="02CBBAB4"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b/>
        </w:rPr>
      </w:pPr>
      <w:bookmarkStart w:id="641" w:name="_Ref201647271"/>
      <w:r w:rsidRPr="009A7DAF">
        <w:rPr>
          <w:rFonts w:eastAsia="楷体_GB2312" w:hint="eastAsia"/>
          <w:b/>
        </w:rPr>
        <w:t>信托的清算</w:t>
      </w:r>
      <w:bookmarkEnd w:id="641"/>
    </w:p>
    <w:p w14:paraId="5CC63978"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60</w:t>
      </w:r>
      <w:r w:rsidRPr="009A7DAF">
        <w:rPr>
          <w:rFonts w:eastAsia="楷体_GB2312" w:hint="eastAsia"/>
          <w:lang w:eastAsia="zh-CN"/>
        </w:rPr>
        <w:t>日（或</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同意的其他更晚日期）内完成</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的清算：</w:t>
      </w:r>
      <w:r w:rsidRPr="009A7DAF">
        <w:rPr>
          <w:rFonts w:eastAsia="楷体_GB2312"/>
          <w:lang w:eastAsia="zh-CN"/>
        </w:rPr>
        <w:t>(1)</w:t>
      </w:r>
      <w:r w:rsidRPr="009A7DAF">
        <w:rPr>
          <w:rFonts w:eastAsia="楷体_GB2312" w:hint="eastAsia"/>
          <w:lang w:eastAsia="zh-CN"/>
        </w:rPr>
        <w:t>清算</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(2)</w:t>
      </w:r>
      <w:r w:rsidRPr="009A7DAF">
        <w:rPr>
          <w:rFonts w:eastAsia="楷体_GB2312" w:hint="eastAsia"/>
          <w:lang w:eastAsia="zh-CN"/>
        </w:rPr>
        <w:t>按本合同第</w:t>
      </w:r>
      <w:r w:rsidR="00642CEF">
        <w:fldChar w:fldCharType="begin"/>
      </w:r>
      <w:r w:rsidR="00642CEF">
        <w:instrText xml:space="preserve"> REF _Ref201641488 \r \h  \* MERGEFORMAT </w:instrText>
      </w:r>
      <w:r w:rsidR="00642CEF">
        <w:fldChar w:fldCharType="separate"/>
      </w:r>
      <w:r w:rsidRPr="009A7DAF">
        <w:rPr>
          <w:rFonts w:eastAsia="楷体_GB2312"/>
          <w:lang w:eastAsia="zh-CN"/>
        </w:rPr>
        <w:t>10.2.3</w:t>
      </w:r>
      <w:r w:rsidR="00642CEF">
        <w:fldChar w:fldCharType="end"/>
      </w:r>
      <w:r w:rsidRPr="009A7DAF">
        <w:rPr>
          <w:rFonts w:eastAsia="楷体_GB2312" w:hint="eastAsia"/>
          <w:lang w:eastAsia="zh-CN"/>
        </w:rPr>
        <w:t>款约定清算除现金、存款及</w:t>
      </w:r>
      <w:r w:rsidRPr="009A7DAF">
        <w:rPr>
          <w:rFonts w:eastAsia="楷体_GB2312"/>
          <w:lang w:eastAsia="zh-CN"/>
        </w:rPr>
        <w:t>“</w:t>
      </w:r>
      <w:r w:rsidRPr="009A7DAF">
        <w:rPr>
          <w:rFonts w:eastAsia="楷体_GB2312" w:hint="eastAsia"/>
          <w:lang w:eastAsia="zh-CN"/>
        </w:rPr>
        <w:t>合格投资</w:t>
      </w:r>
      <w:r w:rsidRPr="009A7DAF">
        <w:rPr>
          <w:rFonts w:eastAsia="楷体_GB2312"/>
          <w:lang w:eastAsia="zh-CN"/>
        </w:rPr>
        <w:t>”</w:t>
      </w:r>
      <w:r w:rsidRPr="009A7DAF">
        <w:rPr>
          <w:rFonts w:eastAsia="楷体_GB2312" w:hint="eastAsia"/>
          <w:lang w:eastAsia="zh-CN"/>
        </w:rPr>
        <w:t>以外的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非现金信托财产</w:t>
      </w:r>
      <w:r w:rsidRPr="009A7DAF">
        <w:rPr>
          <w:rFonts w:eastAsia="楷体_GB2312"/>
          <w:lang w:eastAsia="zh-CN"/>
        </w:rPr>
        <w:t>”</w:t>
      </w:r>
      <w:r w:rsidRPr="009A7DAF">
        <w:rPr>
          <w:rFonts w:eastAsia="楷体_GB2312" w:hint="eastAsia"/>
          <w:lang w:eastAsia="zh-CN"/>
        </w:rPr>
        <w:t>）。</w:t>
      </w:r>
    </w:p>
    <w:p w14:paraId="3B97A5A2"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lastRenderedPageBreak/>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10</w:t>
      </w:r>
      <w:r w:rsidRPr="009A7DAF">
        <w:rPr>
          <w:rFonts w:eastAsia="楷体_GB2312" w:hint="eastAsia"/>
          <w:lang w:eastAsia="zh-CN"/>
        </w:rPr>
        <w:t>日内制订</w:t>
      </w:r>
      <w:r w:rsidRPr="009A7DAF">
        <w:rPr>
          <w:rFonts w:eastAsia="楷体_GB2312"/>
          <w:lang w:eastAsia="zh-CN"/>
        </w:rPr>
        <w:t>“</w:t>
      </w:r>
      <w:r w:rsidRPr="009A7DAF">
        <w:rPr>
          <w:rFonts w:eastAsia="楷体_GB2312" w:hint="eastAsia"/>
          <w:lang w:eastAsia="zh-CN"/>
        </w:rPr>
        <w:t>非现金信托财产</w:t>
      </w:r>
      <w:r w:rsidRPr="009A7DAF">
        <w:rPr>
          <w:rFonts w:eastAsia="楷体_GB2312"/>
          <w:lang w:eastAsia="zh-CN"/>
        </w:rPr>
        <w:t>”</w:t>
      </w:r>
      <w:r w:rsidRPr="009A7DAF">
        <w:rPr>
          <w:rFonts w:eastAsia="楷体_GB2312" w:hint="eastAsia"/>
          <w:lang w:eastAsia="zh-CN"/>
        </w:rPr>
        <w:t>的清算方案（</w:t>
      </w:r>
      <w:r w:rsidRPr="009A7DAF">
        <w:rPr>
          <w:rFonts w:eastAsia="楷体_GB2312"/>
          <w:lang w:eastAsia="zh-CN"/>
        </w:rPr>
        <w:t>“</w:t>
      </w:r>
      <w:r w:rsidRPr="009A7DAF">
        <w:rPr>
          <w:rFonts w:eastAsia="楷体_GB2312" w:hint="eastAsia"/>
          <w:lang w:eastAsia="zh-CN"/>
        </w:rPr>
        <w:t>清算方案</w:t>
      </w:r>
      <w:r w:rsidRPr="009A7DAF">
        <w:rPr>
          <w:rFonts w:eastAsia="楷体_GB2312"/>
          <w:lang w:eastAsia="zh-CN"/>
        </w:rPr>
        <w:t>”</w:t>
      </w:r>
      <w:r w:rsidRPr="009A7DAF">
        <w:rPr>
          <w:rFonts w:eastAsia="楷体_GB2312" w:hint="eastAsia"/>
          <w:lang w:eastAsia="zh-CN"/>
        </w:rPr>
        <w:t>），并于</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w:t>
      </w:r>
      <w:r w:rsidRPr="009A7DAF">
        <w:rPr>
          <w:rFonts w:eastAsia="楷体_GB2312"/>
          <w:lang w:eastAsia="zh-CN"/>
        </w:rPr>
        <w:t>30</w:t>
      </w:r>
      <w:r w:rsidRPr="009A7DAF">
        <w:rPr>
          <w:rFonts w:eastAsia="楷体_GB2312" w:hint="eastAsia"/>
          <w:lang w:eastAsia="zh-CN"/>
        </w:rPr>
        <w:t>日内按照本合同第</w:t>
      </w:r>
      <w:r w:rsidR="00642CEF">
        <w:fldChar w:fldCharType="begin"/>
      </w:r>
      <w:r w:rsidR="00642CEF">
        <w:instrText xml:space="preserve"> REF _Ref173768296 \r \h  \* MERGEFORMAT </w:instrText>
      </w:r>
      <w:r w:rsidR="00642CEF">
        <w:fldChar w:fldCharType="separate"/>
      </w:r>
      <w:r w:rsidRPr="009A7DAF">
        <w:rPr>
          <w:rFonts w:eastAsia="楷体_GB2312"/>
          <w:lang w:eastAsia="zh-CN"/>
        </w:rPr>
        <w:t>19</w:t>
      </w:r>
      <w:r w:rsidR="00642CEF">
        <w:fldChar w:fldCharType="end"/>
      </w:r>
      <w:r w:rsidRPr="009A7DAF">
        <w:rPr>
          <w:rFonts w:eastAsia="楷体_GB2312" w:hint="eastAsia"/>
          <w:lang w:eastAsia="zh-CN"/>
        </w:rPr>
        <w:t>条的约定召集</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就是否认可</w:t>
      </w:r>
      <w:r w:rsidRPr="009A7DAF">
        <w:rPr>
          <w:rFonts w:eastAsia="楷体_GB2312"/>
          <w:lang w:eastAsia="zh-CN"/>
        </w:rPr>
        <w:t>“</w:t>
      </w:r>
      <w:r w:rsidRPr="009A7DAF">
        <w:rPr>
          <w:rFonts w:eastAsia="楷体_GB2312" w:hint="eastAsia"/>
          <w:lang w:eastAsia="zh-CN"/>
        </w:rPr>
        <w:t>清算方案</w:t>
      </w:r>
      <w:r w:rsidRPr="009A7DAF">
        <w:rPr>
          <w:rFonts w:eastAsia="楷体_GB2312"/>
          <w:lang w:eastAsia="zh-CN"/>
        </w:rPr>
        <w:t>”</w:t>
      </w:r>
      <w:r w:rsidRPr="009A7DAF">
        <w:rPr>
          <w:rFonts w:eastAsia="楷体_GB2312" w:hint="eastAsia"/>
          <w:lang w:eastAsia="zh-CN"/>
        </w:rPr>
        <w:t>作出决议。在</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的清算方案尚未形成决议之前，</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仍应继续按照本合同及其他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规定的方式管理、处分和运用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43BA1E0E"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642" w:name="_Ref201641488"/>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清算方案</w:t>
      </w:r>
      <w:r w:rsidRPr="009A7DAF">
        <w:rPr>
          <w:rFonts w:eastAsia="楷体_GB2312"/>
          <w:lang w:eastAsia="zh-CN"/>
        </w:rPr>
        <w:t>”</w:t>
      </w:r>
      <w:r w:rsidRPr="009A7DAF">
        <w:rPr>
          <w:rFonts w:eastAsia="楷体_GB2312" w:hint="eastAsia"/>
          <w:lang w:eastAsia="zh-CN"/>
        </w:rPr>
        <w:t>形成有效决议的，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应当按照</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认可的</w:t>
      </w:r>
      <w:r w:rsidRPr="009A7DAF">
        <w:rPr>
          <w:rFonts w:eastAsia="楷体_GB2312"/>
          <w:lang w:eastAsia="zh-CN"/>
        </w:rPr>
        <w:t>“</w:t>
      </w:r>
      <w:r w:rsidRPr="009A7DAF">
        <w:rPr>
          <w:rFonts w:eastAsia="楷体_GB2312" w:hint="eastAsia"/>
          <w:lang w:eastAsia="zh-CN"/>
        </w:rPr>
        <w:t>清算方案</w:t>
      </w:r>
      <w:r w:rsidRPr="009A7DAF">
        <w:rPr>
          <w:rFonts w:eastAsia="楷体_GB2312"/>
          <w:lang w:eastAsia="zh-CN"/>
        </w:rPr>
        <w:t>”</w:t>
      </w:r>
      <w:r w:rsidRPr="009A7DAF">
        <w:rPr>
          <w:rFonts w:eastAsia="楷体_GB2312" w:hint="eastAsia"/>
          <w:lang w:eastAsia="zh-CN"/>
        </w:rPr>
        <w:t>清算</w:t>
      </w:r>
      <w:r w:rsidRPr="009A7DAF">
        <w:rPr>
          <w:rFonts w:eastAsia="楷体_GB2312"/>
          <w:lang w:eastAsia="zh-CN"/>
        </w:rPr>
        <w:t>“</w:t>
      </w:r>
      <w:r w:rsidRPr="009A7DAF">
        <w:rPr>
          <w:rFonts w:eastAsia="楷体_GB2312" w:hint="eastAsia"/>
          <w:lang w:eastAsia="zh-CN"/>
        </w:rPr>
        <w:t>非现金信托财产</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未能就</w:t>
      </w:r>
      <w:r w:rsidRPr="009A7DAF">
        <w:rPr>
          <w:rFonts w:eastAsia="楷体_GB2312"/>
          <w:lang w:eastAsia="zh-CN"/>
        </w:rPr>
        <w:t>“</w:t>
      </w:r>
      <w:r w:rsidRPr="009A7DAF">
        <w:rPr>
          <w:rFonts w:eastAsia="楷体_GB2312" w:hint="eastAsia"/>
          <w:lang w:eastAsia="zh-CN"/>
        </w:rPr>
        <w:t>清算方案</w:t>
      </w:r>
      <w:r w:rsidRPr="009A7DAF">
        <w:rPr>
          <w:rFonts w:eastAsia="楷体_GB2312"/>
          <w:lang w:eastAsia="zh-CN"/>
        </w:rPr>
        <w:t>”</w:t>
      </w:r>
      <w:r w:rsidRPr="009A7DAF">
        <w:rPr>
          <w:rFonts w:eastAsia="楷体_GB2312" w:hint="eastAsia"/>
          <w:lang w:eastAsia="zh-CN"/>
        </w:rPr>
        <w:t>形成有效决议的，除非</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另有规定，</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有权按照</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规定以公开拍卖、变卖等方式清算</w:t>
      </w:r>
      <w:r w:rsidRPr="009A7DAF">
        <w:rPr>
          <w:rFonts w:eastAsia="楷体_GB2312"/>
          <w:lang w:eastAsia="zh-CN"/>
        </w:rPr>
        <w:t>“</w:t>
      </w:r>
      <w:r w:rsidRPr="009A7DAF">
        <w:rPr>
          <w:rFonts w:eastAsia="楷体_GB2312" w:hint="eastAsia"/>
          <w:lang w:eastAsia="zh-CN"/>
        </w:rPr>
        <w:t>非现金信托财产</w:t>
      </w:r>
      <w:r w:rsidRPr="009A7DAF">
        <w:rPr>
          <w:rFonts w:eastAsia="楷体_GB2312"/>
          <w:lang w:eastAsia="zh-CN"/>
        </w:rPr>
        <w:t>”</w:t>
      </w:r>
      <w:r w:rsidRPr="009A7DAF">
        <w:rPr>
          <w:rFonts w:eastAsia="楷体_GB2312" w:hint="eastAsia"/>
          <w:lang w:eastAsia="zh-CN"/>
        </w:rPr>
        <w:t>，全体</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及</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的处理方式及结果表示认可。</w:t>
      </w:r>
      <w:bookmarkEnd w:id="642"/>
    </w:p>
    <w:p w14:paraId="561FCFA2"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清算完毕之日后</w:t>
      </w:r>
      <w:r w:rsidRPr="009A7DAF">
        <w:rPr>
          <w:rFonts w:eastAsia="楷体_GB2312"/>
          <w:lang w:eastAsia="zh-CN"/>
        </w:rPr>
        <w:t>30</w:t>
      </w:r>
      <w:r w:rsidRPr="009A7DAF">
        <w:rPr>
          <w:rFonts w:eastAsia="楷体_GB2312" w:hint="eastAsia"/>
          <w:lang w:eastAsia="zh-CN"/>
        </w:rPr>
        <w:t>日内依法出具信托清算报告，该信托清算报告应经</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的审计。</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就信托清算报告出具审计报告后</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应按照本合同第</w:t>
      </w:r>
      <w:r w:rsidR="00642CEF">
        <w:fldChar w:fldCharType="begin"/>
      </w:r>
      <w:r w:rsidR="00642CEF">
        <w:instrText xml:space="preserve"> REF _Ref173768358 \r \h  \* MERGEFORMAT </w:instrText>
      </w:r>
      <w:r w:rsidR="00642CEF">
        <w:fldChar w:fldCharType="separate"/>
      </w:r>
      <w:r w:rsidRPr="009A7DAF">
        <w:rPr>
          <w:rFonts w:eastAsia="楷体_GB2312"/>
          <w:lang w:eastAsia="zh-CN"/>
        </w:rPr>
        <w:t>21</w:t>
      </w:r>
      <w:r w:rsidR="00642CEF">
        <w:fldChar w:fldCharType="end"/>
      </w:r>
      <w:r w:rsidRPr="009A7DAF">
        <w:rPr>
          <w:rFonts w:eastAsia="楷体_GB2312" w:hint="eastAsia"/>
          <w:lang w:eastAsia="zh-CN"/>
        </w:rPr>
        <w:t>条的规定披露经审计的信托清算报告，并按照本合同第</w:t>
      </w:r>
      <w:r w:rsidR="00642CEF">
        <w:fldChar w:fldCharType="begin"/>
      </w:r>
      <w:r w:rsidR="00642CEF">
        <w:instrText xml:space="preserve"> REF _Ref173768296 \r \h  \* MERGEFORMAT </w:instrText>
      </w:r>
      <w:r w:rsidR="00642CEF">
        <w:fldChar w:fldCharType="separate"/>
      </w:r>
      <w:r w:rsidRPr="009A7DAF">
        <w:rPr>
          <w:rFonts w:eastAsia="楷体_GB2312"/>
          <w:lang w:eastAsia="zh-CN"/>
        </w:rPr>
        <w:t>19</w:t>
      </w:r>
      <w:r w:rsidR="00642CEF">
        <w:fldChar w:fldCharType="end"/>
      </w:r>
      <w:r w:rsidRPr="009A7DAF">
        <w:rPr>
          <w:rFonts w:eastAsia="楷体_GB2312" w:hint="eastAsia"/>
          <w:lang w:eastAsia="zh-CN"/>
        </w:rPr>
        <w:t>条的规定召开</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审查该信托清算报告，</w:t>
      </w:r>
      <w:r w:rsidRPr="009A7DAF">
        <w:rPr>
          <w:rFonts w:eastAsia="楷体_GB2312" w:hint="eastAsia"/>
        </w:rPr>
        <w:t>但由于</w:t>
      </w:r>
      <w:r w:rsidRPr="009A7DAF">
        <w:rPr>
          <w:rFonts w:eastAsia="楷体_GB2312"/>
        </w:rPr>
        <w:t xml:space="preserve"> “</w:t>
      </w:r>
      <w:r w:rsidRPr="009A7DAF">
        <w:rPr>
          <w:rFonts w:eastAsia="楷体_GB2312" w:hint="eastAsia"/>
        </w:rPr>
        <w:t>资产池</w:t>
      </w:r>
      <w:r w:rsidRPr="009A7DAF">
        <w:rPr>
          <w:rFonts w:eastAsia="楷体_GB2312"/>
        </w:rPr>
        <w:t>”</w:t>
      </w:r>
      <w:r w:rsidRPr="009A7DAF">
        <w:rPr>
          <w:rFonts w:eastAsia="楷体_GB2312" w:hint="eastAsia"/>
        </w:rPr>
        <w:t>处置回收完毕（含</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）导致</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终止的，无须召集</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对该信托清算报告进行审查</w:t>
      </w:r>
      <w:r w:rsidRPr="009A7DAF">
        <w:rPr>
          <w:rFonts w:eastAsia="楷体_GB2312" w:hint="eastAsia"/>
          <w:lang w:eastAsia="zh-CN"/>
        </w:rPr>
        <w:t>。</w:t>
      </w:r>
    </w:p>
    <w:p w14:paraId="1D6D5DCF"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对该信托清算报告予以认可</w:t>
      </w:r>
      <w:r w:rsidRPr="009A7DAF">
        <w:rPr>
          <w:rFonts w:eastAsia="楷体_GB2312" w:hint="eastAsia"/>
        </w:rPr>
        <w:t>或信托清算报告公告期</w:t>
      </w:r>
      <w:r w:rsidRPr="009A7DAF">
        <w:rPr>
          <w:rFonts w:eastAsia="楷体_GB2312" w:hint="eastAsia"/>
          <w:lang w:eastAsia="zh-CN"/>
        </w:rPr>
        <w:t>（</w:t>
      </w:r>
      <w:r w:rsidRPr="009A7DAF">
        <w:rPr>
          <w:rFonts w:eastAsia="楷体_GB2312"/>
          <w:lang w:eastAsia="zh-CN"/>
        </w:rPr>
        <w:t>30</w:t>
      </w:r>
      <w:r w:rsidRPr="009A7DAF">
        <w:rPr>
          <w:rFonts w:eastAsia="楷体_GB2312" w:hint="eastAsia"/>
          <w:lang w:eastAsia="zh-CN"/>
        </w:rPr>
        <w:t>日）</w:t>
      </w:r>
      <w:r w:rsidRPr="009A7DAF">
        <w:rPr>
          <w:rFonts w:eastAsia="楷体_GB2312" w:hint="eastAsia"/>
        </w:rPr>
        <w:t>满</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未提出异议</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就信托清算报告所列事项解除责任，但因</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的不当行为、过失、欺诈和违约而引起的责任除外。</w:t>
      </w:r>
    </w:p>
    <w:p w14:paraId="07B48D84"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643" w:name="_Toc388880615"/>
      <w:bookmarkStart w:id="644" w:name="_Toc389048963"/>
      <w:bookmarkStart w:id="645" w:name="_Toc389145722"/>
      <w:bookmarkStart w:id="646" w:name="_Toc207007308"/>
      <w:bookmarkStart w:id="647" w:name="_Toc417048707"/>
      <w:bookmarkStart w:id="648" w:name="_Toc443651153"/>
      <w:bookmarkEnd w:id="643"/>
      <w:bookmarkEnd w:id="644"/>
      <w:bookmarkEnd w:id="645"/>
      <w:r w:rsidRPr="009A7DAF">
        <w:rPr>
          <w:rFonts w:eastAsia="楷体_GB2312" w:hint="eastAsia"/>
          <w:b/>
          <w:lang w:eastAsia="zh-CN"/>
        </w:rPr>
        <w:t>委托人的权利、义务及陈述与保证</w:t>
      </w:r>
      <w:bookmarkEnd w:id="646"/>
      <w:bookmarkEnd w:id="647"/>
      <w:bookmarkEnd w:id="648"/>
    </w:p>
    <w:p w14:paraId="34A5C716"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lastRenderedPageBreak/>
        <w:t>委托人的权利</w:t>
      </w:r>
    </w:p>
    <w:p w14:paraId="56D3716E" w14:textId="77777777" w:rsidR="00ED3C36" w:rsidRPr="009A7DAF" w:rsidRDefault="00ED3C36">
      <w:pPr>
        <w:spacing w:beforeLines="50" w:before="120" w:afterLines="50" w:after="120" w:line="360" w:lineRule="auto"/>
        <w:ind w:left="851"/>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享有如下权利：</w:t>
      </w:r>
    </w:p>
    <w:p w14:paraId="08B36C05" w14:textId="77777777" w:rsidR="00ED3C36" w:rsidRPr="009A7DAF" w:rsidRDefault="00ED3C36">
      <w:pPr>
        <w:widowControl w:val="0"/>
        <w:numPr>
          <w:ilvl w:val="0"/>
          <w:numId w:val="22"/>
        </w:numPr>
        <w:spacing w:beforeLines="50" w:before="120" w:afterLines="50" w:after="120" w:line="360" w:lineRule="auto"/>
        <w:jc w:val="both"/>
        <w:rPr>
          <w:rFonts w:eastAsia="楷体_GB2312"/>
          <w:lang w:eastAsia="zh-CN"/>
        </w:rPr>
      </w:pPr>
      <w:r w:rsidRPr="009A7DAF">
        <w:rPr>
          <w:rFonts w:eastAsia="楷体_GB2312" w:hint="eastAsia"/>
          <w:lang w:eastAsia="zh-CN"/>
        </w:rPr>
        <w:t>有权获得</w:t>
      </w:r>
      <w:r w:rsidRPr="009A7DAF">
        <w:rPr>
          <w:rFonts w:eastAsia="楷体_GB2312"/>
          <w:lang w:eastAsia="zh-CN"/>
        </w:rPr>
        <w:t>“</w:t>
      </w:r>
      <w:r w:rsidRPr="009A7DAF">
        <w:rPr>
          <w:rFonts w:eastAsia="楷体_GB2312" w:hint="eastAsia"/>
          <w:lang w:eastAsia="zh-CN"/>
        </w:rPr>
        <w:t>资产支持证券募集资金净额</w:t>
      </w:r>
      <w:r w:rsidRPr="009A7DAF">
        <w:rPr>
          <w:rFonts w:eastAsia="楷体_GB2312"/>
          <w:lang w:eastAsia="zh-CN"/>
        </w:rPr>
        <w:t>”</w:t>
      </w:r>
      <w:r w:rsidRPr="009A7DAF">
        <w:rPr>
          <w:rFonts w:eastAsia="楷体_GB2312" w:hint="eastAsia"/>
          <w:lang w:eastAsia="zh-CN"/>
        </w:rPr>
        <w:t>。</w:t>
      </w:r>
    </w:p>
    <w:p w14:paraId="6643B43C" w14:textId="77777777" w:rsidR="00ED3C36" w:rsidRPr="009A7DAF" w:rsidRDefault="00ED3C36">
      <w:pPr>
        <w:widowControl w:val="0"/>
        <w:numPr>
          <w:ilvl w:val="0"/>
          <w:numId w:val="22"/>
        </w:numPr>
        <w:spacing w:beforeLines="50" w:before="120" w:afterLines="50" w:after="120" w:line="360" w:lineRule="auto"/>
        <w:jc w:val="both"/>
        <w:rPr>
          <w:rFonts w:eastAsia="楷体_GB2312"/>
          <w:lang w:eastAsia="zh-CN"/>
        </w:rPr>
      </w:pPr>
      <w:r w:rsidRPr="009A7DAF">
        <w:rPr>
          <w:rFonts w:eastAsia="楷体_GB2312" w:hint="eastAsia"/>
          <w:lang w:eastAsia="zh-CN"/>
        </w:rPr>
        <w:t>可以向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了解</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的管理、处分及收支情况，并可以要求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做出相应说明。</w:t>
      </w:r>
    </w:p>
    <w:p w14:paraId="4E665962" w14:textId="77777777" w:rsidR="00ED3C36" w:rsidRPr="009A7DAF" w:rsidRDefault="00ED3C36">
      <w:pPr>
        <w:widowControl w:val="0"/>
        <w:numPr>
          <w:ilvl w:val="0"/>
          <w:numId w:val="22"/>
        </w:numPr>
        <w:spacing w:beforeLines="50" w:before="120" w:afterLines="50" w:after="120" w:line="360" w:lineRule="auto"/>
        <w:jc w:val="both"/>
        <w:rPr>
          <w:rFonts w:eastAsia="楷体_GB2312"/>
          <w:lang w:eastAsia="zh-CN"/>
        </w:rPr>
      </w:pPr>
      <w:r w:rsidRPr="009A7DAF">
        <w:rPr>
          <w:rFonts w:eastAsia="楷体_GB2312" w:hint="eastAsia"/>
          <w:lang w:eastAsia="zh-CN"/>
        </w:rPr>
        <w:t>可以查阅、抄录或者复制与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有关的信托账目以及处理信托事务的其他文件。</w:t>
      </w:r>
    </w:p>
    <w:p w14:paraId="477FDA8B" w14:textId="77777777" w:rsidR="00ED3C36" w:rsidRPr="009A7DAF" w:rsidRDefault="00ED3C36">
      <w:pPr>
        <w:widowControl w:val="0"/>
        <w:numPr>
          <w:ilvl w:val="0"/>
          <w:numId w:val="22"/>
        </w:numPr>
        <w:spacing w:beforeLines="50" w:before="120" w:afterLines="50" w:after="120" w:line="360" w:lineRule="auto"/>
        <w:jc w:val="both"/>
        <w:rPr>
          <w:rFonts w:eastAsia="楷体_GB2312"/>
          <w:lang w:eastAsia="zh-CN"/>
        </w:rPr>
      </w:pPr>
      <w:r w:rsidRPr="009A7DAF">
        <w:rPr>
          <w:rFonts w:eastAsia="楷体_GB2312" w:hint="eastAsia"/>
          <w:lang w:eastAsia="zh-CN"/>
        </w:rPr>
        <w:t>本合同约定的其他权利。</w:t>
      </w:r>
    </w:p>
    <w:p w14:paraId="0EEFED73"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委托人的义务</w:t>
      </w:r>
    </w:p>
    <w:p w14:paraId="25751E49" w14:textId="77777777" w:rsidR="00ED3C36" w:rsidRPr="009A7DAF" w:rsidRDefault="00ED3C36">
      <w:pPr>
        <w:spacing w:beforeLines="50" w:before="120" w:afterLines="50" w:after="120" w:line="360" w:lineRule="auto"/>
        <w:ind w:left="851"/>
        <w:rPr>
          <w:rFonts w:eastAsia="楷体_GB2312"/>
        </w:rPr>
      </w:pP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负有如下义务：</w:t>
      </w:r>
    </w:p>
    <w:p w14:paraId="19179144"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同意</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按本合同约定的方式管理、运用、处分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382CA0C4"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应按照本合同的规定赎回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w:t>
      </w:r>
    </w:p>
    <w:p w14:paraId="2320487C"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应根据本合同的规定配合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办理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的相关转移登记手续。</w:t>
      </w:r>
    </w:p>
    <w:p w14:paraId="28898940"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就截至</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只办理完毕</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同时作为</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有义务根据本合同的约定代表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持有</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，且应根据本合同的约定办理</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的相关转移登记手续，并在抵押权设立登记的法定条件成就的情形下及时办理抵押设立登记手续以避免</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失去法律效力。</w:t>
      </w:r>
    </w:p>
    <w:p w14:paraId="3F632BAD"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在发生</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时，</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有义务根据本合同的约定就</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已经设立为</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的相关事宜通知相关</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（如有）。</w:t>
      </w:r>
    </w:p>
    <w:p w14:paraId="5A8F5401"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生效后，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履行信托义务应当予以必要配合。</w:t>
      </w:r>
    </w:p>
    <w:p w14:paraId="47968121"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lastRenderedPageBreak/>
        <w:t>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生效后，如果</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收到</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支付的属于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的资金，则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应立即将该资金无时滞地交付给届时</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指定的</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，归入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73E4B5DD"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除根据</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信托予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不得将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出售、质押、抵押、转让或转移给任何其他主体，不得采取其他行动损害</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的</w:t>
      </w:r>
      <w:r w:rsidR="00241A2E">
        <w:rPr>
          <w:rFonts w:eastAsia="楷体_GB2312" w:hint="eastAsia"/>
          <w:lang w:eastAsia="zh-CN"/>
        </w:rPr>
        <w:t>财产权</w:t>
      </w:r>
      <w:r w:rsidRPr="009A7DAF">
        <w:rPr>
          <w:rFonts w:eastAsia="楷体_GB2312" w:hint="eastAsia"/>
          <w:lang w:eastAsia="zh-CN"/>
        </w:rPr>
        <w:t>，不得在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或相关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上设立或允许存在任何担保。</w:t>
      </w:r>
    </w:p>
    <w:p w14:paraId="2821C830"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除本款明确约定的例外情形之外，未经</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事先书面同意，</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不得就</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进行以下行为：</w:t>
      </w:r>
      <w:r w:rsidRPr="009A7DAF">
        <w:rPr>
          <w:rFonts w:eastAsia="楷体_GB2312"/>
          <w:lang w:eastAsia="zh-CN"/>
        </w:rPr>
        <w:t>(a)“</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不得办理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的变更登记（因</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离婚、死亡</w:t>
      </w:r>
      <w:r w:rsidRPr="009A7DAF">
        <w:rPr>
          <w:rFonts w:eastAsia="楷体_GB2312"/>
          <w:lang w:eastAsia="zh-CN"/>
        </w:rPr>
        <w:t>/</w:t>
      </w:r>
      <w:r w:rsidRPr="009A7DAF">
        <w:rPr>
          <w:rFonts w:eastAsia="楷体_GB2312" w:hint="eastAsia"/>
          <w:lang w:eastAsia="zh-CN"/>
        </w:rPr>
        <w:t>宣告死亡、继承而办理的变更登记、因房屋要素变化导致的抵押登记变更、因登记主管部门管理要求变化导致的抵押登记变更、或其他在不减损抵押物价值且权属人继续以原抵押物按原合同约定继续提供担保的情形下的抵押登记变更除外）或转移登记（根据</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第</w:t>
      </w:r>
      <w:r w:rsidR="00642CEF">
        <w:fldChar w:fldCharType="begin"/>
      </w:r>
      <w:r w:rsidR="00642CEF">
        <w:instrText xml:space="preserve"> REF _Ref389048920 \r \h  \* MERGEFORMAT </w:instrText>
      </w:r>
      <w:r w:rsidR="00642CEF">
        <w:fldChar w:fldCharType="separate"/>
      </w:r>
      <w:r w:rsidRPr="009A7DAF">
        <w:rPr>
          <w:rFonts w:eastAsia="楷体_GB2312"/>
          <w:lang w:eastAsia="zh-CN"/>
        </w:rPr>
        <w:t>3.5</w:t>
      </w:r>
      <w:r w:rsidR="00642CEF">
        <w:fldChar w:fldCharType="end"/>
      </w:r>
      <w:r w:rsidRPr="009A7DAF">
        <w:rPr>
          <w:rFonts w:eastAsia="楷体_GB2312" w:hint="eastAsia"/>
          <w:lang w:eastAsia="zh-CN"/>
        </w:rPr>
        <w:t>条的约定将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转移登记至</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名下除外）、注销登记（因</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清偿完毕而办理的注销登记除外），</w:t>
      </w:r>
      <w:r w:rsidRPr="009A7DAF">
        <w:rPr>
          <w:rFonts w:eastAsia="楷体_GB2312"/>
          <w:lang w:eastAsia="zh-CN"/>
        </w:rPr>
        <w:t>(b)</w:t>
      </w:r>
      <w:r w:rsidRPr="009A7DAF">
        <w:rPr>
          <w:rFonts w:eastAsia="楷体_GB2312" w:hint="eastAsia"/>
          <w:lang w:eastAsia="zh-CN"/>
        </w:rPr>
        <w:t>不得同意</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处分</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或在</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上设定其他抵押担保（以</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抵押权人</w:t>
      </w:r>
      <w:r w:rsidRPr="009A7DAF">
        <w:rPr>
          <w:rFonts w:eastAsia="楷体_GB2312"/>
          <w:lang w:eastAsia="zh-CN"/>
        </w:rPr>
        <w:t>”</w:t>
      </w:r>
      <w:r w:rsidRPr="009A7DAF">
        <w:rPr>
          <w:rFonts w:eastAsia="楷体_GB2312" w:hint="eastAsia"/>
          <w:lang w:eastAsia="zh-CN"/>
        </w:rPr>
        <w:t>且受偿顺序劣后于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的抵押担保除外），</w:t>
      </w:r>
      <w:r w:rsidRPr="009A7DAF">
        <w:rPr>
          <w:rFonts w:eastAsia="楷体_GB2312"/>
          <w:lang w:eastAsia="zh-CN"/>
        </w:rPr>
        <w:t>(c)</w:t>
      </w:r>
      <w:r w:rsidRPr="009A7DAF">
        <w:rPr>
          <w:rFonts w:eastAsia="楷体_GB2312" w:hint="eastAsia"/>
          <w:lang w:eastAsia="zh-CN"/>
        </w:rPr>
        <w:t>也不得放弃</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w:t>
      </w:r>
    </w:p>
    <w:p w14:paraId="3309984E"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若</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被人民法院查封、扣押或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提起关于</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的诉讼，</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应积极配合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，证明</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及</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已经合法转让给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p>
    <w:p w14:paraId="1224AB06" w14:textId="77777777" w:rsidR="00ED3C36" w:rsidRPr="009A7DAF" w:rsidRDefault="00ED3C36">
      <w:pPr>
        <w:widowControl w:val="0"/>
        <w:numPr>
          <w:ilvl w:val="0"/>
          <w:numId w:val="23"/>
        </w:numPr>
        <w:spacing w:beforeLines="50" w:before="120" w:afterLines="50" w:after="120" w:line="360" w:lineRule="auto"/>
        <w:jc w:val="both"/>
        <w:rPr>
          <w:rFonts w:eastAsia="楷体_GB2312"/>
          <w:lang w:eastAsia="zh-CN"/>
        </w:rPr>
      </w:pPr>
      <w:r w:rsidRPr="009A7DAF">
        <w:rPr>
          <w:rFonts w:eastAsia="楷体_GB2312" w:hint="eastAsia"/>
          <w:lang w:eastAsia="zh-CN"/>
        </w:rPr>
        <w:t>本合同约定的其他义务。</w:t>
      </w:r>
    </w:p>
    <w:p w14:paraId="23C1D1FC"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委托人的陈述和保证</w:t>
      </w:r>
    </w:p>
    <w:p w14:paraId="5DA16AFD" w14:textId="77777777" w:rsidR="00ED3C36" w:rsidRPr="009A7DAF" w:rsidRDefault="00ED3C36" w:rsidP="00626791">
      <w:pPr>
        <w:spacing w:beforeLines="50" w:before="120" w:afterLines="50" w:after="120" w:line="360" w:lineRule="auto"/>
        <w:ind w:leftChars="354" w:left="850"/>
        <w:rPr>
          <w:rFonts w:eastAsia="楷体_GB2312"/>
          <w:lang w:eastAsia="zh-CN"/>
        </w:rPr>
      </w:pPr>
      <w:r w:rsidRPr="009A7DAF">
        <w:rPr>
          <w:rFonts w:eastAsia="楷体_GB2312" w:hint="eastAsia"/>
          <w:lang w:eastAsia="zh-CN"/>
        </w:rPr>
        <w:t>在本合同签署之日（或本条款规定的任何其他日期），为本合同其他相关各方的利益，</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陈述并保证如下：</w:t>
      </w:r>
    </w:p>
    <w:p w14:paraId="14925FD4"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lastRenderedPageBreak/>
        <w:t>本合同签署之日，</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已按照</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正式注册成立并有效存续，具有继续进行其正在经营之业务和履行本合同条款的各项权利和授权；</w:t>
      </w:r>
    </w:p>
    <w:p w14:paraId="4E72FB6A"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为授权签署本合同，</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已履行一切必要的内部程序。本合同构成</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合法的、有效的和有约束力的义务，其他相关方可按照本合同的条款对其主张相应权利（除非该等权利的主张受到现时或未来有效并涉及影响债权人的权利和救济的破产、重整、和解或其他类似的法律限制）；</w:t>
      </w:r>
    </w:p>
    <w:p w14:paraId="2C240293"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除</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另有规定的以外，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已为签署和交付本合同以及履行本合同项下规定之义务取得了各项必要的确认、同意、许可、批准和授权，并已办理了各项必要的声明、申请、备案、登记、通知和报告手续；</w:t>
      </w:r>
    </w:p>
    <w:p w14:paraId="7C839EE9"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所知，本合同签署之日，</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签署、交付和履行本合同条款：第一，不违反或抵触适用于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的任何</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规定；第二，不违反</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的公司章程等组织性文件；第三，不违反或不会导致</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违反其作为一方或对其或其财产有约束力的任何有效协议、契据、承诺、判决或命令的规定，且不会因此导致</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；第四，不会构成任何该等协议、契据或承诺项下的违约事件，且不会因此导致</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w:t>
      </w:r>
    </w:p>
    <w:p w14:paraId="607444DB"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所知，本合同签署之日，未出现或持续存在任何其他不利事件，也不存在任何不利状况，会构成违反</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作为一方或对其或其财产有约束力的任何协议或契据项下的规定，且可能因此导致</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w:t>
      </w:r>
    </w:p>
    <w:p w14:paraId="67827B45"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所知，本合同签署之日，没有任何诉讼、仲裁或其他司法或是行政争端威胁、质疑本合同或根据本合同已采取或将要采取的行动的有效性，或有可能个别地或整体地导致</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没</w:t>
      </w:r>
      <w:r w:rsidRPr="009A7DAF">
        <w:rPr>
          <w:rFonts w:eastAsia="楷体_GB2312" w:hint="eastAsia"/>
          <w:lang w:eastAsia="zh-CN"/>
        </w:rPr>
        <w:lastRenderedPageBreak/>
        <w:t>有违反任何可能导致</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的政府机构命令；</w:t>
      </w:r>
    </w:p>
    <w:p w14:paraId="13BFED9F"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具有清偿债务的能力，在可合理预见的未来，不会因</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的设立、</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的转让、本合同或其他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项下的任何其他交易而丧失清偿能力；</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未发生</w:t>
      </w:r>
      <w:r w:rsidRPr="009A7DAF">
        <w:rPr>
          <w:rFonts w:eastAsia="楷体_GB2312"/>
          <w:lang w:eastAsia="zh-CN"/>
        </w:rPr>
        <w:t>“</w:t>
      </w:r>
      <w:r w:rsidRPr="009A7DAF">
        <w:rPr>
          <w:rFonts w:eastAsia="楷体_GB2312" w:hint="eastAsia"/>
          <w:lang w:eastAsia="zh-CN"/>
        </w:rPr>
        <w:t>丧失清偿能力事件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未采取任何公司行动，也没有他人针对</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采取其他任何不利步骤，或者开始或即将启动任何法律程序，以使其解散或就其或其全部或部分财产或收入委任接管人、清算人或类似人员；</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有清偿能力能够支付其全部债务，对其不存在争议（包括但不限于不存在诉讼和仲裁）的债务不会故意迟延支付；</w:t>
      </w:r>
    </w:p>
    <w:p w14:paraId="450BA149"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公布的其最近一财务年度经审计的财务报告，能够准确地反映</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在该等报告期间的财务状况；且自该等财务报告出具之日以后，亦未发生</w:t>
      </w:r>
      <w:r w:rsidRPr="009A7DAF">
        <w:rPr>
          <w:rFonts w:eastAsia="楷体_GB2312"/>
          <w:lang w:eastAsia="zh-CN"/>
        </w:rPr>
        <w:t>“</w:t>
      </w:r>
      <w:r w:rsidRPr="009A7DAF">
        <w:rPr>
          <w:rFonts w:eastAsia="楷体_GB2312" w:hint="eastAsia"/>
          <w:lang w:eastAsia="zh-CN"/>
        </w:rPr>
        <w:t>重大不利变化</w:t>
      </w:r>
      <w:r w:rsidRPr="009A7DAF">
        <w:rPr>
          <w:rFonts w:eastAsia="楷体_GB2312"/>
          <w:lang w:eastAsia="zh-CN"/>
        </w:rPr>
        <w:t>”</w:t>
      </w:r>
      <w:r w:rsidRPr="009A7DAF">
        <w:rPr>
          <w:rFonts w:eastAsia="楷体_GB2312" w:hint="eastAsia"/>
          <w:lang w:eastAsia="zh-CN"/>
        </w:rPr>
        <w:t>；</w:t>
      </w:r>
    </w:p>
    <w:p w14:paraId="6A375405"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将及时报送本合同项下所有须由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报送的纳税文件，并将及时缴纳本合同项下依法应由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承担的税款、税项、摊派税款和其他经合法批准的政府收费；</w:t>
      </w:r>
    </w:p>
    <w:p w14:paraId="679F303C"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本合同项下设立的</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，按照所适用的</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并非是可撤销的、或为非法的目的而设，</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进行</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项下的交易也并非出于非法的目的；</w:t>
      </w:r>
    </w:p>
    <w:p w14:paraId="610A67A1"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所知，本合同签署之日，未出现任何不利事件，也不存在任何不利状况，且按照本合同以</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或运用其收益也不会导致任何不利事件或状况，而构成或被合理预期将构成任何</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贷款服务机构解任事件</w:t>
      </w:r>
      <w:r w:rsidRPr="009A7DAF">
        <w:rPr>
          <w:rFonts w:eastAsia="楷体_GB2312"/>
          <w:lang w:eastAsia="zh-CN"/>
        </w:rPr>
        <w:t>”</w:t>
      </w:r>
      <w:r w:rsidRPr="009A7DAF">
        <w:rPr>
          <w:rFonts w:eastAsia="楷体_GB2312" w:hint="eastAsia"/>
          <w:lang w:eastAsia="zh-CN"/>
        </w:rPr>
        <w:t>；</w:t>
      </w:r>
    </w:p>
    <w:p w14:paraId="673672AA"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中（无论是作为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还是</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）作出的陈述和保证，在所有重大方面均真实、完整和正确；</w:t>
      </w:r>
    </w:p>
    <w:p w14:paraId="2ED9C22B"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项下交易或与之有关的目的，在</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之前提供给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会计师</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法律顾问</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007A022C">
        <w:rPr>
          <w:rFonts w:eastAsia="楷体_GB2312" w:hint="eastAsia"/>
          <w:lang w:eastAsia="zh-CN"/>
        </w:rPr>
        <w:t>主</w:t>
      </w:r>
      <w:r w:rsidR="007A022C">
        <w:rPr>
          <w:rFonts w:eastAsia="楷体_GB2312" w:hint="eastAsia"/>
          <w:lang w:eastAsia="zh-CN"/>
        </w:rPr>
        <w:lastRenderedPageBreak/>
        <w:t>承销商</w:t>
      </w:r>
      <w:r w:rsidRPr="009A7DAF">
        <w:rPr>
          <w:rFonts w:eastAsia="楷体_GB2312"/>
          <w:lang w:eastAsia="zh-CN"/>
        </w:rPr>
        <w:t>”</w:t>
      </w:r>
      <w:r w:rsidRPr="009A7DAF">
        <w:rPr>
          <w:rFonts w:eastAsia="楷体_GB2312" w:hint="eastAsia"/>
          <w:lang w:eastAsia="zh-CN"/>
        </w:rPr>
        <w:t>的所有书面信息（如有，该等信息在</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之前可能已被更新或补充），以及</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之后提供给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优先档资产支持证券持有人</w:t>
      </w:r>
      <w:r w:rsidRPr="009A7DAF">
        <w:rPr>
          <w:rFonts w:eastAsia="楷体_GB2312"/>
          <w:lang w:eastAsia="zh-CN"/>
        </w:rPr>
        <w:t>”</w:t>
      </w:r>
      <w:r w:rsidRPr="009A7DAF">
        <w:rPr>
          <w:rFonts w:eastAsia="楷体_GB2312" w:hint="eastAsia"/>
          <w:lang w:eastAsia="zh-CN"/>
        </w:rPr>
        <w:t>的所有书面信息（如有），在该等信息陈述或确认之日在所有重大方面均真实、完整和准确；</w:t>
      </w:r>
    </w:p>
    <w:p w14:paraId="72FAC05D"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签署、交付和履行本合同以及根据本合同设立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和转让全部</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均系商业行为，并非公共或政府行为；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及</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项下对于法律程序文件的送达、管辖权、诉讼、仲裁、判决、仲裁裁决、抵销、反请求、强制执行判决、查封财产（无论是在诉讼前还是之后为执行判决）以及其他法律程序均不享有任何豁免权；</w:t>
      </w:r>
    </w:p>
    <w:p w14:paraId="18B29A56"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确认，</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收到的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根据本合同向</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支付款项以及交付的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所代表的价值不低于公允价值，并且本合同项下的交易不会对</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的任何第三方债权人的任何权利和正当利益产生重大不利影响；</w:t>
      </w:r>
    </w:p>
    <w:p w14:paraId="16D7941C"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确信，在选择</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过程中，未使用任何会对</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的合法或正当利益产生</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的筛选程序；</w:t>
      </w:r>
    </w:p>
    <w:p w14:paraId="6759B8DB"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参与的其他任何交易不会对本合同和其他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项下所规定的交易以及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关于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及在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项下的权利或利益造成</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w:t>
      </w:r>
    </w:p>
    <w:p w14:paraId="78159CB8"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能定期准确地依据</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提供的信息产生关于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及相关</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总体履约情况的统计信息；</w:t>
      </w:r>
    </w:p>
    <w:p w14:paraId="702A4603"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信托和转让给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的行为，不违反</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的相关规定；</w:t>
      </w:r>
    </w:p>
    <w:p w14:paraId="20CCD502"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交付的</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实质上不构成</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在该日的全部资产；</w:t>
      </w:r>
    </w:p>
    <w:p w14:paraId="6D146133"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lastRenderedPageBreak/>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的资产质量在重大方面不低于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所有个人住房贷款资产质量的平均水平；</w:t>
      </w:r>
    </w:p>
    <w:p w14:paraId="41E1D990"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当日，没有</w:t>
      </w:r>
      <w:r w:rsidRPr="009A7DAF">
        <w:rPr>
          <w:rFonts w:eastAsia="楷体_GB2312"/>
          <w:lang w:eastAsia="zh-CN"/>
        </w:rPr>
        <w:t xml:space="preserve"> “</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贷款服务机构解任事件</w:t>
      </w:r>
      <w:r w:rsidRPr="009A7DAF">
        <w:rPr>
          <w:rFonts w:eastAsia="楷体_GB2312"/>
          <w:lang w:eastAsia="zh-CN"/>
        </w:rPr>
        <w:t>”</w:t>
      </w:r>
      <w:r w:rsidRPr="009A7DAF">
        <w:rPr>
          <w:rFonts w:eastAsia="楷体_GB2312" w:hint="eastAsia"/>
          <w:lang w:eastAsia="zh-CN"/>
        </w:rPr>
        <w:t>发生；</w:t>
      </w:r>
    </w:p>
    <w:p w14:paraId="106442DB"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的设立不会损害任何被信托的</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项下可对</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主张的权利；</w:t>
      </w:r>
    </w:p>
    <w:p w14:paraId="7165815B"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的目的不违反</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或者损害社会公共利益；以及</w:t>
      </w:r>
    </w:p>
    <w:p w14:paraId="5E2069EE" w14:textId="77777777" w:rsidR="00ED3C36" w:rsidRPr="009A7DAF" w:rsidRDefault="00ED3C36">
      <w:pPr>
        <w:widowControl w:val="0"/>
        <w:numPr>
          <w:ilvl w:val="0"/>
          <w:numId w:val="24"/>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并非专为诉讼或讨债而设立。</w:t>
      </w:r>
    </w:p>
    <w:p w14:paraId="1C8CC2A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资产保证</w:t>
      </w:r>
    </w:p>
    <w:p w14:paraId="5F1354EE" w14:textId="77777777" w:rsidR="00ED3C36" w:rsidRPr="009A7DAF" w:rsidRDefault="00ED3C36" w:rsidP="005A7C36">
      <w:pPr>
        <w:spacing w:beforeLines="50" w:before="120" w:afterLines="50" w:after="120" w:line="360" w:lineRule="auto"/>
        <w:ind w:leftChars="413" w:left="991"/>
        <w:rPr>
          <w:rFonts w:eastAsia="楷体_GB2312"/>
          <w:lang w:eastAsia="zh-CN"/>
        </w:rPr>
      </w:pPr>
      <w:r w:rsidRPr="009A7DAF">
        <w:rPr>
          <w:rFonts w:eastAsia="楷体_GB2312" w:hint="eastAsia"/>
          <w:lang w:eastAsia="zh-CN"/>
        </w:rPr>
        <w:t>为本合同其他各方的利益，</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于</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（除非具体条款中另有明确约定）就其向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交付的每一笔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的状况，作出陈述和保证如下：</w:t>
      </w:r>
    </w:p>
    <w:p w14:paraId="03AE2261"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 xml:space="preserve"> “</w:t>
      </w:r>
      <w:r w:rsidRPr="009A7DAF">
        <w:rPr>
          <w:rFonts w:eastAsia="楷体_GB2312" w:hint="eastAsia"/>
          <w:lang w:eastAsia="zh-CN"/>
        </w:rPr>
        <w:t>委托人</w:t>
      </w:r>
      <w:r w:rsidRPr="009A7DAF">
        <w:rPr>
          <w:rFonts w:eastAsia="楷体_GB2312"/>
          <w:lang w:eastAsia="zh-CN"/>
        </w:rPr>
        <w:t>” (a)</w:t>
      </w:r>
      <w:r w:rsidRPr="009A7DAF">
        <w:rPr>
          <w:rFonts w:eastAsia="楷体_GB2312" w:hint="eastAsia"/>
          <w:lang w:eastAsia="zh-CN"/>
        </w:rPr>
        <w:t>是每一笔</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的唯一债权人，是每一处</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已登记的唯一的第一顺位抵押权人和</w:t>
      </w:r>
      <w:r w:rsidRPr="009A7DAF">
        <w:rPr>
          <w:rFonts w:eastAsia="楷体_GB2312"/>
          <w:lang w:eastAsia="zh-CN"/>
        </w:rPr>
        <w:t>/</w:t>
      </w:r>
      <w:r w:rsidRPr="009A7DAF">
        <w:rPr>
          <w:rFonts w:eastAsia="楷体_GB2312" w:hint="eastAsia"/>
          <w:lang w:eastAsia="zh-CN"/>
        </w:rPr>
        <w:t>或唯一的</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的权利人，对相关的</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拥有合法的请求权；</w:t>
      </w:r>
      <w:r w:rsidRPr="009A7DAF">
        <w:rPr>
          <w:rFonts w:eastAsia="楷体_GB2312"/>
          <w:lang w:eastAsia="zh-CN"/>
        </w:rPr>
        <w:t>(b)</w:t>
      </w:r>
      <w:r w:rsidRPr="009A7DAF">
        <w:rPr>
          <w:rFonts w:eastAsia="楷体_GB2312" w:hint="eastAsia"/>
          <w:lang w:eastAsia="zh-CN"/>
        </w:rPr>
        <w:t>未向任何第三方转让该等权利或利益；且</w:t>
      </w:r>
      <w:r w:rsidRPr="009A7DAF">
        <w:rPr>
          <w:rFonts w:eastAsia="楷体_GB2312"/>
          <w:lang w:eastAsia="zh-CN"/>
        </w:rPr>
        <w:t>(c)</w:t>
      </w:r>
      <w:r w:rsidRPr="009A7DAF">
        <w:rPr>
          <w:rFonts w:eastAsia="楷体_GB2312" w:hint="eastAsia"/>
          <w:lang w:eastAsia="zh-CN"/>
        </w:rPr>
        <w:t>未对该等权利或利益设定任何担保权益、抵押或任何其他财产负担；</w:t>
      </w:r>
    </w:p>
    <w:p w14:paraId="4A6996A4"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所知，在</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，每一笔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均符合</w:t>
      </w:r>
      <w:r w:rsidRPr="009A7DAF">
        <w:rPr>
          <w:rFonts w:eastAsia="楷体_GB2312"/>
          <w:lang w:eastAsia="zh-CN"/>
        </w:rPr>
        <w:t>“</w:t>
      </w:r>
      <w:r w:rsidRPr="009A7DAF">
        <w:rPr>
          <w:rFonts w:eastAsia="楷体_GB2312" w:hint="eastAsia"/>
          <w:lang w:eastAsia="zh-CN"/>
        </w:rPr>
        <w:t>合格标准</w:t>
      </w:r>
      <w:r w:rsidRPr="009A7DAF">
        <w:rPr>
          <w:rFonts w:eastAsia="楷体_GB2312"/>
          <w:lang w:eastAsia="zh-CN"/>
        </w:rPr>
        <w:t>”</w:t>
      </w:r>
      <w:r w:rsidRPr="009A7DAF">
        <w:rPr>
          <w:rFonts w:eastAsia="楷体_GB2312" w:hint="eastAsia"/>
          <w:lang w:eastAsia="zh-CN"/>
        </w:rPr>
        <w:t>；</w:t>
      </w:r>
    </w:p>
    <w:p w14:paraId="4FC4DC48"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提供的关于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转让的</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的必要的资料和信息，在所有可能对债权回收的实现有重大影响的方面均真实、准确和完整；</w:t>
      </w:r>
    </w:p>
    <w:p w14:paraId="4E4393AB"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起，</w:t>
      </w:r>
      <w:r w:rsidR="00E03388" w:rsidRPr="009A7DAF" w:rsidDel="00E03388">
        <w:rPr>
          <w:rFonts w:eastAsia="楷体_GB2312" w:hint="eastAsia"/>
          <w:lang w:eastAsia="zh-CN"/>
        </w:rPr>
        <w:t xml:space="preserve"> </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将成为</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中各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的唯一债权人、各已办理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设立登记的</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的</w:t>
      </w:r>
      <w:commentRangeStart w:id="649"/>
      <w:r w:rsidRPr="009A7DAF">
        <w:rPr>
          <w:rFonts w:eastAsia="楷体_GB2312" w:hint="eastAsia"/>
          <w:lang w:eastAsia="zh-CN"/>
        </w:rPr>
        <w:t>唯一</w:t>
      </w:r>
      <w:commentRangeEnd w:id="649"/>
      <w:r w:rsidR="004044BE">
        <w:rPr>
          <w:rStyle w:val="CommentReference"/>
        </w:rPr>
        <w:commentReference w:id="649"/>
      </w:r>
      <w:r w:rsidRPr="009A7DAF">
        <w:rPr>
          <w:rFonts w:eastAsia="楷体_GB2312" w:hint="eastAsia"/>
          <w:lang w:eastAsia="zh-CN"/>
        </w:rPr>
        <w:t>的第一</w:t>
      </w:r>
      <w:r w:rsidRPr="009A7DAF">
        <w:rPr>
          <w:rFonts w:eastAsia="楷体_GB2312" w:hint="eastAsia"/>
          <w:lang w:eastAsia="zh-CN"/>
        </w:rPr>
        <w:lastRenderedPageBreak/>
        <w:t>顺位抵押权人和</w:t>
      </w:r>
      <w:r w:rsidRPr="009A7DAF">
        <w:rPr>
          <w:rFonts w:eastAsia="楷体_GB2312"/>
          <w:lang w:eastAsia="zh-CN"/>
        </w:rPr>
        <w:t>/</w:t>
      </w:r>
      <w:r w:rsidRPr="009A7DAF">
        <w:rPr>
          <w:rFonts w:eastAsia="楷体_GB2312" w:hint="eastAsia"/>
          <w:lang w:eastAsia="zh-CN"/>
        </w:rPr>
        <w:t>或</w:t>
      </w:r>
      <w:commentRangeStart w:id="650"/>
      <w:r w:rsidRPr="009A7DAF">
        <w:rPr>
          <w:rFonts w:eastAsia="楷体_GB2312" w:hint="eastAsia"/>
          <w:lang w:eastAsia="zh-CN"/>
        </w:rPr>
        <w:t>唯一</w:t>
      </w:r>
      <w:commentRangeEnd w:id="650"/>
      <w:r w:rsidR="00A57871">
        <w:rPr>
          <w:rStyle w:val="CommentReference"/>
        </w:rPr>
        <w:commentReference w:id="650"/>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权利人以及对</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拥有合法的请求权，为对抗</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、善意第三人需根据</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约定发出</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并办理</w:t>
      </w:r>
      <w:r w:rsidRPr="009A7DAF">
        <w:rPr>
          <w:rFonts w:eastAsia="楷体_GB2312"/>
          <w:lang w:eastAsia="zh-CN"/>
        </w:rPr>
        <w:t>“</w:t>
      </w:r>
      <w:r w:rsidRPr="009A7DAF">
        <w:rPr>
          <w:rFonts w:eastAsia="楷体_GB2312" w:hint="eastAsia"/>
          <w:lang w:eastAsia="zh-CN"/>
        </w:rPr>
        <w:t>抵押权</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预登记权益</w:t>
      </w:r>
      <w:r w:rsidRPr="009A7DAF">
        <w:rPr>
          <w:rFonts w:eastAsia="楷体_GB2312"/>
          <w:lang w:eastAsia="zh-CN"/>
        </w:rPr>
        <w:t>”</w:t>
      </w:r>
      <w:r w:rsidRPr="009A7DAF">
        <w:rPr>
          <w:rFonts w:eastAsia="楷体_GB2312" w:hint="eastAsia"/>
          <w:lang w:eastAsia="zh-CN"/>
        </w:rPr>
        <w:t>的转移登记手续；并且，</w:t>
      </w:r>
      <w:r w:rsidRPr="009A7DAF">
        <w:rPr>
          <w:rFonts w:eastAsia="楷体_GB2312"/>
          <w:lang w:eastAsia="zh-CN"/>
        </w:rPr>
        <w:t>“</w:t>
      </w:r>
      <w:r w:rsidRPr="009A7DAF">
        <w:rPr>
          <w:rFonts w:eastAsia="楷体_GB2312" w:hint="eastAsia"/>
          <w:lang w:eastAsia="zh-CN"/>
        </w:rPr>
        <w:t>受托机构</w:t>
      </w:r>
      <w:r w:rsidRPr="009A7DAF">
        <w:rPr>
          <w:rFonts w:eastAsia="楷体_GB2312"/>
          <w:lang w:eastAsia="zh-CN"/>
        </w:rPr>
        <w:t>”</w:t>
      </w:r>
      <w:r w:rsidRPr="009A7DAF">
        <w:rPr>
          <w:rFonts w:eastAsia="楷体_GB2312" w:hint="eastAsia"/>
          <w:lang w:eastAsia="zh-CN"/>
        </w:rPr>
        <w:t>将对与</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有关的任何文件、记录和数据，拥有完整的、不受妨碍和唯一合法的</w:t>
      </w:r>
      <w:r w:rsidR="00241A2E">
        <w:rPr>
          <w:rFonts w:eastAsia="楷体_GB2312" w:hint="eastAsia"/>
          <w:lang w:eastAsia="zh-CN"/>
        </w:rPr>
        <w:t>财产权</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发起机构</w:t>
      </w:r>
      <w:r w:rsidRPr="009A7DAF">
        <w:rPr>
          <w:rFonts w:eastAsia="楷体_GB2312"/>
          <w:lang w:eastAsia="zh-CN"/>
        </w:rPr>
        <w:t>”</w:t>
      </w:r>
      <w:r w:rsidRPr="009A7DAF">
        <w:rPr>
          <w:rFonts w:eastAsia="楷体_GB2312" w:hint="eastAsia"/>
          <w:lang w:eastAsia="zh-CN"/>
        </w:rPr>
        <w:t>作为一方的</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项下的任何交易（包括但不限于</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的转移）均不构成欺诈性的让与；</w:t>
      </w:r>
    </w:p>
    <w:p w14:paraId="1184D4FA"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每位</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履行</w:t>
      </w:r>
      <w:r w:rsidRPr="009A7DAF">
        <w:rPr>
          <w:rFonts w:eastAsia="楷体_GB2312"/>
          <w:lang w:eastAsia="zh-CN"/>
        </w:rPr>
        <w:t>“</w:t>
      </w:r>
      <w:r w:rsidRPr="009A7DAF">
        <w:rPr>
          <w:rFonts w:eastAsia="楷体_GB2312" w:hint="eastAsia"/>
          <w:lang w:eastAsia="zh-CN"/>
        </w:rPr>
        <w:t>住房贷款合同</w:t>
      </w:r>
      <w:r w:rsidRPr="009A7DAF">
        <w:rPr>
          <w:rFonts w:eastAsia="楷体_GB2312"/>
          <w:lang w:eastAsia="zh-CN"/>
        </w:rPr>
        <w:t>”</w:t>
      </w:r>
      <w:r w:rsidRPr="009A7DAF">
        <w:rPr>
          <w:rFonts w:eastAsia="楷体_GB2312" w:hint="eastAsia"/>
          <w:lang w:eastAsia="zh-CN"/>
        </w:rPr>
        <w:t>项下义务的所有先决条件均已得到满足；</w:t>
      </w:r>
    </w:p>
    <w:p w14:paraId="2FEB23BC"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除</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约定的以外，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未就其在任何或部分</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中或与任何或部分</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有关的</w:t>
      </w:r>
      <w:r w:rsidR="00FE3245">
        <w:rPr>
          <w:rFonts w:eastAsia="楷体_GB2312" w:hint="eastAsia"/>
          <w:lang w:eastAsia="zh-CN"/>
        </w:rPr>
        <w:t>财产</w:t>
      </w:r>
      <w:r w:rsidRPr="009A7DAF">
        <w:rPr>
          <w:rFonts w:eastAsia="楷体_GB2312" w:hint="eastAsia"/>
          <w:lang w:eastAsia="zh-CN"/>
        </w:rPr>
        <w:t>权及相关权益，给予或同意给予任何第三方对</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的回收产生</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的选择权；也未处置或同意任何第三方处置其在任何或部分</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中或与任何或部分</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有关的</w:t>
      </w:r>
      <w:r w:rsidR="00FE3245">
        <w:rPr>
          <w:rFonts w:eastAsia="楷体_GB2312" w:hint="eastAsia"/>
          <w:lang w:eastAsia="zh-CN"/>
        </w:rPr>
        <w:t>财产</w:t>
      </w:r>
      <w:r w:rsidRPr="009A7DAF">
        <w:rPr>
          <w:rFonts w:eastAsia="楷体_GB2312" w:hint="eastAsia"/>
          <w:lang w:eastAsia="zh-CN"/>
        </w:rPr>
        <w:t>权及相关权益；</w:t>
      </w:r>
    </w:p>
    <w:p w14:paraId="6AC69D84"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对每笔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享有的</w:t>
      </w:r>
      <w:r w:rsidR="00FE3245">
        <w:rPr>
          <w:rFonts w:eastAsia="楷体_GB2312" w:hint="eastAsia"/>
          <w:lang w:eastAsia="zh-CN"/>
        </w:rPr>
        <w:t>财产</w:t>
      </w:r>
      <w:r w:rsidRPr="009A7DAF">
        <w:rPr>
          <w:rFonts w:eastAsia="楷体_GB2312" w:hint="eastAsia"/>
          <w:lang w:eastAsia="zh-CN"/>
        </w:rPr>
        <w:t>权并非是无效的或已被撤销、宣布无效或被废止，亦不能被撤销、宣布无效或被废止；</w:t>
      </w:r>
    </w:p>
    <w:p w14:paraId="6095AFF6"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任何</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（或其任何部分）均不是其他证券化交易的对象，且不曾被</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出售、转让、质押、转移或以任何方式处置，以致使</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出售、转让和转移其在</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中的</w:t>
      </w:r>
      <w:r w:rsidR="00FE3245">
        <w:rPr>
          <w:rFonts w:eastAsia="楷体_GB2312" w:hint="eastAsia"/>
          <w:lang w:eastAsia="zh-CN"/>
        </w:rPr>
        <w:t>财产</w:t>
      </w:r>
      <w:r w:rsidRPr="009A7DAF">
        <w:rPr>
          <w:rFonts w:eastAsia="楷体_GB2312" w:hint="eastAsia"/>
          <w:lang w:eastAsia="zh-CN"/>
        </w:rPr>
        <w:t>权和其他有关权益的权利受到任何禁止或限制（或该等禁止或限制已根据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被消除）；</w:t>
      </w:r>
    </w:p>
    <w:p w14:paraId="698C567E"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除已取得或作出且现行有效的政府机构的批准、许可、授权、备案、登记、记录或其他手续以外，不需要其他政府机构的批准、许可、授权、备案、登记、记录或其他手续，以确保与</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相关的任何文件的有效性、可执行性或作为证据的可接受性；</w:t>
      </w:r>
    </w:p>
    <w:p w14:paraId="47DF0FB7"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在其一般经营过程中，按照其标准贷款程序</w:t>
      </w:r>
      <w:r w:rsidRPr="009A7DAF">
        <w:rPr>
          <w:rFonts w:eastAsia="楷体_GB2312" w:hint="eastAsia"/>
          <w:lang w:eastAsia="zh-CN"/>
        </w:rPr>
        <w:lastRenderedPageBreak/>
        <w:t>和所有其他可适用的与贷款业务有关的政策、实践以及程序的要求而发放；</w:t>
      </w:r>
    </w:p>
    <w:p w14:paraId="536AC78E"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的发放、相关</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的设定均符合</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的各项要求；</w:t>
      </w:r>
    </w:p>
    <w:p w14:paraId="427677E4"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将每笔</w:t>
      </w:r>
      <w:r w:rsidRPr="009A7DAF">
        <w:rPr>
          <w:rFonts w:eastAsia="楷体_GB2312"/>
          <w:w w:val="0"/>
          <w:lang w:eastAsia="zh-CN"/>
        </w:rPr>
        <w:t>“</w:t>
      </w:r>
      <w:r w:rsidRPr="009A7DAF">
        <w:rPr>
          <w:rFonts w:eastAsia="楷体_GB2312" w:hint="eastAsia"/>
          <w:w w:val="0"/>
          <w:lang w:eastAsia="zh-CN"/>
        </w:rPr>
        <w:t>住房贷款</w:t>
      </w:r>
      <w:r w:rsidRPr="009A7DAF">
        <w:rPr>
          <w:rFonts w:eastAsia="楷体_GB2312"/>
          <w:w w:val="0"/>
          <w:lang w:eastAsia="zh-CN"/>
        </w:rPr>
        <w:t>”</w:t>
      </w:r>
      <w:r w:rsidRPr="009A7DAF">
        <w:rPr>
          <w:rFonts w:eastAsia="楷体_GB2312" w:hint="eastAsia"/>
          <w:w w:val="0"/>
          <w:lang w:eastAsia="zh-CN"/>
        </w:rPr>
        <w:t>和每项</w:t>
      </w:r>
      <w:r w:rsidRPr="009A7DAF">
        <w:rPr>
          <w:rFonts w:eastAsia="楷体_GB2312"/>
          <w:w w:val="0"/>
          <w:lang w:eastAsia="zh-CN"/>
        </w:rPr>
        <w:t>“</w:t>
      </w:r>
      <w:r w:rsidRPr="009A7DAF">
        <w:rPr>
          <w:rFonts w:eastAsia="楷体_GB2312" w:hint="eastAsia"/>
          <w:w w:val="0"/>
          <w:lang w:eastAsia="zh-CN"/>
        </w:rPr>
        <w:t>附属担保权益</w:t>
      </w:r>
      <w:r w:rsidRPr="009A7DAF">
        <w:rPr>
          <w:rFonts w:eastAsia="楷体_GB2312"/>
          <w:w w:val="0"/>
          <w:lang w:eastAsia="zh-CN"/>
        </w:rPr>
        <w:t>”</w:t>
      </w:r>
      <w:r w:rsidRPr="009A7DAF">
        <w:rPr>
          <w:rFonts w:eastAsia="楷体_GB2312" w:hint="eastAsia"/>
          <w:w w:val="0"/>
          <w:lang w:eastAsia="zh-CN"/>
        </w:rPr>
        <w:t>信托和转让与</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的行为，不会由于任何原因而被禁止或限制</w:t>
      </w:r>
      <w:r w:rsidRPr="009A7DAF">
        <w:rPr>
          <w:rFonts w:eastAsia="楷体_GB2312" w:hint="eastAsia"/>
          <w:lang w:eastAsia="zh-CN"/>
        </w:rPr>
        <w:t>（或该等禁止或限制已根据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被消除）；</w:t>
      </w:r>
    </w:p>
    <w:p w14:paraId="55E22F7B"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每笔</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是相关</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合法、有效和有约束力的支付义务，并且可按照</w:t>
      </w:r>
      <w:r w:rsidRPr="009A7DAF">
        <w:rPr>
          <w:rFonts w:eastAsia="楷体_GB2312"/>
          <w:lang w:eastAsia="zh-CN"/>
        </w:rPr>
        <w:t>“</w:t>
      </w:r>
      <w:r w:rsidRPr="009A7DAF">
        <w:rPr>
          <w:rFonts w:eastAsia="楷体_GB2312" w:hint="eastAsia"/>
          <w:lang w:eastAsia="zh-CN"/>
        </w:rPr>
        <w:t>住房贷款合同</w:t>
      </w:r>
      <w:r w:rsidRPr="009A7DAF">
        <w:rPr>
          <w:rFonts w:eastAsia="楷体_GB2312"/>
          <w:lang w:eastAsia="zh-CN"/>
        </w:rPr>
        <w:t>”</w:t>
      </w:r>
      <w:r w:rsidRPr="009A7DAF">
        <w:rPr>
          <w:rFonts w:eastAsia="楷体_GB2312" w:hint="eastAsia"/>
          <w:lang w:eastAsia="zh-CN"/>
        </w:rPr>
        <w:t>及相关补充协议的条款对该</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主张权利；</w:t>
      </w:r>
    </w:p>
    <w:p w14:paraId="614470BA"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 xml:space="preserve"> “</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在将</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信托给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时，除</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另有约定的以外，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已经履行了其他应履行的义务；</w:t>
      </w:r>
    </w:p>
    <w:p w14:paraId="19A570C1"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之前，就每一笔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而言，</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持有与该笔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有关的、为</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提供适当有效的服务和执行所必需的各项文件；</w:t>
      </w:r>
    </w:p>
    <w:p w14:paraId="7AE36624"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将把其在每笔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、每项</w:t>
      </w:r>
      <w:r w:rsidRPr="009A7DAF">
        <w:rPr>
          <w:rFonts w:eastAsia="楷体_GB2312"/>
          <w:lang w:eastAsia="zh-CN"/>
        </w:rPr>
        <w:t>“</w:t>
      </w:r>
      <w:r w:rsidRPr="009A7DAF">
        <w:rPr>
          <w:rFonts w:eastAsia="楷体_GB2312" w:hint="eastAsia"/>
          <w:lang w:eastAsia="zh-CN"/>
        </w:rPr>
        <w:t>附属担保权益</w:t>
      </w:r>
      <w:r w:rsidRPr="009A7DAF">
        <w:rPr>
          <w:rFonts w:eastAsia="楷体_GB2312"/>
          <w:lang w:eastAsia="zh-CN"/>
        </w:rPr>
        <w:t>”</w:t>
      </w:r>
      <w:r w:rsidRPr="009A7DAF">
        <w:rPr>
          <w:rFonts w:eastAsia="楷体_GB2312" w:hint="eastAsia"/>
          <w:lang w:eastAsia="zh-CN"/>
        </w:rPr>
        <w:t>和相关收入中的</w:t>
      </w:r>
      <w:r w:rsidR="00241A2E">
        <w:rPr>
          <w:rFonts w:eastAsia="楷体_GB2312" w:hint="eastAsia"/>
          <w:lang w:eastAsia="zh-CN"/>
        </w:rPr>
        <w:t>财产</w:t>
      </w:r>
      <w:r w:rsidRPr="009A7DAF">
        <w:rPr>
          <w:rFonts w:eastAsia="楷体_GB2312" w:hint="eastAsia"/>
          <w:lang w:eastAsia="zh-CN"/>
        </w:rPr>
        <w:t>权和相关权益有效地信托予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，并且</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将把与上述权益有关的记录和信息有效地转让给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p>
    <w:p w14:paraId="00D25E9B"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将任何</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设立</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时或之前，</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无故意或重大过失行为损害</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对该</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所享有的合法权利；</w:t>
      </w:r>
    </w:p>
    <w:p w14:paraId="21840699"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每笔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都能够并将始终能够为确认</w:t>
      </w:r>
      <w:r w:rsidR="00241A2E">
        <w:rPr>
          <w:rFonts w:eastAsia="楷体_GB2312" w:hint="eastAsia"/>
          <w:lang w:eastAsia="zh-CN"/>
        </w:rPr>
        <w:t>财产</w:t>
      </w:r>
      <w:r w:rsidRPr="009A7DAF">
        <w:rPr>
          <w:rFonts w:eastAsia="楷体_GB2312" w:hint="eastAsia"/>
          <w:lang w:eastAsia="zh-CN"/>
        </w:rPr>
        <w:t>权的目的与</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未信托给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的其他资产相分离；</w:t>
      </w:r>
    </w:p>
    <w:p w14:paraId="60FDEE74" w14:textId="77777777" w:rsidR="00ED3C36" w:rsidRPr="009A7DAF" w:rsidRDefault="00ED3C36">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的相关</w:t>
      </w:r>
      <w:r w:rsidRPr="009A7DAF">
        <w:rPr>
          <w:rFonts w:eastAsia="楷体_GB2312"/>
          <w:lang w:eastAsia="zh-CN"/>
        </w:rPr>
        <w:t>“</w:t>
      </w:r>
      <w:r w:rsidRPr="009A7DAF">
        <w:rPr>
          <w:rFonts w:eastAsia="楷体_GB2312" w:hint="eastAsia"/>
          <w:lang w:eastAsia="zh-CN"/>
        </w:rPr>
        <w:t>抵押房产</w:t>
      </w:r>
      <w:r w:rsidRPr="009A7DAF">
        <w:rPr>
          <w:rFonts w:eastAsia="楷体_GB2312"/>
          <w:lang w:eastAsia="zh-CN"/>
        </w:rPr>
        <w:t>”</w:t>
      </w:r>
      <w:r w:rsidRPr="009A7DAF">
        <w:rPr>
          <w:rFonts w:eastAsia="楷体_GB2312" w:hint="eastAsia"/>
          <w:lang w:eastAsia="zh-CN"/>
        </w:rPr>
        <w:t>未曾被置换；</w:t>
      </w:r>
    </w:p>
    <w:p w14:paraId="08B1B970" w14:textId="77777777" w:rsidR="00BE567B" w:rsidRPr="00E85954" w:rsidRDefault="00ED3C36" w:rsidP="00E85954">
      <w:pPr>
        <w:widowControl w:val="0"/>
        <w:numPr>
          <w:ilvl w:val="0"/>
          <w:numId w:val="25"/>
        </w:numPr>
        <w:spacing w:beforeLines="50" w:before="120" w:afterLines="50" w:after="120" w:line="360" w:lineRule="auto"/>
        <w:jc w:val="both"/>
        <w:rPr>
          <w:rFonts w:eastAsia="楷体_GB2312"/>
          <w:lang w:eastAsia="zh-CN"/>
        </w:rPr>
      </w:pPr>
      <w:r w:rsidRPr="009A7DAF">
        <w:rPr>
          <w:rFonts w:eastAsia="楷体_GB2312" w:hint="eastAsia"/>
          <w:lang w:eastAsia="zh-CN"/>
        </w:rPr>
        <w:t>据</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所知，</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不属于</w:t>
      </w:r>
      <w:r w:rsidRPr="009A7DAF">
        <w:rPr>
          <w:rFonts w:eastAsia="楷体_GB2312"/>
          <w:lang w:eastAsia="zh-CN"/>
        </w:rPr>
        <w:t>“</w:t>
      </w:r>
      <w:r w:rsidRPr="009A7DAF">
        <w:rPr>
          <w:rFonts w:eastAsia="楷体_GB2312" w:hint="eastAsia"/>
          <w:lang w:eastAsia="zh-CN"/>
        </w:rPr>
        <w:t>违约贷款</w:t>
      </w:r>
      <w:r w:rsidRPr="009A7DAF">
        <w:rPr>
          <w:rFonts w:eastAsia="楷体_GB2312"/>
          <w:lang w:eastAsia="zh-CN"/>
        </w:rPr>
        <w:t>”</w:t>
      </w:r>
      <w:r w:rsidRPr="009A7DAF">
        <w:rPr>
          <w:rFonts w:eastAsia="楷体_GB2312" w:hint="eastAsia"/>
          <w:lang w:eastAsia="zh-CN"/>
        </w:rPr>
        <w:t>，且没有任何一笔</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因要避免拖欠或违约而重新制定还款计划、减少贷款额、重</w:t>
      </w:r>
      <w:r w:rsidRPr="009A7DAF">
        <w:rPr>
          <w:rFonts w:eastAsia="楷体_GB2312" w:hint="eastAsia"/>
          <w:lang w:eastAsia="zh-CN"/>
        </w:rPr>
        <w:lastRenderedPageBreak/>
        <w:t>组、重新融资或变更；</w:t>
      </w:r>
    </w:p>
    <w:p w14:paraId="2523BF07"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651" w:name="_Toc388880617"/>
      <w:bookmarkStart w:id="652" w:name="_Toc389048965"/>
      <w:bookmarkStart w:id="653" w:name="_Toc389145724"/>
      <w:bookmarkStart w:id="654" w:name="_Toc207007309"/>
      <w:bookmarkStart w:id="655" w:name="_Toc417048708"/>
      <w:bookmarkStart w:id="656" w:name="_Toc443651154"/>
      <w:bookmarkEnd w:id="651"/>
      <w:bookmarkEnd w:id="652"/>
      <w:bookmarkEnd w:id="653"/>
      <w:r w:rsidRPr="009A7DAF">
        <w:rPr>
          <w:rFonts w:eastAsia="楷体_GB2312" w:hint="eastAsia"/>
          <w:b/>
          <w:lang w:eastAsia="zh-CN"/>
        </w:rPr>
        <w:t>受托人的权利、义务及陈述与保证</w:t>
      </w:r>
      <w:bookmarkEnd w:id="654"/>
      <w:bookmarkEnd w:id="655"/>
      <w:bookmarkEnd w:id="656"/>
    </w:p>
    <w:p w14:paraId="6764320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受托人的权利</w:t>
      </w:r>
    </w:p>
    <w:p w14:paraId="09DF2EA0" w14:textId="77777777" w:rsidR="00ED3C36" w:rsidRPr="009A7DAF" w:rsidRDefault="00ED3C36">
      <w:pPr>
        <w:spacing w:beforeLines="50" w:before="120" w:afterLines="50" w:after="120" w:line="360" w:lineRule="auto"/>
        <w:ind w:left="958"/>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享有如下权利：</w:t>
      </w:r>
    </w:p>
    <w:p w14:paraId="520C76EE"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有权发行</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w:t>
      </w:r>
    </w:p>
    <w:p w14:paraId="433B7B40"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有权依据本合同的约定获得</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00CF0412" w:rsidRPr="009A7DAF">
        <w:rPr>
          <w:rFonts w:eastAsia="楷体_GB2312" w:hint="eastAsia"/>
          <w:lang w:eastAsia="zh-CN"/>
        </w:rPr>
        <w:t>“</w:t>
      </w:r>
      <w:r w:rsidRPr="009A7DAF">
        <w:rPr>
          <w:rFonts w:eastAsia="楷体_GB2312" w:hint="eastAsia"/>
          <w:lang w:eastAsia="zh-CN"/>
        </w:rPr>
        <w:t>服务报酬</w:t>
      </w:r>
      <w:r w:rsidR="00CF0412" w:rsidRPr="009A7DAF">
        <w:rPr>
          <w:rFonts w:eastAsia="楷体_GB2312" w:hint="eastAsia"/>
          <w:lang w:eastAsia="zh-CN"/>
        </w:rPr>
        <w:t>”</w:t>
      </w:r>
      <w:r w:rsidRPr="009A7DAF">
        <w:rPr>
          <w:rFonts w:eastAsia="楷体_GB2312" w:hint="eastAsia"/>
          <w:lang w:eastAsia="zh-CN"/>
        </w:rPr>
        <w:t>。</w:t>
      </w:r>
    </w:p>
    <w:p w14:paraId="5BF42A94"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有权代表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登记为</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相应的</w:t>
      </w:r>
      <w:r w:rsidRPr="009A7DAF">
        <w:rPr>
          <w:rFonts w:eastAsia="楷体_GB2312"/>
          <w:lang w:eastAsia="zh-CN"/>
        </w:rPr>
        <w:t>“</w:t>
      </w:r>
      <w:r w:rsidRPr="009A7DAF">
        <w:rPr>
          <w:rFonts w:eastAsia="楷体_GB2312" w:hint="eastAsia"/>
          <w:lang w:eastAsia="zh-CN"/>
        </w:rPr>
        <w:t>抵押权人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预登记</w:t>
      </w:r>
      <w:r w:rsidRPr="009A7DAF">
        <w:rPr>
          <w:rFonts w:eastAsia="楷体_GB2312"/>
          <w:lang w:eastAsia="zh-CN"/>
        </w:rPr>
        <w:t>”</w:t>
      </w:r>
      <w:r w:rsidRPr="009A7DAF">
        <w:rPr>
          <w:rFonts w:eastAsia="楷体_GB2312" w:hint="eastAsia"/>
          <w:lang w:eastAsia="zh-CN"/>
        </w:rPr>
        <w:t>权利人；</w:t>
      </w:r>
    </w:p>
    <w:p w14:paraId="411251EC"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在其认为必要时，有权提议召开</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，对涉及信托事务的重大事项进行表决并按照表决结果处理信托事务。</w:t>
      </w:r>
    </w:p>
    <w:p w14:paraId="76DDA29F"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依据本合同约定的方式，有权管理、运用、处分本合同约定的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2FB4B070"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在有利于信托目的实现的前提下，有权根据本合同的约定委托</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Style w:val="DeltaViewInsertion"/>
          <w:rFonts w:eastAsia="楷体_GB2312" w:hint="eastAsia"/>
          <w:color w:val="auto"/>
          <w:w w:val="0"/>
          <w:u w:val="none"/>
          <w:lang w:eastAsia="zh-CN"/>
        </w:rPr>
        <w:t>、</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资金保管机构</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w:t>
      </w:r>
      <w:r w:rsidRPr="009A7DAF">
        <w:rPr>
          <w:rFonts w:eastAsia="楷体_GB2312"/>
          <w:lang w:eastAsia="zh-CN"/>
        </w:rPr>
        <w:t xml:space="preserve"> “</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（如发生更换则指更换后的评级公司）</w:t>
      </w:r>
      <w:r w:rsidRPr="009A7DAF">
        <w:rPr>
          <w:rStyle w:val="DeltaViewInsertion"/>
          <w:rFonts w:eastAsia="楷体_GB2312" w:hint="eastAsia"/>
          <w:color w:val="auto"/>
          <w:w w:val="0"/>
          <w:u w:val="none"/>
          <w:lang w:eastAsia="zh-CN"/>
        </w:rPr>
        <w:t>、</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中债资信</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审计师</w:t>
      </w:r>
      <w:r w:rsidRPr="009A7DAF">
        <w:rPr>
          <w:rStyle w:val="DeltaViewInsertion"/>
          <w:rFonts w:eastAsia="楷体_GB2312"/>
          <w:color w:val="auto"/>
          <w:w w:val="0"/>
          <w:u w:val="none"/>
          <w:lang w:eastAsia="zh-CN"/>
        </w:rPr>
        <w:t>”</w:t>
      </w:r>
      <w:r w:rsidR="003F3CC1" w:rsidRPr="009A7DAF">
        <w:rPr>
          <w:rStyle w:val="DeltaViewInsertion"/>
          <w:rFonts w:eastAsia="楷体_GB2312"/>
          <w:color w:val="auto"/>
          <w:w w:val="0"/>
          <w:u w:val="none"/>
          <w:lang w:eastAsia="zh-CN"/>
        </w:rPr>
        <w:t>、</w:t>
      </w:r>
      <w:r w:rsidR="003F3CC1" w:rsidRPr="009A7DAF">
        <w:rPr>
          <w:rStyle w:val="DeltaViewInsertion"/>
          <w:rFonts w:eastAsia="楷体_GB2312" w:hint="eastAsia"/>
          <w:color w:val="auto"/>
          <w:w w:val="0"/>
          <w:u w:val="none"/>
          <w:lang w:eastAsia="zh-CN"/>
        </w:rPr>
        <w:t>律师</w:t>
      </w:r>
      <w:r w:rsidR="00005C29" w:rsidRPr="009A7DAF">
        <w:rPr>
          <w:rStyle w:val="DeltaViewInsertion"/>
          <w:rFonts w:eastAsia="楷体_GB2312"/>
          <w:color w:val="auto"/>
          <w:w w:val="0"/>
          <w:u w:val="none"/>
          <w:lang w:eastAsia="zh-CN"/>
        </w:rPr>
        <w:t>事务所</w:t>
      </w:r>
      <w:r w:rsidRPr="009A7DAF">
        <w:rPr>
          <w:rStyle w:val="DeltaViewInsertion"/>
          <w:rFonts w:eastAsia="楷体_GB2312" w:hint="eastAsia"/>
          <w:color w:val="auto"/>
          <w:w w:val="0"/>
          <w:u w:val="none"/>
          <w:lang w:eastAsia="zh-CN"/>
        </w:rPr>
        <w:t>等机构</w:t>
      </w:r>
      <w:r w:rsidRPr="009A7DAF">
        <w:rPr>
          <w:rFonts w:eastAsia="楷体_GB2312" w:hint="eastAsia"/>
          <w:lang w:eastAsia="zh-CN"/>
        </w:rPr>
        <w:t>代为处理相关的信托事务。</w:t>
      </w:r>
    </w:p>
    <w:p w14:paraId="41E18A22"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w:t>
      </w:r>
      <w:r w:rsidRPr="009A7DAF">
        <w:rPr>
          <w:rStyle w:val="DeltaViewInsertion"/>
          <w:rFonts w:eastAsia="楷体_GB2312" w:hint="eastAsia"/>
          <w:color w:val="auto"/>
          <w:w w:val="0"/>
          <w:u w:val="none"/>
          <w:lang w:eastAsia="zh-CN"/>
        </w:rPr>
        <w:t>根据本合同的约定</w:t>
      </w:r>
      <w:r w:rsidRPr="009A7DAF">
        <w:rPr>
          <w:rFonts w:eastAsia="楷体_GB2312" w:hint="eastAsia"/>
          <w:lang w:eastAsia="zh-CN"/>
        </w:rPr>
        <w:t>委托</w:t>
      </w:r>
      <w:r w:rsidRPr="009A7DAF">
        <w:rPr>
          <w:rFonts w:eastAsia="楷体_GB2312"/>
          <w:lang w:eastAsia="zh-CN"/>
        </w:rPr>
        <w:t>“</w:t>
      </w:r>
      <w:r w:rsidRPr="009A7DAF">
        <w:rPr>
          <w:rFonts w:eastAsia="楷体_GB2312" w:hint="eastAsia"/>
          <w:lang w:eastAsia="zh-CN"/>
        </w:rPr>
        <w:t>登记托管机构</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提供</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的登记托管和本息兑付服务。</w:t>
      </w:r>
    </w:p>
    <w:p w14:paraId="047D2534"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有权享有</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和本合同约定的其他与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相关的权利。</w:t>
      </w:r>
    </w:p>
    <w:p w14:paraId="5008F01D" w14:textId="77777777" w:rsidR="00ED3C36" w:rsidRPr="009A7DAF" w:rsidRDefault="00ED3C36">
      <w:pPr>
        <w:widowControl w:val="0"/>
        <w:numPr>
          <w:ilvl w:val="0"/>
          <w:numId w:val="26"/>
        </w:numPr>
        <w:spacing w:beforeLines="50" w:before="120" w:afterLines="50" w:after="120" w:line="360" w:lineRule="auto"/>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中国法律</w:t>
      </w:r>
      <w:r w:rsidRPr="009A7DAF">
        <w:rPr>
          <w:rFonts w:eastAsia="楷体_GB2312"/>
          <w:lang w:eastAsia="zh-CN"/>
        </w:rPr>
        <w:t>”</w:t>
      </w:r>
      <w:r w:rsidRPr="009A7DAF">
        <w:rPr>
          <w:rFonts w:eastAsia="楷体_GB2312" w:hint="eastAsia"/>
          <w:lang w:eastAsia="zh-CN"/>
        </w:rPr>
        <w:t>的规定和本合同的约定有权参与和了解</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筛选、确定、证券化方案的制定等</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设立前期全部过程，有权获取相关资料和信息。</w:t>
      </w:r>
    </w:p>
    <w:p w14:paraId="01F07988"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有权要求</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及其他相关机</w:t>
      </w:r>
      <w:r w:rsidRPr="009A7DAF">
        <w:rPr>
          <w:rFonts w:eastAsia="楷体_GB2312" w:hint="eastAsia"/>
          <w:lang w:eastAsia="zh-CN"/>
        </w:rPr>
        <w:lastRenderedPageBreak/>
        <w:t>构提供关于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的信息资料，用于但不限于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的一般管理、会计处理及对外信息披露等。</w:t>
      </w:r>
    </w:p>
    <w:p w14:paraId="01730697"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有权要求</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及其他相关机构配合</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委任的</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进行关于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方面的审计工作。</w:t>
      </w:r>
    </w:p>
    <w:p w14:paraId="34D07A78"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有权要求</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及其他相关机构配合</w:t>
      </w:r>
      <w:r w:rsidRPr="009A7DAF">
        <w:rPr>
          <w:rFonts w:eastAsia="楷体_GB2312"/>
          <w:lang w:eastAsia="zh-CN"/>
        </w:rPr>
        <w:t>“</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（如发生更换则指更换后的评级公司）、</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进行关于</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的持续跟踪评级工作。</w:t>
      </w:r>
    </w:p>
    <w:p w14:paraId="3CF70D21"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应当自己处理信托事务，但本合同另有约定或者有不得已事由的，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可以委托他人代为处理。</w:t>
      </w:r>
    </w:p>
    <w:p w14:paraId="6CBF72E1"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因处理信托事务所支出的费用、对第三人所负债务，以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以其固有财产垫付的，就垫付的金额，按照本合同的约定由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予以偿还。</w:t>
      </w:r>
    </w:p>
    <w:p w14:paraId="07A719A1"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有权根据本合同的约定提起相应的司法程序。</w:t>
      </w:r>
    </w:p>
    <w:p w14:paraId="308EDA94"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有权基于自身合理的判断自主选择和委托</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以及</w:t>
      </w:r>
      <w:r w:rsidRPr="009A7DAF">
        <w:rPr>
          <w:rFonts w:eastAsia="楷体_GB2312"/>
          <w:lang w:eastAsia="zh-CN"/>
        </w:rPr>
        <w:t xml:space="preserve"> “</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清算时必要的其他中介机构，其中支付给</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的报酬的不得超过</w:t>
      </w:r>
      <w:r w:rsidR="00957F8E">
        <w:rPr>
          <w:rFonts w:eastAsia="楷体_GB2312" w:hint="eastAsia"/>
          <w:lang w:eastAsia="zh-CN"/>
        </w:rPr>
        <w:t>【</w:t>
      </w:r>
      <w:r w:rsidR="00957F8E">
        <w:rPr>
          <w:rFonts w:eastAsia="楷体_GB2312" w:hint="eastAsia"/>
          <w:lang w:eastAsia="zh-CN"/>
        </w:rPr>
        <w:t xml:space="preserve">  </w:t>
      </w:r>
      <w:r w:rsidR="00957F8E">
        <w:rPr>
          <w:rFonts w:eastAsia="楷体_GB2312" w:hint="eastAsia"/>
          <w:lang w:eastAsia="zh-CN"/>
        </w:rPr>
        <w:t>】</w:t>
      </w:r>
      <w:r w:rsidRPr="009A7DAF">
        <w:rPr>
          <w:rFonts w:eastAsia="楷体_GB2312" w:hint="eastAsia"/>
          <w:lang w:eastAsia="zh-CN"/>
        </w:rPr>
        <w:t>万元（如预计报酬超过该金额，则应由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的聘任事宜提交</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大会决定）。</w:t>
      </w:r>
    </w:p>
    <w:p w14:paraId="7364363B" w14:textId="77777777" w:rsidR="00ED3C36" w:rsidRPr="009A7DAF" w:rsidRDefault="00ED3C36">
      <w:pPr>
        <w:widowControl w:val="0"/>
        <w:numPr>
          <w:ilvl w:val="0"/>
          <w:numId w:val="26"/>
        </w:numPr>
        <w:spacing w:beforeLines="50" w:before="120" w:afterLines="50" w:after="120" w:line="360" w:lineRule="auto"/>
        <w:jc w:val="both"/>
        <w:rPr>
          <w:rFonts w:eastAsia="楷体_GB2312"/>
          <w:lang w:eastAsia="zh-CN"/>
        </w:rPr>
      </w:pPr>
      <w:r w:rsidRPr="009A7DAF">
        <w:rPr>
          <w:rFonts w:eastAsia="楷体_GB2312" w:hint="eastAsia"/>
          <w:lang w:eastAsia="zh-CN"/>
        </w:rPr>
        <w:t>本合同约定的其他权利。</w:t>
      </w:r>
    </w:p>
    <w:p w14:paraId="668166CC"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受托人的义务</w:t>
      </w:r>
    </w:p>
    <w:p w14:paraId="0D519992" w14:textId="77777777" w:rsidR="00ED3C36" w:rsidRPr="009A7DAF" w:rsidRDefault="00ED3C36">
      <w:pPr>
        <w:spacing w:beforeLines="50" w:before="120" w:afterLines="50" w:after="120" w:line="360" w:lineRule="auto"/>
        <w:ind w:left="840"/>
        <w:rPr>
          <w:rFonts w:eastAsia="楷体_GB2312"/>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负有如下义务：</w:t>
      </w:r>
    </w:p>
    <w:p w14:paraId="0E7D3A61"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 xml:space="preserve"> “</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将按照本合同约定将</w:t>
      </w:r>
      <w:r w:rsidRPr="009A7DAF">
        <w:rPr>
          <w:rFonts w:eastAsia="楷体_GB2312"/>
          <w:lang w:eastAsia="zh-CN"/>
        </w:rPr>
        <w:t>“</w:t>
      </w:r>
      <w:r w:rsidRPr="009A7DAF">
        <w:rPr>
          <w:rFonts w:eastAsia="楷体_GB2312" w:hint="eastAsia"/>
          <w:lang w:eastAsia="zh-CN"/>
        </w:rPr>
        <w:t>资产支持证券募集资金</w:t>
      </w:r>
      <w:r w:rsidR="00977ED9">
        <w:rPr>
          <w:rFonts w:eastAsia="楷体_GB2312" w:hint="eastAsia"/>
          <w:lang w:eastAsia="zh-CN"/>
        </w:rPr>
        <w:t>净额</w:t>
      </w:r>
      <w:r w:rsidRPr="009A7DAF">
        <w:rPr>
          <w:rFonts w:eastAsia="楷体_GB2312"/>
          <w:lang w:eastAsia="zh-CN"/>
        </w:rPr>
        <w:t>”</w:t>
      </w:r>
      <w:r w:rsidRPr="009A7DAF">
        <w:rPr>
          <w:rFonts w:eastAsia="楷体_GB2312" w:hint="eastAsia"/>
          <w:lang w:eastAsia="zh-CN"/>
        </w:rPr>
        <w:t>支付给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p>
    <w:p w14:paraId="75354186"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t>根据本合同的约定，</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应妥善保存</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名单。</w:t>
      </w:r>
    </w:p>
    <w:p w14:paraId="171FAAEB"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应根据有关规定，对</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进行会计核算和报告。</w:t>
      </w:r>
    </w:p>
    <w:p w14:paraId="34ECA8F4"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lastRenderedPageBreak/>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应聘请</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进行跟踪评级。</w:t>
      </w:r>
    </w:p>
    <w:p w14:paraId="761A593A"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应委托有资质的商业银行担任</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，并依照本合同分别委托其他有业务资格的机构履行</w:t>
      </w:r>
      <w:r w:rsidRPr="009A7DAF">
        <w:rPr>
          <w:rFonts w:eastAsia="楷体_GB2312"/>
          <w:lang w:eastAsia="zh-CN"/>
        </w:rPr>
        <w:t>“</w:t>
      </w:r>
      <w:r w:rsidRPr="009A7DAF">
        <w:rPr>
          <w:rFonts w:eastAsia="楷体_GB2312" w:hint="eastAsia"/>
          <w:lang w:eastAsia="zh-CN"/>
        </w:rPr>
        <w:t>基础资产</w:t>
      </w:r>
      <w:r w:rsidRPr="009A7DAF">
        <w:rPr>
          <w:rFonts w:eastAsia="楷体_GB2312"/>
          <w:lang w:eastAsia="zh-CN"/>
        </w:rPr>
        <w:t>”</w:t>
      </w:r>
      <w:r w:rsidRPr="009A7DAF">
        <w:rPr>
          <w:rFonts w:eastAsia="楷体_GB2312" w:hint="eastAsia"/>
          <w:lang w:eastAsia="zh-CN"/>
        </w:rPr>
        <w:t>管理等其他受托职责。</w:t>
      </w:r>
    </w:p>
    <w:p w14:paraId="6BDDF5F0"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t>除本合同另有约定外，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应亲自处理信托事务，非经本合同约定或</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的同意，不得变更本合同项下所确定的</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p>
    <w:p w14:paraId="3D30D95F"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从事信托活动，应当遵守</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和本合同的约定，不得损害国家利益、社会公众利益和他人的合法权益。</w:t>
      </w:r>
    </w:p>
    <w:p w14:paraId="160FDB9E"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管理、处分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所产生的债权，不得与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固有财产产生的债务相抵销；</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管理、处分不同信托的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所产生的债权债务，不得相互抵销。</w:t>
      </w:r>
    </w:p>
    <w:p w14:paraId="79690886"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在管理、处分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时，不得违反信托目的或者违背管理职责。因</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违背管理职责或处理信托事务不当（仅在</w:t>
      </w:r>
      <w:r w:rsidRPr="009A7DAF">
        <w:rPr>
          <w:rFonts w:eastAsia="楷体_GB2312"/>
          <w:lang w:eastAsia="zh-CN"/>
        </w:rPr>
        <w:t>欺诈、</w:t>
      </w:r>
      <w:r w:rsidRPr="009A7DAF">
        <w:rPr>
          <w:rFonts w:eastAsia="楷体_GB2312" w:hint="eastAsia"/>
          <w:lang w:eastAsia="zh-CN"/>
        </w:rPr>
        <w:t>重大</w:t>
      </w:r>
      <w:r w:rsidRPr="009A7DAF">
        <w:rPr>
          <w:rFonts w:eastAsia="楷体_GB2312"/>
          <w:lang w:eastAsia="zh-CN"/>
        </w:rPr>
        <w:t>过失、故意</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违反本合同情形下），</w:t>
      </w:r>
      <w:r w:rsidRPr="009A7DAF">
        <w:rPr>
          <w:rStyle w:val="DeltaViewInsertion"/>
          <w:rFonts w:eastAsia="楷体_GB2312" w:hint="eastAsia"/>
          <w:color w:val="auto"/>
          <w:w w:val="0"/>
          <w:u w:val="none"/>
          <w:lang w:eastAsia="zh-CN"/>
        </w:rPr>
        <w:t>导致</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信托财产</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损失的，</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受托人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以其固有财产承担赔偿责任；因</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受托人</w:t>
      </w:r>
      <w:r w:rsidRPr="009A7DAF">
        <w:rPr>
          <w:rStyle w:val="DeltaViewInsertion"/>
          <w:rFonts w:eastAsia="楷体_GB2312"/>
          <w:color w:val="auto"/>
          <w:w w:val="0"/>
          <w:u w:val="none"/>
          <w:lang w:eastAsia="zh-CN"/>
        </w:rPr>
        <w:t>”</w:t>
      </w:r>
      <w:r w:rsidRPr="009A7DAF">
        <w:rPr>
          <w:rStyle w:val="DeltaViewInsertion"/>
          <w:rFonts w:eastAsia="楷体_GB2312" w:hint="eastAsia"/>
          <w:color w:val="auto"/>
          <w:w w:val="0"/>
          <w:u w:val="none"/>
          <w:lang w:eastAsia="zh-CN"/>
        </w:rPr>
        <w:t>违背管理职责或处理信托事务不当而</w:t>
      </w:r>
      <w:r w:rsidRPr="009A7DAF">
        <w:rPr>
          <w:rFonts w:eastAsia="楷体_GB2312" w:hint="eastAsia"/>
          <w:lang w:eastAsia="zh-CN"/>
        </w:rPr>
        <w:t>对第三人所负债务应当以固有财产承担。</w:t>
      </w:r>
    </w:p>
    <w:p w14:paraId="4D78EB80"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应当遵守本合同的约定，本着忠实于</w:t>
      </w:r>
      <w:r w:rsidRPr="009A7DAF">
        <w:rPr>
          <w:rFonts w:eastAsia="楷体_GB2312"/>
          <w:lang w:eastAsia="zh-CN"/>
        </w:rPr>
        <w:t>“</w:t>
      </w:r>
      <w:r w:rsidRPr="009A7DAF">
        <w:rPr>
          <w:rFonts w:eastAsia="楷体_GB2312" w:hint="eastAsia"/>
          <w:lang w:eastAsia="zh-CN"/>
        </w:rPr>
        <w:t>受益人</w:t>
      </w:r>
      <w:r w:rsidRPr="009A7DAF">
        <w:rPr>
          <w:rFonts w:eastAsia="楷体_GB2312"/>
          <w:lang w:eastAsia="zh-CN"/>
        </w:rPr>
        <w:t>”</w:t>
      </w:r>
      <w:r w:rsidRPr="009A7DAF">
        <w:rPr>
          <w:rFonts w:eastAsia="楷体_GB2312" w:hint="eastAsia"/>
          <w:lang w:eastAsia="zh-CN"/>
        </w:rPr>
        <w:t>最大利益的原则处理信托事务；</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管理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，必须恪尽职守，履行诚实、信用、谨慎管理的义务。</w:t>
      </w:r>
    </w:p>
    <w:p w14:paraId="32EF59DA"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不得将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转为其固有财产；</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转为其固有财产的，必须恢复该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的原状；造成</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损失的，应当承担赔偿责任。</w:t>
      </w:r>
    </w:p>
    <w:p w14:paraId="2356DD8F"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除依照本合同的约定取得</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服务报酬外，不得利用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为自己谋取利益，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利用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为自己谋取利益的，所得利益归入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w:t>
      </w:r>
    </w:p>
    <w:p w14:paraId="567E76DD" w14:textId="77777777" w:rsidR="00ED3C36" w:rsidRPr="009A7DAF" w:rsidRDefault="00ED3C36" w:rsidP="00A24BFA">
      <w:pPr>
        <w:widowControl w:val="0"/>
        <w:numPr>
          <w:ilvl w:val="0"/>
          <w:numId w:val="27"/>
        </w:numPr>
        <w:spacing w:beforeLines="50" w:before="120" w:afterLines="50" w:after="120" w:line="360" w:lineRule="auto"/>
        <w:jc w:val="both"/>
        <w:rPr>
          <w:rFonts w:eastAsia="楷体_GB2312"/>
          <w:lang w:eastAsia="zh-CN"/>
        </w:rPr>
      </w:pPr>
      <w:bookmarkStart w:id="657" w:name="OLE_LINK7"/>
      <w:r w:rsidRPr="009A7DAF">
        <w:rPr>
          <w:rFonts w:eastAsia="楷体_GB2312" w:hint="eastAsia"/>
          <w:lang w:eastAsia="zh-CN"/>
        </w:rPr>
        <w:lastRenderedPageBreak/>
        <w:t>除非在</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发生后或取得</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的批准，不得出售、转让全部或部分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（根据本合同第</w:t>
      </w:r>
      <w:r w:rsidRPr="009A7DAF">
        <w:fldChar w:fldCharType="begin"/>
      </w:r>
      <w:r w:rsidRPr="009A7DAF">
        <w:instrText xml:space="preserve"> REF _Ref332299735 \r \h  \* MERGEFORMAT </w:instrText>
      </w:r>
      <w:r w:rsidRPr="009A7DAF">
        <w:fldChar w:fldCharType="separate"/>
      </w:r>
      <w:r w:rsidR="0039189E" w:rsidRPr="009A7DAF">
        <w:t>4</w:t>
      </w:r>
      <w:r w:rsidRPr="009A7DAF">
        <w:fldChar w:fldCharType="end"/>
      </w:r>
      <w:r w:rsidRPr="009A7DAF">
        <w:rPr>
          <w:rFonts w:eastAsia="楷体_GB2312" w:hint="eastAsia"/>
          <w:lang w:eastAsia="zh-CN"/>
        </w:rPr>
        <w:t>条和第</w:t>
      </w:r>
      <w:r w:rsidRPr="009A7DAF">
        <w:fldChar w:fldCharType="begin"/>
      </w:r>
      <w:r w:rsidRPr="009A7DAF">
        <w:instrText xml:space="preserve"> REF _Ref201647090 \r \h  \* MERGEFORMAT </w:instrText>
      </w:r>
      <w:r w:rsidRPr="009A7DAF">
        <w:fldChar w:fldCharType="separate"/>
      </w:r>
      <w:r w:rsidR="0039189E" w:rsidRPr="009A7DAF">
        <w:t>5</w:t>
      </w:r>
      <w:r w:rsidRPr="009A7DAF">
        <w:fldChar w:fldCharType="end"/>
      </w:r>
      <w:r w:rsidRPr="009A7DAF">
        <w:rPr>
          <w:rFonts w:eastAsia="楷体_GB2312" w:hint="eastAsia"/>
          <w:lang w:eastAsia="zh-CN"/>
        </w:rPr>
        <w:t>条要求</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和接受</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或根据本合同</w:t>
      </w:r>
      <w:r w:rsidR="00642CEF">
        <w:fldChar w:fldCharType="begin"/>
      </w:r>
      <w:r w:rsidR="00642CEF">
        <w:instrText xml:space="preserve"> REF _Ref201650603 \r \h  \* MERGEFORMAT </w:instrText>
      </w:r>
      <w:r w:rsidR="00642CEF">
        <w:fldChar w:fldCharType="separate"/>
      </w:r>
      <w:r w:rsidRPr="009A7DAF">
        <w:rPr>
          <w:rFonts w:eastAsia="楷体_GB2312"/>
          <w:lang w:eastAsia="zh-CN"/>
        </w:rPr>
        <w:t>10</w:t>
      </w:r>
      <w:r w:rsidR="00642CEF">
        <w:fldChar w:fldCharType="end"/>
      </w:r>
      <w:r w:rsidRPr="009A7DAF">
        <w:rPr>
          <w:rFonts w:eastAsia="楷体_GB2312" w:hint="eastAsia"/>
          <w:lang w:eastAsia="zh-CN"/>
        </w:rPr>
        <w:t>条对</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进行清算的除外</w:t>
      </w:r>
      <w:r w:rsidR="003731C6">
        <w:rPr>
          <w:rFonts w:eastAsia="楷体_GB2312" w:hint="eastAsia"/>
          <w:lang w:eastAsia="zh-CN"/>
        </w:rPr>
        <w:t>或</w:t>
      </w:r>
      <w:r w:rsidR="003731C6" w:rsidRPr="003731C6">
        <w:rPr>
          <w:rFonts w:eastAsia="楷体_GB2312" w:hint="eastAsia"/>
          <w:lang w:eastAsia="zh-CN"/>
        </w:rPr>
        <w:t>“受托人”根据“《服务合同》”附件一第</w:t>
      </w:r>
      <w:r w:rsidR="003731C6" w:rsidRPr="003731C6">
        <w:rPr>
          <w:rFonts w:eastAsia="楷体_GB2312"/>
          <w:lang w:eastAsia="zh-CN"/>
        </w:rPr>
        <w:t>(16)</w:t>
      </w:r>
      <w:r w:rsidR="003731C6" w:rsidRPr="003731C6">
        <w:rPr>
          <w:rFonts w:eastAsia="楷体_GB2312" w:hint="eastAsia"/>
          <w:lang w:eastAsia="zh-CN"/>
        </w:rPr>
        <w:t>项进行“信贷资产”处置的除外</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的约定出售、转让全部或部分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（根据本合同第</w:t>
      </w:r>
      <w:r w:rsidR="00642CEF">
        <w:fldChar w:fldCharType="begin"/>
      </w:r>
      <w:r w:rsidR="00642CEF">
        <w:instrText xml:space="preserve"> REF _Ref332299735 \r \h  \* MERGEFORMAT </w:instrText>
      </w:r>
      <w:r w:rsidR="00642CEF">
        <w:fldChar w:fldCharType="separate"/>
      </w:r>
      <w:r w:rsidR="0039189E" w:rsidRPr="009A7DAF">
        <w:t>4</w:t>
      </w:r>
      <w:r w:rsidR="00642CEF">
        <w:fldChar w:fldCharType="end"/>
      </w:r>
      <w:r w:rsidRPr="009A7DAF">
        <w:rPr>
          <w:rFonts w:eastAsia="楷体_GB2312" w:hint="eastAsia"/>
          <w:lang w:eastAsia="zh-CN"/>
        </w:rPr>
        <w:t>条和第</w:t>
      </w:r>
      <w:r w:rsidR="00642CEF">
        <w:fldChar w:fldCharType="begin"/>
      </w:r>
      <w:r w:rsidR="00642CEF">
        <w:instrText xml:space="preserve"> REF _Ref201647090 \r \h  \* MERGEFORMAT </w:instrText>
      </w:r>
      <w:r w:rsidR="00642CEF">
        <w:fldChar w:fldCharType="separate"/>
      </w:r>
      <w:r w:rsidR="0039189E" w:rsidRPr="009A7DAF">
        <w:t>5</w:t>
      </w:r>
      <w:r w:rsidR="00642CEF">
        <w:fldChar w:fldCharType="end"/>
      </w:r>
      <w:r w:rsidRPr="009A7DAF">
        <w:rPr>
          <w:rFonts w:eastAsia="楷体_GB2312" w:hint="eastAsia"/>
          <w:lang w:eastAsia="zh-CN"/>
        </w:rPr>
        <w:t>条要求</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赎回</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和接受</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清仓回购</w:t>
      </w:r>
      <w:r w:rsidRPr="009A7DAF">
        <w:rPr>
          <w:rFonts w:eastAsia="楷体_GB2312"/>
          <w:lang w:eastAsia="zh-CN"/>
        </w:rPr>
        <w:t>”</w:t>
      </w:r>
      <w:r w:rsidRPr="009A7DAF">
        <w:rPr>
          <w:rFonts w:eastAsia="楷体_GB2312" w:hint="eastAsia"/>
          <w:lang w:eastAsia="zh-CN"/>
        </w:rPr>
        <w:t>或根据本合同</w:t>
      </w:r>
      <w:r w:rsidR="00642CEF">
        <w:fldChar w:fldCharType="begin"/>
      </w:r>
      <w:r w:rsidR="00642CEF">
        <w:instrText xml:space="preserve"> REF _Ref201650603 \r \h  \* MERGEFORMAT </w:instrText>
      </w:r>
      <w:r w:rsidR="00642CEF">
        <w:fldChar w:fldCharType="separate"/>
      </w:r>
      <w:r w:rsidRPr="009A7DAF">
        <w:rPr>
          <w:rFonts w:eastAsia="楷体_GB2312"/>
          <w:lang w:eastAsia="zh-CN"/>
        </w:rPr>
        <w:t>10</w:t>
      </w:r>
      <w:r w:rsidR="00642CEF">
        <w:fldChar w:fldCharType="end"/>
      </w:r>
      <w:r w:rsidRPr="009A7DAF">
        <w:rPr>
          <w:rFonts w:eastAsia="楷体_GB2312" w:hint="eastAsia"/>
          <w:lang w:eastAsia="zh-CN"/>
        </w:rPr>
        <w:t>条对</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进行清算的除外</w:t>
      </w:r>
      <w:r w:rsidR="00A24BFA" w:rsidRPr="00A24BFA">
        <w:rPr>
          <w:rFonts w:eastAsia="楷体_GB2312" w:hint="eastAsia"/>
          <w:lang w:eastAsia="zh-CN"/>
        </w:rPr>
        <w:t>或“受托人”根据“《服务合同》”附件一第</w:t>
      </w:r>
      <w:r w:rsidR="00A24BFA" w:rsidRPr="00A24BFA">
        <w:rPr>
          <w:rFonts w:eastAsia="楷体_GB2312"/>
          <w:lang w:eastAsia="zh-CN"/>
        </w:rPr>
        <w:t>(16)</w:t>
      </w:r>
      <w:r w:rsidR="00A24BFA" w:rsidRPr="00A24BFA">
        <w:rPr>
          <w:rFonts w:eastAsia="楷体_GB2312" w:hint="eastAsia"/>
          <w:lang w:eastAsia="zh-CN"/>
        </w:rPr>
        <w:t>项进行“信贷资产”处置的除外</w:t>
      </w:r>
      <w:r w:rsidRPr="009A7DAF">
        <w:rPr>
          <w:rFonts w:eastAsia="楷体_GB2312" w:hint="eastAsia"/>
          <w:lang w:eastAsia="zh-CN"/>
        </w:rPr>
        <w:t>）的，应及时通知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p>
    <w:bookmarkEnd w:id="657"/>
    <w:p w14:paraId="4CA2D3CD"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t>除非在</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后取得</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的批准并通知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，并且以公平的市场价格进行交易，</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不得将其固有财产与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进行交易或者将不同信托的信托财产与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相互交易。</w:t>
      </w:r>
    </w:p>
    <w:p w14:paraId="1DA43F4F"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t>不得以</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或相关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提供任何形式的担保。</w:t>
      </w:r>
    </w:p>
    <w:p w14:paraId="411D7963"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与其固有财产分开管理，并将不同信托的财产分别记账。</w:t>
      </w:r>
    </w:p>
    <w:p w14:paraId="22C6B3F1"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应妥为保存处理信托事务的完整记录，保存期限自</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起不得少于十五年。</w:t>
      </w:r>
    </w:p>
    <w:p w14:paraId="3BF1EA62"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应当按照</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的相关规定和本合同的约定持续披露有关</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的信息；在</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依本合同的约定向其了解</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的相关情况时，</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应积极配合并做出相应的说明。</w:t>
      </w:r>
    </w:p>
    <w:p w14:paraId="4AB99688"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应监督和督促其委托或聘请的</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及其他中介服务机构恪尽职守地履行其各自的职能和义务。</w:t>
      </w:r>
    </w:p>
    <w:p w14:paraId="4CD0AC95"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lastRenderedPageBreak/>
        <w:t>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职责终止，</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应妥善保管与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相关的全部资料，并及时向新的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办理移交手续。</w:t>
      </w:r>
    </w:p>
    <w:p w14:paraId="7C79AD69" w14:textId="77777777" w:rsidR="00ED3C36" w:rsidRPr="009A7DAF" w:rsidRDefault="00ED3C36">
      <w:pPr>
        <w:widowControl w:val="0"/>
        <w:numPr>
          <w:ilvl w:val="0"/>
          <w:numId w:val="27"/>
        </w:numPr>
        <w:spacing w:beforeLines="50" w:before="120" w:afterLines="50" w:after="120" w:line="360" w:lineRule="auto"/>
        <w:jc w:val="both"/>
        <w:rPr>
          <w:rFonts w:eastAsia="楷体_GB2312"/>
          <w:lang w:eastAsia="zh-CN"/>
        </w:rPr>
      </w:pPr>
      <w:r w:rsidRPr="009A7DAF">
        <w:rPr>
          <w:rFonts w:eastAsia="楷体_GB2312" w:hint="eastAsia"/>
          <w:lang w:eastAsia="zh-CN"/>
        </w:rPr>
        <w:t>本合同约定的其他义务。</w:t>
      </w:r>
    </w:p>
    <w:p w14:paraId="62FE9AD1"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r w:rsidRPr="009A7DAF">
        <w:rPr>
          <w:rFonts w:eastAsia="楷体_GB2312" w:hint="eastAsia"/>
          <w:b/>
        </w:rPr>
        <w:t>受托人的陈述和保证</w:t>
      </w:r>
    </w:p>
    <w:p w14:paraId="5C861F90" w14:textId="77777777" w:rsidR="00ED3C36" w:rsidRPr="009A7DAF" w:rsidRDefault="00ED3C36" w:rsidP="005A7C36">
      <w:pPr>
        <w:spacing w:beforeLines="50" w:before="120" w:afterLines="50" w:after="120" w:line="360" w:lineRule="auto"/>
        <w:ind w:leftChars="354" w:left="850"/>
        <w:rPr>
          <w:rFonts w:eastAsia="楷体_GB2312"/>
          <w:lang w:eastAsia="zh-CN"/>
        </w:rPr>
      </w:pPr>
      <w:r w:rsidRPr="009A7DAF">
        <w:rPr>
          <w:rFonts w:eastAsia="楷体_GB2312" w:hint="eastAsia"/>
          <w:lang w:eastAsia="zh-CN"/>
        </w:rPr>
        <w:t>在本合同签署之日以及</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为本合同各方的利益陈述和保证如下：</w:t>
      </w:r>
    </w:p>
    <w:p w14:paraId="2075B6C6"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按照</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正式注册成立并有效存续，具有全部的权利和授权，以继续进行其正在进行之业务以及享有本合同和其作为一方的其他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项下的权利，并履行本合同和其作为一方的其他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项下的义务。</w:t>
      </w:r>
    </w:p>
    <w:p w14:paraId="5EF18D24"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已履行一切必要的内部程序获取授权以签署并履行本合同以及其作为一方的其他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，本合同以及其作为一方的其他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构成</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合法的、有效的和有约束力的义务，并可按照前述协议的条款对其主张权利（除非该等权利的主张受到现时或未来有效并涉及影响债权人的权利和救济的破产、重整、和解或其他类似法律的限制）。</w:t>
      </w:r>
    </w:p>
    <w:p w14:paraId="73C0754B"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已为签署和交付本合同以及其作为一方的其他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并履行本合同和该等</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项下的义务取得了全部必要的同意、许可或批准，并已办理了全部必要的备案、登记和通知手续。</w:t>
      </w:r>
    </w:p>
    <w:p w14:paraId="3960A892"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所知，本合同签署之日，</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签署、交付和履行本合同以及其作为一方的其他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：第一，不违反或抵触适用于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的任何</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的规定或其他政府机构的指令，而无论该等政府机构的指令是否具有法律强制力；第二，不违反</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的公司章程等组织性文件；第三，不违反或导致</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违反其作为一方或对其或其财产有约束力的任何协议或契据的规定；第四，不会构成违约或因通知、时间的流逝即会在任何该等协议或契据项下构成违约的事件。</w:t>
      </w:r>
    </w:p>
    <w:p w14:paraId="4C2FB949"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hint="eastAsia"/>
          <w:lang w:eastAsia="zh-CN"/>
        </w:rPr>
        <w:lastRenderedPageBreak/>
        <w:t>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所知，本合同签署之日，没有任何未决的或拟将进行的诉讼、仲裁及任何政府机构的行为、程序或调查，质疑本合同、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或根据本合同或其他任何</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已采取或将要采取的行动的有效性，或很可能导致</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的业务、经营、事务、财务和其他状况、财产或资产发生任何</w:t>
      </w:r>
      <w:r w:rsidRPr="009A7DAF">
        <w:rPr>
          <w:rFonts w:eastAsia="楷体_GB2312"/>
          <w:lang w:eastAsia="zh-CN"/>
        </w:rPr>
        <w:t>“</w:t>
      </w:r>
      <w:r w:rsidRPr="009A7DAF">
        <w:rPr>
          <w:rFonts w:eastAsia="楷体_GB2312" w:hint="eastAsia"/>
          <w:lang w:eastAsia="zh-CN"/>
        </w:rPr>
        <w:t>重大不利变化</w:t>
      </w:r>
      <w:r w:rsidRPr="009A7DAF">
        <w:rPr>
          <w:rFonts w:eastAsia="楷体_GB2312"/>
          <w:lang w:eastAsia="zh-CN"/>
        </w:rPr>
        <w:t>”</w:t>
      </w:r>
      <w:r w:rsidRPr="009A7DAF">
        <w:rPr>
          <w:rFonts w:eastAsia="楷体_GB2312" w:hint="eastAsia"/>
          <w:lang w:eastAsia="zh-CN"/>
        </w:rPr>
        <w:t>。</w:t>
      </w:r>
    </w:p>
    <w:p w14:paraId="5DE413F6"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所知，本合同签署之日，未出现或持续存在任何事件，也不存在任何状况，且完成本合同以及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作为一方的其他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项下的交易也不会导致任何事件或状况，构成违反或被合理预期构成或导致违反</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作为一方或对其或其财产有约束力的任何协议或契据的任何条款，或构成</w:t>
      </w:r>
      <w:r w:rsidRPr="009A7DAF">
        <w:rPr>
          <w:rFonts w:eastAsia="楷体_GB2312"/>
          <w:lang w:eastAsia="zh-CN"/>
        </w:rPr>
        <w:t>“</w:t>
      </w:r>
      <w:r w:rsidRPr="009A7DAF">
        <w:rPr>
          <w:rFonts w:eastAsia="楷体_GB2312" w:hint="eastAsia"/>
          <w:lang w:eastAsia="zh-CN"/>
        </w:rPr>
        <w:t>受托人解任事件</w:t>
      </w:r>
      <w:r w:rsidRPr="009A7DAF">
        <w:rPr>
          <w:rFonts w:eastAsia="楷体_GB2312"/>
          <w:lang w:eastAsia="zh-CN"/>
        </w:rPr>
        <w:t>”</w:t>
      </w:r>
      <w:r w:rsidRPr="009A7DAF">
        <w:rPr>
          <w:rFonts w:eastAsia="楷体_GB2312" w:hint="eastAsia"/>
          <w:lang w:eastAsia="zh-CN"/>
        </w:rPr>
        <w:t>。</w:t>
      </w:r>
    </w:p>
    <w:p w14:paraId="11DEBA88"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未曾采取任何行动，导致在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和相关</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上设定任何</w:t>
      </w:r>
      <w:r w:rsidRPr="009A7DAF">
        <w:rPr>
          <w:rFonts w:eastAsia="楷体_GB2312"/>
          <w:lang w:eastAsia="zh-CN"/>
        </w:rPr>
        <w:t>“</w:t>
      </w:r>
      <w:r w:rsidRPr="009A7DAF">
        <w:rPr>
          <w:rFonts w:eastAsia="楷体_GB2312" w:hint="eastAsia"/>
          <w:lang w:eastAsia="zh-CN"/>
        </w:rPr>
        <w:t>担保</w:t>
      </w:r>
      <w:r w:rsidRPr="009A7DAF">
        <w:rPr>
          <w:rFonts w:eastAsia="楷体_GB2312"/>
          <w:lang w:eastAsia="zh-CN"/>
        </w:rPr>
        <w:t>”</w:t>
      </w:r>
      <w:r w:rsidRPr="009A7DAF">
        <w:rPr>
          <w:rFonts w:eastAsia="楷体_GB2312" w:hint="eastAsia"/>
          <w:lang w:eastAsia="zh-CN"/>
        </w:rPr>
        <w:t>。</w:t>
      </w:r>
    </w:p>
    <w:p w14:paraId="28A6B80B"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信托受益权</w:t>
      </w:r>
      <w:r w:rsidRPr="009A7DAF">
        <w:rPr>
          <w:rFonts w:eastAsia="楷体_GB2312"/>
          <w:lang w:eastAsia="zh-CN"/>
        </w:rPr>
        <w:t>”</w:t>
      </w:r>
      <w:r w:rsidRPr="009A7DAF">
        <w:rPr>
          <w:rFonts w:eastAsia="楷体_GB2312" w:hint="eastAsia"/>
          <w:lang w:eastAsia="zh-CN"/>
        </w:rPr>
        <w:t>构成</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作为本合同项下</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的有效的、合法的、有约束力的支付义务（以</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为限），并可按照其条款和本合同的条款对其主张权利。</w:t>
      </w:r>
    </w:p>
    <w:p w14:paraId="1EEF4029" w14:textId="77777777" w:rsidR="00ED3C36" w:rsidRPr="009A7DAF" w:rsidRDefault="00ED3C36">
      <w:pPr>
        <w:widowControl w:val="0"/>
        <w:numPr>
          <w:ilvl w:val="0"/>
          <w:numId w:val="28"/>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中（无论是作为</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还是</w:t>
      </w:r>
      <w:r w:rsidRPr="009A7DAF">
        <w:rPr>
          <w:rFonts w:eastAsia="楷体_GB2312"/>
          <w:lang w:eastAsia="zh-CN"/>
        </w:rPr>
        <w:t>“</w:t>
      </w:r>
      <w:r w:rsidRPr="009A7DAF">
        <w:rPr>
          <w:rFonts w:eastAsia="楷体_GB2312" w:hint="eastAsia"/>
          <w:lang w:eastAsia="zh-CN"/>
        </w:rPr>
        <w:t>发行人</w:t>
      </w:r>
      <w:r w:rsidRPr="009A7DAF">
        <w:rPr>
          <w:rFonts w:eastAsia="楷体_GB2312"/>
          <w:lang w:eastAsia="zh-CN"/>
        </w:rPr>
        <w:t>”</w:t>
      </w:r>
      <w:r w:rsidRPr="009A7DAF">
        <w:rPr>
          <w:rFonts w:eastAsia="楷体_GB2312" w:hint="eastAsia"/>
          <w:lang w:eastAsia="zh-CN"/>
        </w:rPr>
        <w:t>）作出的陈述和保证，在所有重大方面均真实、完整和正确。</w:t>
      </w:r>
    </w:p>
    <w:p w14:paraId="5B7D2748"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658" w:name="_Toc388880619"/>
      <w:bookmarkStart w:id="659" w:name="_Toc389048967"/>
      <w:bookmarkStart w:id="660" w:name="_Toc389145726"/>
      <w:bookmarkStart w:id="661" w:name="_Toc110370665"/>
      <w:bookmarkStart w:id="662" w:name="_Toc110370867"/>
      <w:bookmarkStart w:id="663" w:name="_Toc110153433"/>
      <w:bookmarkStart w:id="664" w:name="_Toc111281783"/>
      <w:bookmarkStart w:id="665" w:name="_Toc173776303"/>
      <w:bookmarkStart w:id="666" w:name="_Toc417048709"/>
      <w:bookmarkStart w:id="667" w:name="_Toc443651155"/>
      <w:bookmarkStart w:id="668" w:name="_Toc111281800"/>
      <w:bookmarkStart w:id="669" w:name="_Toc201569426"/>
      <w:bookmarkStart w:id="670" w:name="_Toc110153443"/>
      <w:bookmarkStart w:id="671" w:name="_Toc207007310"/>
      <w:bookmarkEnd w:id="658"/>
      <w:bookmarkEnd w:id="659"/>
      <w:bookmarkEnd w:id="660"/>
      <w:bookmarkEnd w:id="661"/>
      <w:bookmarkEnd w:id="662"/>
      <w:r w:rsidRPr="009A7DAF">
        <w:rPr>
          <w:rFonts w:eastAsia="楷体_GB2312" w:hint="eastAsia"/>
          <w:b/>
        </w:rPr>
        <w:t>受</w:t>
      </w:r>
      <w:bookmarkStart w:id="672" w:name="_Toc92612919"/>
      <w:r w:rsidRPr="009A7DAF">
        <w:rPr>
          <w:rFonts w:eastAsia="楷体_GB2312" w:hint="eastAsia"/>
          <w:b/>
        </w:rPr>
        <w:t>益人</w:t>
      </w:r>
      <w:bookmarkEnd w:id="663"/>
      <w:bookmarkEnd w:id="664"/>
      <w:bookmarkEnd w:id="665"/>
      <w:r w:rsidRPr="009A7DAF">
        <w:rPr>
          <w:rFonts w:eastAsia="楷体_GB2312" w:hint="eastAsia"/>
          <w:b/>
          <w:lang w:eastAsia="zh-CN"/>
        </w:rPr>
        <w:t>的权利与义务</w:t>
      </w:r>
      <w:bookmarkEnd w:id="666"/>
      <w:bookmarkEnd w:id="667"/>
    </w:p>
    <w:p w14:paraId="6B58CC72"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673" w:name="_Toc110153434"/>
      <w:bookmarkStart w:id="674" w:name="_Toc111281784"/>
      <w:bookmarkStart w:id="675" w:name="_Toc173776304"/>
      <w:bookmarkEnd w:id="672"/>
      <w:r w:rsidRPr="009A7DAF">
        <w:rPr>
          <w:rFonts w:eastAsia="楷体_GB2312" w:hint="eastAsia"/>
          <w:b/>
        </w:rPr>
        <w:t>受</w:t>
      </w:r>
      <w:bookmarkStart w:id="676" w:name="_Toc92612920"/>
      <w:r w:rsidRPr="009A7DAF">
        <w:rPr>
          <w:rFonts w:eastAsia="楷体_GB2312" w:hint="eastAsia"/>
          <w:b/>
        </w:rPr>
        <w:t>益人的权利</w:t>
      </w:r>
      <w:bookmarkEnd w:id="673"/>
      <w:bookmarkEnd w:id="674"/>
      <w:bookmarkEnd w:id="675"/>
    </w:p>
    <w:bookmarkEnd w:id="676"/>
    <w:p w14:paraId="48A822B5"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有权按本合同约定享有与其持有</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类别和数额对应的</w:t>
      </w:r>
      <w:r w:rsidRPr="009A7DAF">
        <w:rPr>
          <w:rFonts w:eastAsia="楷体_GB2312"/>
        </w:rPr>
        <w:t>“</w:t>
      </w:r>
      <w:r w:rsidRPr="009A7DAF">
        <w:rPr>
          <w:rFonts w:eastAsia="楷体_GB2312" w:hint="eastAsia"/>
        </w:rPr>
        <w:t>信托受益权</w:t>
      </w:r>
      <w:r w:rsidRPr="009A7DAF">
        <w:rPr>
          <w:rFonts w:eastAsia="楷体_GB2312"/>
        </w:rPr>
        <w:t>”</w:t>
      </w:r>
      <w:r w:rsidRPr="009A7DAF">
        <w:rPr>
          <w:rFonts w:eastAsia="楷体_GB2312" w:hint="eastAsia"/>
        </w:rPr>
        <w:t>，并参与相关</w:t>
      </w:r>
      <w:r w:rsidRPr="009A7DAF">
        <w:rPr>
          <w:rFonts w:eastAsia="楷体_GB2312"/>
        </w:rPr>
        <w:t>“</w:t>
      </w:r>
      <w:r w:rsidRPr="009A7DAF">
        <w:rPr>
          <w:rFonts w:eastAsia="楷体_GB2312" w:hint="eastAsia"/>
        </w:rPr>
        <w:t>信托利益</w:t>
      </w:r>
      <w:r w:rsidRPr="009A7DAF">
        <w:rPr>
          <w:rFonts w:eastAsia="楷体_GB2312"/>
        </w:rPr>
        <w:t>”</w:t>
      </w:r>
      <w:r w:rsidRPr="009A7DAF">
        <w:rPr>
          <w:rFonts w:eastAsia="楷体_GB2312" w:hint="eastAsia"/>
        </w:rPr>
        <w:t>的分配，有权按照本合同的约定参加</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，行使相应的权利。</w:t>
      </w:r>
    </w:p>
    <w:p w14:paraId="754845CE"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hint="eastAsia"/>
        </w:rPr>
        <w:t>在</w:t>
      </w:r>
      <w:r w:rsidRPr="009A7DAF">
        <w:rPr>
          <w:rFonts w:eastAsia="楷体_GB2312"/>
        </w:rPr>
        <w:t>“</w:t>
      </w:r>
      <w:r w:rsidRPr="009A7DAF">
        <w:rPr>
          <w:rFonts w:eastAsia="楷体_GB2312" w:hint="eastAsia"/>
        </w:rPr>
        <w:t>信托期限</w:t>
      </w:r>
      <w:r w:rsidRPr="009A7DAF">
        <w:rPr>
          <w:rFonts w:eastAsia="楷体_GB2312"/>
        </w:rPr>
        <w:t>”</w:t>
      </w:r>
      <w:r w:rsidRPr="009A7DAF">
        <w:rPr>
          <w:rFonts w:eastAsia="楷体_GB2312" w:hint="eastAsia"/>
        </w:rPr>
        <w:t>内，</w:t>
      </w:r>
      <w:r w:rsidRPr="009A7DAF">
        <w:rPr>
          <w:rFonts w:eastAsia="楷体_GB2312"/>
        </w:rPr>
        <w:t xml:space="preserve"> “</w:t>
      </w:r>
      <w:r w:rsidRPr="009A7DAF">
        <w:rPr>
          <w:rFonts w:eastAsia="楷体_GB2312" w:hint="eastAsia"/>
        </w:rPr>
        <w:t>资产支持证券持有人</w:t>
      </w:r>
      <w:r w:rsidRPr="009A7DAF">
        <w:rPr>
          <w:rFonts w:eastAsia="楷体_GB2312"/>
        </w:rPr>
        <w:t>”</w:t>
      </w:r>
      <w:r w:rsidRPr="009A7DAF">
        <w:rPr>
          <w:rFonts w:eastAsia="楷体_GB2312" w:hint="eastAsia"/>
        </w:rPr>
        <w:t>可以根据本合同的约定及相关市场规则，依法转让其所持有的</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lang w:eastAsia="zh-CN"/>
        </w:rPr>
        <w:t>，但</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另有规定的除外</w:t>
      </w:r>
      <w:r w:rsidRPr="009A7DAF">
        <w:rPr>
          <w:rFonts w:eastAsia="楷体_GB2312" w:hint="eastAsia"/>
        </w:rPr>
        <w:t>。</w:t>
      </w:r>
    </w:p>
    <w:p w14:paraId="70AAD7AF"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rPr>
        <w:lastRenderedPageBreak/>
        <w:t>“</w:t>
      </w:r>
      <w:r w:rsidRPr="009A7DAF">
        <w:rPr>
          <w:rFonts w:eastAsia="楷体_GB2312" w:hint="eastAsia"/>
        </w:rPr>
        <w:t>受益人</w:t>
      </w:r>
      <w:r w:rsidRPr="009A7DAF">
        <w:rPr>
          <w:rFonts w:eastAsia="楷体_GB2312"/>
        </w:rPr>
        <w:t>”</w:t>
      </w:r>
      <w:r w:rsidRPr="009A7DAF">
        <w:rPr>
          <w:rFonts w:eastAsia="楷体_GB2312" w:hint="eastAsia"/>
        </w:rPr>
        <w:t>有权按照本合同约定向</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了解</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的管理、处分及收支情况。</w:t>
      </w:r>
    </w:p>
    <w:p w14:paraId="65214B7C"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有权依法查阅或者复制公开披露的</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和</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信息资料。</w:t>
      </w:r>
    </w:p>
    <w:p w14:paraId="4959B813"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hint="eastAsia"/>
        </w:rPr>
        <w:t>在发生</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或各相关服务机构（包括</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及</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）违反信托目的处分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或者因违背管理职责、</w:t>
      </w:r>
      <w:r w:rsidRPr="009A7DAF">
        <w:rPr>
          <w:rFonts w:eastAsia="楷体_GB2312" w:hint="eastAsia"/>
          <w:lang w:eastAsia="zh-CN"/>
        </w:rPr>
        <w:t>故意</w:t>
      </w:r>
      <w:r w:rsidR="00ED2311" w:rsidRPr="009A7DAF">
        <w:rPr>
          <w:rFonts w:eastAsia="楷体_GB2312" w:hint="eastAsia"/>
          <w:lang w:eastAsia="zh-CN"/>
        </w:rPr>
        <w:t>或</w:t>
      </w:r>
      <w:r w:rsidR="00803121" w:rsidRPr="009A7DAF">
        <w:rPr>
          <w:rFonts w:eastAsia="楷体_GB2312" w:hint="eastAsia"/>
          <w:lang w:eastAsia="zh-CN"/>
        </w:rPr>
        <w:t>重大</w:t>
      </w:r>
      <w:r w:rsidR="00ED2311" w:rsidRPr="009A7DAF">
        <w:rPr>
          <w:rFonts w:eastAsia="楷体_GB2312" w:hint="eastAsia"/>
          <w:lang w:eastAsia="zh-CN"/>
        </w:rPr>
        <w:t>过失</w:t>
      </w:r>
      <w:r w:rsidRPr="009A7DAF">
        <w:rPr>
          <w:rFonts w:eastAsia="楷体_GB2312" w:hint="eastAsia"/>
          <w:lang w:eastAsia="zh-CN"/>
        </w:rPr>
        <w:t>的</w:t>
      </w:r>
      <w:r w:rsidRPr="009A7DAF">
        <w:rPr>
          <w:rFonts w:eastAsia="楷体_GB2312" w:hint="eastAsia"/>
        </w:rPr>
        <w:t>处理信托事务不当致使</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受到损失的情形下，</w:t>
      </w: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有权通过</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申请人民法院撤销该处分行为，并有权要求受托人、各相关服务机构（包括</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及</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）恢复</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的原状或者予以合理赔偿。</w:t>
      </w: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的撤销权自</w:t>
      </w: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知道或者应当知道撤销原因之日起一年内不行使的，归于消灭。</w:t>
      </w:r>
    </w:p>
    <w:p w14:paraId="11F79D8D"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hint="eastAsia"/>
        </w:rPr>
        <w:t>在发生</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或各相关服务机构（包括</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及</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）违反信托目的处分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或者管理、处分</w:t>
      </w:r>
      <w:r w:rsidRPr="009A7DAF">
        <w:rPr>
          <w:rFonts w:eastAsia="楷体_GB2312"/>
        </w:rPr>
        <w:t>“</w:t>
      </w:r>
      <w:r w:rsidRPr="009A7DAF">
        <w:rPr>
          <w:rFonts w:eastAsia="楷体_GB2312" w:hint="eastAsia"/>
        </w:rPr>
        <w:t>信托财产</w:t>
      </w:r>
      <w:r w:rsidRPr="009A7DAF">
        <w:rPr>
          <w:rFonts w:eastAsia="楷体_GB2312"/>
        </w:rPr>
        <w:t>”</w:t>
      </w:r>
      <w:r w:rsidRPr="009A7DAF">
        <w:rPr>
          <w:rFonts w:eastAsia="楷体_GB2312" w:hint="eastAsia"/>
        </w:rPr>
        <w:t>有重大过失的情形下，</w:t>
      </w: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有权通过</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，按照本合同的规定解任</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、各相关服务机构（包括</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及</w:t>
      </w:r>
      <w:r w:rsidRPr="009A7DAF">
        <w:rPr>
          <w:rFonts w:eastAsia="楷体_GB2312"/>
        </w:rPr>
        <w:t>“</w:t>
      </w:r>
      <w:r w:rsidRPr="009A7DAF">
        <w:rPr>
          <w:rFonts w:eastAsia="楷体_GB2312" w:hint="eastAsia"/>
        </w:rPr>
        <w:t>资金保管机构</w:t>
      </w:r>
      <w:r w:rsidRPr="009A7DAF">
        <w:rPr>
          <w:rFonts w:eastAsia="楷体_GB2312"/>
        </w:rPr>
        <w:t>”</w:t>
      </w:r>
      <w:r w:rsidRPr="009A7DAF">
        <w:rPr>
          <w:rFonts w:eastAsia="楷体_GB2312" w:hint="eastAsia"/>
        </w:rPr>
        <w:t>）。</w:t>
      </w:r>
    </w:p>
    <w:p w14:paraId="6363EC3C"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有权按照本合同约定提议召开或者自行召开</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w:t>
      </w:r>
    </w:p>
    <w:p w14:paraId="0B6A949D" w14:textId="77777777" w:rsidR="00ED3C36" w:rsidRPr="009A7DAF" w:rsidRDefault="00ED3C36">
      <w:pPr>
        <w:widowControl w:val="0"/>
        <w:numPr>
          <w:ilvl w:val="0"/>
          <w:numId w:val="29"/>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lang w:eastAsia="zh-CN"/>
        </w:rPr>
        <w:t>资产支持证券持有人</w:t>
      </w:r>
      <w:r w:rsidRPr="009A7DAF">
        <w:rPr>
          <w:rFonts w:eastAsia="楷体_GB2312"/>
        </w:rPr>
        <w:t>”</w:t>
      </w:r>
      <w:r w:rsidRPr="009A7DAF">
        <w:rPr>
          <w:rFonts w:eastAsia="楷体_GB2312" w:hint="eastAsia"/>
        </w:rPr>
        <w:t>有权享有</w:t>
      </w:r>
      <w:r w:rsidRPr="009A7DAF">
        <w:rPr>
          <w:rFonts w:eastAsia="楷体_GB2312"/>
          <w:lang w:eastAsia="zh-CN"/>
        </w:rPr>
        <w:t>“</w:t>
      </w:r>
      <w:r w:rsidRPr="009A7DAF">
        <w:rPr>
          <w:rFonts w:eastAsia="楷体_GB2312" w:hint="eastAsia"/>
        </w:rPr>
        <w:t>法律</w:t>
      </w:r>
      <w:r w:rsidRPr="009A7DAF">
        <w:rPr>
          <w:rFonts w:eastAsia="楷体_GB2312"/>
          <w:lang w:eastAsia="zh-CN"/>
        </w:rPr>
        <w:t>”</w:t>
      </w:r>
      <w:r w:rsidRPr="009A7DAF">
        <w:rPr>
          <w:rFonts w:eastAsia="楷体_GB2312" w:hint="eastAsia"/>
          <w:lang w:eastAsia="zh-CN"/>
        </w:rPr>
        <w:t>规定</w:t>
      </w:r>
      <w:r w:rsidRPr="009A7DAF">
        <w:rPr>
          <w:rFonts w:eastAsia="楷体_GB2312" w:hint="eastAsia"/>
        </w:rPr>
        <w:t>和本合同约定的与本信托相关的其他权利。</w:t>
      </w:r>
    </w:p>
    <w:p w14:paraId="12D40435" w14:textId="77777777" w:rsidR="00ED3C36" w:rsidRPr="009A7DAF" w:rsidRDefault="00ED3C36">
      <w:pPr>
        <w:widowControl w:val="0"/>
        <w:numPr>
          <w:ilvl w:val="1"/>
          <w:numId w:val="7"/>
        </w:numPr>
        <w:tabs>
          <w:tab w:val="left" w:pos="900"/>
          <w:tab w:val="left" w:pos="992"/>
        </w:tabs>
        <w:spacing w:beforeLines="50" w:before="120" w:afterLines="50" w:after="120" w:line="360" w:lineRule="auto"/>
        <w:jc w:val="both"/>
        <w:outlineLvl w:val="1"/>
        <w:rPr>
          <w:rFonts w:eastAsia="楷体_GB2312"/>
          <w:b/>
        </w:rPr>
      </w:pPr>
      <w:bookmarkStart w:id="677" w:name="_Toc110153435"/>
      <w:bookmarkStart w:id="678" w:name="_Toc111281785"/>
      <w:bookmarkStart w:id="679" w:name="_Toc173776305"/>
      <w:r w:rsidRPr="009A7DAF">
        <w:rPr>
          <w:rFonts w:eastAsia="楷体_GB2312" w:hint="eastAsia"/>
          <w:b/>
        </w:rPr>
        <w:t>受</w:t>
      </w:r>
      <w:bookmarkStart w:id="680" w:name="_Toc92612921"/>
      <w:r w:rsidRPr="009A7DAF">
        <w:rPr>
          <w:rFonts w:eastAsia="楷体_GB2312" w:hint="eastAsia"/>
          <w:b/>
        </w:rPr>
        <w:t>益人的义务</w:t>
      </w:r>
      <w:bookmarkEnd w:id="677"/>
      <w:bookmarkEnd w:id="678"/>
      <w:bookmarkEnd w:id="679"/>
    </w:p>
    <w:bookmarkEnd w:id="680"/>
    <w:p w14:paraId="6AB22F6E" w14:textId="77777777" w:rsidR="00ED3C36" w:rsidRPr="009A7DAF" w:rsidRDefault="00ED3C36">
      <w:pPr>
        <w:widowControl w:val="0"/>
        <w:numPr>
          <w:ilvl w:val="0"/>
          <w:numId w:val="30"/>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rPr>
        <w:t>受益人</w:t>
      </w:r>
      <w:r w:rsidRPr="009A7DAF">
        <w:rPr>
          <w:rFonts w:eastAsia="楷体_GB2312"/>
        </w:rPr>
        <w:t>”</w:t>
      </w:r>
      <w:r w:rsidRPr="009A7DAF">
        <w:rPr>
          <w:rFonts w:eastAsia="楷体_GB2312" w:hint="eastAsia"/>
        </w:rPr>
        <w:t>应按照本合同的规定合理善意行使</w:t>
      </w:r>
      <w:r w:rsidRPr="009A7DAF">
        <w:rPr>
          <w:rFonts w:eastAsia="楷体_GB2312"/>
        </w:rPr>
        <w:t>“</w:t>
      </w:r>
      <w:r w:rsidRPr="009A7DAF">
        <w:rPr>
          <w:rFonts w:eastAsia="楷体_GB2312" w:hint="eastAsia"/>
        </w:rPr>
        <w:t>受益人</w:t>
      </w:r>
      <w:r w:rsidRPr="009A7DAF">
        <w:rPr>
          <w:rFonts w:eastAsia="楷体_GB2312"/>
        </w:rPr>
        <w:t>”</w:t>
      </w:r>
      <w:r w:rsidRPr="009A7DAF">
        <w:rPr>
          <w:rFonts w:eastAsia="楷体_GB2312" w:hint="eastAsia"/>
        </w:rPr>
        <w:t>的权利，不得损害其他方或其它类别</w:t>
      </w:r>
      <w:r w:rsidRPr="009A7DAF">
        <w:rPr>
          <w:rFonts w:eastAsia="楷体_GB2312"/>
        </w:rPr>
        <w:t>“</w:t>
      </w:r>
      <w:r w:rsidRPr="009A7DAF">
        <w:rPr>
          <w:rFonts w:eastAsia="楷体_GB2312" w:hint="eastAsia"/>
        </w:rPr>
        <w:t>受益人</w:t>
      </w:r>
      <w:r w:rsidRPr="009A7DAF">
        <w:rPr>
          <w:rFonts w:eastAsia="楷体_GB2312"/>
        </w:rPr>
        <w:t>”</w:t>
      </w:r>
      <w:r w:rsidRPr="009A7DAF">
        <w:rPr>
          <w:rFonts w:eastAsia="楷体_GB2312" w:hint="eastAsia"/>
        </w:rPr>
        <w:t>的合法权利和利益。</w:t>
      </w:r>
    </w:p>
    <w:p w14:paraId="50D2886B" w14:textId="77777777" w:rsidR="00ED3C36" w:rsidRPr="009A7DAF" w:rsidRDefault="00ED3C36">
      <w:pPr>
        <w:widowControl w:val="0"/>
        <w:numPr>
          <w:ilvl w:val="0"/>
          <w:numId w:val="30"/>
        </w:numPr>
        <w:spacing w:beforeLines="50" w:before="120" w:afterLines="50" w:after="120" w:line="360" w:lineRule="auto"/>
        <w:jc w:val="both"/>
        <w:rPr>
          <w:rFonts w:eastAsia="楷体_GB2312"/>
        </w:rPr>
      </w:pPr>
      <w:r w:rsidRPr="009A7DAF">
        <w:rPr>
          <w:rFonts w:eastAsia="楷体_GB2312"/>
        </w:rPr>
        <w:t>“</w:t>
      </w:r>
      <w:r w:rsidRPr="009A7DAF">
        <w:rPr>
          <w:rFonts w:eastAsia="楷体_GB2312" w:hint="eastAsia"/>
        </w:rPr>
        <w:t>受益人</w:t>
      </w:r>
      <w:r w:rsidRPr="009A7DAF">
        <w:rPr>
          <w:rFonts w:eastAsia="楷体_GB2312"/>
        </w:rPr>
        <w:t>”</w:t>
      </w:r>
      <w:r w:rsidRPr="009A7DAF">
        <w:rPr>
          <w:rFonts w:eastAsia="楷体_GB2312" w:hint="eastAsia"/>
        </w:rPr>
        <w:t>对依本合同约定获得的有关本</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的所有非公开的信息负有保密义务。</w:t>
      </w:r>
    </w:p>
    <w:p w14:paraId="37C85B92" w14:textId="77777777" w:rsidR="00ED3C36" w:rsidRPr="009A7DAF" w:rsidRDefault="00ED3C36">
      <w:pPr>
        <w:widowControl w:val="0"/>
        <w:numPr>
          <w:ilvl w:val="0"/>
          <w:numId w:val="30"/>
        </w:numPr>
        <w:spacing w:beforeLines="50" w:before="120" w:afterLines="50" w:after="120" w:line="360" w:lineRule="auto"/>
        <w:jc w:val="both"/>
        <w:rPr>
          <w:rFonts w:eastAsia="楷体_GB2312"/>
        </w:rPr>
      </w:pPr>
      <w:r w:rsidRPr="009A7DAF">
        <w:rPr>
          <w:rFonts w:eastAsia="楷体_GB2312"/>
        </w:rPr>
        <w:lastRenderedPageBreak/>
        <w:t>“</w:t>
      </w:r>
      <w:r w:rsidRPr="009A7DAF">
        <w:rPr>
          <w:rFonts w:eastAsia="楷体_GB2312" w:hint="eastAsia"/>
        </w:rPr>
        <w:t>受益人</w:t>
      </w:r>
      <w:r w:rsidRPr="009A7DAF">
        <w:rPr>
          <w:rFonts w:eastAsia="楷体_GB2312"/>
        </w:rPr>
        <w:t>”</w:t>
      </w:r>
      <w:r w:rsidRPr="009A7DAF">
        <w:rPr>
          <w:rFonts w:eastAsia="楷体_GB2312" w:hint="eastAsia"/>
        </w:rPr>
        <w:t>负有</w:t>
      </w:r>
      <w:r w:rsidRPr="009A7DAF">
        <w:rPr>
          <w:rFonts w:eastAsia="楷体_GB2312"/>
          <w:lang w:eastAsia="zh-CN"/>
        </w:rPr>
        <w:t>“</w:t>
      </w:r>
      <w:r w:rsidRPr="009A7DAF">
        <w:rPr>
          <w:rFonts w:eastAsia="楷体_GB2312" w:hint="eastAsia"/>
        </w:rPr>
        <w:t>法律</w:t>
      </w:r>
      <w:r w:rsidRPr="009A7DAF">
        <w:rPr>
          <w:rFonts w:eastAsia="楷体_GB2312"/>
          <w:lang w:eastAsia="zh-CN"/>
        </w:rPr>
        <w:t>”</w:t>
      </w:r>
      <w:r w:rsidRPr="009A7DAF">
        <w:rPr>
          <w:rFonts w:eastAsia="楷体_GB2312" w:hint="eastAsia"/>
          <w:lang w:eastAsia="zh-CN"/>
        </w:rPr>
        <w:t>规定</w:t>
      </w:r>
      <w:r w:rsidRPr="009A7DAF">
        <w:rPr>
          <w:rFonts w:eastAsia="楷体_GB2312" w:hint="eastAsia"/>
        </w:rPr>
        <w:t>和本合同约定的其他与本信托相关的义务。</w:t>
      </w:r>
    </w:p>
    <w:p w14:paraId="1C6DBCB1"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bCs/>
        </w:rPr>
      </w:pPr>
      <w:bookmarkStart w:id="681" w:name="_Toc389048969"/>
      <w:bookmarkStart w:id="682" w:name="_Toc389145728"/>
      <w:bookmarkStart w:id="683" w:name="_Toc388880621"/>
      <w:bookmarkStart w:id="684" w:name="_Toc417048710"/>
      <w:bookmarkStart w:id="685" w:name="_Toc443651156"/>
      <w:bookmarkEnd w:id="681"/>
      <w:bookmarkEnd w:id="682"/>
      <w:bookmarkEnd w:id="683"/>
      <w:r w:rsidRPr="009A7DAF">
        <w:rPr>
          <w:rFonts w:eastAsia="楷体_GB2312" w:hint="eastAsia"/>
          <w:b/>
          <w:bCs/>
        </w:rPr>
        <w:t>信</w:t>
      </w:r>
      <w:bookmarkStart w:id="686" w:name="_Toc92612931"/>
      <w:r w:rsidRPr="009A7DAF">
        <w:rPr>
          <w:rFonts w:eastAsia="楷体_GB2312" w:hint="eastAsia"/>
          <w:b/>
          <w:bCs/>
        </w:rPr>
        <w:t>托财产的</w:t>
      </w:r>
      <w:r w:rsidRPr="009A7DAF">
        <w:rPr>
          <w:rFonts w:eastAsia="楷体_GB2312" w:hint="eastAsia"/>
          <w:b/>
        </w:rPr>
        <w:t>管理</w:t>
      </w:r>
      <w:bookmarkEnd w:id="668"/>
      <w:bookmarkEnd w:id="669"/>
      <w:bookmarkEnd w:id="670"/>
      <w:r w:rsidRPr="009A7DAF">
        <w:rPr>
          <w:rFonts w:eastAsia="楷体_GB2312" w:hint="eastAsia"/>
          <w:b/>
        </w:rPr>
        <w:t>与保管</w:t>
      </w:r>
      <w:bookmarkEnd w:id="671"/>
      <w:bookmarkEnd w:id="684"/>
      <w:bookmarkEnd w:id="685"/>
    </w:p>
    <w:bookmarkEnd w:id="686"/>
    <w:p w14:paraId="38ECA52C"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r w:rsidRPr="009A7DAF">
        <w:rPr>
          <w:rFonts w:eastAsia="楷体_GB2312" w:hint="eastAsia"/>
          <w:b/>
          <w:lang w:eastAsia="zh-CN"/>
        </w:rPr>
        <w:t>资产池</w:t>
      </w:r>
      <w:r w:rsidRPr="009A7DAF">
        <w:rPr>
          <w:rFonts w:eastAsia="楷体_GB2312" w:hint="eastAsia"/>
          <w:b/>
        </w:rPr>
        <w:t>的</w:t>
      </w:r>
      <w:r w:rsidRPr="009A7DAF">
        <w:rPr>
          <w:rFonts w:eastAsia="楷体_GB2312" w:hint="eastAsia"/>
          <w:b/>
          <w:lang w:eastAsia="zh-CN"/>
        </w:rPr>
        <w:t>管理</w:t>
      </w:r>
    </w:p>
    <w:p w14:paraId="69895EC6" w14:textId="77777777" w:rsidR="00ED3C36" w:rsidRPr="009A7DAF" w:rsidRDefault="00ED3C36" w:rsidP="005A7C36">
      <w:pPr>
        <w:spacing w:beforeLines="50" w:before="120" w:afterLines="50" w:after="120" w:line="360" w:lineRule="auto"/>
        <w:ind w:leftChars="413" w:left="99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应委托</w:t>
      </w:r>
      <w:r w:rsidRPr="009A7DAF">
        <w:rPr>
          <w:rFonts w:eastAsia="楷体_GB2312"/>
          <w:lang w:eastAsia="zh-CN"/>
        </w:rPr>
        <w:t>“</w:t>
      </w:r>
      <w:r w:rsidR="00047439">
        <w:rPr>
          <w:rFonts w:eastAsia="楷体_GB2312" w:hint="eastAsia"/>
          <w:lang w:eastAsia="zh-CN"/>
        </w:rPr>
        <w:t>苏州银行</w:t>
      </w:r>
      <w:r w:rsidRPr="009A7DAF">
        <w:rPr>
          <w:rFonts w:eastAsia="楷体_GB2312"/>
          <w:lang w:eastAsia="zh-CN"/>
        </w:rPr>
        <w:t>”</w:t>
      </w:r>
      <w:r w:rsidRPr="009A7DAF">
        <w:rPr>
          <w:rFonts w:eastAsia="楷体_GB2312" w:hint="eastAsia"/>
          <w:lang w:eastAsia="zh-CN"/>
        </w:rPr>
        <w:t>担任</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提供与</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相关的</w:t>
      </w:r>
      <w:r w:rsidRPr="009A7DAF">
        <w:rPr>
          <w:rFonts w:eastAsia="楷体_GB2312"/>
          <w:lang w:eastAsia="zh-CN"/>
        </w:rPr>
        <w:t>“</w:t>
      </w:r>
      <w:r w:rsidRPr="009A7DAF">
        <w:rPr>
          <w:rFonts w:eastAsia="楷体_GB2312" w:hint="eastAsia"/>
          <w:lang w:eastAsia="zh-CN"/>
        </w:rPr>
        <w:t>服务</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管理的具体事宜，由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另行签署</w:t>
      </w:r>
      <w:r w:rsidRPr="009A7DAF">
        <w:rPr>
          <w:rFonts w:eastAsia="楷体_GB2312"/>
          <w:lang w:eastAsia="zh-CN"/>
        </w:rPr>
        <w:t>“</w:t>
      </w:r>
      <w:r w:rsidRPr="009A7DAF">
        <w:rPr>
          <w:rFonts w:eastAsia="楷体_GB2312" w:hint="eastAsia"/>
          <w:lang w:eastAsia="zh-CN"/>
        </w:rPr>
        <w:t>《服务合同》</w:t>
      </w:r>
      <w:r w:rsidRPr="009A7DAF">
        <w:rPr>
          <w:rFonts w:eastAsia="楷体_GB2312"/>
          <w:lang w:eastAsia="zh-CN"/>
        </w:rPr>
        <w:t>”</w:t>
      </w:r>
      <w:r w:rsidRPr="009A7DAF">
        <w:rPr>
          <w:rFonts w:eastAsia="楷体_GB2312" w:hint="eastAsia"/>
          <w:lang w:eastAsia="zh-CN"/>
        </w:rPr>
        <w:t>予以约定。在发生</w:t>
      </w:r>
      <w:r w:rsidRPr="009A7DAF">
        <w:rPr>
          <w:rFonts w:eastAsia="楷体_GB2312"/>
          <w:lang w:eastAsia="zh-CN"/>
        </w:rPr>
        <w:t>“</w:t>
      </w:r>
      <w:r w:rsidRPr="009A7DAF">
        <w:rPr>
          <w:rFonts w:eastAsia="楷体_GB2312" w:hint="eastAsia"/>
          <w:lang w:eastAsia="zh-CN"/>
        </w:rPr>
        <w:t>贷款服务机构解任事件</w:t>
      </w:r>
      <w:r w:rsidRPr="009A7DAF">
        <w:rPr>
          <w:rFonts w:eastAsia="楷体_GB2312"/>
          <w:lang w:eastAsia="zh-CN"/>
        </w:rPr>
        <w:t>”</w:t>
      </w:r>
      <w:r w:rsidRPr="009A7DAF">
        <w:rPr>
          <w:rFonts w:eastAsia="楷体_GB2312" w:hint="eastAsia"/>
          <w:lang w:eastAsia="zh-CN"/>
        </w:rPr>
        <w:t>时，应更换</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。更换</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的具体程序由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《服务合同》</w:t>
      </w:r>
      <w:r w:rsidRPr="009A7DAF">
        <w:rPr>
          <w:rFonts w:eastAsia="楷体_GB2312"/>
          <w:lang w:eastAsia="zh-CN"/>
        </w:rPr>
        <w:t>”</w:t>
      </w:r>
      <w:r w:rsidRPr="009A7DAF">
        <w:rPr>
          <w:rFonts w:eastAsia="楷体_GB2312" w:hint="eastAsia"/>
          <w:lang w:eastAsia="zh-CN"/>
        </w:rPr>
        <w:t>中具体约定。</w:t>
      </w:r>
    </w:p>
    <w:p w14:paraId="5605D14F"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687" w:name="_Toc110153446"/>
      <w:bookmarkStart w:id="688" w:name="_Toc111281803"/>
      <w:bookmarkStart w:id="689" w:name="_Toc201569429"/>
      <w:r w:rsidRPr="009A7DAF">
        <w:rPr>
          <w:rFonts w:eastAsia="楷体_GB2312" w:hint="eastAsia"/>
          <w:b/>
          <w:lang w:eastAsia="zh-CN"/>
        </w:rPr>
        <w:t>货币类</w:t>
      </w:r>
      <w:r w:rsidRPr="009A7DAF">
        <w:rPr>
          <w:rFonts w:eastAsia="楷体_GB2312" w:hint="eastAsia"/>
          <w:b/>
        </w:rPr>
        <w:t>信托财产的保管</w:t>
      </w:r>
      <w:bookmarkEnd w:id="687"/>
      <w:bookmarkEnd w:id="688"/>
      <w:bookmarkEnd w:id="689"/>
    </w:p>
    <w:p w14:paraId="383B9572" w14:textId="77777777" w:rsidR="00ED3C36" w:rsidRPr="009A7DAF" w:rsidRDefault="00ED3C36" w:rsidP="00626791">
      <w:pPr>
        <w:spacing w:beforeLines="50" w:before="120" w:afterLines="50" w:after="120" w:line="360" w:lineRule="auto"/>
        <w:ind w:leftChars="413" w:left="99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应当在</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开立</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，并委托</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对该账户内的资金进行保管。</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应当就资金保管事宜另行签订</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负责监督</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内资金的使用。在</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发生</w:t>
      </w:r>
      <w:r w:rsidRPr="009A7DAF">
        <w:rPr>
          <w:rFonts w:eastAsia="楷体_GB2312"/>
          <w:lang w:eastAsia="zh-CN"/>
        </w:rPr>
        <w:t>“</w:t>
      </w:r>
      <w:r w:rsidRPr="009A7DAF">
        <w:rPr>
          <w:rFonts w:eastAsia="楷体_GB2312" w:hint="eastAsia"/>
          <w:lang w:eastAsia="zh-CN"/>
        </w:rPr>
        <w:t>资金保管机构解任事件</w:t>
      </w:r>
      <w:r w:rsidRPr="009A7DAF">
        <w:rPr>
          <w:rFonts w:eastAsia="楷体_GB2312"/>
          <w:lang w:eastAsia="zh-CN"/>
        </w:rPr>
        <w:t>”</w:t>
      </w:r>
      <w:r w:rsidRPr="009A7DAF">
        <w:rPr>
          <w:rFonts w:eastAsia="楷体_GB2312" w:hint="eastAsia"/>
          <w:lang w:eastAsia="zh-CN"/>
        </w:rPr>
        <w:t>时，应更换</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。更换</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的具体程序由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《资金保管合同》</w:t>
      </w:r>
      <w:r w:rsidRPr="009A7DAF">
        <w:rPr>
          <w:rFonts w:eastAsia="楷体_GB2312"/>
          <w:lang w:eastAsia="zh-CN"/>
        </w:rPr>
        <w:t>”</w:t>
      </w:r>
      <w:r w:rsidRPr="009A7DAF">
        <w:rPr>
          <w:rFonts w:eastAsia="楷体_GB2312" w:hint="eastAsia"/>
          <w:lang w:eastAsia="zh-CN"/>
        </w:rPr>
        <w:t>中具体约定。</w:t>
      </w:r>
    </w:p>
    <w:p w14:paraId="60E116C5"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690" w:name="_Toc389048971"/>
      <w:bookmarkStart w:id="691" w:name="_Toc389145730"/>
      <w:bookmarkStart w:id="692" w:name="_Toc388880623"/>
      <w:bookmarkStart w:id="693" w:name="_Toc111281804"/>
      <w:bookmarkStart w:id="694" w:name="_Toc201569430"/>
      <w:bookmarkStart w:id="695" w:name="_Toc207007311"/>
      <w:bookmarkStart w:id="696" w:name="_Toc417048711"/>
      <w:bookmarkStart w:id="697" w:name="_Toc110153447"/>
      <w:bookmarkStart w:id="698" w:name="_Toc443651157"/>
      <w:bookmarkEnd w:id="690"/>
      <w:bookmarkEnd w:id="691"/>
      <w:bookmarkEnd w:id="692"/>
      <w:r w:rsidRPr="009A7DAF">
        <w:rPr>
          <w:rFonts w:eastAsia="楷体_GB2312" w:hint="eastAsia"/>
          <w:b/>
        </w:rPr>
        <w:t>受</w:t>
      </w:r>
      <w:bookmarkStart w:id="699" w:name="_Toc106417386"/>
      <w:bookmarkStart w:id="700" w:name="_Toc106417387"/>
      <w:bookmarkStart w:id="701" w:name="_Toc106417388"/>
      <w:bookmarkStart w:id="702" w:name="_Toc106417389"/>
      <w:bookmarkStart w:id="703" w:name="_Toc92612934"/>
      <w:bookmarkEnd w:id="699"/>
      <w:bookmarkEnd w:id="700"/>
      <w:bookmarkEnd w:id="701"/>
      <w:bookmarkEnd w:id="702"/>
      <w:r w:rsidRPr="009A7DAF">
        <w:rPr>
          <w:rFonts w:eastAsia="楷体_GB2312" w:hint="eastAsia"/>
          <w:b/>
        </w:rPr>
        <w:t>托人的更换</w:t>
      </w:r>
      <w:bookmarkEnd w:id="693"/>
      <w:bookmarkEnd w:id="694"/>
      <w:bookmarkEnd w:id="695"/>
      <w:bookmarkEnd w:id="696"/>
      <w:bookmarkEnd w:id="697"/>
      <w:bookmarkEnd w:id="698"/>
    </w:p>
    <w:p w14:paraId="36337409"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04" w:name="_Toc152168738"/>
      <w:bookmarkStart w:id="705" w:name="_Ref182904705"/>
      <w:bookmarkStart w:id="706" w:name="_Toc151554347"/>
      <w:bookmarkStart w:id="707" w:name="_Toc152168182"/>
      <w:bookmarkStart w:id="708" w:name="_Ref110227113"/>
      <w:bookmarkEnd w:id="703"/>
      <w:r w:rsidRPr="009A7DAF">
        <w:rPr>
          <w:rFonts w:eastAsia="楷体_GB2312" w:hint="eastAsia"/>
          <w:b/>
        </w:rPr>
        <w:t>受托人的辞任</w:t>
      </w:r>
      <w:bookmarkEnd w:id="704"/>
      <w:bookmarkEnd w:id="705"/>
      <w:bookmarkEnd w:id="706"/>
      <w:bookmarkEnd w:id="707"/>
    </w:p>
    <w:p w14:paraId="6EF74965" w14:textId="77777777" w:rsidR="00ED3C36" w:rsidRPr="009A7DAF" w:rsidRDefault="00ED3C36">
      <w:pPr>
        <w:spacing w:beforeLines="50" w:before="120" w:afterLines="50" w:after="120" w:line="360" w:lineRule="auto"/>
        <w:ind w:left="840"/>
        <w:rPr>
          <w:rFonts w:eastAsia="楷体_GB2312"/>
          <w:w w:val="0"/>
          <w:lang w:eastAsia="zh-CN"/>
        </w:rPr>
      </w:pPr>
      <w:r w:rsidRPr="009A7DAF">
        <w:rPr>
          <w:rFonts w:eastAsia="楷体_GB2312" w:hint="eastAsia"/>
          <w:lang w:eastAsia="zh-CN"/>
        </w:rPr>
        <w:t>除非</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另有规定，</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可于任何时候</w:t>
      </w:r>
      <w:r w:rsidRPr="009A7DAF">
        <w:rPr>
          <w:rFonts w:eastAsia="楷体_GB2312" w:hint="eastAsia"/>
          <w:w w:val="0"/>
          <w:lang w:eastAsia="zh-CN"/>
        </w:rPr>
        <w:t>按照本合同规定书面通知本合同其他各方提出辞任并告知评级机构，但应符合如下条件：</w:t>
      </w:r>
      <w:r w:rsidRPr="009A7DAF">
        <w:rPr>
          <w:rFonts w:eastAsia="楷体_GB2312"/>
          <w:w w:val="0"/>
          <w:lang w:eastAsia="zh-CN"/>
        </w:rPr>
        <w:t xml:space="preserve">(1) </w:t>
      </w:r>
      <w:r w:rsidRPr="009A7DAF">
        <w:rPr>
          <w:rFonts w:eastAsia="楷体_GB2312" w:hint="eastAsia"/>
          <w:w w:val="0"/>
          <w:lang w:eastAsia="zh-CN"/>
        </w:rPr>
        <w:t>该辞任须经</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书面同意和</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批准；</w:t>
      </w:r>
      <w:r w:rsidRPr="009A7DAF">
        <w:rPr>
          <w:rFonts w:eastAsia="楷体_GB2312"/>
          <w:w w:val="0"/>
          <w:lang w:eastAsia="zh-CN"/>
        </w:rPr>
        <w:t>(2) “</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已推荐了符合</w:t>
      </w:r>
      <w:r w:rsidRPr="009A7DAF">
        <w:rPr>
          <w:rFonts w:eastAsia="楷体_GB2312"/>
          <w:w w:val="0"/>
          <w:lang w:eastAsia="zh-CN"/>
        </w:rPr>
        <w:t>“</w:t>
      </w:r>
      <w:r w:rsidRPr="009A7DAF">
        <w:rPr>
          <w:rFonts w:eastAsia="楷体_GB2312" w:hint="eastAsia"/>
          <w:w w:val="0"/>
          <w:lang w:eastAsia="zh-CN"/>
        </w:rPr>
        <w:t>受托人合格标准</w:t>
      </w:r>
      <w:r w:rsidRPr="009A7DAF">
        <w:rPr>
          <w:rFonts w:eastAsia="楷体_GB2312"/>
          <w:w w:val="0"/>
          <w:lang w:eastAsia="zh-CN"/>
        </w:rPr>
        <w:t>”</w:t>
      </w:r>
      <w:r w:rsidRPr="009A7DAF">
        <w:rPr>
          <w:rFonts w:eastAsia="楷体_GB2312" w:hint="eastAsia"/>
          <w:w w:val="0"/>
          <w:lang w:eastAsia="zh-CN"/>
        </w:rPr>
        <w:t>并愿意按照本合同的条款担任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的继任机构，并且</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已经书面批准对该继任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的任命。</w:t>
      </w:r>
    </w:p>
    <w:p w14:paraId="1FC79683"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09" w:name="_Ref182904582"/>
      <w:bookmarkStart w:id="710" w:name="_Ref182904708"/>
      <w:r w:rsidRPr="009A7DAF">
        <w:rPr>
          <w:rFonts w:eastAsia="楷体_GB2312" w:hint="eastAsia"/>
          <w:b/>
        </w:rPr>
        <w:t>受托人的解任</w:t>
      </w:r>
      <w:bookmarkEnd w:id="709"/>
      <w:bookmarkEnd w:id="710"/>
    </w:p>
    <w:p w14:paraId="46E5EBF1" w14:textId="77777777" w:rsidR="00ED3C36" w:rsidRPr="009A7DAF" w:rsidRDefault="00ED3C36">
      <w:pPr>
        <w:spacing w:beforeLines="50" w:before="120" w:afterLines="50" w:after="120" w:line="360" w:lineRule="auto"/>
        <w:ind w:left="851"/>
        <w:rPr>
          <w:rFonts w:eastAsia="楷体_GB2312"/>
          <w:w w:val="0"/>
          <w:lang w:eastAsia="zh-CN"/>
        </w:rPr>
      </w:pPr>
      <w:r w:rsidRPr="009A7DAF">
        <w:rPr>
          <w:rFonts w:eastAsia="楷体_GB2312" w:hint="eastAsia"/>
          <w:w w:val="0"/>
          <w:lang w:eastAsia="zh-CN"/>
        </w:rPr>
        <w:lastRenderedPageBreak/>
        <w:t>如发生</w:t>
      </w:r>
      <w:r w:rsidRPr="009A7DAF">
        <w:rPr>
          <w:rFonts w:eastAsia="楷体_GB2312"/>
          <w:w w:val="0"/>
          <w:lang w:eastAsia="zh-CN"/>
        </w:rPr>
        <w:t>“</w:t>
      </w:r>
      <w:r w:rsidRPr="009A7DAF">
        <w:rPr>
          <w:rFonts w:eastAsia="楷体_GB2312" w:hint="eastAsia"/>
          <w:w w:val="0"/>
          <w:lang w:eastAsia="zh-CN"/>
        </w:rPr>
        <w:t>受托人解任事件</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应立即书面通知本合同其他各方、</w:t>
      </w:r>
      <w:r w:rsidRPr="009A7DAF">
        <w:rPr>
          <w:rFonts w:eastAsia="楷体_GB2312"/>
          <w:w w:val="0"/>
          <w:lang w:eastAsia="zh-CN"/>
        </w:rPr>
        <w:t>“</w:t>
      </w:r>
      <w:r w:rsidRPr="009A7DAF">
        <w:rPr>
          <w:rFonts w:eastAsia="楷体_GB2312" w:hint="eastAsia"/>
          <w:w w:val="0"/>
          <w:lang w:eastAsia="zh-CN"/>
        </w:rPr>
        <w:t>评级机构</w:t>
      </w:r>
      <w:r w:rsidRPr="009A7DAF">
        <w:rPr>
          <w:rFonts w:eastAsia="楷体_GB2312"/>
          <w:w w:val="0"/>
          <w:lang w:eastAsia="zh-CN"/>
        </w:rPr>
        <w:t>”</w:t>
      </w:r>
      <w:r w:rsidRPr="009A7DAF">
        <w:rPr>
          <w:rFonts w:eastAsia="楷体_GB2312" w:hint="eastAsia"/>
          <w:w w:val="0"/>
          <w:lang w:eastAsia="zh-CN"/>
        </w:rPr>
        <w:t>以及全体</w:t>
      </w:r>
      <w:r w:rsidRPr="009A7DAF">
        <w:rPr>
          <w:rFonts w:eastAsia="楷体_GB2312"/>
          <w:w w:val="0"/>
          <w:lang w:eastAsia="zh-CN"/>
        </w:rPr>
        <w:t>“</w:t>
      </w:r>
      <w:r w:rsidRPr="009A7DAF">
        <w:rPr>
          <w:rFonts w:eastAsia="楷体_GB2312" w:hint="eastAsia"/>
          <w:w w:val="0"/>
          <w:lang w:eastAsia="zh-CN"/>
        </w:rPr>
        <w:t>资产支持证券持有人</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有权解任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并书面通知</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，同时抄送</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评级机构</w:t>
      </w:r>
      <w:r w:rsidRPr="009A7DAF">
        <w:rPr>
          <w:rFonts w:eastAsia="楷体_GB2312"/>
          <w:w w:val="0"/>
          <w:lang w:eastAsia="zh-CN"/>
        </w:rPr>
        <w:t>”</w:t>
      </w:r>
      <w:r w:rsidRPr="009A7DAF">
        <w:rPr>
          <w:rFonts w:eastAsia="楷体_GB2312" w:hint="eastAsia"/>
          <w:w w:val="0"/>
          <w:lang w:eastAsia="zh-CN"/>
        </w:rPr>
        <w:t>，该解任通知自以下较晚的日期生效：</w:t>
      </w:r>
      <w:r w:rsidRPr="009A7DAF">
        <w:rPr>
          <w:rFonts w:eastAsia="楷体_GB2312"/>
          <w:w w:val="0"/>
          <w:lang w:eastAsia="zh-CN"/>
        </w:rPr>
        <w:t xml:space="preserve">(1) </w:t>
      </w:r>
      <w:r w:rsidRPr="009A7DAF">
        <w:rPr>
          <w:rFonts w:eastAsia="楷体_GB2312" w:hint="eastAsia"/>
          <w:w w:val="0"/>
          <w:lang w:eastAsia="zh-CN"/>
        </w:rPr>
        <w:t>解任通知注明的解任日期；</w:t>
      </w:r>
      <w:r w:rsidRPr="009A7DAF">
        <w:rPr>
          <w:rFonts w:eastAsia="楷体_GB2312"/>
          <w:w w:val="0"/>
          <w:lang w:eastAsia="zh-CN"/>
        </w:rPr>
        <w:t xml:space="preserve">(2) </w:t>
      </w:r>
      <w:r w:rsidRPr="009A7DAF">
        <w:rPr>
          <w:rFonts w:eastAsia="楷体_GB2312" w:hint="eastAsia"/>
          <w:w w:val="0"/>
          <w:lang w:eastAsia="zh-CN"/>
        </w:rPr>
        <w:t>解任通知送达</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 xml:space="preserve">(3) </w:t>
      </w:r>
      <w:r w:rsidRPr="009A7DAF">
        <w:rPr>
          <w:rFonts w:eastAsia="楷体_GB2312" w:hint="eastAsia"/>
          <w:w w:val="0"/>
          <w:lang w:eastAsia="zh-CN"/>
        </w:rPr>
        <w:t>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已向</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提交其接受委任的书面文件。</w:t>
      </w:r>
    </w:p>
    <w:p w14:paraId="7D9959E8"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r w:rsidRPr="009A7DAF">
        <w:rPr>
          <w:rFonts w:eastAsia="楷体_GB2312" w:hint="eastAsia"/>
          <w:b/>
        </w:rPr>
        <w:t>继任受托人的委任</w:t>
      </w:r>
    </w:p>
    <w:p w14:paraId="7F1B25EB" w14:textId="77777777" w:rsidR="00ED3C36" w:rsidRPr="009A7DAF" w:rsidRDefault="00ED3C36">
      <w:pPr>
        <w:widowControl w:val="0"/>
        <w:numPr>
          <w:ilvl w:val="2"/>
          <w:numId w:val="7"/>
        </w:numPr>
        <w:tabs>
          <w:tab w:val="left" w:pos="1571"/>
          <w:tab w:val="left" w:pos="2356"/>
        </w:tabs>
        <w:spacing w:beforeLines="50" w:before="120" w:afterLines="50" w:after="120" w:line="360" w:lineRule="auto"/>
        <w:jc w:val="both"/>
        <w:rPr>
          <w:rFonts w:eastAsia="楷体_GB2312"/>
          <w:w w:val="0"/>
          <w:lang w:eastAsia="zh-CN"/>
        </w:rPr>
      </w:pPr>
      <w:bookmarkStart w:id="711" w:name="_Ref182904633"/>
      <w:r w:rsidRPr="009A7DAF">
        <w:rPr>
          <w:rFonts w:eastAsia="楷体_GB2312" w:hint="eastAsia"/>
          <w:lang w:eastAsia="zh-CN"/>
        </w:rPr>
        <w:t>根据</w:t>
      </w:r>
      <w:r w:rsidRPr="009A7DAF">
        <w:rPr>
          <w:rFonts w:eastAsia="楷体_GB2312" w:hint="eastAsia"/>
          <w:w w:val="0"/>
          <w:lang w:eastAsia="zh-CN"/>
        </w:rPr>
        <w:t>上述第</w:t>
      </w:r>
      <w:r w:rsidR="00642CEF">
        <w:fldChar w:fldCharType="begin"/>
      </w:r>
      <w:r w:rsidR="00642CEF">
        <w:instrText xml:space="preserve"> REF _Ref182904582 \r \h  \* MERGEFORMAT </w:instrText>
      </w:r>
      <w:r w:rsidR="00642CEF">
        <w:fldChar w:fldCharType="separate"/>
      </w:r>
      <w:r w:rsidRPr="009A7DAF">
        <w:rPr>
          <w:rFonts w:eastAsia="楷体_GB2312"/>
          <w:w w:val="0"/>
          <w:lang w:eastAsia="zh-CN"/>
        </w:rPr>
        <w:t>15.2</w:t>
      </w:r>
      <w:r w:rsidR="00642CEF">
        <w:fldChar w:fldCharType="end"/>
      </w:r>
      <w:r w:rsidRPr="009A7DAF">
        <w:rPr>
          <w:rFonts w:eastAsia="楷体_GB2312" w:hint="eastAsia"/>
          <w:w w:val="0"/>
          <w:lang w:eastAsia="zh-CN"/>
        </w:rPr>
        <w:t>款的规定解任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的同时，</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应立即任命符合</w:t>
      </w:r>
      <w:r w:rsidRPr="009A7DAF">
        <w:rPr>
          <w:rFonts w:eastAsia="楷体_GB2312"/>
          <w:w w:val="0"/>
          <w:lang w:eastAsia="zh-CN"/>
        </w:rPr>
        <w:t>“</w:t>
      </w:r>
      <w:r w:rsidRPr="009A7DAF">
        <w:rPr>
          <w:rFonts w:eastAsia="楷体_GB2312" w:hint="eastAsia"/>
          <w:w w:val="0"/>
          <w:lang w:eastAsia="zh-CN"/>
        </w:rPr>
        <w:t>受托人合格标准</w:t>
      </w:r>
      <w:r w:rsidRPr="009A7DAF">
        <w:rPr>
          <w:rFonts w:eastAsia="楷体_GB2312"/>
          <w:w w:val="0"/>
          <w:lang w:eastAsia="zh-CN"/>
        </w:rPr>
        <w:t>”</w:t>
      </w:r>
      <w:r w:rsidRPr="009A7DAF">
        <w:rPr>
          <w:rFonts w:eastAsia="楷体_GB2312" w:hint="eastAsia"/>
          <w:w w:val="0"/>
          <w:lang w:eastAsia="zh-CN"/>
        </w:rPr>
        <w:t>并愿意担任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，并将对该继任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的任命通知</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w:t>
      </w:r>
      <w:r w:rsidRPr="009A7DAF">
        <w:rPr>
          <w:rFonts w:eastAsia="楷体_GB2312"/>
          <w:w w:val="0"/>
          <w:lang w:eastAsia="zh-CN"/>
        </w:rPr>
        <w:t>“</w:t>
      </w:r>
      <w:r w:rsidRPr="009A7DAF">
        <w:rPr>
          <w:rFonts w:eastAsia="楷体_GB2312" w:hint="eastAsia"/>
          <w:w w:val="0"/>
          <w:lang w:eastAsia="zh-CN"/>
        </w:rPr>
        <w:t>资产支持证券持有人</w:t>
      </w:r>
      <w:r w:rsidRPr="009A7DAF">
        <w:rPr>
          <w:rFonts w:eastAsia="楷体_GB2312"/>
          <w:w w:val="0"/>
          <w:lang w:eastAsia="zh-CN"/>
        </w:rPr>
        <w:t>”</w:t>
      </w:r>
      <w:r w:rsidRPr="009A7DAF">
        <w:rPr>
          <w:rFonts w:eastAsia="楷体_GB2312" w:hint="eastAsia"/>
          <w:w w:val="0"/>
          <w:lang w:eastAsia="zh-CN"/>
        </w:rPr>
        <w:t>以及</w:t>
      </w:r>
      <w:r w:rsidRPr="009A7DAF">
        <w:rPr>
          <w:rFonts w:eastAsia="楷体_GB2312"/>
          <w:w w:val="0"/>
          <w:lang w:eastAsia="zh-CN"/>
        </w:rPr>
        <w:t>“</w:t>
      </w:r>
      <w:r w:rsidRPr="009A7DAF">
        <w:rPr>
          <w:rFonts w:eastAsia="楷体_GB2312" w:hint="eastAsia"/>
          <w:w w:val="0"/>
          <w:lang w:eastAsia="zh-CN"/>
        </w:rPr>
        <w:t>评级机构</w:t>
      </w:r>
      <w:r w:rsidRPr="009A7DAF">
        <w:rPr>
          <w:rFonts w:eastAsia="楷体_GB2312"/>
          <w:w w:val="0"/>
          <w:lang w:eastAsia="zh-CN"/>
        </w:rPr>
        <w:t>”</w:t>
      </w:r>
      <w:r w:rsidRPr="009A7DAF">
        <w:rPr>
          <w:rFonts w:eastAsia="楷体_GB2312" w:hint="eastAsia"/>
          <w:w w:val="0"/>
          <w:lang w:eastAsia="zh-CN"/>
        </w:rPr>
        <w:t>。在继任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接受该任命之前，</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的任何辞任或解任均不得生效。</w:t>
      </w:r>
      <w:bookmarkEnd w:id="711"/>
    </w:p>
    <w:p w14:paraId="4F8AA653" w14:textId="77777777" w:rsidR="00ED3C36" w:rsidRPr="009A7DAF" w:rsidRDefault="00ED3C36">
      <w:pPr>
        <w:widowControl w:val="0"/>
        <w:numPr>
          <w:ilvl w:val="2"/>
          <w:numId w:val="7"/>
        </w:numPr>
        <w:tabs>
          <w:tab w:val="left" w:pos="1571"/>
          <w:tab w:val="left" w:pos="2356"/>
        </w:tabs>
        <w:spacing w:beforeLines="50" w:before="120" w:afterLines="50" w:after="120" w:line="360" w:lineRule="auto"/>
        <w:jc w:val="both"/>
        <w:rPr>
          <w:rFonts w:eastAsia="楷体_GB2312"/>
          <w:w w:val="0"/>
          <w:lang w:eastAsia="zh-CN"/>
        </w:rPr>
      </w:pPr>
      <w:bookmarkStart w:id="712" w:name="_DV_M532"/>
      <w:bookmarkEnd w:id="712"/>
      <w:r w:rsidRPr="009A7DAF">
        <w:rPr>
          <w:rFonts w:eastAsia="楷体_GB2312" w:hint="eastAsia"/>
          <w:lang w:eastAsia="zh-CN"/>
        </w:rPr>
        <w:t>如果</w:t>
      </w:r>
      <w:r w:rsidRPr="009A7DAF">
        <w:rPr>
          <w:rFonts w:eastAsia="楷体_GB2312" w:hint="eastAsia"/>
          <w:w w:val="0"/>
          <w:lang w:eastAsia="zh-CN"/>
        </w:rPr>
        <w:t>因</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发生任何</w:t>
      </w:r>
      <w:r w:rsidRPr="009A7DAF">
        <w:rPr>
          <w:rFonts w:eastAsia="楷体_GB2312"/>
          <w:w w:val="0"/>
          <w:lang w:eastAsia="zh-CN"/>
        </w:rPr>
        <w:t>“</w:t>
      </w:r>
      <w:r w:rsidRPr="009A7DAF">
        <w:rPr>
          <w:rFonts w:eastAsia="楷体_GB2312" w:hint="eastAsia"/>
          <w:w w:val="0"/>
          <w:lang w:eastAsia="zh-CN"/>
        </w:rPr>
        <w:t>丧失清偿能力事件</w:t>
      </w:r>
      <w:r w:rsidRPr="009A7DAF">
        <w:rPr>
          <w:rFonts w:eastAsia="楷体_GB2312"/>
          <w:w w:val="0"/>
          <w:lang w:eastAsia="zh-CN"/>
        </w:rPr>
        <w:t>”</w:t>
      </w:r>
      <w:r w:rsidRPr="009A7DAF">
        <w:rPr>
          <w:rFonts w:eastAsia="楷体_GB2312" w:hint="eastAsia"/>
          <w:w w:val="0"/>
          <w:lang w:eastAsia="zh-CN"/>
        </w:rPr>
        <w:t>中的任何一项或丧失</w:t>
      </w:r>
      <w:r w:rsidRPr="009A7DAF">
        <w:rPr>
          <w:rFonts w:eastAsia="楷体_GB2312"/>
          <w:w w:val="0"/>
          <w:lang w:eastAsia="zh-CN"/>
        </w:rPr>
        <w:t>“</w:t>
      </w:r>
      <w:r w:rsidRPr="009A7DAF">
        <w:rPr>
          <w:rFonts w:eastAsia="楷体_GB2312" w:hint="eastAsia"/>
          <w:w w:val="0"/>
          <w:lang w:eastAsia="zh-CN"/>
        </w:rPr>
        <w:t>受托人合格标准</w:t>
      </w:r>
      <w:r w:rsidRPr="009A7DAF">
        <w:rPr>
          <w:rFonts w:eastAsia="楷体_GB2312"/>
          <w:w w:val="0"/>
          <w:lang w:eastAsia="zh-CN"/>
        </w:rPr>
        <w:t>”</w:t>
      </w:r>
      <w:r w:rsidRPr="009A7DAF">
        <w:rPr>
          <w:rFonts w:eastAsia="楷体_GB2312" w:hint="eastAsia"/>
          <w:w w:val="0"/>
          <w:lang w:eastAsia="zh-CN"/>
        </w:rPr>
        <w:t>而解任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的，在根据上述第</w:t>
      </w:r>
      <w:r w:rsidR="00642CEF">
        <w:fldChar w:fldCharType="begin"/>
      </w:r>
      <w:r w:rsidR="00642CEF">
        <w:instrText xml:space="preserve"> REF _Ref182904633 \r \h  \* MERGEFORMAT </w:instrText>
      </w:r>
      <w:r w:rsidR="00642CEF">
        <w:fldChar w:fldCharType="separate"/>
      </w:r>
      <w:r w:rsidRPr="009A7DAF">
        <w:rPr>
          <w:rFonts w:eastAsia="楷体_GB2312"/>
          <w:w w:val="0"/>
          <w:lang w:eastAsia="zh-CN"/>
        </w:rPr>
        <w:t>15.3.1</w:t>
      </w:r>
      <w:r w:rsidR="00642CEF">
        <w:fldChar w:fldCharType="end"/>
      </w:r>
      <w:r w:rsidRPr="009A7DAF">
        <w:rPr>
          <w:rFonts w:eastAsia="楷体_GB2312" w:hint="eastAsia"/>
          <w:w w:val="0"/>
          <w:lang w:eastAsia="zh-CN"/>
        </w:rPr>
        <w:t>款的约定任命继任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以前，由届时</w:t>
      </w:r>
      <w:r w:rsidRPr="009A7DAF">
        <w:rPr>
          <w:rFonts w:eastAsia="楷体_GB2312"/>
          <w:w w:val="0"/>
          <w:lang w:eastAsia="zh-CN"/>
        </w:rPr>
        <w:t>“</w:t>
      </w:r>
      <w:r w:rsidRPr="009A7DAF">
        <w:rPr>
          <w:rFonts w:eastAsia="楷体_GB2312" w:hint="eastAsia"/>
          <w:w w:val="0"/>
          <w:lang w:eastAsia="zh-CN"/>
        </w:rPr>
        <w:t>银监会</w:t>
      </w:r>
      <w:r w:rsidRPr="009A7DAF">
        <w:rPr>
          <w:rFonts w:eastAsia="楷体_GB2312"/>
          <w:w w:val="0"/>
          <w:lang w:eastAsia="zh-CN"/>
        </w:rPr>
        <w:t>”</w:t>
      </w:r>
      <w:r w:rsidRPr="009A7DAF">
        <w:rPr>
          <w:rFonts w:eastAsia="楷体_GB2312" w:hint="eastAsia"/>
          <w:w w:val="0"/>
          <w:lang w:eastAsia="zh-CN"/>
        </w:rPr>
        <w:t>指定的临时</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（如有），代为履行</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在</w:t>
      </w:r>
      <w:r w:rsidRPr="009A7DAF">
        <w:rPr>
          <w:rFonts w:eastAsia="楷体_GB2312"/>
          <w:w w:val="0"/>
          <w:lang w:eastAsia="zh-CN"/>
        </w:rPr>
        <w:t>“</w:t>
      </w:r>
      <w:r w:rsidRPr="009A7DAF">
        <w:rPr>
          <w:rFonts w:eastAsia="楷体_GB2312" w:hint="eastAsia"/>
          <w:w w:val="0"/>
          <w:lang w:eastAsia="zh-CN"/>
        </w:rPr>
        <w:t>《信托合同》</w:t>
      </w:r>
      <w:r w:rsidRPr="009A7DAF">
        <w:rPr>
          <w:rFonts w:eastAsia="楷体_GB2312"/>
          <w:w w:val="0"/>
          <w:lang w:eastAsia="zh-CN"/>
        </w:rPr>
        <w:t>”</w:t>
      </w:r>
      <w:r w:rsidRPr="009A7DAF">
        <w:rPr>
          <w:rFonts w:eastAsia="楷体_GB2312" w:hint="eastAsia"/>
          <w:w w:val="0"/>
          <w:lang w:eastAsia="zh-CN"/>
        </w:rPr>
        <w:t>及其他</w:t>
      </w:r>
      <w:r w:rsidRPr="009A7DAF">
        <w:rPr>
          <w:rFonts w:eastAsia="楷体_GB2312"/>
          <w:w w:val="0"/>
          <w:lang w:eastAsia="zh-CN"/>
        </w:rPr>
        <w:t>“</w:t>
      </w:r>
      <w:r w:rsidRPr="009A7DAF">
        <w:rPr>
          <w:rFonts w:eastAsia="楷体_GB2312" w:hint="eastAsia"/>
          <w:w w:val="0"/>
          <w:lang w:eastAsia="zh-CN"/>
        </w:rPr>
        <w:t>交易文件</w:t>
      </w:r>
      <w:r w:rsidRPr="009A7DAF">
        <w:rPr>
          <w:rFonts w:eastAsia="楷体_GB2312"/>
          <w:w w:val="0"/>
          <w:lang w:eastAsia="zh-CN"/>
        </w:rPr>
        <w:t>”</w:t>
      </w:r>
      <w:r w:rsidRPr="009A7DAF">
        <w:rPr>
          <w:rFonts w:eastAsia="楷体_GB2312" w:hint="eastAsia"/>
          <w:w w:val="0"/>
          <w:lang w:eastAsia="zh-CN"/>
        </w:rPr>
        <w:t>项下的职责</w:t>
      </w:r>
      <w:r w:rsidRPr="009A7DAF">
        <w:rPr>
          <w:rFonts w:eastAsia="楷体_GB2312" w:hint="eastAsia"/>
          <w:bCs/>
          <w:w w:val="0"/>
          <w:lang w:eastAsia="zh-CN"/>
        </w:rPr>
        <w:t>。</w:t>
      </w:r>
    </w:p>
    <w:p w14:paraId="151BA508" w14:textId="77777777" w:rsidR="00ED3C36" w:rsidRPr="009A7DAF" w:rsidRDefault="00ED3C36">
      <w:pPr>
        <w:widowControl w:val="0"/>
        <w:numPr>
          <w:ilvl w:val="2"/>
          <w:numId w:val="7"/>
        </w:numPr>
        <w:tabs>
          <w:tab w:val="left" w:pos="1571"/>
          <w:tab w:val="left" w:pos="2356"/>
        </w:tabs>
        <w:spacing w:beforeLines="50" w:before="120" w:afterLines="50" w:after="120" w:line="360" w:lineRule="auto"/>
        <w:jc w:val="both"/>
        <w:rPr>
          <w:rFonts w:eastAsia="楷体_GB2312"/>
          <w:w w:val="0"/>
          <w:lang w:eastAsia="zh-CN"/>
        </w:rPr>
      </w:pPr>
      <w:bookmarkStart w:id="713" w:name="_DV_M533"/>
      <w:bookmarkStart w:id="714" w:name="_DV_M534"/>
      <w:bookmarkStart w:id="715" w:name="_Ref182904509"/>
      <w:bookmarkEnd w:id="713"/>
      <w:bookmarkEnd w:id="714"/>
      <w:r w:rsidRPr="009A7DAF">
        <w:rPr>
          <w:rFonts w:eastAsia="楷体_GB2312" w:hint="eastAsia"/>
          <w:w w:val="0"/>
          <w:lang w:eastAsia="zh-CN"/>
        </w:rPr>
        <w:t>继任</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w:t>
      </w:r>
      <w:r w:rsidRPr="009A7DAF">
        <w:rPr>
          <w:rFonts w:eastAsia="楷体_GB2312" w:hint="eastAsia"/>
          <w:w w:val="0"/>
          <w:lang w:eastAsia="zh-CN"/>
        </w:rPr>
        <w:t>签署并向</w:t>
      </w:r>
      <w:r w:rsidRPr="009A7DAF">
        <w:rPr>
          <w:rFonts w:eastAsia="楷体_GB2312"/>
          <w:w w:val="0"/>
          <w:lang w:eastAsia="zh-CN"/>
        </w:rPr>
        <w:t>“</w:t>
      </w:r>
      <w:r w:rsidRPr="009A7DAF">
        <w:rPr>
          <w:rFonts w:eastAsia="楷体_GB2312" w:hint="eastAsia"/>
          <w:w w:val="0"/>
          <w:lang w:eastAsia="zh-CN"/>
        </w:rPr>
        <w:t>委托人</w:t>
      </w:r>
      <w:r w:rsidRPr="009A7DAF">
        <w:rPr>
          <w:rFonts w:eastAsia="楷体_GB2312"/>
          <w:w w:val="0"/>
          <w:lang w:eastAsia="zh-CN"/>
        </w:rPr>
        <w:t>”</w:t>
      </w:r>
      <w:r w:rsidRPr="009A7DAF">
        <w:rPr>
          <w:rFonts w:eastAsia="楷体_GB2312" w:hint="eastAsia"/>
          <w:w w:val="0"/>
          <w:lang w:eastAsia="zh-CN"/>
        </w:rPr>
        <w:t>、原</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以及</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交付其接受委任的书面文件，原</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的辞任或解任在继任</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w w:val="0"/>
          <w:lang w:eastAsia="zh-CN"/>
        </w:rPr>
        <w:t>签署并交付该等书面文件后立即生效，且继任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无需采取进一步的行动，即自动享有并承担其前任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在本合同以及其前任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作为一方的其他</w:t>
      </w:r>
      <w:r w:rsidRPr="009A7DAF">
        <w:rPr>
          <w:rFonts w:eastAsia="楷体_GB2312"/>
          <w:w w:val="0"/>
          <w:lang w:eastAsia="zh-CN"/>
        </w:rPr>
        <w:t>“</w:t>
      </w:r>
      <w:r w:rsidRPr="009A7DAF">
        <w:rPr>
          <w:rFonts w:eastAsia="楷体_GB2312" w:hint="eastAsia"/>
          <w:w w:val="0"/>
          <w:lang w:eastAsia="zh-CN"/>
        </w:rPr>
        <w:t>交易文件</w:t>
      </w:r>
      <w:r w:rsidRPr="009A7DAF">
        <w:rPr>
          <w:rFonts w:eastAsia="楷体_GB2312"/>
          <w:w w:val="0"/>
          <w:lang w:eastAsia="zh-CN"/>
        </w:rPr>
        <w:t>”</w:t>
      </w:r>
      <w:r w:rsidRPr="009A7DAF">
        <w:rPr>
          <w:rFonts w:eastAsia="楷体_GB2312" w:hint="eastAsia"/>
          <w:w w:val="0"/>
          <w:lang w:eastAsia="zh-CN"/>
        </w:rPr>
        <w:t>项下的全部权利、权力、职责和义务。</w:t>
      </w:r>
      <w:bookmarkEnd w:id="715"/>
    </w:p>
    <w:p w14:paraId="6096E671" w14:textId="77777777" w:rsidR="00ED3C36" w:rsidRPr="009A7DAF" w:rsidRDefault="00ED3C36">
      <w:pPr>
        <w:widowControl w:val="0"/>
        <w:numPr>
          <w:ilvl w:val="2"/>
          <w:numId w:val="7"/>
        </w:numPr>
        <w:tabs>
          <w:tab w:val="left" w:pos="1571"/>
          <w:tab w:val="left" w:pos="2356"/>
        </w:tabs>
        <w:spacing w:beforeLines="50" w:before="120" w:afterLines="50" w:after="120" w:line="360" w:lineRule="auto"/>
        <w:jc w:val="both"/>
        <w:rPr>
          <w:rFonts w:eastAsia="楷体_GB2312"/>
          <w:w w:val="0"/>
          <w:lang w:eastAsia="zh-CN"/>
        </w:rPr>
      </w:pPr>
      <w:bookmarkStart w:id="716" w:name="_DV_M535"/>
      <w:bookmarkEnd w:id="716"/>
      <w:r w:rsidRPr="009A7DAF">
        <w:rPr>
          <w:rFonts w:eastAsia="楷体_GB2312" w:hint="eastAsia"/>
          <w:w w:val="0"/>
          <w:lang w:eastAsia="zh-CN"/>
        </w:rPr>
        <w:t>辞任或被解任的原</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在辞任或被解任后应：</w:t>
      </w:r>
      <w:r w:rsidRPr="009A7DAF">
        <w:rPr>
          <w:rFonts w:eastAsia="楷体_GB2312"/>
          <w:w w:val="0"/>
          <w:lang w:eastAsia="zh-CN"/>
        </w:rPr>
        <w:t>(1)</w:t>
      </w:r>
      <w:r w:rsidRPr="009A7DAF">
        <w:rPr>
          <w:rFonts w:eastAsia="楷体_GB2312" w:hint="eastAsia"/>
          <w:w w:val="0"/>
          <w:lang w:eastAsia="zh-CN"/>
        </w:rPr>
        <w:t>签署并交付形式和内容符合继任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和</w:t>
      </w:r>
      <w:r w:rsidRPr="009A7DAF">
        <w:rPr>
          <w:rFonts w:eastAsia="楷体_GB2312"/>
          <w:w w:val="0"/>
          <w:lang w:eastAsia="zh-CN"/>
        </w:rPr>
        <w:t>“</w:t>
      </w:r>
      <w:r w:rsidRPr="009A7DAF">
        <w:rPr>
          <w:rFonts w:eastAsia="楷体_GB2312" w:hint="eastAsia"/>
          <w:w w:val="0"/>
          <w:lang w:eastAsia="zh-CN"/>
        </w:rPr>
        <w:t>资产支持证券持有人大会</w:t>
      </w:r>
      <w:r w:rsidRPr="009A7DAF">
        <w:rPr>
          <w:rFonts w:eastAsia="楷体_GB2312"/>
          <w:w w:val="0"/>
          <w:lang w:eastAsia="zh-CN"/>
        </w:rPr>
        <w:t>”</w:t>
      </w:r>
      <w:r w:rsidRPr="009A7DAF">
        <w:rPr>
          <w:rFonts w:eastAsia="楷体_GB2312" w:hint="eastAsia"/>
          <w:w w:val="0"/>
          <w:lang w:eastAsia="zh-CN"/>
        </w:rPr>
        <w:t>要求的书面文件，向继任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完全转让其在本合同及其作为一方的</w:t>
      </w:r>
      <w:r w:rsidRPr="009A7DAF">
        <w:rPr>
          <w:rFonts w:eastAsia="楷体_GB2312"/>
          <w:w w:val="0"/>
          <w:lang w:eastAsia="zh-CN"/>
        </w:rPr>
        <w:t>“</w:t>
      </w:r>
      <w:r w:rsidRPr="009A7DAF">
        <w:rPr>
          <w:rFonts w:eastAsia="楷体_GB2312" w:hint="eastAsia"/>
          <w:w w:val="0"/>
          <w:lang w:eastAsia="zh-CN"/>
        </w:rPr>
        <w:t>交易文件</w:t>
      </w:r>
      <w:r w:rsidRPr="009A7DAF">
        <w:rPr>
          <w:rFonts w:eastAsia="楷体_GB2312"/>
          <w:w w:val="0"/>
          <w:lang w:eastAsia="zh-CN"/>
        </w:rPr>
        <w:t>”</w:t>
      </w:r>
      <w:r w:rsidRPr="009A7DAF">
        <w:rPr>
          <w:rFonts w:eastAsia="楷体_GB2312" w:hint="eastAsia"/>
          <w:w w:val="0"/>
          <w:lang w:eastAsia="zh-CN"/>
        </w:rPr>
        <w:t>项下的全部权利、权力、职责和义务；</w:t>
      </w:r>
      <w:r w:rsidRPr="009A7DAF">
        <w:rPr>
          <w:rFonts w:eastAsia="楷体_GB2312"/>
          <w:w w:val="0"/>
          <w:lang w:eastAsia="zh-CN"/>
        </w:rPr>
        <w:t>(2)</w:t>
      </w:r>
      <w:r w:rsidRPr="009A7DAF">
        <w:rPr>
          <w:rFonts w:eastAsia="楷体_GB2312" w:hint="eastAsia"/>
          <w:w w:val="0"/>
          <w:lang w:eastAsia="zh-CN"/>
        </w:rPr>
        <w:t>向继任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转让并交付</w:t>
      </w:r>
      <w:r w:rsidRPr="009A7DAF">
        <w:rPr>
          <w:rFonts w:eastAsia="楷体_GB2312"/>
          <w:w w:val="0"/>
          <w:lang w:eastAsia="zh-CN"/>
        </w:rPr>
        <w:lastRenderedPageBreak/>
        <w:t>“</w:t>
      </w:r>
      <w:r w:rsidRPr="009A7DAF">
        <w:rPr>
          <w:rFonts w:eastAsia="楷体_GB2312" w:hint="eastAsia"/>
          <w:w w:val="0"/>
          <w:lang w:eastAsia="zh-CN"/>
        </w:rPr>
        <w:t>信托财产</w:t>
      </w:r>
      <w:r w:rsidRPr="009A7DAF">
        <w:rPr>
          <w:rFonts w:eastAsia="楷体_GB2312"/>
          <w:w w:val="0"/>
          <w:lang w:eastAsia="zh-CN"/>
        </w:rPr>
        <w:t>”</w:t>
      </w:r>
      <w:r w:rsidRPr="009A7DAF">
        <w:rPr>
          <w:rFonts w:eastAsia="楷体_GB2312" w:hint="eastAsia"/>
          <w:w w:val="0"/>
          <w:lang w:eastAsia="zh-CN"/>
        </w:rPr>
        <w:t>以及其根据本合同及其他</w:t>
      </w:r>
      <w:r w:rsidRPr="009A7DAF">
        <w:rPr>
          <w:rFonts w:eastAsia="楷体_GB2312"/>
          <w:w w:val="0"/>
          <w:lang w:eastAsia="zh-CN"/>
        </w:rPr>
        <w:t>“</w:t>
      </w:r>
      <w:r w:rsidRPr="009A7DAF">
        <w:rPr>
          <w:rFonts w:eastAsia="楷体_GB2312" w:hint="eastAsia"/>
          <w:w w:val="0"/>
          <w:lang w:eastAsia="zh-CN"/>
        </w:rPr>
        <w:t>交易文件</w:t>
      </w:r>
      <w:r w:rsidRPr="009A7DAF">
        <w:rPr>
          <w:rFonts w:eastAsia="楷体_GB2312"/>
          <w:w w:val="0"/>
          <w:lang w:eastAsia="zh-CN"/>
        </w:rPr>
        <w:t>”</w:t>
      </w:r>
      <w:r w:rsidRPr="009A7DAF">
        <w:rPr>
          <w:rFonts w:eastAsia="楷体_GB2312" w:hint="eastAsia"/>
          <w:w w:val="0"/>
          <w:lang w:eastAsia="zh-CN"/>
        </w:rPr>
        <w:t>持有的全部其他财产和金钱；</w:t>
      </w:r>
      <w:r w:rsidRPr="009A7DAF">
        <w:rPr>
          <w:rFonts w:eastAsia="楷体_GB2312"/>
          <w:w w:val="0"/>
          <w:lang w:eastAsia="zh-CN"/>
        </w:rPr>
        <w:t>(3)</w:t>
      </w:r>
      <w:r w:rsidRPr="009A7DAF">
        <w:rPr>
          <w:rFonts w:eastAsia="楷体_GB2312" w:hint="eastAsia"/>
          <w:w w:val="0"/>
          <w:lang w:eastAsia="zh-CN"/>
        </w:rPr>
        <w:t>向继任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或</w:t>
      </w:r>
      <w:r w:rsidRPr="009A7DAF">
        <w:rPr>
          <w:rFonts w:eastAsia="楷体_GB2312"/>
          <w:w w:val="0"/>
          <w:lang w:eastAsia="zh-CN"/>
        </w:rPr>
        <w:t>“</w:t>
      </w:r>
      <w:r w:rsidRPr="009A7DAF">
        <w:rPr>
          <w:rFonts w:eastAsia="楷体_GB2312" w:hint="eastAsia"/>
          <w:w w:val="0"/>
          <w:lang w:eastAsia="zh-CN"/>
        </w:rPr>
        <w:t>贷款服务机构</w:t>
      </w:r>
      <w:r w:rsidRPr="009A7DAF">
        <w:rPr>
          <w:rFonts w:eastAsia="楷体_GB2312"/>
          <w:w w:val="0"/>
          <w:lang w:eastAsia="zh-CN"/>
        </w:rPr>
        <w:t>”</w:t>
      </w:r>
      <w:r w:rsidRPr="009A7DAF">
        <w:rPr>
          <w:rFonts w:eastAsia="楷体_GB2312" w:hint="eastAsia"/>
          <w:w w:val="0"/>
          <w:lang w:eastAsia="zh-CN"/>
        </w:rPr>
        <w:t>（作为继任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的代理人）转让并交付</w:t>
      </w:r>
      <w:r w:rsidRPr="009A7DAF">
        <w:rPr>
          <w:rFonts w:eastAsia="楷体_GB2312"/>
          <w:w w:val="0"/>
          <w:lang w:eastAsia="zh-CN"/>
        </w:rPr>
        <w:t>“</w:t>
      </w:r>
      <w:r w:rsidRPr="009A7DAF">
        <w:rPr>
          <w:rFonts w:eastAsia="楷体_GB2312" w:hint="eastAsia"/>
          <w:w w:val="0"/>
          <w:lang w:eastAsia="zh-CN"/>
        </w:rPr>
        <w:t>账户记录</w:t>
      </w:r>
      <w:r w:rsidRPr="009A7DAF">
        <w:rPr>
          <w:rFonts w:eastAsia="楷体_GB2312"/>
          <w:w w:val="0"/>
          <w:lang w:eastAsia="zh-CN"/>
        </w:rPr>
        <w:t>”</w:t>
      </w:r>
      <w:r w:rsidRPr="009A7DAF">
        <w:rPr>
          <w:rFonts w:eastAsia="楷体_GB2312" w:hint="eastAsia"/>
          <w:w w:val="0"/>
          <w:lang w:eastAsia="zh-CN"/>
        </w:rPr>
        <w:t>；以及</w:t>
      </w:r>
      <w:r w:rsidRPr="009A7DAF">
        <w:rPr>
          <w:rFonts w:eastAsia="楷体_GB2312"/>
          <w:w w:val="0"/>
          <w:lang w:eastAsia="zh-CN"/>
        </w:rPr>
        <w:t>(4)</w:t>
      </w:r>
      <w:r w:rsidRPr="009A7DAF">
        <w:rPr>
          <w:rFonts w:eastAsia="楷体_GB2312" w:hint="eastAsia"/>
          <w:w w:val="0"/>
          <w:lang w:eastAsia="zh-CN"/>
        </w:rPr>
        <w:t>采取一切必要的或被合理要求的行动完善向继任</w:t>
      </w:r>
      <w:r w:rsidRPr="009A7DAF">
        <w:rPr>
          <w:rFonts w:eastAsia="楷体_GB2312"/>
          <w:w w:val="0"/>
          <w:lang w:eastAsia="zh-CN"/>
        </w:rPr>
        <w:t>“</w:t>
      </w:r>
      <w:r w:rsidRPr="009A7DAF">
        <w:rPr>
          <w:rFonts w:eastAsia="楷体_GB2312" w:hint="eastAsia"/>
          <w:w w:val="0"/>
          <w:lang w:eastAsia="zh-CN"/>
        </w:rPr>
        <w:t>受托人</w:t>
      </w:r>
      <w:r w:rsidRPr="009A7DAF">
        <w:rPr>
          <w:rFonts w:eastAsia="楷体_GB2312"/>
          <w:w w:val="0"/>
          <w:lang w:eastAsia="zh-CN"/>
        </w:rPr>
        <w:t>”</w:t>
      </w:r>
      <w:r w:rsidRPr="009A7DAF">
        <w:rPr>
          <w:rFonts w:eastAsia="楷体_GB2312" w:hint="eastAsia"/>
          <w:w w:val="0"/>
          <w:lang w:eastAsia="zh-CN"/>
        </w:rPr>
        <w:t>转让相应财产和金钱的行为。</w:t>
      </w:r>
    </w:p>
    <w:p w14:paraId="18136248"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17" w:name="_DV_M536"/>
      <w:bookmarkEnd w:id="717"/>
      <w:r w:rsidRPr="009A7DAF">
        <w:rPr>
          <w:rFonts w:eastAsia="楷体_GB2312" w:hint="eastAsia"/>
          <w:b/>
        </w:rPr>
        <w:t>费用和支出的负担</w:t>
      </w:r>
    </w:p>
    <w:p w14:paraId="3AAE26D8" w14:textId="77777777" w:rsidR="00ED3C36" w:rsidRPr="009A7DAF" w:rsidRDefault="00ED3C36" w:rsidP="005A7C36">
      <w:pPr>
        <w:pStyle w:val="BodyText"/>
        <w:widowControl w:val="0"/>
        <w:spacing w:line="360" w:lineRule="exact"/>
        <w:ind w:leftChars="295" w:left="708"/>
        <w:rPr>
          <w:rFonts w:eastAsia="楷体_GB2312"/>
        </w:rPr>
      </w:pPr>
      <w:r w:rsidRPr="009A7DAF">
        <w:rPr>
          <w:rFonts w:eastAsia="楷体_GB2312"/>
          <w:w w:val="0"/>
        </w:rPr>
        <w:t>“</w:t>
      </w:r>
      <w:r w:rsidRPr="009A7DAF">
        <w:rPr>
          <w:rFonts w:eastAsia="楷体_GB2312" w:hint="eastAsia"/>
          <w:w w:val="0"/>
        </w:rPr>
        <w:t>受托人</w:t>
      </w:r>
      <w:r w:rsidRPr="009A7DAF">
        <w:rPr>
          <w:rFonts w:eastAsia="楷体_GB2312"/>
          <w:w w:val="0"/>
        </w:rPr>
        <w:t>”</w:t>
      </w:r>
      <w:r w:rsidRPr="009A7DAF">
        <w:rPr>
          <w:rFonts w:eastAsia="楷体_GB2312" w:hint="eastAsia"/>
          <w:w w:val="0"/>
        </w:rPr>
        <w:t>根据本合同第</w:t>
      </w:r>
      <w:r w:rsidR="00642CEF">
        <w:fldChar w:fldCharType="begin"/>
      </w:r>
      <w:r w:rsidR="00642CEF">
        <w:instrText xml:space="preserve"> REF _Ref182904705 \r \h  \* MERGEFORMAT </w:instrText>
      </w:r>
      <w:r w:rsidR="00642CEF">
        <w:fldChar w:fldCharType="separate"/>
      </w:r>
      <w:r w:rsidRPr="009A7DAF">
        <w:rPr>
          <w:rFonts w:eastAsia="楷体_GB2312"/>
          <w:w w:val="0"/>
        </w:rPr>
        <w:t>15.1</w:t>
      </w:r>
      <w:r w:rsidR="00642CEF">
        <w:fldChar w:fldCharType="end"/>
      </w:r>
      <w:r w:rsidRPr="009A7DAF">
        <w:rPr>
          <w:rFonts w:eastAsia="楷体_GB2312" w:hint="eastAsia"/>
          <w:w w:val="0"/>
        </w:rPr>
        <w:t>款辞任或根据第</w:t>
      </w:r>
      <w:r w:rsidR="00642CEF">
        <w:fldChar w:fldCharType="begin"/>
      </w:r>
      <w:r w:rsidR="00642CEF">
        <w:instrText xml:space="preserve"> REF _Ref182904708 \r \h  \* MERGEFORMAT </w:instrText>
      </w:r>
      <w:r w:rsidR="00642CEF">
        <w:fldChar w:fldCharType="separate"/>
      </w:r>
      <w:r w:rsidRPr="009A7DAF">
        <w:rPr>
          <w:rFonts w:eastAsia="楷体_GB2312"/>
          <w:w w:val="0"/>
        </w:rPr>
        <w:t>15.2</w:t>
      </w:r>
      <w:r w:rsidR="00642CEF">
        <w:fldChar w:fldCharType="end"/>
      </w:r>
      <w:r w:rsidRPr="009A7DAF">
        <w:rPr>
          <w:rFonts w:eastAsia="楷体_GB2312" w:hint="eastAsia"/>
          <w:w w:val="0"/>
        </w:rPr>
        <w:t>款被解任的，应承担因下列事项发生的全部费用和支出：</w:t>
      </w:r>
      <w:r w:rsidRPr="009A7DAF">
        <w:rPr>
          <w:rFonts w:eastAsia="楷体_GB2312"/>
          <w:w w:val="0"/>
        </w:rPr>
        <w:t>(1)</w:t>
      </w:r>
      <w:r w:rsidRPr="009A7DAF">
        <w:rPr>
          <w:rFonts w:eastAsia="楷体_GB2312" w:hint="eastAsia"/>
          <w:w w:val="0"/>
        </w:rPr>
        <w:t>向继任</w:t>
      </w:r>
      <w:r w:rsidRPr="009A7DAF">
        <w:rPr>
          <w:rFonts w:eastAsia="楷体_GB2312"/>
          <w:w w:val="0"/>
        </w:rPr>
        <w:t>“</w:t>
      </w:r>
      <w:r w:rsidRPr="009A7DAF">
        <w:rPr>
          <w:rFonts w:eastAsia="楷体_GB2312" w:hint="eastAsia"/>
          <w:w w:val="0"/>
        </w:rPr>
        <w:t>受托人</w:t>
      </w:r>
      <w:r w:rsidRPr="009A7DAF">
        <w:rPr>
          <w:rFonts w:eastAsia="楷体_GB2312"/>
          <w:w w:val="0"/>
        </w:rPr>
        <w:t>”</w:t>
      </w:r>
      <w:r w:rsidRPr="009A7DAF">
        <w:rPr>
          <w:rFonts w:eastAsia="楷体_GB2312" w:hint="eastAsia"/>
          <w:w w:val="0"/>
        </w:rPr>
        <w:t>转让其在本合同及其作为一方的</w:t>
      </w:r>
      <w:r w:rsidRPr="009A7DAF">
        <w:rPr>
          <w:rFonts w:eastAsia="楷体_GB2312"/>
          <w:w w:val="0"/>
        </w:rPr>
        <w:t>“</w:t>
      </w:r>
      <w:r w:rsidRPr="009A7DAF">
        <w:rPr>
          <w:rFonts w:eastAsia="楷体_GB2312" w:hint="eastAsia"/>
          <w:w w:val="0"/>
        </w:rPr>
        <w:t>交易文件</w:t>
      </w:r>
      <w:r w:rsidRPr="009A7DAF">
        <w:rPr>
          <w:rFonts w:eastAsia="楷体_GB2312"/>
          <w:w w:val="0"/>
        </w:rPr>
        <w:t>”</w:t>
      </w:r>
      <w:r w:rsidRPr="009A7DAF">
        <w:rPr>
          <w:rFonts w:eastAsia="楷体_GB2312" w:hint="eastAsia"/>
          <w:w w:val="0"/>
        </w:rPr>
        <w:t>项下的全部权利、权力、职责和义务；</w:t>
      </w:r>
      <w:r w:rsidRPr="009A7DAF">
        <w:rPr>
          <w:rFonts w:eastAsia="楷体_GB2312"/>
          <w:w w:val="0"/>
        </w:rPr>
        <w:t>(2)</w:t>
      </w:r>
      <w:r w:rsidRPr="009A7DAF">
        <w:rPr>
          <w:rFonts w:eastAsia="楷体_GB2312" w:hint="eastAsia"/>
          <w:w w:val="0"/>
        </w:rPr>
        <w:t>按照应适用的</w:t>
      </w:r>
      <w:r w:rsidRPr="009A7DAF">
        <w:rPr>
          <w:rFonts w:eastAsia="楷体_GB2312"/>
          <w:w w:val="0"/>
        </w:rPr>
        <w:t>“</w:t>
      </w:r>
      <w:r w:rsidRPr="009A7DAF">
        <w:rPr>
          <w:rFonts w:eastAsia="楷体_GB2312" w:hint="eastAsia"/>
          <w:w w:val="0"/>
        </w:rPr>
        <w:t>中国</w:t>
      </w:r>
      <w:r w:rsidRPr="009A7DAF">
        <w:rPr>
          <w:rFonts w:eastAsia="楷体_GB2312"/>
          <w:w w:val="0"/>
        </w:rPr>
        <w:t>”“</w:t>
      </w:r>
      <w:r w:rsidRPr="009A7DAF">
        <w:rPr>
          <w:rFonts w:eastAsia="楷体_GB2312" w:hint="eastAsia"/>
          <w:w w:val="0"/>
        </w:rPr>
        <w:t>法律</w:t>
      </w:r>
      <w:r w:rsidRPr="009A7DAF">
        <w:rPr>
          <w:rFonts w:eastAsia="楷体_GB2312"/>
          <w:w w:val="0"/>
        </w:rPr>
        <w:t>”</w:t>
      </w:r>
      <w:r w:rsidRPr="009A7DAF">
        <w:rPr>
          <w:rFonts w:eastAsia="楷体_GB2312" w:hint="eastAsia"/>
          <w:w w:val="0"/>
        </w:rPr>
        <w:t>向继任</w:t>
      </w:r>
      <w:r w:rsidRPr="009A7DAF">
        <w:rPr>
          <w:rFonts w:eastAsia="楷体_GB2312"/>
          <w:w w:val="0"/>
        </w:rPr>
        <w:t>“</w:t>
      </w:r>
      <w:r w:rsidRPr="009A7DAF">
        <w:rPr>
          <w:rFonts w:eastAsia="楷体_GB2312" w:hint="eastAsia"/>
          <w:w w:val="0"/>
        </w:rPr>
        <w:t>受托人</w:t>
      </w:r>
      <w:r w:rsidRPr="009A7DAF">
        <w:rPr>
          <w:rFonts w:eastAsia="楷体_GB2312"/>
          <w:w w:val="0"/>
        </w:rPr>
        <w:t>”</w:t>
      </w:r>
      <w:r w:rsidRPr="009A7DAF">
        <w:rPr>
          <w:rFonts w:eastAsia="楷体_GB2312" w:hint="eastAsia"/>
          <w:w w:val="0"/>
        </w:rPr>
        <w:t>转让全部</w:t>
      </w:r>
      <w:r w:rsidRPr="009A7DAF">
        <w:rPr>
          <w:rFonts w:eastAsia="楷体_GB2312"/>
          <w:w w:val="0"/>
        </w:rPr>
        <w:t>“</w:t>
      </w:r>
      <w:r w:rsidRPr="009A7DAF">
        <w:rPr>
          <w:rFonts w:eastAsia="楷体_GB2312" w:hint="eastAsia"/>
          <w:w w:val="0"/>
        </w:rPr>
        <w:t>信托财产</w:t>
      </w:r>
      <w:r w:rsidRPr="009A7DAF">
        <w:rPr>
          <w:rFonts w:eastAsia="楷体_GB2312"/>
          <w:w w:val="0"/>
        </w:rPr>
        <w:t>”</w:t>
      </w:r>
      <w:r w:rsidRPr="009A7DAF">
        <w:rPr>
          <w:rFonts w:eastAsia="楷体_GB2312" w:hint="eastAsia"/>
          <w:w w:val="0"/>
        </w:rPr>
        <w:t>并对该等转让予以完善（包括但不限于办理</w:t>
      </w:r>
      <w:r w:rsidRPr="009A7DAF">
        <w:rPr>
          <w:rFonts w:eastAsia="楷体_GB2312"/>
          <w:w w:val="0"/>
        </w:rPr>
        <w:t>“</w:t>
      </w:r>
      <w:r w:rsidRPr="009A7DAF">
        <w:rPr>
          <w:rFonts w:eastAsia="楷体_GB2312" w:hint="eastAsia"/>
          <w:w w:val="0"/>
        </w:rPr>
        <w:t>抵押权</w:t>
      </w:r>
      <w:r w:rsidRPr="009A7DAF">
        <w:rPr>
          <w:rFonts w:eastAsia="楷体_GB2312"/>
          <w:w w:val="0"/>
        </w:rPr>
        <w:t>”</w:t>
      </w:r>
      <w:r w:rsidRPr="009A7DAF">
        <w:rPr>
          <w:rFonts w:eastAsia="楷体_GB2312" w:hint="eastAsia"/>
          <w:w w:val="0"/>
        </w:rPr>
        <w:t>、</w:t>
      </w:r>
      <w:r w:rsidRPr="009A7DAF">
        <w:rPr>
          <w:rFonts w:eastAsia="楷体_GB2312"/>
          <w:w w:val="0"/>
        </w:rPr>
        <w:t>“</w:t>
      </w:r>
      <w:r w:rsidRPr="009A7DAF">
        <w:rPr>
          <w:rFonts w:eastAsia="楷体_GB2312" w:hint="eastAsia"/>
          <w:w w:val="0"/>
        </w:rPr>
        <w:t>预登记</w:t>
      </w:r>
      <w:r w:rsidRPr="009A7DAF">
        <w:rPr>
          <w:rFonts w:eastAsia="楷体_GB2312"/>
          <w:w w:val="0"/>
        </w:rPr>
        <w:t>”</w:t>
      </w:r>
      <w:r w:rsidRPr="009A7DAF">
        <w:rPr>
          <w:rFonts w:eastAsia="楷体_GB2312" w:hint="eastAsia"/>
          <w:w w:val="0"/>
        </w:rPr>
        <w:t>转移登记手续）；</w:t>
      </w:r>
      <w:r w:rsidRPr="009A7DAF">
        <w:rPr>
          <w:rFonts w:eastAsia="楷体_GB2312"/>
          <w:w w:val="0"/>
        </w:rPr>
        <w:t>(3)</w:t>
      </w:r>
      <w:r w:rsidRPr="009A7DAF">
        <w:rPr>
          <w:rFonts w:eastAsia="楷体_GB2312" w:hint="eastAsia"/>
          <w:w w:val="0"/>
        </w:rPr>
        <w:t>将与</w:t>
      </w:r>
      <w:r w:rsidRPr="009A7DAF">
        <w:rPr>
          <w:rFonts w:eastAsia="楷体_GB2312"/>
          <w:w w:val="0"/>
        </w:rPr>
        <w:t>“</w:t>
      </w:r>
      <w:r w:rsidRPr="009A7DAF">
        <w:rPr>
          <w:rFonts w:eastAsia="楷体_GB2312" w:hint="eastAsia"/>
          <w:w w:val="0"/>
        </w:rPr>
        <w:t>信托</w:t>
      </w:r>
      <w:r w:rsidRPr="009A7DAF">
        <w:rPr>
          <w:rFonts w:eastAsia="楷体_GB2312"/>
          <w:w w:val="0"/>
        </w:rPr>
        <w:t>”</w:t>
      </w:r>
      <w:r w:rsidRPr="009A7DAF">
        <w:rPr>
          <w:rFonts w:eastAsia="楷体_GB2312" w:hint="eastAsia"/>
          <w:w w:val="0"/>
        </w:rPr>
        <w:t>有关的全部记录和其他文件交付给继任</w:t>
      </w:r>
      <w:r w:rsidRPr="009A7DAF">
        <w:rPr>
          <w:rFonts w:eastAsia="楷体_GB2312"/>
          <w:w w:val="0"/>
        </w:rPr>
        <w:t>“</w:t>
      </w:r>
      <w:r w:rsidRPr="009A7DAF">
        <w:rPr>
          <w:rFonts w:eastAsia="楷体_GB2312" w:hint="eastAsia"/>
          <w:w w:val="0"/>
        </w:rPr>
        <w:t>受托人</w:t>
      </w:r>
      <w:r w:rsidRPr="009A7DAF">
        <w:rPr>
          <w:rFonts w:eastAsia="楷体_GB2312"/>
          <w:w w:val="0"/>
        </w:rPr>
        <w:t>”</w:t>
      </w:r>
      <w:r w:rsidRPr="009A7DAF">
        <w:rPr>
          <w:rFonts w:eastAsia="楷体_GB2312" w:hint="eastAsia"/>
          <w:w w:val="0"/>
        </w:rPr>
        <w:t>；以及</w:t>
      </w:r>
      <w:r w:rsidRPr="009A7DAF">
        <w:rPr>
          <w:rFonts w:eastAsia="楷体_GB2312"/>
          <w:w w:val="0"/>
        </w:rPr>
        <w:t>(4)“</w:t>
      </w:r>
      <w:r w:rsidRPr="009A7DAF">
        <w:rPr>
          <w:rFonts w:eastAsia="楷体_GB2312" w:hint="eastAsia"/>
          <w:w w:val="0"/>
        </w:rPr>
        <w:t>中国</w:t>
      </w:r>
      <w:r w:rsidRPr="009A7DAF">
        <w:rPr>
          <w:rFonts w:eastAsia="楷体_GB2312"/>
          <w:w w:val="0"/>
        </w:rPr>
        <w:t>”“</w:t>
      </w:r>
      <w:r w:rsidRPr="009A7DAF">
        <w:rPr>
          <w:rFonts w:eastAsia="楷体_GB2312" w:hint="eastAsia"/>
          <w:w w:val="0"/>
        </w:rPr>
        <w:t>法律</w:t>
      </w:r>
      <w:r w:rsidRPr="009A7DAF">
        <w:rPr>
          <w:rFonts w:eastAsia="楷体_GB2312"/>
          <w:w w:val="0"/>
        </w:rPr>
        <w:t>”</w:t>
      </w:r>
      <w:r w:rsidRPr="009A7DAF">
        <w:rPr>
          <w:rFonts w:eastAsia="楷体_GB2312" w:hint="eastAsia"/>
          <w:w w:val="0"/>
        </w:rPr>
        <w:t>要求的全部相关行为。</w:t>
      </w:r>
      <w:bookmarkStart w:id="718" w:name="_Toc112668124"/>
      <w:bookmarkStart w:id="719" w:name="_Toc148384254"/>
      <w:bookmarkStart w:id="720" w:name="_Toc148440841"/>
      <w:bookmarkStart w:id="721" w:name="_Toc148440842"/>
      <w:bookmarkStart w:id="722" w:name="_DV_M211"/>
      <w:bookmarkStart w:id="723" w:name="_Toc112667951"/>
      <w:bookmarkStart w:id="724" w:name="_DV_M212"/>
      <w:bookmarkStart w:id="725" w:name="_Toc148384255"/>
      <w:bookmarkStart w:id="726" w:name="_DV_M213"/>
      <w:bookmarkEnd w:id="708"/>
      <w:bookmarkEnd w:id="718"/>
      <w:bookmarkEnd w:id="719"/>
      <w:bookmarkEnd w:id="720"/>
      <w:bookmarkEnd w:id="721"/>
      <w:bookmarkEnd w:id="722"/>
      <w:bookmarkEnd w:id="723"/>
      <w:bookmarkEnd w:id="724"/>
      <w:bookmarkEnd w:id="725"/>
      <w:bookmarkEnd w:id="726"/>
    </w:p>
    <w:p w14:paraId="4614F945" w14:textId="77777777" w:rsidR="00ED3C36" w:rsidRPr="009A7DAF" w:rsidRDefault="00ED3C36">
      <w:pPr>
        <w:spacing w:beforeLines="50" w:before="120" w:afterLines="50" w:after="120" w:line="360" w:lineRule="auto"/>
        <w:ind w:left="851"/>
        <w:rPr>
          <w:rFonts w:eastAsia="楷体_GB2312"/>
          <w:lang w:eastAsia="zh-CN"/>
        </w:rPr>
      </w:pPr>
    </w:p>
    <w:p w14:paraId="2DABACE0"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727" w:name="_Toc201569431"/>
      <w:bookmarkStart w:id="728" w:name="_Toc207007312"/>
      <w:bookmarkStart w:id="729" w:name="_Toc417048712"/>
      <w:bookmarkStart w:id="730" w:name="_Toc110153448"/>
      <w:bookmarkStart w:id="731" w:name="_Toc111281805"/>
      <w:bookmarkStart w:id="732" w:name="_Toc443651158"/>
      <w:r w:rsidRPr="009A7DAF">
        <w:rPr>
          <w:rFonts w:eastAsia="楷体_GB2312" w:hint="eastAsia"/>
          <w:b/>
        </w:rPr>
        <w:t>信</w:t>
      </w:r>
      <w:bookmarkStart w:id="733" w:name="_Toc92612935"/>
      <w:r w:rsidRPr="009A7DAF">
        <w:rPr>
          <w:rFonts w:eastAsia="楷体_GB2312" w:hint="eastAsia"/>
          <w:b/>
        </w:rPr>
        <w:t>托的核算</w:t>
      </w:r>
      <w:bookmarkEnd w:id="727"/>
      <w:bookmarkEnd w:id="728"/>
      <w:bookmarkEnd w:id="729"/>
      <w:bookmarkEnd w:id="730"/>
      <w:bookmarkEnd w:id="731"/>
      <w:bookmarkEnd w:id="732"/>
    </w:p>
    <w:bookmarkEnd w:id="733"/>
    <w:p w14:paraId="2E13DAED"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应按照《信托法》、</w:t>
      </w:r>
      <w:r w:rsidRPr="009A7DAF">
        <w:rPr>
          <w:rFonts w:eastAsia="楷体_GB2312" w:hint="eastAsia"/>
        </w:rPr>
        <w:t>《企业会计准则第</w:t>
      </w:r>
      <w:r w:rsidRPr="009A7DAF">
        <w:rPr>
          <w:rFonts w:eastAsia="楷体_GB2312"/>
        </w:rPr>
        <w:t>23</w:t>
      </w:r>
      <w:r w:rsidRPr="009A7DAF">
        <w:rPr>
          <w:rFonts w:eastAsia="楷体_GB2312" w:hint="eastAsia"/>
        </w:rPr>
        <w:t>号</w:t>
      </w:r>
      <w:r w:rsidRPr="009A7DAF">
        <w:rPr>
          <w:rFonts w:eastAsia="楷体_GB2312"/>
        </w:rPr>
        <w:t>——</w:t>
      </w:r>
      <w:r w:rsidRPr="009A7DAF">
        <w:rPr>
          <w:rFonts w:eastAsia="楷体_GB2312" w:hint="eastAsia"/>
        </w:rPr>
        <w:t>金融资产转移》（财会</w:t>
      </w:r>
      <w:r w:rsidRPr="009A7DAF">
        <w:rPr>
          <w:rFonts w:eastAsia="楷体_GB2312"/>
        </w:rPr>
        <w:t>[2006]3</w:t>
      </w:r>
      <w:r w:rsidRPr="009A7DAF">
        <w:rPr>
          <w:rFonts w:eastAsia="楷体_GB2312" w:hint="eastAsia"/>
        </w:rPr>
        <w:t>号）以及财政部发布的相关《企业会计准则解释》</w:t>
      </w:r>
      <w:r w:rsidRPr="009A7DAF">
        <w:rPr>
          <w:rFonts w:eastAsia="楷体_GB2312" w:hint="eastAsia"/>
          <w:lang w:eastAsia="zh-CN"/>
        </w:rPr>
        <w:t>，以及其他</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的要求进行</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记账和会计核算。</w:t>
      </w:r>
    </w:p>
    <w:p w14:paraId="4AC28FDD"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开立</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专门用于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项下的资金结算，进行核算管理，确保</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项下的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的固有财产和其他信托项下的财产分开管理、分账核算。</w:t>
      </w:r>
    </w:p>
    <w:p w14:paraId="2515DBFE"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建立单独的会计记录和财务报表，确保</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的独立性。</w:t>
      </w:r>
    </w:p>
    <w:p w14:paraId="52A5566B"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将作为独立的会计核算主体，以持续经营为前提，单独记账、单独核算、单独编制财务会计报告，独立核算</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的管理、运用和处分情况。</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分工完成整个信托过程的会计处理；</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依照</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分别提供的</w:t>
      </w:r>
      <w:r w:rsidRPr="009A7DAF">
        <w:rPr>
          <w:rFonts w:eastAsia="楷体_GB2312"/>
          <w:lang w:eastAsia="zh-CN"/>
        </w:rPr>
        <w:t>“</w:t>
      </w:r>
      <w:r w:rsidRPr="009A7DAF">
        <w:rPr>
          <w:rFonts w:eastAsia="楷体_GB2312" w:hint="eastAsia"/>
          <w:lang w:eastAsia="zh-CN"/>
        </w:rPr>
        <w:t>月度服务机构报告</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会计信息、</w:t>
      </w:r>
      <w:r w:rsidRPr="009A7DAF">
        <w:rPr>
          <w:rFonts w:eastAsia="楷体_GB2312"/>
          <w:lang w:eastAsia="zh-CN"/>
        </w:rPr>
        <w:t>“</w:t>
      </w:r>
      <w:r w:rsidRPr="009A7DAF">
        <w:rPr>
          <w:rFonts w:eastAsia="楷体_GB2312" w:hint="eastAsia"/>
          <w:lang w:eastAsia="zh-CN"/>
        </w:rPr>
        <w:t>月度资金保管报告</w:t>
      </w:r>
      <w:r w:rsidRPr="009A7DAF">
        <w:rPr>
          <w:rFonts w:eastAsia="楷体_GB2312"/>
          <w:lang w:eastAsia="zh-CN"/>
        </w:rPr>
        <w:t>”</w:t>
      </w:r>
      <w:r w:rsidRPr="009A7DAF">
        <w:rPr>
          <w:rFonts w:eastAsia="楷体_GB2312" w:hint="eastAsia"/>
          <w:lang w:eastAsia="zh-CN"/>
        </w:rPr>
        <w:lastRenderedPageBreak/>
        <w:t>等信息进行会计核算，编制</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的会计报表。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会计处理的具体原则和方式参见本合同</w:t>
      </w:r>
      <w:r w:rsidRPr="009A7DAF">
        <w:rPr>
          <w:rFonts w:eastAsia="楷体_GB2312" w:hint="eastAsia"/>
          <w:b/>
          <w:i/>
          <w:lang w:eastAsia="zh-CN"/>
        </w:rPr>
        <w:t>附件十一</w:t>
      </w:r>
      <w:r w:rsidRPr="009A7DAF">
        <w:rPr>
          <w:rFonts w:eastAsia="楷体_GB2312" w:hint="eastAsia"/>
          <w:lang w:eastAsia="zh-CN"/>
        </w:rPr>
        <w:t>。</w:t>
      </w:r>
    </w:p>
    <w:p w14:paraId="2BF13B16"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734" w:name="_Toc389048974"/>
      <w:bookmarkStart w:id="735" w:name="_Toc389145733"/>
      <w:bookmarkStart w:id="736" w:name="_Toc388880626"/>
      <w:bookmarkStart w:id="737" w:name="_Toc111281807"/>
      <w:bookmarkStart w:id="738" w:name="_Toc201569432"/>
      <w:bookmarkStart w:id="739" w:name="_Toc110153450"/>
      <w:bookmarkStart w:id="740" w:name="_Toc207007313"/>
      <w:bookmarkStart w:id="741" w:name="_Toc417048713"/>
      <w:bookmarkStart w:id="742" w:name="_Toc443651159"/>
      <w:bookmarkStart w:id="743" w:name="_Toc92612937"/>
      <w:bookmarkEnd w:id="734"/>
      <w:bookmarkEnd w:id="735"/>
      <w:bookmarkEnd w:id="736"/>
      <w:r w:rsidRPr="009A7DAF">
        <w:rPr>
          <w:rFonts w:eastAsia="楷体_GB2312" w:hint="eastAsia"/>
          <w:b/>
        </w:rPr>
        <w:t>费用</w:t>
      </w:r>
      <w:bookmarkEnd w:id="737"/>
      <w:bookmarkEnd w:id="738"/>
      <w:bookmarkEnd w:id="739"/>
      <w:r w:rsidRPr="009A7DAF">
        <w:rPr>
          <w:rFonts w:eastAsia="楷体_GB2312" w:hint="eastAsia"/>
          <w:b/>
        </w:rPr>
        <w:t>和报酬</w:t>
      </w:r>
      <w:bookmarkEnd w:id="740"/>
      <w:bookmarkEnd w:id="741"/>
      <w:bookmarkEnd w:id="742"/>
    </w:p>
    <w:bookmarkEnd w:id="743"/>
    <w:p w14:paraId="60748A44"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b/>
        </w:rPr>
      </w:pPr>
      <w:r w:rsidRPr="009A7DAF">
        <w:rPr>
          <w:rFonts w:eastAsia="楷体_GB2312" w:hint="eastAsia"/>
          <w:b/>
        </w:rPr>
        <w:t>委托人承担的费用</w:t>
      </w:r>
    </w:p>
    <w:p w14:paraId="71E93348"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以下费用由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w:t>
      </w:r>
    </w:p>
    <w:p w14:paraId="1A615688" w14:textId="77777777" w:rsidR="00ED3C36" w:rsidRPr="009A7DAF" w:rsidRDefault="00ED3C36">
      <w:pPr>
        <w:widowControl w:val="0"/>
        <w:numPr>
          <w:ilvl w:val="0"/>
          <w:numId w:val="31"/>
        </w:numPr>
        <w:tabs>
          <w:tab w:val="left" w:pos="1800"/>
          <w:tab w:val="left" w:pos="1980"/>
        </w:tabs>
        <w:spacing w:beforeLines="50" w:before="120" w:afterLines="50" w:after="120" w:line="360" w:lineRule="auto"/>
        <w:jc w:val="both"/>
        <w:rPr>
          <w:rFonts w:eastAsia="楷体_GB2312"/>
        </w:rPr>
      </w:pPr>
      <w:r w:rsidRPr="009A7DAF">
        <w:rPr>
          <w:rFonts w:eastAsia="楷体_GB2312"/>
          <w:lang w:eastAsia="zh-CN"/>
        </w:rPr>
        <w:t>“</w:t>
      </w:r>
      <w:r w:rsidR="0058564F">
        <w:rPr>
          <w:rFonts w:eastAsia="楷体_GB2312" w:hint="eastAsia"/>
          <w:lang w:eastAsia="zh-CN"/>
        </w:rPr>
        <w:t>承销报酬</w:t>
      </w:r>
      <w:r w:rsidRPr="009A7DAF">
        <w:rPr>
          <w:rFonts w:eastAsia="楷体_GB2312"/>
          <w:lang w:eastAsia="zh-CN"/>
        </w:rPr>
        <w:t>”</w:t>
      </w:r>
      <w:r w:rsidRPr="009A7DAF">
        <w:rPr>
          <w:rFonts w:eastAsia="楷体_GB2312" w:hint="eastAsia"/>
          <w:bCs/>
          <w:lang w:eastAsia="zh-CN"/>
        </w:rPr>
        <w:t>在</w:t>
      </w:r>
      <w:r w:rsidRPr="009A7DAF">
        <w:rPr>
          <w:rFonts w:eastAsia="楷体_GB2312"/>
          <w:bCs/>
          <w:lang w:eastAsia="zh-CN"/>
        </w:rPr>
        <w:t>“</w:t>
      </w:r>
      <w:r w:rsidRPr="009A7DAF">
        <w:rPr>
          <w:rFonts w:eastAsia="楷体_GB2312" w:hint="eastAsia"/>
          <w:bCs/>
          <w:lang w:eastAsia="zh-CN"/>
        </w:rPr>
        <w:t>资产支持证券募集资金</w:t>
      </w:r>
      <w:r w:rsidRPr="009A7DAF">
        <w:rPr>
          <w:rFonts w:eastAsia="楷体_GB2312"/>
          <w:bCs/>
          <w:lang w:eastAsia="zh-CN"/>
        </w:rPr>
        <w:t>”</w:t>
      </w:r>
      <w:r w:rsidRPr="009A7DAF">
        <w:rPr>
          <w:rFonts w:eastAsia="楷体_GB2312" w:hint="eastAsia"/>
          <w:bCs/>
          <w:lang w:eastAsia="zh-CN"/>
        </w:rPr>
        <w:t>中列支；</w:t>
      </w:r>
    </w:p>
    <w:p w14:paraId="23415F2C" w14:textId="77777777" w:rsidR="00ED3C36" w:rsidRPr="009A7DAF" w:rsidRDefault="00ED3C36">
      <w:pPr>
        <w:widowControl w:val="0"/>
        <w:numPr>
          <w:ilvl w:val="0"/>
          <w:numId w:val="31"/>
        </w:numPr>
        <w:tabs>
          <w:tab w:val="left" w:pos="1800"/>
          <w:tab w:val="left" w:pos="1980"/>
        </w:tabs>
        <w:spacing w:beforeLines="50" w:before="120" w:afterLines="50" w:after="120" w:line="360" w:lineRule="auto"/>
        <w:jc w:val="both"/>
        <w:rPr>
          <w:rFonts w:eastAsia="楷体_GB2312"/>
        </w:rPr>
      </w:pPr>
      <w:r w:rsidRPr="009A7DAF">
        <w:rPr>
          <w:rFonts w:eastAsia="楷体_GB2312" w:hint="eastAsia"/>
          <w:lang w:eastAsia="zh-CN"/>
        </w:rPr>
        <w:t>按照本合同第</w:t>
      </w:r>
      <w:r w:rsidR="00642CEF">
        <w:fldChar w:fldCharType="begin"/>
      </w:r>
      <w:r w:rsidR="00642CEF">
        <w:instrText xml:space="preserve"> REF _Ref333932958 \r \h  \* MERGEFORMAT </w:instrText>
      </w:r>
      <w:r w:rsidR="00642CEF">
        <w:fldChar w:fldCharType="separate"/>
      </w:r>
      <w:r w:rsidRPr="009A7DAF">
        <w:rPr>
          <w:rFonts w:eastAsia="楷体_GB2312"/>
          <w:lang w:eastAsia="zh-CN"/>
        </w:rPr>
        <w:t>6.3</w:t>
      </w:r>
      <w:r w:rsidR="00642CEF">
        <w:fldChar w:fldCharType="end"/>
      </w:r>
      <w:r w:rsidRPr="009A7DAF">
        <w:rPr>
          <w:rFonts w:eastAsia="楷体_GB2312" w:hint="eastAsia"/>
          <w:lang w:eastAsia="zh-CN"/>
        </w:rPr>
        <w:t>款约定须由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承担的</w:t>
      </w:r>
      <w:r w:rsidRPr="009A7DAF">
        <w:rPr>
          <w:rFonts w:eastAsia="楷体_GB2312"/>
          <w:lang w:eastAsia="zh-CN"/>
        </w:rPr>
        <w:t>“</w:t>
      </w:r>
      <w:r w:rsidRPr="009A7DAF">
        <w:rPr>
          <w:rFonts w:eastAsia="楷体_GB2312" w:hint="eastAsia"/>
          <w:lang w:eastAsia="zh-CN"/>
        </w:rPr>
        <w:t>权利完善通知</w:t>
      </w:r>
      <w:r w:rsidRPr="009A7DAF">
        <w:rPr>
          <w:rFonts w:eastAsia="楷体_GB2312"/>
          <w:lang w:eastAsia="zh-CN"/>
        </w:rPr>
        <w:t>”</w:t>
      </w:r>
      <w:r w:rsidRPr="009A7DAF">
        <w:rPr>
          <w:rFonts w:eastAsia="楷体_GB2312" w:hint="eastAsia"/>
          <w:lang w:eastAsia="zh-CN"/>
        </w:rPr>
        <w:t>的费用；</w:t>
      </w:r>
    </w:p>
    <w:p w14:paraId="1DECE491" w14:textId="77777777" w:rsidR="00ED3C36" w:rsidRPr="009A7DAF" w:rsidRDefault="00ED3C36">
      <w:pPr>
        <w:widowControl w:val="0"/>
        <w:numPr>
          <w:ilvl w:val="0"/>
          <w:numId w:val="31"/>
        </w:numPr>
        <w:spacing w:beforeLines="50" w:before="120" w:afterLines="50" w:after="120" w:line="360" w:lineRule="auto"/>
        <w:jc w:val="both"/>
        <w:rPr>
          <w:rFonts w:eastAsia="楷体_GB2312"/>
          <w:lang w:eastAsia="zh-CN"/>
        </w:rPr>
      </w:pPr>
      <w:r w:rsidRPr="00061100">
        <w:rPr>
          <w:rFonts w:eastAsia="楷体_GB2312" w:hint="eastAsia"/>
        </w:rPr>
        <w:t>“法律顾问”</w:t>
      </w:r>
      <w:r w:rsidRPr="00061100">
        <w:rPr>
          <w:rFonts w:eastAsia="楷体_GB2312" w:hint="eastAsia"/>
          <w:lang w:eastAsia="zh-CN"/>
        </w:rPr>
        <w:t>、</w:t>
      </w:r>
      <w:r w:rsidRPr="00061100">
        <w:rPr>
          <w:rFonts w:eastAsia="楷体_GB2312" w:hint="eastAsia"/>
        </w:rPr>
        <w:t>“会计师”</w:t>
      </w:r>
      <w:r w:rsidRPr="00061100">
        <w:rPr>
          <w:rFonts w:eastAsia="楷体_GB2312" w:hint="eastAsia"/>
          <w:lang w:eastAsia="zh-CN"/>
        </w:rPr>
        <w:t>和“中诚信”（初始评级）</w:t>
      </w:r>
      <w:r w:rsidRPr="00061100">
        <w:rPr>
          <w:rFonts w:eastAsia="楷体_GB2312" w:hint="eastAsia"/>
        </w:rPr>
        <w:t>对“资产池”进行尽职调查或执行商定程序</w:t>
      </w:r>
      <w:r w:rsidRPr="00061100">
        <w:rPr>
          <w:rFonts w:eastAsia="楷体_GB2312" w:hint="eastAsia"/>
          <w:lang w:eastAsia="zh-CN"/>
        </w:rPr>
        <w:t>（</w:t>
      </w:r>
      <w:r w:rsidRPr="00061100">
        <w:rPr>
          <w:rFonts w:eastAsia="楷体_GB2312" w:hint="eastAsia"/>
        </w:rPr>
        <w:t>包括税务意见</w:t>
      </w:r>
      <w:r w:rsidRPr="00061100">
        <w:rPr>
          <w:rFonts w:eastAsia="楷体_GB2312" w:hint="eastAsia"/>
          <w:lang w:eastAsia="zh-CN"/>
        </w:rPr>
        <w:t>）、</w:t>
      </w:r>
      <w:r w:rsidRPr="00061100">
        <w:rPr>
          <w:rFonts w:eastAsia="楷体_GB2312" w:hint="eastAsia"/>
        </w:rPr>
        <w:t>出具专业意见的相关费用，</w:t>
      </w:r>
      <w:r w:rsidRPr="00061100">
        <w:rPr>
          <w:rFonts w:eastAsia="楷体_GB2312" w:hint="eastAsia"/>
          <w:lang w:eastAsia="zh-CN"/>
        </w:rPr>
        <w:t>由“委托人”根据相关服务协议另行支付</w:t>
      </w:r>
      <w:r w:rsidRPr="009A7DAF">
        <w:rPr>
          <w:rFonts w:eastAsia="楷体_GB2312" w:hint="eastAsia"/>
        </w:rPr>
        <w:t>；</w:t>
      </w:r>
    </w:p>
    <w:p w14:paraId="24095064" w14:textId="77777777" w:rsidR="00ED3C36" w:rsidRPr="009A7DAF" w:rsidRDefault="00ED3C36">
      <w:pPr>
        <w:widowControl w:val="0"/>
        <w:numPr>
          <w:ilvl w:val="0"/>
          <w:numId w:val="31"/>
        </w:numPr>
        <w:tabs>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约定的应由</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承担的其他费用。</w:t>
      </w:r>
    </w:p>
    <w:p w14:paraId="145DCB45"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承销报酬</w:t>
      </w:r>
      <w:r w:rsidRPr="009A7DAF">
        <w:rPr>
          <w:rFonts w:eastAsia="楷体_GB2312"/>
          <w:lang w:eastAsia="zh-CN"/>
        </w:rPr>
        <w:t>”</w:t>
      </w:r>
      <w:r w:rsidRPr="009A7DAF">
        <w:rPr>
          <w:rFonts w:eastAsia="楷体_GB2312" w:hint="eastAsia"/>
          <w:lang w:eastAsia="zh-CN"/>
        </w:rPr>
        <w:t>由“</w:t>
      </w:r>
      <w:r w:rsidR="007A022C">
        <w:rPr>
          <w:rFonts w:eastAsia="楷体_GB2312" w:hint="eastAsia"/>
          <w:lang w:eastAsia="zh-CN"/>
        </w:rPr>
        <w:t>主承销商</w:t>
      </w:r>
      <w:r w:rsidRPr="009A7DAF">
        <w:rPr>
          <w:rFonts w:eastAsia="楷体_GB2312" w:hint="eastAsia"/>
          <w:lang w:eastAsia="zh-CN"/>
        </w:rPr>
        <w:t>”从“资产支持证券募集资金”中扣除。</w:t>
      </w:r>
    </w:p>
    <w:p w14:paraId="6D4BDFB8"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b/>
        </w:rPr>
      </w:pPr>
      <w:r w:rsidRPr="009A7DAF">
        <w:rPr>
          <w:rFonts w:eastAsia="楷体_GB2312" w:hint="eastAsia"/>
          <w:b/>
        </w:rPr>
        <w:t>信托财产承担的费用</w:t>
      </w:r>
    </w:p>
    <w:p w14:paraId="12D284E4" w14:textId="77777777" w:rsidR="00ED3C36" w:rsidRPr="009A7DAF" w:rsidRDefault="00ED3C36">
      <w:pPr>
        <w:spacing w:beforeLines="50" w:before="120" w:afterLines="50" w:after="120" w:line="360" w:lineRule="auto"/>
        <w:ind w:left="992"/>
        <w:rPr>
          <w:rFonts w:eastAsia="楷体_GB2312"/>
          <w:lang w:eastAsia="zh-CN"/>
        </w:rPr>
      </w:pPr>
      <w:r w:rsidRPr="009A7DAF">
        <w:rPr>
          <w:rFonts w:eastAsia="楷体_GB2312" w:hint="eastAsia"/>
          <w:lang w:eastAsia="zh-CN"/>
        </w:rPr>
        <w:t>下列费用应由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承担，并应按照本合同第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条约定的支付顺序予以支付：</w:t>
      </w:r>
    </w:p>
    <w:p w14:paraId="3140D9CC" w14:textId="77777777" w:rsidR="00ED3C36" w:rsidRDefault="00ED3C36">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bCs/>
          <w:lang w:eastAsia="zh-CN"/>
        </w:rPr>
        <w:t>按照</w:t>
      </w:r>
      <w:r w:rsidRPr="009A7DAF">
        <w:rPr>
          <w:rFonts w:eastAsia="楷体_GB2312"/>
          <w:lang w:eastAsia="zh-CN"/>
        </w:rPr>
        <w:t>“</w:t>
      </w:r>
      <w:r w:rsidRPr="009A7DAF">
        <w:rPr>
          <w:rFonts w:eastAsia="楷体_GB2312" w:hint="eastAsia"/>
          <w:bCs/>
          <w:lang w:eastAsia="zh-CN"/>
        </w:rPr>
        <w:t>中国</w:t>
      </w:r>
      <w:r w:rsidRPr="009A7DAF">
        <w:rPr>
          <w:rFonts w:eastAsia="楷体_GB2312"/>
          <w:lang w:eastAsia="zh-CN"/>
        </w:rPr>
        <w:t>”“</w:t>
      </w:r>
      <w:r w:rsidRPr="009A7DAF">
        <w:rPr>
          <w:rFonts w:eastAsia="楷体_GB2312" w:hint="eastAsia"/>
          <w:bCs/>
          <w:lang w:eastAsia="zh-CN"/>
        </w:rPr>
        <w:t>法律</w:t>
      </w:r>
      <w:r w:rsidRPr="009A7DAF">
        <w:rPr>
          <w:rFonts w:eastAsia="楷体_GB2312"/>
          <w:lang w:eastAsia="zh-CN"/>
        </w:rPr>
        <w:t>”</w:t>
      </w:r>
      <w:r w:rsidRPr="009A7DAF">
        <w:rPr>
          <w:rFonts w:eastAsia="楷体_GB2312" w:hint="eastAsia"/>
          <w:lang w:eastAsia="zh-CN"/>
        </w:rPr>
        <w:t>规定应由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承担的税收及规费</w:t>
      </w:r>
      <w:r w:rsidRPr="001925F3">
        <w:rPr>
          <w:rFonts w:eastAsia="楷体_GB2312" w:hint="eastAsia"/>
          <w:lang w:eastAsia="zh-CN"/>
        </w:rPr>
        <w:t>（</w:t>
      </w:r>
      <w:r w:rsidR="003A37BC" w:rsidRPr="001925F3">
        <w:rPr>
          <w:rFonts w:eastAsia="楷体_GB2312" w:hint="eastAsia"/>
          <w:lang w:eastAsia="zh-CN"/>
        </w:rPr>
        <w:t>如有</w:t>
      </w:r>
      <w:r w:rsidR="003A37BC">
        <w:rPr>
          <w:rFonts w:eastAsia="楷体_GB2312" w:hint="eastAsia"/>
          <w:lang w:eastAsia="zh-CN"/>
        </w:rPr>
        <w:t>，</w:t>
      </w:r>
      <w:r w:rsidRPr="009A7DAF">
        <w:rPr>
          <w:rFonts w:eastAsia="楷体_GB2312" w:hint="eastAsia"/>
          <w:lang w:eastAsia="zh-CN"/>
        </w:rPr>
        <w:t>包括但不限于</w:t>
      </w:r>
      <w:commentRangeStart w:id="744"/>
      <w:r w:rsidR="00F32BC9">
        <w:rPr>
          <w:rFonts w:eastAsia="楷体_GB2312" w:hint="eastAsia"/>
          <w:lang w:eastAsia="zh-CN"/>
        </w:rPr>
        <w:t>增值</w:t>
      </w:r>
      <w:r w:rsidR="00F32BC9" w:rsidRPr="009A7DAF">
        <w:rPr>
          <w:rFonts w:eastAsia="楷体_GB2312" w:hint="eastAsia"/>
          <w:lang w:eastAsia="zh-CN"/>
        </w:rPr>
        <w:t>税</w:t>
      </w:r>
      <w:r w:rsidRPr="009A7DAF">
        <w:rPr>
          <w:rFonts w:eastAsia="楷体_GB2312" w:hint="eastAsia"/>
          <w:lang w:eastAsia="zh-CN"/>
        </w:rPr>
        <w:t>及附加</w:t>
      </w:r>
      <w:commentRangeEnd w:id="744"/>
      <w:r w:rsidR="00645DC2">
        <w:rPr>
          <w:rStyle w:val="CommentReference"/>
        </w:rPr>
        <w:commentReference w:id="744"/>
      </w:r>
      <w:r w:rsidRPr="009A7DAF">
        <w:rPr>
          <w:rFonts w:eastAsia="楷体_GB2312" w:hint="eastAsia"/>
          <w:lang w:eastAsia="zh-CN"/>
        </w:rPr>
        <w:t>）；</w:t>
      </w:r>
    </w:p>
    <w:p w14:paraId="1FF03F14" w14:textId="77777777" w:rsidR="009F3E7A" w:rsidRDefault="008A1545">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Del="008A1545">
        <w:rPr>
          <w:rStyle w:val="CommentReference"/>
        </w:rPr>
        <w:t xml:space="preserve"> </w:t>
      </w:r>
      <w:r w:rsidR="009F3E7A" w:rsidRPr="009A7DAF">
        <w:rPr>
          <w:rFonts w:eastAsia="楷体_GB2312"/>
          <w:lang w:eastAsia="zh-CN"/>
        </w:rPr>
        <w:t>“</w:t>
      </w:r>
      <w:r w:rsidR="009F3E7A" w:rsidRPr="009A7DAF">
        <w:rPr>
          <w:rFonts w:eastAsia="楷体_GB2312" w:hint="eastAsia"/>
          <w:lang w:eastAsia="zh-CN"/>
        </w:rPr>
        <w:t>登记托管机构</w:t>
      </w:r>
      <w:r w:rsidR="009F3E7A" w:rsidRPr="009A7DAF">
        <w:rPr>
          <w:rFonts w:eastAsia="楷体_GB2312"/>
          <w:lang w:eastAsia="zh-CN"/>
        </w:rPr>
        <w:t>”</w:t>
      </w:r>
      <w:r w:rsidR="009F3E7A">
        <w:rPr>
          <w:rFonts w:eastAsia="楷体_GB2312" w:hint="eastAsia"/>
          <w:lang w:eastAsia="zh-CN"/>
        </w:rPr>
        <w:t>的初始登记服务费；</w:t>
      </w:r>
    </w:p>
    <w:p w14:paraId="5EB09F2E" w14:textId="77777777" w:rsidR="00E72BBA" w:rsidRDefault="00E72BBA" w:rsidP="00E72BBA">
      <w:pPr>
        <w:widowControl w:val="0"/>
        <w:numPr>
          <w:ilvl w:val="0"/>
          <w:numId w:val="32"/>
        </w:numPr>
        <w:tabs>
          <w:tab w:val="left" w:pos="1800"/>
          <w:tab w:val="left" w:pos="1980"/>
        </w:tabs>
        <w:spacing w:beforeLines="50" w:before="120" w:afterLines="50" w:after="120" w:line="360" w:lineRule="auto"/>
        <w:jc w:val="both"/>
        <w:rPr>
          <w:rFonts w:eastAsia="楷体_GB2312"/>
          <w:lang w:eastAsia="zh-CN"/>
        </w:rPr>
      </w:pPr>
      <w:r w:rsidRPr="00E72BBA">
        <w:rPr>
          <w:rFonts w:eastAsia="楷体_GB2312" w:hint="eastAsia"/>
          <w:lang w:eastAsia="zh-CN"/>
        </w:rPr>
        <w:t>“信托”公告费用（如有）、发行信息披露费（如有）</w:t>
      </w:r>
      <w:r>
        <w:rPr>
          <w:rFonts w:eastAsia="楷体_GB2312" w:hint="eastAsia"/>
          <w:lang w:eastAsia="zh-CN"/>
        </w:rPr>
        <w:t>；</w:t>
      </w:r>
    </w:p>
    <w:p w14:paraId="38D79B67" w14:textId="77777777" w:rsidR="00E72BBA" w:rsidRPr="009A7DAF" w:rsidRDefault="00E72BBA" w:rsidP="00E72BBA">
      <w:pPr>
        <w:widowControl w:val="0"/>
        <w:numPr>
          <w:ilvl w:val="0"/>
          <w:numId w:val="32"/>
        </w:numPr>
        <w:tabs>
          <w:tab w:val="left" w:pos="1800"/>
          <w:tab w:val="left" w:pos="1980"/>
        </w:tabs>
        <w:spacing w:beforeLines="50" w:before="120" w:afterLines="50" w:after="120" w:line="360" w:lineRule="auto"/>
        <w:jc w:val="both"/>
        <w:rPr>
          <w:rFonts w:eastAsia="楷体_GB2312"/>
          <w:lang w:eastAsia="zh-CN"/>
        </w:rPr>
      </w:pPr>
      <w:r>
        <w:rPr>
          <w:rFonts w:eastAsia="楷体_GB2312" w:hint="eastAsia"/>
          <w:lang w:eastAsia="zh-CN"/>
        </w:rPr>
        <w:t>“受托人”将“</w:t>
      </w:r>
      <w:r w:rsidRPr="00E72BBA">
        <w:rPr>
          <w:rFonts w:eastAsia="楷体_GB2312" w:hint="eastAsia"/>
          <w:lang w:eastAsia="zh-CN"/>
        </w:rPr>
        <w:t>资产支持证券募集资金净额</w:t>
      </w:r>
      <w:r>
        <w:rPr>
          <w:rFonts w:eastAsia="楷体_GB2312" w:hint="eastAsia"/>
          <w:lang w:eastAsia="zh-CN"/>
        </w:rPr>
        <w:t>”划付给“委托人”所产生的资金汇划费（如有）；</w:t>
      </w:r>
    </w:p>
    <w:p w14:paraId="42718347" w14:textId="77777777" w:rsidR="00ED3C36" w:rsidRPr="009A7DAF" w:rsidRDefault="00ED3C36" w:rsidP="00803121">
      <w:pPr>
        <w:widowControl w:val="0"/>
        <w:numPr>
          <w:ilvl w:val="0"/>
          <w:numId w:val="32"/>
        </w:numPr>
        <w:tabs>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存续期间，</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后备贷款服务机构</w:t>
      </w:r>
      <w:r w:rsidRPr="009A7DAF">
        <w:rPr>
          <w:rFonts w:eastAsia="楷体_GB2312"/>
          <w:lang w:eastAsia="zh-CN"/>
        </w:rPr>
        <w:t>”</w:t>
      </w:r>
      <w:r w:rsidRPr="009A7DAF">
        <w:rPr>
          <w:rFonts w:eastAsia="楷体_GB2312" w:hint="eastAsia"/>
          <w:lang w:eastAsia="zh-CN"/>
        </w:rPr>
        <w:t>（如有）、</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支付代理机构</w:t>
      </w:r>
      <w:r w:rsidRPr="009A7DAF">
        <w:rPr>
          <w:rFonts w:eastAsia="楷体_GB2312"/>
          <w:lang w:eastAsia="zh-CN"/>
        </w:rPr>
        <w:t>”</w:t>
      </w:r>
      <w:r w:rsidRPr="009A7DAF">
        <w:rPr>
          <w:rFonts w:eastAsia="楷体_GB2312" w:hint="eastAsia"/>
          <w:lang w:eastAsia="zh-CN"/>
        </w:rPr>
        <w:t>、</w:t>
      </w:r>
      <w:r w:rsidR="00CB4B82" w:rsidRPr="00CB4B82">
        <w:rPr>
          <w:rFonts w:eastAsia="楷体_GB2312" w:hint="eastAsia"/>
          <w:lang w:eastAsia="zh-CN"/>
        </w:rPr>
        <w:t xml:space="preserve"> </w:t>
      </w:r>
      <w:r w:rsidR="00CB4B82" w:rsidRPr="00061100">
        <w:rPr>
          <w:rFonts w:eastAsia="楷体_GB2312" w:hint="eastAsia"/>
          <w:lang w:eastAsia="zh-CN"/>
        </w:rPr>
        <w:t>“中诚信”（</w:t>
      </w:r>
      <w:r w:rsidR="00CB4B82" w:rsidRPr="009A7DAF">
        <w:rPr>
          <w:rFonts w:eastAsia="楷体_GB2312" w:hint="eastAsia"/>
          <w:lang w:eastAsia="zh-CN"/>
        </w:rPr>
        <w:t>跟踪评级</w:t>
      </w:r>
      <w:r w:rsidR="00CB4B82" w:rsidRPr="00061100">
        <w:rPr>
          <w:rFonts w:eastAsia="楷体_GB2312" w:hint="eastAsia"/>
          <w:lang w:eastAsia="zh-CN"/>
        </w:rPr>
        <w:t>）</w:t>
      </w:r>
      <w:r w:rsidR="00CB4B82">
        <w:rPr>
          <w:rFonts w:eastAsia="楷体_GB2312" w:hint="eastAsia"/>
          <w:lang w:eastAsia="zh-CN"/>
        </w:rPr>
        <w:t>、</w:t>
      </w:r>
      <w:r w:rsidRPr="009A7DAF">
        <w:rPr>
          <w:rFonts w:eastAsia="楷体_GB2312" w:hint="eastAsia"/>
          <w:lang w:eastAsia="zh-CN"/>
        </w:rPr>
        <w:lastRenderedPageBreak/>
        <w:t>中债资信</w:t>
      </w:r>
      <w:r w:rsidRPr="009A7DAF">
        <w:rPr>
          <w:rFonts w:eastAsia="楷体_GB2312"/>
          <w:lang w:eastAsia="zh-CN"/>
        </w:rPr>
        <w:t>”</w:t>
      </w:r>
      <w:r w:rsidRPr="009A7DAF">
        <w:rPr>
          <w:rFonts w:eastAsia="楷体_GB2312" w:hint="eastAsia"/>
          <w:lang w:eastAsia="zh-CN"/>
        </w:rPr>
        <w:t>（初始评级和跟踪评级</w:t>
      </w:r>
      <w:r w:rsidR="00803121" w:rsidRPr="009A7DAF">
        <w:rPr>
          <w:rFonts w:eastAsia="楷体_GB2312" w:hint="eastAsia"/>
          <w:lang w:eastAsia="zh-CN"/>
        </w:rPr>
        <w:t>，如发生更换则指更换后的评级公司</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服务报酬</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 xml:space="preserve"> </w:t>
      </w:r>
    </w:p>
    <w:p w14:paraId="17C611DD" w14:textId="77777777" w:rsidR="00ED3C36" w:rsidRPr="009A7DAF" w:rsidRDefault="00ED3C36">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垫付的</w:t>
      </w:r>
      <w:r w:rsidRPr="009A7DAF">
        <w:rPr>
          <w:rFonts w:eastAsia="楷体_GB2312"/>
          <w:lang w:eastAsia="zh-CN"/>
        </w:rPr>
        <w:t>“</w:t>
      </w:r>
      <w:r w:rsidRPr="009A7DAF">
        <w:rPr>
          <w:rFonts w:eastAsia="楷体_GB2312" w:hint="eastAsia"/>
          <w:lang w:eastAsia="zh-CN"/>
        </w:rPr>
        <w:t>执行费用</w:t>
      </w:r>
      <w:r w:rsidRPr="009A7DAF">
        <w:rPr>
          <w:rFonts w:eastAsia="楷体_GB2312"/>
          <w:lang w:eastAsia="zh-CN"/>
        </w:rPr>
        <w:t>”</w:t>
      </w:r>
      <w:r w:rsidRPr="009A7DAF">
        <w:rPr>
          <w:rFonts w:eastAsia="楷体_GB2312" w:hint="eastAsia"/>
          <w:lang w:eastAsia="zh-CN"/>
        </w:rPr>
        <w:t>；</w:t>
      </w:r>
    </w:p>
    <w:p w14:paraId="24A8014F" w14:textId="77777777" w:rsidR="00ED3C36" w:rsidRPr="009A7DAF" w:rsidRDefault="00ED3C36">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费用支出</w:t>
      </w:r>
      <w:r w:rsidRPr="009A7DAF">
        <w:rPr>
          <w:rFonts w:eastAsia="楷体_GB2312"/>
          <w:lang w:eastAsia="zh-CN"/>
        </w:rPr>
        <w:t>”</w:t>
      </w:r>
      <w:r w:rsidRPr="009A7DAF">
        <w:rPr>
          <w:rFonts w:eastAsia="楷体_GB2312" w:hint="eastAsia"/>
          <w:lang w:eastAsia="zh-CN"/>
        </w:rPr>
        <w:t>；</w:t>
      </w:r>
    </w:p>
    <w:p w14:paraId="5C470C1D" w14:textId="77777777" w:rsidR="00ED3C36" w:rsidRPr="009A7DAF" w:rsidRDefault="00ED3C36">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因清算</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所发生的费用；</w:t>
      </w:r>
    </w:p>
    <w:p w14:paraId="2CA89B43" w14:textId="77777777" w:rsidR="00ED3C36" w:rsidRPr="009A7DAF" w:rsidRDefault="00ED3C36">
      <w:pPr>
        <w:widowControl w:val="0"/>
        <w:numPr>
          <w:ilvl w:val="0"/>
          <w:numId w:val="32"/>
        </w:numPr>
        <w:tabs>
          <w:tab w:val="left" w:pos="1412"/>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根据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规定和</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约定的应由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承担的其他费用。</w:t>
      </w:r>
    </w:p>
    <w:p w14:paraId="5B59344D"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rPr>
      </w:pPr>
      <w:r w:rsidRPr="009A7DAF">
        <w:rPr>
          <w:rFonts w:eastAsia="楷体_GB2312" w:hint="eastAsia"/>
          <w:b/>
        </w:rPr>
        <w:t>受托</w:t>
      </w:r>
      <w:bookmarkStart w:id="745" w:name="_Toc92612939"/>
      <w:r w:rsidRPr="009A7DAF">
        <w:rPr>
          <w:rFonts w:eastAsia="楷体_GB2312" w:hint="eastAsia"/>
          <w:b/>
        </w:rPr>
        <w:t>人</w:t>
      </w:r>
      <w:r w:rsidRPr="009A7DAF">
        <w:rPr>
          <w:rFonts w:eastAsia="楷体_GB2312" w:hint="eastAsia"/>
          <w:b/>
          <w:lang w:eastAsia="zh-CN"/>
        </w:rPr>
        <w:t>服务</w:t>
      </w:r>
      <w:r w:rsidRPr="009A7DAF">
        <w:rPr>
          <w:rFonts w:eastAsia="楷体_GB2312" w:hint="eastAsia"/>
          <w:b/>
        </w:rPr>
        <w:t>报酬</w:t>
      </w:r>
      <w:bookmarkEnd w:id="745"/>
    </w:p>
    <w:p w14:paraId="08385B72" w14:textId="77777777" w:rsidR="00ED3C36" w:rsidRPr="009A7DAF" w:rsidRDefault="00ED3C36">
      <w:pPr>
        <w:spacing w:beforeLines="50" w:before="120" w:afterLines="50" w:after="120" w:line="360" w:lineRule="auto"/>
        <w:ind w:left="992"/>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根据本合同履行</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职责的服务报酬应为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签署的</w:t>
      </w:r>
      <w:r w:rsidRPr="009A7DAF">
        <w:rPr>
          <w:rFonts w:eastAsia="楷体_GB2312"/>
          <w:lang w:eastAsia="zh-CN"/>
        </w:rPr>
        <w:t>“</w:t>
      </w:r>
      <w:r w:rsidRPr="009A7DAF">
        <w:rPr>
          <w:rFonts w:eastAsia="楷体_GB2312" w:hint="eastAsia"/>
          <w:lang w:eastAsia="zh-CN"/>
        </w:rPr>
        <w:t>收费文件</w:t>
      </w:r>
      <w:r w:rsidRPr="009A7DAF">
        <w:rPr>
          <w:rFonts w:eastAsia="楷体_GB2312"/>
          <w:lang w:eastAsia="zh-CN"/>
        </w:rPr>
        <w:t>”</w:t>
      </w:r>
      <w:r w:rsidRPr="009A7DAF">
        <w:rPr>
          <w:rFonts w:eastAsia="楷体_GB2312" w:hint="eastAsia"/>
          <w:lang w:eastAsia="zh-CN"/>
        </w:rPr>
        <w:t>中列示的金额，并按照本合同第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条规定的支付顺序予以支付。</w:t>
      </w:r>
    </w:p>
    <w:p w14:paraId="7518E659"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b/>
        </w:rPr>
      </w:pPr>
      <w:r w:rsidRPr="009A7DAF">
        <w:rPr>
          <w:rFonts w:eastAsia="楷体_GB2312" w:hint="eastAsia"/>
          <w:b/>
        </w:rPr>
        <w:t>其他机构的</w:t>
      </w:r>
      <w:r w:rsidRPr="009A7DAF">
        <w:rPr>
          <w:rFonts w:eastAsia="楷体_GB2312" w:hint="eastAsia"/>
          <w:b/>
          <w:lang w:eastAsia="zh-CN"/>
        </w:rPr>
        <w:t>服务</w:t>
      </w:r>
      <w:r w:rsidRPr="009A7DAF">
        <w:rPr>
          <w:rFonts w:eastAsia="楷体_GB2312" w:hint="eastAsia"/>
          <w:b/>
        </w:rPr>
        <w:t>报酬</w:t>
      </w:r>
    </w:p>
    <w:p w14:paraId="5749DE8A" w14:textId="77777777" w:rsidR="00ED3C36" w:rsidRPr="009A7DAF" w:rsidRDefault="00ED3C36">
      <w:pPr>
        <w:spacing w:beforeLines="50" w:before="120" w:afterLines="50" w:after="120" w:line="360" w:lineRule="auto"/>
        <w:ind w:left="992"/>
        <w:rPr>
          <w:rFonts w:eastAsia="楷体_GB2312"/>
          <w:lang w:eastAsia="zh-CN"/>
        </w:rPr>
      </w:pPr>
      <w:r w:rsidRPr="009A7DAF">
        <w:rPr>
          <w:rFonts w:eastAsia="楷体_GB2312" w:hint="eastAsia"/>
          <w:lang w:eastAsia="zh-CN"/>
        </w:rPr>
        <w:t>除</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以外的其它机构根据本合同履行相应职责的报酬应为相关</w:t>
      </w:r>
      <w:r w:rsidRPr="009A7DAF">
        <w:rPr>
          <w:rFonts w:eastAsia="楷体_GB2312"/>
          <w:lang w:eastAsia="zh-CN"/>
        </w:rPr>
        <w:t>“</w:t>
      </w:r>
      <w:r w:rsidRPr="009A7DAF">
        <w:rPr>
          <w:rFonts w:eastAsia="楷体_GB2312" w:hint="eastAsia"/>
          <w:lang w:eastAsia="zh-CN"/>
        </w:rPr>
        <w:t>收费文件</w:t>
      </w:r>
      <w:r w:rsidRPr="009A7DAF">
        <w:rPr>
          <w:rFonts w:eastAsia="楷体_GB2312"/>
          <w:lang w:eastAsia="zh-CN"/>
        </w:rPr>
        <w:t>”</w:t>
      </w:r>
      <w:r w:rsidRPr="009A7DAF">
        <w:rPr>
          <w:rFonts w:eastAsia="楷体_GB2312" w:hint="eastAsia"/>
          <w:lang w:eastAsia="zh-CN"/>
        </w:rPr>
        <w:t>或相关</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费用条款中列示的金额，并按照本合同第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lang w:eastAsia="zh-CN"/>
        </w:rPr>
        <w:t>条规定的支付顺序予以支付。</w:t>
      </w:r>
    </w:p>
    <w:p w14:paraId="47EB37DD"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746" w:name="_Toc389048976"/>
      <w:bookmarkStart w:id="747" w:name="_Toc389145735"/>
      <w:bookmarkStart w:id="748" w:name="_Toc146349292"/>
      <w:bookmarkStart w:id="749" w:name="_Toc146349293"/>
      <w:bookmarkStart w:id="750" w:name="_Toc107916032"/>
      <w:bookmarkStart w:id="751" w:name="_Toc107916195"/>
      <w:bookmarkStart w:id="752" w:name="_Toc107916033"/>
      <w:bookmarkStart w:id="753" w:name="_Toc107916196"/>
      <w:bookmarkStart w:id="754" w:name="_Toc388880628"/>
      <w:bookmarkStart w:id="755" w:name="_Toc110153453"/>
      <w:bookmarkStart w:id="756" w:name="_Toc111281808"/>
      <w:bookmarkStart w:id="757" w:name="_Toc201569433"/>
      <w:bookmarkStart w:id="758" w:name="_Toc207007314"/>
      <w:bookmarkStart w:id="759" w:name="_Toc417048714"/>
      <w:bookmarkStart w:id="760" w:name="_Toc443651160"/>
      <w:bookmarkEnd w:id="746"/>
      <w:bookmarkEnd w:id="747"/>
      <w:bookmarkEnd w:id="748"/>
      <w:bookmarkEnd w:id="749"/>
      <w:bookmarkEnd w:id="750"/>
      <w:bookmarkEnd w:id="751"/>
      <w:bookmarkEnd w:id="752"/>
      <w:bookmarkEnd w:id="753"/>
      <w:bookmarkEnd w:id="754"/>
      <w:r w:rsidRPr="009A7DAF">
        <w:rPr>
          <w:rFonts w:eastAsia="楷体_GB2312" w:hint="eastAsia"/>
          <w:b/>
        </w:rPr>
        <w:t>税负</w:t>
      </w:r>
      <w:bookmarkStart w:id="761" w:name="_Toc92612942"/>
      <w:r w:rsidRPr="009A7DAF">
        <w:rPr>
          <w:rFonts w:eastAsia="楷体_GB2312" w:hint="eastAsia"/>
          <w:b/>
        </w:rPr>
        <w:t>承担</w:t>
      </w:r>
      <w:bookmarkEnd w:id="755"/>
      <w:bookmarkEnd w:id="756"/>
      <w:bookmarkEnd w:id="757"/>
      <w:bookmarkEnd w:id="758"/>
      <w:bookmarkEnd w:id="759"/>
      <w:bookmarkEnd w:id="760"/>
    </w:p>
    <w:bookmarkEnd w:id="761"/>
    <w:p w14:paraId="25CAEA0F" w14:textId="77777777" w:rsidR="00ED3C36" w:rsidRPr="009A7DAF" w:rsidRDefault="00ED3C36">
      <w:pPr>
        <w:widowControl w:val="0"/>
        <w:numPr>
          <w:ilvl w:val="1"/>
          <w:numId w:val="7"/>
        </w:numPr>
        <w:spacing w:beforeLines="50" w:before="120" w:afterLines="50" w:after="120" w:line="360" w:lineRule="auto"/>
        <w:jc w:val="both"/>
        <w:rPr>
          <w:rFonts w:eastAsia="楷体_GB2312"/>
        </w:rPr>
      </w:pPr>
      <w:r w:rsidRPr="009A7DAF">
        <w:rPr>
          <w:rFonts w:eastAsia="楷体_GB2312" w:hint="eastAsia"/>
          <w:bCs/>
        </w:rPr>
        <w:t>在</w:t>
      </w:r>
      <w:r w:rsidRPr="009A7DAF">
        <w:rPr>
          <w:rFonts w:eastAsia="楷体_GB2312"/>
          <w:bCs/>
          <w:lang w:eastAsia="zh-CN"/>
        </w:rPr>
        <w:t>“</w:t>
      </w:r>
      <w:r w:rsidRPr="009A7DAF">
        <w:rPr>
          <w:rFonts w:eastAsia="楷体_GB2312" w:hint="eastAsia"/>
          <w:bCs/>
        </w:rPr>
        <w:t>信托</w:t>
      </w:r>
      <w:r w:rsidRPr="009A7DAF">
        <w:rPr>
          <w:rFonts w:eastAsia="楷体_GB2312"/>
          <w:bCs/>
          <w:lang w:eastAsia="zh-CN"/>
        </w:rPr>
        <w:t>”</w:t>
      </w:r>
      <w:r w:rsidRPr="009A7DAF">
        <w:rPr>
          <w:rFonts w:eastAsia="楷体_GB2312" w:hint="eastAsia"/>
          <w:bCs/>
        </w:rPr>
        <w:t>设立、</w:t>
      </w:r>
      <w:r w:rsidRPr="009A7DAF">
        <w:rPr>
          <w:rFonts w:eastAsia="楷体_GB2312"/>
          <w:bCs/>
          <w:lang w:eastAsia="zh-CN"/>
        </w:rPr>
        <w:t>“</w:t>
      </w:r>
      <w:r w:rsidRPr="009A7DAF">
        <w:rPr>
          <w:rFonts w:eastAsia="楷体_GB2312" w:hint="eastAsia"/>
          <w:bCs/>
        </w:rPr>
        <w:t>信托财产</w:t>
      </w:r>
      <w:r w:rsidRPr="009A7DAF">
        <w:rPr>
          <w:rFonts w:eastAsia="楷体_GB2312"/>
          <w:bCs/>
          <w:lang w:eastAsia="zh-CN"/>
        </w:rPr>
        <w:t>”</w:t>
      </w:r>
      <w:r w:rsidRPr="009A7DAF">
        <w:rPr>
          <w:rFonts w:eastAsia="楷体_GB2312" w:hint="eastAsia"/>
          <w:bCs/>
        </w:rPr>
        <w:t>的管理和运用、处分、</w:t>
      </w:r>
      <w:r w:rsidRPr="009A7DAF">
        <w:rPr>
          <w:rFonts w:eastAsia="楷体_GB2312"/>
          <w:bCs/>
          <w:lang w:eastAsia="zh-CN"/>
        </w:rPr>
        <w:t>“</w:t>
      </w:r>
      <w:r w:rsidRPr="009A7DAF">
        <w:rPr>
          <w:rFonts w:eastAsia="楷体_GB2312" w:hint="eastAsia"/>
          <w:bCs/>
        </w:rPr>
        <w:t>回收款</w:t>
      </w:r>
      <w:r w:rsidRPr="009A7DAF">
        <w:rPr>
          <w:rFonts w:eastAsia="楷体_GB2312"/>
          <w:bCs/>
          <w:lang w:eastAsia="zh-CN"/>
        </w:rPr>
        <w:t>”</w:t>
      </w:r>
      <w:r w:rsidRPr="009A7DAF">
        <w:rPr>
          <w:rFonts w:eastAsia="楷体_GB2312" w:hint="eastAsia"/>
          <w:bCs/>
        </w:rPr>
        <w:t>的分配、</w:t>
      </w:r>
      <w:r w:rsidRPr="009A7DAF">
        <w:rPr>
          <w:rFonts w:eastAsia="楷体_GB2312"/>
          <w:bCs/>
          <w:lang w:eastAsia="zh-CN"/>
        </w:rPr>
        <w:t>“</w:t>
      </w:r>
      <w:r w:rsidRPr="009A7DAF">
        <w:rPr>
          <w:rFonts w:eastAsia="楷体_GB2312" w:hint="eastAsia"/>
          <w:bCs/>
        </w:rPr>
        <w:t>信托</w:t>
      </w:r>
      <w:r w:rsidRPr="009A7DAF">
        <w:rPr>
          <w:rFonts w:eastAsia="楷体_GB2312"/>
          <w:bCs/>
          <w:lang w:eastAsia="zh-CN"/>
        </w:rPr>
        <w:t>”</w:t>
      </w:r>
      <w:r w:rsidRPr="009A7DAF">
        <w:rPr>
          <w:rFonts w:eastAsia="楷体_GB2312" w:hint="eastAsia"/>
          <w:bCs/>
        </w:rPr>
        <w:t>清算等过程中发生的税负，相关方应按照</w:t>
      </w:r>
      <w:r w:rsidRPr="009A7DAF">
        <w:rPr>
          <w:rFonts w:eastAsia="楷体_GB2312"/>
          <w:bCs/>
          <w:lang w:eastAsia="zh-CN"/>
        </w:rPr>
        <w:t>“</w:t>
      </w:r>
      <w:r w:rsidRPr="009A7DAF">
        <w:rPr>
          <w:rFonts w:eastAsia="楷体_GB2312" w:hint="eastAsia"/>
          <w:bCs/>
        </w:rPr>
        <w:t>中国</w:t>
      </w:r>
      <w:r w:rsidRPr="009A7DAF">
        <w:rPr>
          <w:rFonts w:eastAsia="楷体_GB2312"/>
          <w:bCs/>
          <w:lang w:eastAsia="zh-CN"/>
        </w:rPr>
        <w:t>”“</w:t>
      </w:r>
      <w:r w:rsidRPr="009A7DAF">
        <w:rPr>
          <w:rFonts w:eastAsia="楷体_GB2312" w:hint="eastAsia"/>
          <w:bCs/>
        </w:rPr>
        <w:t>法律</w:t>
      </w:r>
      <w:r w:rsidRPr="009A7DAF">
        <w:rPr>
          <w:rFonts w:eastAsia="楷体_GB2312"/>
          <w:bCs/>
          <w:lang w:eastAsia="zh-CN"/>
        </w:rPr>
        <w:t>”</w:t>
      </w:r>
      <w:r w:rsidRPr="009A7DAF">
        <w:rPr>
          <w:rFonts w:eastAsia="楷体_GB2312" w:hint="eastAsia"/>
          <w:bCs/>
        </w:rPr>
        <w:t>的规定依法纳税</w:t>
      </w:r>
      <w:r w:rsidRPr="009A7DAF">
        <w:rPr>
          <w:rFonts w:eastAsia="楷体_GB2312" w:hint="eastAsia"/>
        </w:rPr>
        <w:t>，</w:t>
      </w:r>
      <w:r w:rsidRPr="009A7DAF">
        <w:rPr>
          <w:rFonts w:eastAsia="楷体_GB2312"/>
          <w:lang w:eastAsia="zh-CN"/>
        </w:rPr>
        <w:t>“</w:t>
      </w:r>
      <w:r w:rsidRPr="009A7DAF">
        <w:rPr>
          <w:rFonts w:eastAsia="楷体_GB2312" w:hint="eastAsia"/>
        </w:rPr>
        <w:t>中国</w:t>
      </w:r>
      <w:r w:rsidRPr="009A7DAF">
        <w:rPr>
          <w:rFonts w:eastAsia="楷体_GB2312"/>
          <w:lang w:eastAsia="zh-CN"/>
        </w:rPr>
        <w:t>”“</w:t>
      </w:r>
      <w:r w:rsidRPr="009A7DAF">
        <w:rPr>
          <w:rFonts w:eastAsia="楷体_GB2312" w:hint="eastAsia"/>
        </w:rPr>
        <w:t>法律</w:t>
      </w:r>
      <w:r w:rsidRPr="009A7DAF">
        <w:rPr>
          <w:rFonts w:eastAsia="楷体_GB2312"/>
          <w:lang w:eastAsia="zh-CN"/>
        </w:rPr>
        <w:t>”</w:t>
      </w:r>
      <w:r w:rsidRPr="009A7DAF">
        <w:rPr>
          <w:rFonts w:eastAsia="楷体_GB2312" w:hint="eastAsia"/>
        </w:rPr>
        <w:t>规定应当由</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承担的税费，由</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承担。</w:t>
      </w:r>
    </w:p>
    <w:p w14:paraId="748213F1" w14:textId="77777777" w:rsidR="00ED3C36" w:rsidRPr="009A7DAF" w:rsidRDefault="00ED3C36">
      <w:pPr>
        <w:widowControl w:val="0"/>
        <w:numPr>
          <w:ilvl w:val="1"/>
          <w:numId w:val="7"/>
        </w:numPr>
        <w:spacing w:beforeLines="50" w:before="120" w:afterLines="50" w:after="120" w:line="360" w:lineRule="auto"/>
        <w:jc w:val="both"/>
        <w:rPr>
          <w:rFonts w:eastAsia="楷体_GB2312"/>
        </w:rPr>
      </w:pPr>
      <w:r w:rsidRPr="009A7DAF">
        <w:rPr>
          <w:rFonts w:eastAsia="楷体_GB2312" w:hint="eastAsia"/>
        </w:rPr>
        <w:t>如果依据</w:t>
      </w:r>
      <w:r w:rsidRPr="009A7DAF">
        <w:rPr>
          <w:rFonts w:eastAsia="楷体_GB2312"/>
          <w:lang w:eastAsia="zh-CN"/>
        </w:rPr>
        <w:t>“</w:t>
      </w:r>
      <w:r w:rsidRPr="009A7DAF">
        <w:rPr>
          <w:rFonts w:eastAsia="楷体_GB2312" w:hint="eastAsia"/>
        </w:rPr>
        <w:t>中国</w:t>
      </w:r>
      <w:r w:rsidRPr="009A7DAF">
        <w:rPr>
          <w:rFonts w:eastAsia="楷体_GB2312"/>
          <w:lang w:eastAsia="zh-CN"/>
        </w:rPr>
        <w:t>”“</w:t>
      </w:r>
      <w:r w:rsidRPr="009A7DAF">
        <w:rPr>
          <w:rFonts w:eastAsia="楷体_GB2312" w:hint="eastAsia"/>
        </w:rPr>
        <w:t>法律</w:t>
      </w:r>
      <w:r w:rsidRPr="009A7DAF">
        <w:rPr>
          <w:rFonts w:eastAsia="楷体_GB2312"/>
          <w:lang w:eastAsia="zh-CN"/>
        </w:rPr>
        <w:t>”</w:t>
      </w:r>
      <w:r w:rsidRPr="009A7DAF">
        <w:rPr>
          <w:rFonts w:eastAsia="楷体_GB2312" w:hint="eastAsia"/>
        </w:rPr>
        <w:t>的规定</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须在向</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支付的本息或</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中预提或扣减任何税收，则</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有权按照</w:t>
      </w:r>
      <w:r w:rsidRPr="009A7DAF">
        <w:rPr>
          <w:rFonts w:eastAsia="楷体_GB2312"/>
          <w:lang w:eastAsia="zh-CN"/>
        </w:rPr>
        <w:t>“</w:t>
      </w:r>
      <w:r w:rsidRPr="009A7DAF">
        <w:rPr>
          <w:rFonts w:eastAsia="楷体_GB2312" w:hint="eastAsia"/>
        </w:rPr>
        <w:t>中国</w:t>
      </w:r>
      <w:r w:rsidRPr="009A7DAF">
        <w:rPr>
          <w:rFonts w:eastAsia="楷体_GB2312"/>
          <w:lang w:eastAsia="zh-CN"/>
        </w:rPr>
        <w:t>”“</w:t>
      </w:r>
      <w:r w:rsidRPr="009A7DAF">
        <w:rPr>
          <w:rFonts w:eastAsia="楷体_GB2312" w:hint="eastAsia"/>
        </w:rPr>
        <w:t>法律</w:t>
      </w:r>
      <w:r w:rsidRPr="009A7DAF">
        <w:rPr>
          <w:rFonts w:eastAsia="楷体_GB2312"/>
          <w:lang w:eastAsia="zh-CN"/>
        </w:rPr>
        <w:t>”</w:t>
      </w:r>
      <w:r w:rsidRPr="009A7DAF">
        <w:rPr>
          <w:rFonts w:eastAsia="楷体_GB2312" w:hint="eastAsia"/>
        </w:rPr>
        <w:t>的规定予以预提或扣减。</w:t>
      </w:r>
    </w:p>
    <w:p w14:paraId="3D44043B"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lang w:eastAsia="zh-CN"/>
        </w:rPr>
      </w:pPr>
      <w:bookmarkStart w:id="762" w:name="_Toc389145737"/>
      <w:bookmarkStart w:id="763" w:name="_Toc388880630"/>
      <w:bookmarkStart w:id="764" w:name="_Toc389048978"/>
      <w:bookmarkStart w:id="765" w:name="_Toc110153454"/>
      <w:bookmarkStart w:id="766" w:name="_Toc111281809"/>
      <w:bookmarkStart w:id="767" w:name="_Ref173768296"/>
      <w:bookmarkStart w:id="768" w:name="_Toc201569434"/>
      <w:bookmarkStart w:id="769" w:name="_Toc207007315"/>
      <w:bookmarkStart w:id="770" w:name="_Toc417048715"/>
      <w:bookmarkStart w:id="771" w:name="_Toc443651161"/>
      <w:bookmarkEnd w:id="762"/>
      <w:bookmarkEnd w:id="763"/>
      <w:bookmarkEnd w:id="764"/>
      <w:r w:rsidRPr="009A7DAF">
        <w:rPr>
          <w:rFonts w:eastAsia="楷体_GB2312" w:hint="eastAsia"/>
          <w:b/>
          <w:lang w:eastAsia="zh-CN"/>
        </w:rPr>
        <w:t>资产支持证券持有人大会</w:t>
      </w:r>
      <w:bookmarkEnd w:id="765"/>
      <w:bookmarkEnd w:id="766"/>
      <w:bookmarkEnd w:id="767"/>
      <w:bookmarkEnd w:id="768"/>
      <w:bookmarkEnd w:id="769"/>
      <w:bookmarkEnd w:id="770"/>
      <w:bookmarkEnd w:id="771"/>
    </w:p>
    <w:p w14:paraId="756312B0"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72" w:name="_Toc111281810"/>
      <w:bookmarkStart w:id="773" w:name="_Toc201569435"/>
      <w:r w:rsidRPr="009A7DAF">
        <w:rPr>
          <w:rFonts w:eastAsia="楷体_GB2312" w:hint="eastAsia"/>
          <w:b/>
        </w:rPr>
        <w:t>组成</w:t>
      </w:r>
      <w:bookmarkEnd w:id="772"/>
      <w:bookmarkEnd w:id="773"/>
    </w:p>
    <w:p w14:paraId="74D0E02C" w14:textId="77777777" w:rsidR="00ED3C36" w:rsidRPr="009A7DAF" w:rsidRDefault="00ED3C36" w:rsidP="005A7C36">
      <w:pPr>
        <w:autoSpaceDE w:val="0"/>
        <w:autoSpaceDN w:val="0"/>
        <w:adjustRightInd w:val="0"/>
        <w:spacing w:beforeLines="50" w:before="120" w:afterLines="50" w:after="120" w:line="360" w:lineRule="auto"/>
        <w:ind w:leftChars="413" w:left="991"/>
        <w:rPr>
          <w:rFonts w:eastAsia="楷体_GB2312"/>
          <w:lang w:eastAsia="zh-CN"/>
        </w:rPr>
      </w:pPr>
      <w:r w:rsidRPr="009A7DAF">
        <w:rPr>
          <w:rFonts w:eastAsia="楷体_GB2312" w:hint="eastAsia"/>
          <w:lang w:eastAsia="zh-CN"/>
        </w:rPr>
        <w:lastRenderedPageBreak/>
        <w:t>各类别</w:t>
      </w:r>
      <w:r w:rsidRPr="009A7DAF">
        <w:rPr>
          <w:rFonts w:eastAsia="楷体_GB2312"/>
          <w:lang w:eastAsia="zh-CN"/>
        </w:rPr>
        <w:t>“</w:t>
      </w:r>
      <w:r w:rsidRPr="009A7DAF">
        <w:rPr>
          <w:rFonts w:eastAsia="楷体_GB2312" w:hint="eastAsia"/>
          <w:lang w:eastAsia="zh-CN"/>
        </w:rPr>
        <w:t>资产支持证券的持有人</w:t>
      </w:r>
      <w:r w:rsidRPr="009A7DAF">
        <w:rPr>
          <w:rFonts w:eastAsia="楷体_GB2312"/>
          <w:lang w:eastAsia="zh-CN"/>
        </w:rPr>
        <w:t>”</w:t>
      </w:r>
      <w:r w:rsidRPr="009A7DAF">
        <w:rPr>
          <w:rFonts w:eastAsia="楷体_GB2312" w:hint="eastAsia"/>
          <w:lang w:eastAsia="zh-CN"/>
        </w:rPr>
        <w:t>分别组成该类别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。通过购买</w:t>
      </w:r>
      <w:r w:rsidRPr="009A7DAF">
        <w:rPr>
          <w:rFonts w:eastAsia="楷体_GB2312"/>
          <w:lang w:eastAsia="zh-CN"/>
        </w:rPr>
        <w:t>“</w:t>
      </w:r>
      <w:r w:rsidRPr="009A7DAF">
        <w:rPr>
          <w:rFonts w:eastAsia="楷体_GB2312" w:hint="eastAsia"/>
          <w:lang w:eastAsia="zh-CN"/>
        </w:rPr>
        <w:t>发行人</w:t>
      </w:r>
      <w:r w:rsidRPr="009A7DAF">
        <w:rPr>
          <w:rFonts w:eastAsia="楷体_GB2312"/>
          <w:lang w:eastAsia="zh-CN"/>
        </w:rPr>
        <w:t>”</w:t>
      </w:r>
      <w:r w:rsidRPr="009A7DAF">
        <w:rPr>
          <w:rFonts w:eastAsia="楷体_GB2312" w:hint="eastAsia"/>
          <w:lang w:eastAsia="zh-CN"/>
        </w:rPr>
        <w:t>所发行的相关类别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或在银行间债券市场通过交易购得相应类别的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，自动成为该类别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的成员。具体而言，</w:t>
      </w:r>
      <w:r w:rsidR="00BD63A6" w:rsidRPr="009A7DAF">
        <w:rPr>
          <w:rFonts w:eastAsia="楷体_GB2312"/>
          <w:lang w:eastAsia="zh-CN"/>
        </w:rPr>
        <w:t>“</w:t>
      </w:r>
      <w:r w:rsidR="00BD63A6" w:rsidRPr="009A7DAF">
        <w:rPr>
          <w:rFonts w:eastAsia="楷体_GB2312" w:hint="eastAsia"/>
          <w:lang w:eastAsia="zh-CN"/>
        </w:rPr>
        <w:t>优先</w:t>
      </w:r>
      <w:r w:rsidR="00BD63A6" w:rsidRPr="009A7DAF">
        <w:rPr>
          <w:rFonts w:eastAsia="楷体_GB2312"/>
          <w:lang w:eastAsia="zh-CN"/>
        </w:rPr>
        <w:t>A</w:t>
      </w:r>
      <w:r w:rsidR="00BD63A6" w:rsidRPr="009A7DAF">
        <w:rPr>
          <w:rFonts w:eastAsia="楷体_GB2312" w:hint="eastAsia"/>
          <w:lang w:eastAsia="zh-CN"/>
        </w:rPr>
        <w:t>档资产支持证券持有人</w:t>
      </w:r>
      <w:r w:rsidR="00BD63A6" w:rsidRPr="009A7DAF">
        <w:rPr>
          <w:rFonts w:eastAsia="楷体_GB2312"/>
          <w:lang w:eastAsia="zh-CN"/>
        </w:rPr>
        <w:t>”</w:t>
      </w:r>
      <w:r w:rsidRPr="009A7DAF">
        <w:rPr>
          <w:rFonts w:eastAsia="楷体_GB2312" w:hint="eastAsia"/>
          <w:lang w:eastAsia="zh-CN"/>
        </w:rPr>
        <w:t>组成优先</w:t>
      </w:r>
      <w:r w:rsidRPr="009A7DAF">
        <w:rPr>
          <w:rFonts w:eastAsia="楷体_GB2312"/>
          <w:lang w:eastAsia="zh-CN"/>
        </w:rPr>
        <w:t>A</w:t>
      </w:r>
      <w:r w:rsidRPr="009A7DAF">
        <w:rPr>
          <w:rFonts w:eastAsia="楷体_GB2312" w:hint="eastAsia"/>
          <w:lang w:eastAsia="zh-CN"/>
        </w:rPr>
        <w:t>档</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档资产支持证券持有人</w:t>
      </w:r>
      <w:r w:rsidRPr="009A7DAF">
        <w:rPr>
          <w:rFonts w:eastAsia="楷体_GB2312"/>
          <w:lang w:eastAsia="zh-CN"/>
        </w:rPr>
        <w:t>”</w:t>
      </w:r>
      <w:r w:rsidRPr="009A7DAF">
        <w:rPr>
          <w:rFonts w:eastAsia="楷体_GB2312" w:hint="eastAsia"/>
          <w:lang w:eastAsia="zh-CN"/>
        </w:rPr>
        <w:t>组成优先</w:t>
      </w:r>
      <w:r w:rsidRPr="009A7DAF">
        <w:rPr>
          <w:rFonts w:eastAsia="楷体_GB2312"/>
          <w:lang w:eastAsia="zh-CN"/>
        </w:rPr>
        <w:t>B</w:t>
      </w:r>
      <w:r w:rsidRPr="009A7DAF">
        <w:rPr>
          <w:rFonts w:eastAsia="楷体_GB2312" w:hint="eastAsia"/>
          <w:lang w:eastAsia="zh-CN"/>
        </w:rPr>
        <w:t>档</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次级档资产支持证券持有人</w:t>
      </w:r>
      <w:r w:rsidRPr="009A7DAF">
        <w:rPr>
          <w:rFonts w:eastAsia="楷体_GB2312"/>
          <w:lang w:eastAsia="zh-CN"/>
        </w:rPr>
        <w:t>”</w:t>
      </w:r>
      <w:r w:rsidRPr="009A7DAF">
        <w:rPr>
          <w:rFonts w:eastAsia="楷体_GB2312" w:hint="eastAsia"/>
          <w:lang w:eastAsia="zh-CN"/>
        </w:rPr>
        <w:t>组成次级档</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p>
    <w:p w14:paraId="0C34EA1B"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74" w:name="_Toc152168192"/>
      <w:bookmarkStart w:id="775" w:name="_Toc152168748"/>
      <w:bookmarkStart w:id="776" w:name="_Toc172736602"/>
      <w:bookmarkStart w:id="777" w:name="_Toc201569436"/>
      <w:bookmarkStart w:id="778" w:name="_Toc151554358"/>
      <w:bookmarkStart w:id="779" w:name="_Toc111281811"/>
      <w:r w:rsidRPr="009A7DAF">
        <w:rPr>
          <w:rFonts w:eastAsia="楷体_GB2312" w:hint="eastAsia"/>
          <w:b/>
        </w:rPr>
        <w:t>会议召集</w:t>
      </w:r>
      <w:bookmarkEnd w:id="774"/>
      <w:bookmarkEnd w:id="775"/>
      <w:bookmarkEnd w:id="776"/>
      <w:bookmarkEnd w:id="777"/>
      <w:bookmarkEnd w:id="778"/>
    </w:p>
    <w:p w14:paraId="6505B37F"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780" w:name="_Ref332308382"/>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为不定期会议，各类别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共同参会，分类表决。</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召集。发生下列事由之一的，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应召集</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bookmarkEnd w:id="780"/>
    </w:p>
    <w:p w14:paraId="26C3F6FD"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bookmarkStart w:id="781" w:name="_Ref332310609"/>
      <w:bookmarkStart w:id="782" w:name="_Toc111281812"/>
      <w:r w:rsidRPr="009A7DAF">
        <w:rPr>
          <w:rFonts w:eastAsia="楷体_GB2312" w:hint="eastAsia"/>
        </w:rPr>
        <w:t>提前终止</w:t>
      </w:r>
      <w:r w:rsidRPr="009A7DAF">
        <w:rPr>
          <w:rFonts w:eastAsia="楷体_GB2312"/>
          <w:lang w:eastAsia="zh-CN"/>
        </w:rPr>
        <w:t>“</w:t>
      </w:r>
      <w:r w:rsidRPr="009A7DAF">
        <w:rPr>
          <w:rFonts w:eastAsia="楷体_GB2312" w:hint="eastAsia"/>
        </w:rPr>
        <w:t>信托</w:t>
      </w:r>
      <w:r w:rsidRPr="009A7DAF">
        <w:rPr>
          <w:rFonts w:eastAsia="楷体_GB2312"/>
          <w:lang w:eastAsia="zh-CN"/>
        </w:rPr>
        <w:t>”</w:t>
      </w:r>
      <w:r w:rsidRPr="009A7DAF">
        <w:rPr>
          <w:rFonts w:eastAsia="楷体_GB2312" w:hint="eastAsia"/>
        </w:rPr>
        <w:t>；</w:t>
      </w:r>
      <w:bookmarkEnd w:id="781"/>
    </w:p>
    <w:p w14:paraId="46E7184F" w14:textId="77777777" w:rsidR="00ED3C36" w:rsidRPr="009A7DAF" w:rsidRDefault="00ED3C36">
      <w:pPr>
        <w:widowControl w:val="0"/>
        <w:numPr>
          <w:ilvl w:val="0"/>
          <w:numId w:val="33"/>
        </w:numPr>
        <w:spacing w:beforeLines="50" w:before="120" w:afterLines="50" w:after="120" w:line="360" w:lineRule="auto"/>
        <w:jc w:val="both"/>
        <w:rPr>
          <w:rFonts w:eastAsia="楷体_GB2312"/>
          <w:lang w:eastAsia="zh-CN"/>
        </w:rPr>
      </w:pPr>
      <w:bookmarkStart w:id="783" w:name="_Ref332897976"/>
      <w:r w:rsidRPr="009A7DAF">
        <w:rPr>
          <w:rFonts w:eastAsia="楷体_GB2312" w:hint="eastAsia"/>
          <w:lang w:eastAsia="zh-CN"/>
        </w:rPr>
        <w:t>批准涉及修改</w:t>
      </w:r>
      <w:r w:rsidRPr="009A7DAF">
        <w:rPr>
          <w:rFonts w:eastAsia="楷体_GB2312"/>
          <w:lang w:eastAsia="zh-CN"/>
        </w:rPr>
        <w:t xml:space="preserve"> “</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权利或</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基本特征的提案，而无论该</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的权利或</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特征是否基于</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或其他文件，具体包括但不限于：</w:t>
      </w:r>
      <w:r w:rsidRPr="009A7DAF">
        <w:rPr>
          <w:rFonts w:eastAsia="楷体_GB2312" w:hint="eastAsia"/>
        </w:rPr>
        <w:t>改变本合同第</w:t>
      </w:r>
      <w:r w:rsidRPr="009A7DAF">
        <w:fldChar w:fldCharType="begin"/>
      </w:r>
      <w:r w:rsidRPr="009A7DAF">
        <w:instrText xml:space="preserve"> REF _Ref201563930 \r \h  \* MERGEFORMAT </w:instrText>
      </w:r>
      <w:r w:rsidRPr="009A7DAF">
        <w:fldChar w:fldCharType="separate"/>
      </w:r>
      <w:r w:rsidR="0039189E" w:rsidRPr="009A7DAF">
        <w:t>9</w:t>
      </w:r>
      <w:r w:rsidRPr="009A7DAF">
        <w:fldChar w:fldCharType="end"/>
      </w:r>
      <w:r w:rsidRPr="009A7DAF">
        <w:rPr>
          <w:rFonts w:eastAsia="楷体_GB2312" w:hint="eastAsia"/>
        </w:rPr>
        <w:t>条规定的</w:t>
      </w:r>
      <w:r w:rsidRPr="009A7DAF">
        <w:rPr>
          <w:rFonts w:eastAsia="楷体_GB2312"/>
          <w:lang w:eastAsia="zh-CN"/>
        </w:rPr>
        <w:t>“</w:t>
      </w:r>
      <w:r w:rsidRPr="009A7DAF">
        <w:rPr>
          <w:rFonts w:eastAsia="楷体_GB2312" w:hint="eastAsia"/>
        </w:rPr>
        <w:t>回收款</w:t>
      </w:r>
      <w:r w:rsidRPr="009A7DAF">
        <w:rPr>
          <w:rFonts w:eastAsia="楷体_GB2312"/>
          <w:lang w:eastAsia="zh-CN"/>
        </w:rPr>
        <w:t>”</w:t>
      </w:r>
      <w:r w:rsidRPr="009A7DAF">
        <w:rPr>
          <w:rFonts w:eastAsia="楷体_GB2312" w:hint="eastAsia"/>
        </w:rPr>
        <w:t>分配顺序</w:t>
      </w:r>
      <w:r w:rsidRPr="009A7DAF">
        <w:rPr>
          <w:rFonts w:eastAsia="楷体_GB2312" w:hint="eastAsia"/>
          <w:lang w:eastAsia="zh-CN"/>
        </w:rPr>
        <w:t>、减少或取消</w:t>
      </w:r>
      <w:r w:rsidRPr="009A7DAF">
        <w:rPr>
          <w:rFonts w:eastAsia="楷体_GB2312"/>
          <w:lang w:eastAsia="zh-CN"/>
        </w:rPr>
        <w:t xml:space="preserve"> “</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的本金金额或利率、改变对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的支付币种、修改对某一项</w:t>
      </w:r>
      <w:r w:rsidRPr="009A7DAF">
        <w:rPr>
          <w:rFonts w:eastAsia="楷体_GB2312"/>
          <w:lang w:eastAsia="zh-CN"/>
        </w:rPr>
        <w:t>“</w:t>
      </w:r>
      <w:r w:rsidRPr="009A7DAF">
        <w:rPr>
          <w:rFonts w:eastAsia="楷体_GB2312" w:hint="eastAsia"/>
          <w:lang w:eastAsia="zh-CN"/>
        </w:rPr>
        <w:t>全体同意事项</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特别决议事项</w:t>
      </w:r>
      <w:r w:rsidRPr="009A7DAF">
        <w:rPr>
          <w:rFonts w:eastAsia="楷体_GB2312"/>
          <w:lang w:eastAsia="zh-CN"/>
        </w:rPr>
        <w:t>”</w:t>
      </w:r>
      <w:r w:rsidRPr="009A7DAF">
        <w:rPr>
          <w:rFonts w:eastAsia="楷体_GB2312" w:hint="eastAsia"/>
          <w:lang w:eastAsia="zh-CN"/>
        </w:rPr>
        <w:t>获得通过所需的票数等；</w:t>
      </w:r>
      <w:bookmarkEnd w:id="783"/>
    </w:p>
    <w:p w14:paraId="2A9C64B8" w14:textId="77777777" w:rsidR="00ED3C36" w:rsidRPr="009A7DAF" w:rsidRDefault="00ED3C36">
      <w:pPr>
        <w:widowControl w:val="0"/>
        <w:numPr>
          <w:ilvl w:val="0"/>
          <w:numId w:val="33"/>
        </w:numPr>
        <w:spacing w:beforeLines="50" w:before="120" w:afterLines="50" w:after="120" w:line="360" w:lineRule="auto"/>
        <w:jc w:val="both"/>
        <w:rPr>
          <w:rFonts w:eastAsia="楷体_GB2312"/>
          <w:lang w:eastAsia="zh-CN"/>
        </w:rPr>
      </w:pPr>
      <w:bookmarkStart w:id="784" w:name="_Ref332897900"/>
      <w:bookmarkEnd w:id="782"/>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提出辞任、发生</w:t>
      </w:r>
      <w:r w:rsidRPr="009A7DAF">
        <w:rPr>
          <w:rFonts w:eastAsia="楷体_GB2312"/>
          <w:lang w:eastAsia="zh-CN"/>
        </w:rPr>
        <w:t>“</w:t>
      </w:r>
      <w:r w:rsidRPr="009A7DAF">
        <w:rPr>
          <w:rFonts w:eastAsia="楷体_GB2312" w:hint="eastAsia"/>
          <w:lang w:eastAsia="zh-CN"/>
        </w:rPr>
        <w:t>受托人解任事件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贷款服务机构解任事件</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资金保管机构解任事件</w:t>
      </w:r>
      <w:r w:rsidRPr="009A7DAF">
        <w:rPr>
          <w:rFonts w:eastAsia="楷体_GB2312"/>
          <w:lang w:eastAsia="zh-CN"/>
        </w:rPr>
        <w:t>”</w:t>
      </w:r>
      <w:r w:rsidRPr="009A7DAF">
        <w:rPr>
          <w:rFonts w:eastAsia="楷体_GB2312" w:hint="eastAsia"/>
          <w:lang w:eastAsia="zh-CN"/>
        </w:rPr>
        <w:t>，须根据</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更换</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w:t>
      </w:r>
      <w:bookmarkEnd w:id="784"/>
    </w:p>
    <w:p w14:paraId="4CD0AE66"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rPr>
        <w:t>决定本</w:t>
      </w:r>
      <w:r w:rsidRPr="009A7DAF">
        <w:rPr>
          <w:rFonts w:eastAsia="楷体_GB2312"/>
          <w:lang w:eastAsia="zh-CN"/>
        </w:rPr>
        <w:t>“</w:t>
      </w:r>
      <w:r w:rsidRPr="009A7DAF">
        <w:rPr>
          <w:rFonts w:eastAsia="楷体_GB2312" w:hint="eastAsia"/>
        </w:rPr>
        <w:t>信托</w:t>
      </w:r>
      <w:r w:rsidRPr="009A7DAF">
        <w:rPr>
          <w:rFonts w:eastAsia="楷体_GB2312"/>
          <w:lang w:eastAsia="zh-CN"/>
        </w:rPr>
        <w:t>”</w:t>
      </w:r>
      <w:r w:rsidRPr="009A7DAF">
        <w:rPr>
          <w:rFonts w:eastAsia="楷体_GB2312" w:hint="eastAsia"/>
        </w:rPr>
        <w:t>项下</w:t>
      </w:r>
      <w:r w:rsidRPr="009A7DAF">
        <w:rPr>
          <w:rFonts w:eastAsia="楷体_GB2312"/>
          <w:lang w:eastAsia="zh-CN"/>
        </w:rPr>
        <w:t>“</w:t>
      </w:r>
      <w:r w:rsidRPr="009A7DAF">
        <w:rPr>
          <w:rFonts w:eastAsia="楷体_GB2312" w:hint="eastAsia"/>
        </w:rPr>
        <w:t>后备贷款服务机构</w:t>
      </w:r>
      <w:r w:rsidRPr="009A7DAF">
        <w:rPr>
          <w:rFonts w:eastAsia="楷体_GB2312"/>
          <w:lang w:eastAsia="zh-CN"/>
        </w:rPr>
        <w:t>”</w:t>
      </w:r>
      <w:r w:rsidRPr="009A7DAF">
        <w:rPr>
          <w:rFonts w:eastAsia="楷体_GB2312" w:hint="eastAsia"/>
        </w:rPr>
        <w:t>委任事宜；</w:t>
      </w:r>
    </w:p>
    <w:p w14:paraId="7CBF6ACC" w14:textId="77777777" w:rsidR="00ED3C36" w:rsidRPr="009A7DAF" w:rsidRDefault="00ED3C36">
      <w:pPr>
        <w:widowControl w:val="0"/>
        <w:numPr>
          <w:ilvl w:val="0"/>
          <w:numId w:val="33"/>
        </w:numPr>
        <w:spacing w:beforeLines="50" w:before="120" w:afterLines="50" w:after="120" w:line="360" w:lineRule="auto"/>
        <w:jc w:val="both"/>
        <w:rPr>
          <w:rFonts w:eastAsia="楷体_GB2312"/>
          <w:lang w:eastAsia="zh-CN"/>
        </w:rPr>
      </w:pPr>
      <w:r w:rsidRPr="009A7DAF">
        <w:rPr>
          <w:rFonts w:eastAsia="楷体_GB2312" w:hint="eastAsia"/>
          <w:lang w:eastAsia="zh-CN"/>
        </w:rPr>
        <w:t>解除或免除</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根据任何</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本应承担的任何责任和</w:t>
      </w:r>
      <w:r w:rsidRPr="009A7DAF">
        <w:rPr>
          <w:rFonts w:eastAsia="楷体_GB2312" w:hint="eastAsia"/>
          <w:lang w:eastAsia="zh-CN"/>
        </w:rPr>
        <w:lastRenderedPageBreak/>
        <w:t>义务；</w:t>
      </w:r>
    </w:p>
    <w:p w14:paraId="56711BF4" w14:textId="77777777" w:rsidR="00ED3C36" w:rsidRPr="009A7DAF" w:rsidRDefault="00ED3C36">
      <w:pPr>
        <w:widowControl w:val="0"/>
        <w:numPr>
          <w:ilvl w:val="0"/>
          <w:numId w:val="33"/>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或其他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的终止或重大修改、更正、补充且</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合理地认为该等终止或重大修改、更正、补充可能实质性损害</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的权利，但该等终止或重大修改、更正、补充是根据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的强制性要求而做出的除外；</w:t>
      </w:r>
    </w:p>
    <w:p w14:paraId="4C4A459E"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rPr>
        <w:t>发生任何</w:t>
      </w:r>
      <w:r w:rsidRPr="009A7DAF">
        <w:rPr>
          <w:rFonts w:eastAsia="楷体_GB2312"/>
          <w:lang w:eastAsia="zh-CN"/>
        </w:rPr>
        <w:t>“</w:t>
      </w:r>
      <w:r w:rsidRPr="009A7DAF">
        <w:rPr>
          <w:rFonts w:eastAsia="楷体_GB2312" w:hint="eastAsia"/>
        </w:rPr>
        <w:t>加速清偿事件</w:t>
      </w:r>
      <w:r w:rsidRPr="009A7DAF">
        <w:rPr>
          <w:rFonts w:eastAsia="楷体_GB2312"/>
          <w:lang w:eastAsia="zh-CN"/>
        </w:rPr>
        <w:t>”</w:t>
      </w:r>
      <w:r w:rsidRPr="009A7DAF">
        <w:rPr>
          <w:rFonts w:eastAsia="楷体_GB2312" w:hint="eastAsia"/>
        </w:rPr>
        <w:t>中的（</w:t>
      </w:r>
      <w:r w:rsidRPr="009A7DAF">
        <w:rPr>
          <w:rFonts w:eastAsia="楷体_GB2312"/>
          <w:lang w:eastAsia="zh-CN"/>
        </w:rPr>
        <w:t>h</w:t>
      </w:r>
      <w:r w:rsidRPr="009A7DAF">
        <w:rPr>
          <w:rFonts w:eastAsia="楷体_GB2312" w:hint="eastAsia"/>
        </w:rPr>
        <w:t>）项至（</w:t>
      </w:r>
      <w:r w:rsidRPr="009A7DAF">
        <w:rPr>
          <w:rFonts w:eastAsia="楷体_GB2312"/>
          <w:lang w:eastAsia="zh-CN"/>
        </w:rPr>
        <w:t>k</w:t>
      </w:r>
      <w:r w:rsidRPr="009A7DAF">
        <w:rPr>
          <w:rFonts w:eastAsia="楷体_GB2312" w:hint="eastAsia"/>
        </w:rPr>
        <w:t>）项，决定是否宣布加速清偿事件已发生；</w:t>
      </w:r>
      <w:r w:rsidRPr="009A7DAF">
        <w:rPr>
          <w:rFonts w:eastAsia="楷体_GB2312" w:hint="eastAsia"/>
          <w:lang w:eastAsia="zh-CN"/>
        </w:rPr>
        <w:t>发生</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中的</w:t>
      </w:r>
      <w:r w:rsidRPr="009A7DAF">
        <w:rPr>
          <w:rFonts w:eastAsia="楷体_GB2312"/>
          <w:lang w:eastAsia="zh-CN"/>
        </w:rPr>
        <w:t>(d)</w:t>
      </w:r>
      <w:r w:rsidRPr="009A7DAF">
        <w:rPr>
          <w:rFonts w:eastAsia="楷体_GB2312" w:hint="eastAsia"/>
          <w:lang w:eastAsia="zh-CN"/>
        </w:rPr>
        <w:t>至</w:t>
      </w:r>
      <w:r w:rsidRPr="009A7DAF">
        <w:rPr>
          <w:rFonts w:eastAsia="楷体_GB2312"/>
          <w:lang w:eastAsia="zh-CN"/>
        </w:rPr>
        <w:t>(e)</w:t>
      </w:r>
      <w:r w:rsidRPr="009A7DAF">
        <w:rPr>
          <w:rFonts w:eastAsia="楷体_GB2312" w:hint="eastAsia"/>
          <w:lang w:eastAsia="zh-CN"/>
        </w:rPr>
        <w:t>项的任何事件，决定是否宣布</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已发生；</w:t>
      </w:r>
    </w:p>
    <w:p w14:paraId="585DA067" w14:textId="77777777" w:rsidR="00ED3C36" w:rsidRPr="009A7DAF" w:rsidRDefault="00ED3C36" w:rsidP="00D52F46">
      <w:pPr>
        <w:widowControl w:val="0"/>
        <w:numPr>
          <w:ilvl w:val="0"/>
          <w:numId w:val="33"/>
        </w:numPr>
        <w:spacing w:beforeLines="50" w:before="120" w:afterLines="50" w:after="120" w:line="360" w:lineRule="auto"/>
        <w:jc w:val="both"/>
        <w:rPr>
          <w:rFonts w:eastAsia="楷体_GB2312"/>
        </w:rPr>
      </w:pPr>
      <w:r w:rsidRPr="009A7DAF">
        <w:rPr>
          <w:rFonts w:eastAsia="楷体_GB2312"/>
          <w:lang w:eastAsia="zh-CN"/>
        </w:rPr>
        <w:t>“</w:t>
      </w:r>
      <w:r w:rsidRPr="009A7DAF">
        <w:rPr>
          <w:rFonts w:eastAsia="楷体_GB2312" w:hint="eastAsia"/>
        </w:rPr>
        <w:t>违约事件</w:t>
      </w:r>
      <w:r w:rsidRPr="009A7DAF">
        <w:rPr>
          <w:rFonts w:eastAsia="楷体_GB2312"/>
          <w:lang w:eastAsia="zh-CN"/>
        </w:rPr>
        <w:t>”</w:t>
      </w:r>
      <w:r w:rsidRPr="009A7DAF">
        <w:rPr>
          <w:rFonts w:eastAsia="楷体_GB2312" w:hint="eastAsia"/>
        </w:rPr>
        <w:t>发生后，决定是否以出售、转让等方式处置全部或部分</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（但根据本合同第</w:t>
      </w:r>
      <w:r w:rsidRPr="009A7DAF">
        <w:fldChar w:fldCharType="begin"/>
      </w:r>
      <w:r w:rsidRPr="009A7DAF">
        <w:instrText xml:space="preserve"> REF _Ref332902997 \r \h  \* MERGEFORMAT </w:instrText>
      </w:r>
      <w:r w:rsidRPr="009A7DAF">
        <w:fldChar w:fldCharType="separate"/>
      </w:r>
      <w:r w:rsidR="0039189E" w:rsidRPr="009A7DAF">
        <w:t>4</w:t>
      </w:r>
      <w:r w:rsidRPr="009A7DAF">
        <w:fldChar w:fldCharType="end"/>
      </w:r>
      <w:r w:rsidRPr="009A7DAF">
        <w:rPr>
          <w:rFonts w:eastAsia="楷体_GB2312" w:hint="eastAsia"/>
        </w:rPr>
        <w:t>条和第</w:t>
      </w:r>
      <w:r w:rsidRPr="009A7DAF">
        <w:fldChar w:fldCharType="begin"/>
      </w:r>
      <w:r w:rsidRPr="009A7DAF">
        <w:instrText xml:space="preserve"> REF _Ref332903004 \r \h  \* MERGEFORMAT </w:instrText>
      </w:r>
      <w:r w:rsidRPr="009A7DAF">
        <w:fldChar w:fldCharType="separate"/>
      </w:r>
      <w:r w:rsidR="0039189E" w:rsidRPr="009A7DAF">
        <w:t>5</w:t>
      </w:r>
      <w:r w:rsidRPr="009A7DAF">
        <w:fldChar w:fldCharType="end"/>
      </w:r>
      <w:r w:rsidRPr="009A7DAF">
        <w:rPr>
          <w:rFonts w:eastAsia="楷体_GB2312" w:hint="eastAsia"/>
        </w:rPr>
        <w:t>条要求</w:t>
      </w:r>
      <w:r w:rsidRPr="009A7DAF">
        <w:rPr>
          <w:rFonts w:eastAsia="楷体_GB2312"/>
          <w:lang w:eastAsia="zh-CN"/>
        </w:rPr>
        <w:t>“</w:t>
      </w:r>
      <w:r w:rsidRPr="009A7DAF">
        <w:rPr>
          <w:rFonts w:eastAsia="楷体_GB2312" w:hint="eastAsia"/>
        </w:rPr>
        <w:t>委托人</w:t>
      </w:r>
      <w:r w:rsidRPr="009A7DAF">
        <w:rPr>
          <w:rFonts w:eastAsia="楷体_GB2312"/>
          <w:lang w:eastAsia="zh-CN"/>
        </w:rPr>
        <w:t>”</w:t>
      </w:r>
      <w:r w:rsidRPr="009A7DAF">
        <w:rPr>
          <w:rFonts w:eastAsia="楷体_GB2312" w:hint="eastAsia"/>
        </w:rPr>
        <w:t>赎回</w:t>
      </w:r>
      <w:r w:rsidRPr="009A7DAF">
        <w:rPr>
          <w:rFonts w:eastAsia="楷体_GB2312"/>
          <w:lang w:eastAsia="zh-CN"/>
        </w:rPr>
        <w:t>“</w:t>
      </w:r>
      <w:r w:rsidRPr="009A7DAF">
        <w:rPr>
          <w:rFonts w:eastAsia="楷体_GB2312" w:hint="eastAsia"/>
        </w:rPr>
        <w:t>不合格资产</w:t>
      </w:r>
      <w:r w:rsidRPr="009A7DAF">
        <w:rPr>
          <w:rFonts w:eastAsia="楷体_GB2312"/>
          <w:lang w:eastAsia="zh-CN"/>
        </w:rPr>
        <w:t>”</w:t>
      </w:r>
      <w:r w:rsidRPr="009A7DAF">
        <w:rPr>
          <w:rFonts w:eastAsia="楷体_GB2312" w:hint="eastAsia"/>
        </w:rPr>
        <w:t>或接受</w:t>
      </w:r>
      <w:r w:rsidRPr="009A7DAF">
        <w:rPr>
          <w:rFonts w:eastAsia="楷体_GB2312"/>
          <w:lang w:eastAsia="zh-CN"/>
        </w:rPr>
        <w:t>“</w:t>
      </w:r>
      <w:r w:rsidRPr="009A7DAF">
        <w:rPr>
          <w:rFonts w:eastAsia="楷体_GB2312" w:hint="eastAsia"/>
        </w:rPr>
        <w:t>委托人</w:t>
      </w:r>
      <w:r w:rsidRPr="009A7DAF">
        <w:rPr>
          <w:rFonts w:eastAsia="楷体_GB2312"/>
          <w:lang w:eastAsia="zh-CN"/>
        </w:rPr>
        <w:t>” “</w:t>
      </w:r>
      <w:r w:rsidRPr="009A7DAF">
        <w:rPr>
          <w:rFonts w:eastAsia="楷体_GB2312" w:hint="eastAsia"/>
        </w:rPr>
        <w:t>清仓回购</w:t>
      </w:r>
      <w:r w:rsidRPr="009A7DAF">
        <w:rPr>
          <w:rFonts w:eastAsia="楷体_GB2312"/>
          <w:lang w:eastAsia="zh-CN"/>
        </w:rPr>
        <w:t>”</w:t>
      </w:r>
      <w:r w:rsidRPr="009A7DAF">
        <w:rPr>
          <w:rFonts w:eastAsia="楷体_GB2312" w:hint="eastAsia"/>
        </w:rPr>
        <w:t>以及根据本合同第</w:t>
      </w:r>
      <w:r w:rsidR="00642CEF">
        <w:fldChar w:fldCharType="begin"/>
      </w:r>
      <w:r w:rsidR="00642CEF">
        <w:instrText xml:space="preserve"> REF _Ref201647271 \r \h  \* MERGEFORMAT </w:instrText>
      </w:r>
      <w:r w:rsidR="00642CEF">
        <w:fldChar w:fldCharType="separate"/>
      </w:r>
      <w:r w:rsidRPr="009A7DAF">
        <w:rPr>
          <w:rFonts w:eastAsia="楷体_GB2312"/>
        </w:rPr>
        <w:t>10.2</w:t>
      </w:r>
      <w:r w:rsidR="00642CEF">
        <w:fldChar w:fldCharType="end"/>
      </w:r>
      <w:r w:rsidRPr="009A7DAF">
        <w:rPr>
          <w:rFonts w:eastAsia="楷体_GB2312" w:hint="eastAsia"/>
        </w:rPr>
        <w:t>款清算</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的除外</w:t>
      </w:r>
      <w:r w:rsidR="00D52F46">
        <w:rPr>
          <w:rFonts w:eastAsia="楷体_GB2312" w:hint="eastAsia"/>
          <w:lang w:eastAsia="zh-CN"/>
        </w:rPr>
        <w:t>或</w:t>
      </w:r>
      <w:r w:rsidR="00D52F46" w:rsidRPr="00D52F46">
        <w:rPr>
          <w:rFonts w:eastAsia="楷体_GB2312" w:hint="eastAsia"/>
        </w:rPr>
        <w:t>“受托人”根据“《服务合同》”附件一第</w:t>
      </w:r>
      <w:r w:rsidR="00D52F46" w:rsidRPr="00D52F46">
        <w:rPr>
          <w:rFonts w:eastAsia="楷体_GB2312"/>
        </w:rPr>
        <w:t>(16)</w:t>
      </w:r>
      <w:r w:rsidR="00D52F46" w:rsidRPr="00D52F46">
        <w:rPr>
          <w:rFonts w:eastAsia="楷体_GB2312" w:hint="eastAsia"/>
        </w:rPr>
        <w:t>项进行“信贷资产”处置的除外</w:t>
      </w:r>
      <w:r w:rsidRPr="009A7DAF">
        <w:rPr>
          <w:rFonts w:eastAsia="楷体_GB2312" w:hint="eastAsia"/>
        </w:rPr>
        <w:t>）</w:t>
      </w:r>
      <w:r w:rsidRPr="009A7DAF">
        <w:rPr>
          <w:rFonts w:eastAsia="楷体_GB2312" w:hint="eastAsia"/>
          <w:lang w:eastAsia="zh-CN"/>
        </w:rPr>
        <w:t>，决定是否宣布</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立即到期并应支付本息</w:t>
      </w:r>
      <w:r w:rsidRPr="009A7DAF">
        <w:rPr>
          <w:rFonts w:eastAsia="楷体_GB2312" w:hint="eastAsia"/>
        </w:rPr>
        <w:t>；</w:t>
      </w:r>
    </w:p>
    <w:p w14:paraId="1ADF7FBD"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bookmarkStart w:id="785" w:name="_Ref332310614"/>
      <w:r w:rsidRPr="009A7DAF">
        <w:rPr>
          <w:rFonts w:eastAsia="楷体_GB2312" w:hint="eastAsia"/>
          <w:lang w:eastAsia="zh-CN"/>
        </w:rPr>
        <w:t>批准</w:t>
      </w:r>
      <w:r w:rsidRPr="009A7DAF">
        <w:rPr>
          <w:rFonts w:eastAsia="楷体_GB2312"/>
          <w:lang w:eastAsia="zh-CN"/>
        </w:rPr>
        <w:t>“</w:t>
      </w:r>
      <w:r w:rsidRPr="009A7DAF">
        <w:rPr>
          <w:rFonts w:eastAsia="楷体_GB2312" w:hint="eastAsia"/>
        </w:rPr>
        <w:t>信托</w:t>
      </w:r>
      <w:r w:rsidRPr="009A7DAF">
        <w:rPr>
          <w:rFonts w:eastAsia="楷体_GB2312"/>
          <w:lang w:eastAsia="zh-CN"/>
        </w:rPr>
        <w:t>”</w:t>
      </w:r>
      <w:r w:rsidRPr="009A7DAF">
        <w:rPr>
          <w:rFonts w:eastAsia="楷体_GB2312" w:hint="eastAsia"/>
        </w:rPr>
        <w:t>清算时</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的清算方案和清算报告</w:t>
      </w:r>
      <w:r w:rsidRPr="009A7DAF">
        <w:rPr>
          <w:rFonts w:eastAsia="楷体_GB2312" w:hint="eastAsia"/>
          <w:lang w:eastAsia="zh-CN"/>
        </w:rPr>
        <w:t>，</w:t>
      </w:r>
      <w:r w:rsidRPr="009A7DAF">
        <w:rPr>
          <w:rFonts w:eastAsia="楷体_GB2312" w:hint="eastAsia"/>
        </w:rPr>
        <w:t>但由于</w:t>
      </w:r>
      <w:r w:rsidRPr="009A7DAF">
        <w:rPr>
          <w:rFonts w:eastAsia="楷体_GB2312"/>
        </w:rPr>
        <w:t xml:space="preserve"> “</w:t>
      </w:r>
      <w:r w:rsidRPr="009A7DAF">
        <w:rPr>
          <w:rFonts w:eastAsia="楷体_GB2312" w:hint="eastAsia"/>
        </w:rPr>
        <w:t>资产池</w:t>
      </w:r>
      <w:r w:rsidRPr="009A7DAF">
        <w:rPr>
          <w:rFonts w:eastAsia="楷体_GB2312"/>
        </w:rPr>
        <w:t>”</w:t>
      </w:r>
      <w:r w:rsidRPr="009A7DAF">
        <w:rPr>
          <w:rFonts w:eastAsia="楷体_GB2312" w:hint="eastAsia"/>
        </w:rPr>
        <w:t>处置回收完毕（含</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）导致</w:t>
      </w:r>
      <w:r w:rsidRPr="009A7DAF">
        <w:rPr>
          <w:rFonts w:eastAsia="楷体_GB2312"/>
        </w:rPr>
        <w:t>“</w:t>
      </w:r>
      <w:r w:rsidRPr="009A7DAF">
        <w:rPr>
          <w:rFonts w:eastAsia="楷体_GB2312" w:hint="eastAsia"/>
        </w:rPr>
        <w:t>信托</w:t>
      </w:r>
      <w:r w:rsidRPr="009A7DAF">
        <w:rPr>
          <w:rFonts w:eastAsia="楷体_GB2312"/>
        </w:rPr>
        <w:t>”</w:t>
      </w:r>
      <w:r w:rsidRPr="009A7DAF">
        <w:rPr>
          <w:rFonts w:eastAsia="楷体_GB2312" w:hint="eastAsia"/>
        </w:rPr>
        <w:t>终止的</w:t>
      </w:r>
      <w:r w:rsidRPr="009A7DAF">
        <w:rPr>
          <w:rFonts w:eastAsia="楷体_GB2312" w:hint="eastAsia"/>
          <w:lang w:eastAsia="zh-CN"/>
        </w:rPr>
        <w:t>除外</w:t>
      </w:r>
      <w:r w:rsidRPr="009A7DAF">
        <w:rPr>
          <w:rFonts w:eastAsia="楷体_GB2312" w:hint="eastAsia"/>
        </w:rPr>
        <w:t>；</w:t>
      </w:r>
      <w:bookmarkEnd w:id="785"/>
    </w:p>
    <w:p w14:paraId="0B3433DB"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rPr>
        <w:t>提高</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lang w:eastAsia="zh-CN"/>
        </w:rPr>
        <w:t>服务</w:t>
      </w:r>
      <w:r w:rsidRPr="009A7DAF">
        <w:rPr>
          <w:rFonts w:eastAsia="楷体_GB2312" w:hint="eastAsia"/>
        </w:rPr>
        <w:t>报酬或</w:t>
      </w:r>
      <w:r w:rsidRPr="009A7DAF">
        <w:rPr>
          <w:rFonts w:eastAsia="楷体_GB2312"/>
          <w:lang w:eastAsia="zh-CN"/>
        </w:rPr>
        <w:t>“</w:t>
      </w:r>
      <w:r w:rsidRPr="009A7DAF">
        <w:rPr>
          <w:rFonts w:eastAsia="楷体_GB2312" w:hint="eastAsia"/>
        </w:rPr>
        <w:t>贷款服务机构</w:t>
      </w:r>
      <w:r w:rsidRPr="009A7DAF">
        <w:rPr>
          <w:rFonts w:eastAsia="楷体_GB2312"/>
          <w:lang w:eastAsia="zh-CN"/>
        </w:rPr>
        <w:t>”</w:t>
      </w:r>
      <w:r w:rsidRPr="009A7DAF">
        <w:rPr>
          <w:rFonts w:eastAsia="楷体_GB2312" w:hint="eastAsia"/>
        </w:rPr>
        <w:t>服务报酬；</w:t>
      </w:r>
    </w:p>
    <w:p w14:paraId="6CB602E4" w14:textId="77777777" w:rsidR="00ED3C36" w:rsidRPr="009A7DAF" w:rsidRDefault="00ED3C36">
      <w:pPr>
        <w:widowControl w:val="0"/>
        <w:numPr>
          <w:ilvl w:val="0"/>
          <w:numId w:val="33"/>
        </w:numPr>
        <w:autoSpaceDE w:val="0"/>
        <w:autoSpaceDN w:val="0"/>
        <w:adjustRightInd w:val="0"/>
        <w:spacing w:beforeLines="50" w:before="120" w:afterLines="50" w:after="120" w:line="360" w:lineRule="auto"/>
        <w:rPr>
          <w:rFonts w:eastAsia="楷体_GB2312"/>
          <w:lang w:eastAsia="zh-CN"/>
        </w:rPr>
      </w:pPr>
      <w:r w:rsidRPr="009A7DAF">
        <w:rPr>
          <w:rFonts w:eastAsia="楷体_GB2312" w:hint="eastAsia"/>
          <w:lang w:eastAsia="zh-CN"/>
        </w:rPr>
        <w:t>授权</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签署并做出全部必要文件、行动或事项，以便执行</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所形成的决议；</w:t>
      </w:r>
    </w:p>
    <w:p w14:paraId="1D99D6B9"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lang w:eastAsia="zh-CN"/>
        </w:rPr>
        <w:t>选任代表（无论其是否为</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），授权该代表执行</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所形成的决议；</w:t>
      </w:r>
    </w:p>
    <w:p w14:paraId="31CF2E48"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rPr>
        <w:t>监督并审议</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和各中介机构对</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的管理和收支情况，并有权要求</w:t>
      </w:r>
      <w:r w:rsidRPr="009A7DAF">
        <w:rPr>
          <w:rFonts w:eastAsia="楷体_GB2312"/>
          <w:lang w:eastAsia="zh-CN"/>
        </w:rPr>
        <w:t>“</w:t>
      </w:r>
      <w:r w:rsidRPr="009A7DAF">
        <w:rPr>
          <w:rFonts w:eastAsia="楷体_GB2312" w:hint="eastAsia"/>
        </w:rPr>
        <w:t>受托人</w:t>
      </w:r>
      <w:r w:rsidRPr="009A7DAF">
        <w:rPr>
          <w:rFonts w:eastAsia="楷体_GB2312"/>
          <w:lang w:eastAsia="zh-CN"/>
        </w:rPr>
        <w:t>”</w:t>
      </w:r>
      <w:r w:rsidRPr="009A7DAF">
        <w:rPr>
          <w:rFonts w:eastAsia="楷体_GB2312" w:hint="eastAsia"/>
        </w:rPr>
        <w:t>和各中介机构对相关情况做出说明；</w:t>
      </w:r>
    </w:p>
    <w:p w14:paraId="742F4709" w14:textId="77777777" w:rsidR="00ED3C36" w:rsidRPr="009A7DAF" w:rsidRDefault="00ED3C36">
      <w:pPr>
        <w:widowControl w:val="0"/>
        <w:numPr>
          <w:ilvl w:val="0"/>
          <w:numId w:val="33"/>
        </w:numPr>
        <w:spacing w:beforeLines="50" w:before="120" w:afterLines="50" w:after="120" w:line="360" w:lineRule="auto"/>
        <w:jc w:val="both"/>
        <w:rPr>
          <w:rFonts w:eastAsia="楷体_GB2312"/>
        </w:rPr>
      </w:pPr>
      <w:r w:rsidRPr="009A7DAF">
        <w:rPr>
          <w:rFonts w:eastAsia="楷体_GB2312" w:hint="eastAsia"/>
        </w:rPr>
        <w:t>其他根据</w:t>
      </w:r>
      <w:r w:rsidRPr="009A7DAF">
        <w:rPr>
          <w:rFonts w:eastAsia="楷体_GB2312"/>
          <w:lang w:eastAsia="zh-CN"/>
        </w:rPr>
        <w:t>“</w:t>
      </w:r>
      <w:r w:rsidRPr="009A7DAF">
        <w:rPr>
          <w:rFonts w:eastAsia="楷体_GB2312" w:hint="eastAsia"/>
        </w:rPr>
        <w:t>交易文件</w:t>
      </w:r>
      <w:r w:rsidRPr="009A7DAF">
        <w:rPr>
          <w:rFonts w:eastAsia="楷体_GB2312"/>
          <w:lang w:eastAsia="zh-CN"/>
        </w:rPr>
        <w:t>”</w:t>
      </w:r>
      <w:r w:rsidRPr="009A7DAF">
        <w:rPr>
          <w:rFonts w:eastAsia="楷体_GB2312" w:hint="eastAsia"/>
        </w:rPr>
        <w:t>的约定需由</w:t>
      </w:r>
      <w:r w:rsidRPr="009A7DAF">
        <w:rPr>
          <w:rFonts w:eastAsia="楷体_GB2312"/>
          <w:lang w:eastAsia="zh-CN"/>
        </w:rPr>
        <w:t>“</w:t>
      </w:r>
      <w:r w:rsidRPr="009A7DAF">
        <w:rPr>
          <w:rFonts w:eastAsia="楷体_GB2312" w:hint="eastAsia"/>
        </w:rPr>
        <w:t>资产支持持有人大会</w:t>
      </w:r>
      <w:r w:rsidRPr="009A7DAF">
        <w:rPr>
          <w:rFonts w:eastAsia="楷体_GB2312"/>
          <w:lang w:eastAsia="zh-CN"/>
        </w:rPr>
        <w:t>”</w:t>
      </w:r>
      <w:r w:rsidRPr="009A7DAF">
        <w:rPr>
          <w:rFonts w:eastAsia="楷体_GB2312" w:hint="eastAsia"/>
        </w:rPr>
        <w:t>决议的事项。</w:t>
      </w:r>
    </w:p>
    <w:p w14:paraId="54C51E07"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786" w:name="_Ref161630723"/>
      <w:r w:rsidRPr="009A7DAF">
        <w:rPr>
          <w:rFonts w:eastAsia="楷体_GB2312" w:hint="eastAsia"/>
          <w:lang w:eastAsia="zh-CN"/>
        </w:rPr>
        <w:lastRenderedPageBreak/>
        <w:t>就每一类别的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而言，单独或合计持有本类别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”10%</w:t>
      </w:r>
      <w:r w:rsidRPr="009A7DAF">
        <w:rPr>
          <w:rFonts w:eastAsia="楷体_GB2312" w:hint="eastAsia"/>
          <w:lang w:eastAsia="zh-CN"/>
        </w:rPr>
        <w:t>或以上的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，为</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的共同利益事项，可以请求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召集</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。提议</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召集大会的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应提交书面召集大会申请，该申请应载明提议事项及理由。</w:t>
      </w:r>
      <w:bookmarkEnd w:id="786"/>
    </w:p>
    <w:p w14:paraId="291DD2D4"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依本合同的约定申请召集</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拒绝或因其它理由不能召集时，应于书面申请提出后</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内以书面形式通知该</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w:t>
      </w:r>
    </w:p>
    <w:p w14:paraId="782DD226"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787" w:name="_Ref161653257"/>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依本合同的约定提出书面申请后</w:t>
      </w:r>
      <w:r w:rsidRPr="009A7DAF">
        <w:rPr>
          <w:rFonts w:eastAsia="楷体_GB2312"/>
          <w:lang w:eastAsia="zh-CN"/>
        </w:rPr>
        <w:t>10</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未召集或因其它理由不能召集时，单独或合计持有本类别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”10%</w:t>
      </w:r>
      <w:r w:rsidRPr="009A7DAF">
        <w:rPr>
          <w:rFonts w:eastAsia="楷体_GB2312" w:hint="eastAsia"/>
          <w:lang w:eastAsia="zh-CN"/>
        </w:rPr>
        <w:t>或以上的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，可以在报</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备案后自行召集</w:t>
      </w:r>
      <w:bookmarkEnd w:id="787"/>
      <w:r w:rsidRPr="009A7DAF">
        <w:rPr>
          <w:rFonts w:eastAsia="楷体_GB2312" w:hint="eastAsia"/>
          <w:lang w:eastAsia="zh-CN"/>
        </w:rPr>
        <w:t>，并通知</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开会时，</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应出席会议，并接受</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的询问。</w:t>
      </w:r>
    </w:p>
    <w:p w14:paraId="10E3F26B"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bookmarkStart w:id="788" w:name="_Ref161632404"/>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提议召开或</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自行召集</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时，召集人应当至少提前</w:t>
      </w:r>
      <w:r w:rsidRPr="009A7DAF">
        <w:rPr>
          <w:rFonts w:eastAsia="楷体_GB2312"/>
        </w:rPr>
        <w:t>30</w:t>
      </w:r>
      <w:r w:rsidRPr="009A7DAF">
        <w:rPr>
          <w:rFonts w:eastAsia="楷体_GB2312" w:hint="eastAsia"/>
        </w:rPr>
        <w:t>日在中国货币网（</w:t>
      </w:r>
      <w:r w:rsidRPr="009A7DAF">
        <w:rPr>
          <w:rFonts w:eastAsia="楷体_GB2312"/>
          <w:lang w:eastAsia="zh-CN"/>
        </w:rPr>
        <w:t>www.chinamoney.com.cn</w:t>
      </w:r>
      <w:r w:rsidRPr="009A7DAF">
        <w:rPr>
          <w:rFonts w:eastAsia="楷体_GB2312" w:hint="eastAsia"/>
        </w:rPr>
        <w:t>）、中国债券信息网（</w:t>
      </w:r>
      <w:r w:rsidRPr="009A7DAF">
        <w:rPr>
          <w:rFonts w:eastAsia="楷体_GB2312"/>
        </w:rPr>
        <w:t>www.chinabond.com.cn</w:t>
      </w:r>
      <w:r w:rsidRPr="009A7DAF">
        <w:rPr>
          <w:rFonts w:eastAsia="楷体_GB2312" w:hint="eastAsia"/>
        </w:rPr>
        <w:t>）以及中国人民银行指定的其它方式公告</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的召开时间、地点、会议方式、审议事项、议事程序和表决方式等事项，以通知全体</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相关会议事宜。</w:t>
      </w:r>
      <w:bookmarkEnd w:id="788"/>
      <w:r w:rsidRPr="009A7DAF">
        <w:rPr>
          <w:rFonts w:eastAsia="楷体_GB2312" w:hint="eastAsia"/>
          <w:lang w:eastAsia="zh-CN"/>
        </w:rPr>
        <w:t>任何类别的</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均不得对未经公告的审议事项作出决议。</w:t>
      </w:r>
    </w:p>
    <w:p w14:paraId="13D7BB08"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outlineLvl w:val="1"/>
        <w:rPr>
          <w:rFonts w:eastAsia="楷体_GB2312"/>
          <w:b/>
        </w:rPr>
      </w:pPr>
      <w:bookmarkStart w:id="789" w:name="_Toc172736603"/>
      <w:bookmarkStart w:id="790" w:name="_Toc201569437"/>
      <w:bookmarkStart w:id="791" w:name="_Ref150591316"/>
      <w:r w:rsidRPr="009A7DAF">
        <w:rPr>
          <w:rFonts w:eastAsia="楷体_GB2312" w:hint="eastAsia"/>
          <w:b/>
        </w:rPr>
        <w:t>表决权</w:t>
      </w:r>
      <w:bookmarkEnd w:id="789"/>
      <w:bookmarkEnd w:id="790"/>
    </w:p>
    <w:bookmarkEnd w:id="791"/>
    <w:p w14:paraId="562ED24F"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出席会议的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，就其持有的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每</w:t>
      </w:r>
      <w:r w:rsidRPr="009A7DAF">
        <w:rPr>
          <w:rFonts w:eastAsia="楷体_GB2312"/>
          <w:lang w:eastAsia="zh-CN"/>
        </w:rPr>
        <w:t>100</w:t>
      </w:r>
      <w:r w:rsidRPr="009A7DAF">
        <w:rPr>
          <w:rFonts w:eastAsia="楷体_GB2312" w:hint="eastAsia"/>
          <w:lang w:eastAsia="zh-CN"/>
        </w:rPr>
        <w:t>元人民币面值，拥有一票表决权。</w:t>
      </w:r>
    </w:p>
    <w:p w14:paraId="5D470793"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召开之日前第</w:t>
      </w:r>
      <w:r w:rsidRPr="009A7DAF">
        <w:rPr>
          <w:rFonts w:eastAsia="楷体_GB2312"/>
          <w:lang w:eastAsia="zh-CN"/>
        </w:rPr>
        <w:t>5</w:t>
      </w:r>
      <w:r w:rsidRPr="009A7DAF">
        <w:rPr>
          <w:rFonts w:eastAsia="楷体_GB2312" w:hint="eastAsia"/>
          <w:lang w:eastAsia="zh-CN"/>
        </w:rPr>
        <w:t>个</w:t>
      </w:r>
      <w:r w:rsidRPr="009A7DAF">
        <w:rPr>
          <w:rFonts w:eastAsia="楷体_GB2312"/>
          <w:bCs/>
          <w:lang w:eastAsia="zh-CN"/>
        </w:rPr>
        <w:t>“</w:t>
      </w:r>
      <w:r w:rsidRPr="009A7DAF">
        <w:rPr>
          <w:rFonts w:eastAsia="楷体_GB2312" w:hint="eastAsia"/>
          <w:lang w:eastAsia="zh-CN"/>
        </w:rPr>
        <w:t>工作日</w:t>
      </w:r>
      <w:r w:rsidRPr="009A7DAF">
        <w:rPr>
          <w:rFonts w:eastAsia="楷体_GB2312"/>
          <w:bCs/>
          <w:lang w:eastAsia="zh-CN"/>
        </w:rPr>
        <w:t>”</w:t>
      </w:r>
      <w:r w:rsidRPr="009A7DAF">
        <w:rPr>
          <w:rFonts w:eastAsia="楷体_GB2312" w:hint="eastAsia"/>
          <w:bCs/>
          <w:lang w:eastAsia="zh-CN"/>
        </w:rPr>
        <w:t>为表决权登</w:t>
      </w:r>
      <w:r w:rsidRPr="009A7DAF">
        <w:rPr>
          <w:rFonts w:eastAsia="楷体_GB2312" w:hint="eastAsia"/>
          <w:bCs/>
          <w:lang w:eastAsia="zh-CN"/>
        </w:rPr>
        <w:lastRenderedPageBreak/>
        <w:t>记日。表决权登记日日终时的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为有权出席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，并根据其持有的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享有相应的表决权。</w:t>
      </w:r>
      <w:r w:rsidRPr="009A7DAF">
        <w:rPr>
          <w:rFonts w:eastAsia="楷体_GB2312" w:hint="eastAsia"/>
          <w:bCs/>
          <w:lang w:eastAsia="zh-CN"/>
        </w:rPr>
        <w:t>表决权登记日日终时的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依据</w:t>
      </w:r>
      <w:r w:rsidRPr="009A7DAF">
        <w:rPr>
          <w:rFonts w:eastAsia="楷体_GB2312"/>
          <w:lang w:eastAsia="zh-CN"/>
        </w:rPr>
        <w:t>“</w:t>
      </w:r>
      <w:r w:rsidRPr="009A7DAF">
        <w:rPr>
          <w:rFonts w:eastAsia="楷体_GB2312" w:hint="eastAsia"/>
          <w:lang w:eastAsia="zh-CN"/>
        </w:rPr>
        <w:t>登记托管机构</w:t>
      </w:r>
      <w:r w:rsidRPr="009A7DAF">
        <w:rPr>
          <w:rFonts w:eastAsia="楷体_GB2312"/>
          <w:lang w:eastAsia="zh-CN"/>
        </w:rPr>
        <w:t>”</w:t>
      </w:r>
      <w:r w:rsidRPr="009A7DAF">
        <w:rPr>
          <w:rFonts w:eastAsia="楷体_GB2312" w:hint="eastAsia"/>
          <w:lang w:eastAsia="zh-CN"/>
        </w:rPr>
        <w:t>所记载的相关数据信息确定。</w:t>
      </w:r>
    </w:p>
    <w:p w14:paraId="08FA7B4E"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可以委托代理人出席</w:t>
      </w:r>
      <w:r w:rsidRPr="009A7DAF">
        <w:rPr>
          <w:rFonts w:eastAsia="楷体_GB2312"/>
          <w:bCs/>
          <w:lang w:eastAsia="zh-CN"/>
        </w:rPr>
        <w:t>“</w:t>
      </w:r>
      <w:r w:rsidRPr="009A7DAF">
        <w:rPr>
          <w:rFonts w:eastAsia="楷体_GB2312" w:hint="eastAsia"/>
          <w:lang w:eastAsia="zh-CN"/>
        </w:rPr>
        <w:t>资产支持证券持有人大会</w:t>
      </w:r>
      <w:r w:rsidRPr="009A7DAF">
        <w:rPr>
          <w:rFonts w:eastAsia="楷体_GB2312"/>
          <w:bCs/>
          <w:lang w:eastAsia="zh-CN"/>
        </w:rPr>
        <w:t>”</w:t>
      </w:r>
      <w:r w:rsidRPr="009A7DAF">
        <w:rPr>
          <w:rFonts w:eastAsia="楷体_GB2312" w:hint="eastAsia"/>
          <w:lang w:eastAsia="zh-CN"/>
        </w:rPr>
        <w:t>，代理人应向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提供</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出具的载明授权范围的授权委托书，并在授权范围内行使表决权。每位</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仅能出具一份授权委托书并委托一位代理人。</w:t>
      </w:r>
    </w:p>
    <w:p w14:paraId="0C591E34"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的同一</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，就同一议案不得分割行使其表决权。法人或其他组织为</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时，其代表人仅限于一人。</w:t>
      </w:r>
    </w:p>
    <w:p w14:paraId="51E87393"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792" w:name="_Toc172736604"/>
      <w:bookmarkStart w:id="793" w:name="_Toc201569438"/>
      <w:bookmarkStart w:id="794" w:name="_Toc151554359"/>
      <w:bookmarkStart w:id="795" w:name="_Toc152168193"/>
      <w:bookmarkStart w:id="796" w:name="_Toc152168749"/>
      <w:r w:rsidRPr="009A7DAF">
        <w:rPr>
          <w:rFonts w:eastAsia="楷体_GB2312" w:hint="eastAsia"/>
          <w:b/>
        </w:rPr>
        <w:t>会议方式</w:t>
      </w:r>
      <w:bookmarkEnd w:id="792"/>
      <w:bookmarkEnd w:id="793"/>
      <w:bookmarkEnd w:id="794"/>
      <w:bookmarkEnd w:id="795"/>
      <w:bookmarkEnd w:id="796"/>
    </w:p>
    <w:p w14:paraId="5DA6C191"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可以采取现场或通讯方式进行，</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可以以现场方式或通讯方式行使表决权。</w:t>
      </w:r>
    </w:p>
    <w:p w14:paraId="615CB87B"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以通讯方式行使表决权的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，视为亲自出席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以通讯方式行使表决权的，其行使表决权的意思表示（下称</w:t>
      </w:r>
      <w:r w:rsidRPr="009A7DAF">
        <w:rPr>
          <w:rFonts w:eastAsia="楷体_GB2312"/>
          <w:lang w:eastAsia="zh-CN"/>
        </w:rPr>
        <w:t>“</w:t>
      </w:r>
      <w:r w:rsidRPr="009A7DAF">
        <w:rPr>
          <w:rFonts w:eastAsia="楷体_GB2312" w:hint="eastAsia"/>
          <w:lang w:eastAsia="zh-CN"/>
        </w:rPr>
        <w:t>意思表示</w:t>
      </w:r>
      <w:r w:rsidRPr="009A7DAF">
        <w:rPr>
          <w:rFonts w:eastAsia="楷体_GB2312"/>
          <w:lang w:eastAsia="zh-CN"/>
        </w:rPr>
        <w:t>”</w:t>
      </w:r>
      <w:r w:rsidRPr="009A7DAF">
        <w:rPr>
          <w:rFonts w:eastAsia="楷体_GB2312" w:hint="eastAsia"/>
          <w:lang w:eastAsia="zh-CN"/>
        </w:rPr>
        <w:t>）应于</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开会</w:t>
      </w:r>
      <w:r w:rsidRPr="009A7DAF">
        <w:rPr>
          <w:rFonts w:eastAsia="楷体_GB2312"/>
          <w:lang w:eastAsia="zh-CN"/>
        </w:rPr>
        <w:t>3</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前送达</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先后送达两份以上的意思表示的，以后送达者为准，但后送达的意思表示不符合前述时间要求的除外。</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以通讯方式行使表决权后，打算亲自出席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的，至迟应于</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开会前</w:t>
      </w:r>
      <w:r w:rsidRPr="009A7DAF">
        <w:rPr>
          <w:rFonts w:eastAsia="楷体_GB2312"/>
          <w:lang w:eastAsia="zh-CN"/>
        </w:rPr>
        <w:t>1</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，以与行使表决权相同之方式撤销前项行使表决权之意思表示；逾期撤销者，以通讯方式行使之表决权为准。</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以通讯方式行使表决权，同时委托代理人出席</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的，以委托代理人出席行使之表决权为准。</w:t>
      </w:r>
    </w:p>
    <w:p w14:paraId="3D1E3A99"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outlineLvl w:val="1"/>
        <w:rPr>
          <w:rFonts w:eastAsia="楷体_GB2312"/>
          <w:b/>
        </w:rPr>
      </w:pPr>
      <w:bookmarkStart w:id="797" w:name="_Ref203884659"/>
      <w:bookmarkStart w:id="798" w:name="_Toc172736606"/>
      <w:bookmarkStart w:id="799" w:name="_Toc201569440"/>
      <w:r w:rsidRPr="009A7DAF">
        <w:rPr>
          <w:rFonts w:eastAsia="楷体_GB2312" w:hint="eastAsia"/>
          <w:b/>
          <w:lang w:eastAsia="zh-CN"/>
        </w:rPr>
        <w:lastRenderedPageBreak/>
        <w:t>全体同意事项</w:t>
      </w:r>
    </w:p>
    <w:p w14:paraId="4BBAD959" w14:textId="77777777" w:rsidR="00ED3C36" w:rsidRPr="009A7DAF" w:rsidRDefault="00ED3C36">
      <w:pPr>
        <w:widowControl w:val="0"/>
        <w:tabs>
          <w:tab w:val="left" w:pos="992"/>
        </w:tabs>
        <w:spacing w:beforeLines="50" w:before="120" w:afterLines="50" w:after="120" w:line="360" w:lineRule="auto"/>
        <w:ind w:left="992"/>
        <w:jc w:val="both"/>
        <w:rPr>
          <w:rFonts w:eastAsia="楷体_GB2312"/>
        </w:rPr>
      </w:pPr>
      <w:r w:rsidRPr="009A7DAF">
        <w:rPr>
          <w:rFonts w:eastAsia="楷体_GB2312" w:hint="eastAsia"/>
        </w:rPr>
        <w:t>每一类别的</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组成的</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就本合同第</w:t>
      </w:r>
      <w:r w:rsidR="00642CEF">
        <w:fldChar w:fldCharType="begin"/>
      </w:r>
      <w:r w:rsidR="00642CEF">
        <w:instrText xml:space="preserve"> REF _Ref332308382 \r \h  \* MERGEFORMAT </w:instrText>
      </w:r>
      <w:r w:rsidR="00642CEF">
        <w:fldChar w:fldCharType="separate"/>
      </w:r>
      <w:r w:rsidRPr="009A7DAF">
        <w:rPr>
          <w:rFonts w:eastAsia="楷体_GB2312"/>
        </w:rPr>
        <w:t>19.2.1</w:t>
      </w:r>
      <w:r w:rsidR="00642CEF">
        <w:fldChar w:fldCharType="end"/>
      </w:r>
      <w:r w:rsidRPr="009A7DAF">
        <w:rPr>
          <w:rFonts w:eastAsia="楷体_GB2312" w:hint="eastAsia"/>
        </w:rPr>
        <w:t>款第</w:t>
      </w:r>
      <w:r w:rsidR="00642CEF">
        <w:fldChar w:fldCharType="begin"/>
      </w:r>
      <w:r w:rsidR="00642CEF">
        <w:instrText xml:space="preserve"> REF _Ref332310609 \r \h  \* MERGEFORMAT </w:instrText>
      </w:r>
      <w:r w:rsidR="00642CEF">
        <w:fldChar w:fldCharType="separate"/>
      </w:r>
      <w:r w:rsidRPr="009A7DAF">
        <w:rPr>
          <w:rFonts w:eastAsia="楷体_GB2312"/>
        </w:rPr>
        <w:t>(1)</w:t>
      </w:r>
      <w:r w:rsidR="00642CEF">
        <w:fldChar w:fldCharType="end"/>
      </w:r>
      <w:r w:rsidRPr="009A7DAF">
        <w:rPr>
          <w:rFonts w:eastAsia="楷体_GB2312" w:hint="eastAsia"/>
        </w:rPr>
        <w:t>项至第</w:t>
      </w:r>
      <w:r w:rsidR="00642CEF">
        <w:fldChar w:fldCharType="begin"/>
      </w:r>
      <w:r w:rsidR="00642CEF">
        <w:instrText xml:space="preserve"> REF _Ref332897976 \r \h  \* MERGEFORMAT </w:instrText>
      </w:r>
      <w:r w:rsidR="00642CEF">
        <w:fldChar w:fldCharType="separate"/>
      </w:r>
      <w:r w:rsidRPr="009A7DAF">
        <w:rPr>
          <w:rFonts w:eastAsia="楷体_GB2312"/>
        </w:rPr>
        <w:t>(2)</w:t>
      </w:r>
      <w:r w:rsidR="00642CEF">
        <w:fldChar w:fldCharType="end"/>
      </w:r>
      <w:r w:rsidRPr="009A7DAF">
        <w:rPr>
          <w:rFonts w:eastAsia="楷体_GB2312" w:hint="eastAsia"/>
        </w:rPr>
        <w:t>项（下称</w:t>
      </w:r>
      <w:r w:rsidRPr="009A7DAF">
        <w:rPr>
          <w:rFonts w:eastAsia="楷体_GB2312"/>
        </w:rPr>
        <w:t>“</w:t>
      </w:r>
      <w:r w:rsidRPr="009A7DAF">
        <w:rPr>
          <w:rFonts w:eastAsia="楷体_GB2312" w:hint="eastAsia"/>
        </w:rPr>
        <w:t>全体同意事项</w:t>
      </w:r>
      <w:r w:rsidRPr="009A7DAF">
        <w:rPr>
          <w:rFonts w:eastAsia="楷体_GB2312"/>
        </w:rPr>
        <w:t>”</w:t>
      </w:r>
      <w:r w:rsidRPr="009A7DAF">
        <w:rPr>
          <w:rFonts w:eastAsia="楷体_GB2312" w:hint="eastAsia"/>
        </w:rPr>
        <w:t>）所形成的决议，必须经本类别</w:t>
      </w:r>
      <w:r w:rsidRPr="009A7DAF">
        <w:rPr>
          <w:rFonts w:eastAsia="楷体_GB2312"/>
        </w:rPr>
        <w:t>“</w:t>
      </w:r>
      <w:r w:rsidRPr="009A7DAF">
        <w:rPr>
          <w:rFonts w:eastAsia="楷体_GB2312" w:hint="eastAsia"/>
        </w:rPr>
        <w:t>资产支持证券</w:t>
      </w:r>
      <w:r w:rsidRPr="009A7DAF">
        <w:rPr>
          <w:rFonts w:eastAsia="楷体_GB2312"/>
        </w:rPr>
        <w:t>”“</w:t>
      </w:r>
      <w:r w:rsidRPr="009A7DAF">
        <w:rPr>
          <w:rFonts w:eastAsia="楷体_GB2312" w:hint="eastAsia"/>
        </w:rPr>
        <w:t>未偿本金余额</w:t>
      </w:r>
      <w:r w:rsidRPr="009A7DAF">
        <w:rPr>
          <w:rFonts w:eastAsia="楷体_GB2312"/>
        </w:rPr>
        <w:t>”100%</w:t>
      </w:r>
      <w:r w:rsidRPr="009A7DAF">
        <w:rPr>
          <w:rFonts w:eastAsia="楷体_GB2312" w:hint="eastAsia"/>
        </w:rPr>
        <w:t>的</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出席，且经出席的本类别的全体</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同意。</w:t>
      </w:r>
    </w:p>
    <w:p w14:paraId="5A30F609"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outlineLvl w:val="1"/>
        <w:rPr>
          <w:rFonts w:eastAsia="楷体_GB2312"/>
          <w:b/>
        </w:rPr>
      </w:pPr>
      <w:r w:rsidRPr="009A7DAF">
        <w:rPr>
          <w:rFonts w:eastAsia="楷体_GB2312" w:hint="eastAsia"/>
          <w:b/>
        </w:rPr>
        <w:t>特别决议事项</w:t>
      </w:r>
      <w:bookmarkEnd w:id="797"/>
      <w:bookmarkEnd w:id="798"/>
      <w:bookmarkEnd w:id="799"/>
    </w:p>
    <w:p w14:paraId="235B94C8" w14:textId="77777777" w:rsidR="00ED3C36" w:rsidRPr="009A7DAF" w:rsidRDefault="00ED3C36">
      <w:pPr>
        <w:tabs>
          <w:tab w:val="left" w:pos="1800"/>
          <w:tab w:val="left" w:pos="1980"/>
        </w:tabs>
        <w:spacing w:beforeLines="50" w:before="120" w:afterLines="50" w:after="120" w:line="360" w:lineRule="auto"/>
        <w:ind w:left="851"/>
        <w:rPr>
          <w:rFonts w:eastAsia="楷体_GB2312"/>
          <w:lang w:eastAsia="zh-CN"/>
        </w:rPr>
      </w:pPr>
      <w:r w:rsidRPr="009A7DAF">
        <w:rPr>
          <w:rFonts w:eastAsia="楷体_GB2312" w:hint="eastAsia"/>
          <w:lang w:eastAsia="zh-CN"/>
        </w:rPr>
        <w:t>每一类别的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就本合同第</w:t>
      </w:r>
      <w:r w:rsidR="00642CEF">
        <w:fldChar w:fldCharType="begin"/>
      </w:r>
      <w:r w:rsidR="00642CEF">
        <w:instrText xml:space="preserve"> REF _Ref332308382 \r \h  \* MERGEFORMAT </w:instrText>
      </w:r>
      <w:r w:rsidR="00642CEF">
        <w:fldChar w:fldCharType="separate"/>
      </w:r>
      <w:r w:rsidRPr="009A7DAF">
        <w:rPr>
          <w:rFonts w:eastAsia="楷体_GB2312"/>
          <w:lang w:eastAsia="zh-CN"/>
        </w:rPr>
        <w:t>19.2.1</w:t>
      </w:r>
      <w:r w:rsidR="00642CEF">
        <w:fldChar w:fldCharType="end"/>
      </w:r>
      <w:r w:rsidRPr="009A7DAF">
        <w:rPr>
          <w:rFonts w:eastAsia="楷体_GB2312" w:hint="eastAsia"/>
          <w:lang w:eastAsia="zh-CN"/>
        </w:rPr>
        <w:t>款第</w:t>
      </w:r>
      <w:r w:rsidR="00642CEF">
        <w:fldChar w:fldCharType="begin"/>
      </w:r>
      <w:r w:rsidR="00642CEF">
        <w:instrText xml:space="preserve"> REF _Ref332897900 \r \h  \* MERGEFORMAT </w:instrText>
      </w:r>
      <w:r w:rsidR="00642CEF">
        <w:fldChar w:fldCharType="separate"/>
      </w:r>
      <w:r w:rsidRPr="009A7DAF">
        <w:rPr>
          <w:rFonts w:eastAsia="楷体_GB2312"/>
          <w:lang w:eastAsia="zh-CN"/>
        </w:rPr>
        <w:t>(3)</w:t>
      </w:r>
      <w:r w:rsidR="00642CEF">
        <w:fldChar w:fldCharType="end"/>
      </w:r>
      <w:r w:rsidRPr="009A7DAF">
        <w:rPr>
          <w:rFonts w:eastAsia="楷体_GB2312" w:hint="eastAsia"/>
          <w:lang w:eastAsia="zh-CN"/>
        </w:rPr>
        <w:t>项至第</w:t>
      </w:r>
      <w:r w:rsidR="00642CEF">
        <w:fldChar w:fldCharType="begin"/>
      </w:r>
      <w:r w:rsidR="00642CEF">
        <w:instrText xml:space="preserve"> REF _Ref332310614 \r \h  \* MERGEFORMAT </w:instrText>
      </w:r>
      <w:r w:rsidR="00642CEF">
        <w:fldChar w:fldCharType="separate"/>
      </w:r>
      <w:r w:rsidRPr="009A7DAF">
        <w:rPr>
          <w:rFonts w:eastAsia="楷体_GB2312"/>
          <w:lang w:eastAsia="zh-CN"/>
        </w:rPr>
        <w:t>(9)</w:t>
      </w:r>
      <w:r w:rsidR="00642CEF">
        <w:fldChar w:fldCharType="end"/>
      </w:r>
      <w:r w:rsidRPr="009A7DAF">
        <w:rPr>
          <w:rFonts w:eastAsia="楷体_GB2312" w:hint="eastAsia"/>
          <w:lang w:eastAsia="zh-CN"/>
        </w:rPr>
        <w:t>项（下称</w:t>
      </w:r>
      <w:r w:rsidRPr="009A7DAF">
        <w:rPr>
          <w:rFonts w:eastAsia="楷体_GB2312"/>
          <w:lang w:eastAsia="zh-CN"/>
        </w:rPr>
        <w:t>“</w:t>
      </w:r>
      <w:r w:rsidRPr="009A7DAF">
        <w:rPr>
          <w:rFonts w:eastAsia="楷体_GB2312" w:hint="eastAsia"/>
          <w:lang w:eastAsia="zh-CN"/>
        </w:rPr>
        <w:t>特别决议事项</w:t>
      </w:r>
      <w:r w:rsidRPr="009A7DAF">
        <w:rPr>
          <w:rFonts w:eastAsia="楷体_GB2312"/>
          <w:lang w:eastAsia="zh-CN"/>
        </w:rPr>
        <w:t>”</w:t>
      </w:r>
      <w:r w:rsidRPr="009A7DAF">
        <w:rPr>
          <w:rFonts w:eastAsia="楷体_GB2312" w:hint="eastAsia"/>
          <w:lang w:eastAsia="zh-CN"/>
        </w:rPr>
        <w:t>）所形成的决议，必须经单独或合计持有本类别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”75%</w:t>
      </w:r>
      <w:r w:rsidRPr="009A7DAF">
        <w:rPr>
          <w:rFonts w:eastAsia="楷体_GB2312" w:hint="eastAsia"/>
          <w:lang w:eastAsia="zh-CN"/>
        </w:rPr>
        <w:t>以上的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出席，且经出席的本类别</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表决权总数的</w:t>
      </w:r>
      <w:r w:rsidRPr="009A7DAF">
        <w:rPr>
          <w:rFonts w:eastAsia="楷体_GB2312"/>
          <w:lang w:eastAsia="zh-CN"/>
        </w:rPr>
        <w:t>75%</w:t>
      </w:r>
      <w:r w:rsidRPr="009A7DAF">
        <w:rPr>
          <w:rFonts w:eastAsia="楷体_GB2312" w:hint="eastAsia"/>
          <w:lang w:eastAsia="zh-CN"/>
        </w:rPr>
        <w:t>以上的同意。</w:t>
      </w:r>
    </w:p>
    <w:p w14:paraId="0B678A83"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outlineLvl w:val="1"/>
        <w:rPr>
          <w:rFonts w:eastAsia="楷体_GB2312"/>
          <w:b/>
        </w:rPr>
      </w:pPr>
      <w:bookmarkStart w:id="800" w:name="_Toc172736607"/>
      <w:bookmarkStart w:id="801" w:name="_Toc201569441"/>
      <w:bookmarkStart w:id="802" w:name="_Ref161132275"/>
      <w:r w:rsidRPr="009A7DAF">
        <w:rPr>
          <w:rFonts w:eastAsia="楷体_GB2312" w:hint="eastAsia"/>
          <w:b/>
        </w:rPr>
        <w:t>普通决议事项</w:t>
      </w:r>
      <w:bookmarkEnd w:id="800"/>
      <w:bookmarkEnd w:id="801"/>
    </w:p>
    <w:p w14:paraId="1E396C81" w14:textId="77777777" w:rsidR="00ED3C36" w:rsidRPr="009A7DAF" w:rsidRDefault="00ED3C36">
      <w:pPr>
        <w:tabs>
          <w:tab w:val="left" w:pos="1800"/>
          <w:tab w:val="left" w:pos="1980"/>
        </w:tabs>
        <w:spacing w:beforeLines="50" w:before="120" w:afterLines="50" w:after="120" w:line="360" w:lineRule="auto"/>
        <w:ind w:left="851"/>
        <w:rPr>
          <w:rFonts w:eastAsia="楷体_GB2312"/>
          <w:lang w:eastAsia="zh-CN"/>
        </w:rPr>
      </w:pPr>
      <w:r w:rsidRPr="009A7DAF">
        <w:rPr>
          <w:rFonts w:eastAsia="楷体_GB2312" w:hint="eastAsia"/>
          <w:lang w:eastAsia="zh-CN"/>
        </w:rPr>
        <w:t>除</w:t>
      </w:r>
      <w:r w:rsidRPr="009A7DAF">
        <w:rPr>
          <w:rFonts w:eastAsia="楷体_GB2312"/>
          <w:lang w:eastAsia="zh-CN"/>
        </w:rPr>
        <w:t>“</w:t>
      </w:r>
      <w:r w:rsidRPr="009A7DAF">
        <w:rPr>
          <w:rFonts w:eastAsia="楷体_GB2312" w:hint="eastAsia"/>
          <w:lang w:eastAsia="zh-CN"/>
        </w:rPr>
        <w:t>全体同意事项</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 xml:space="preserve"> “</w:t>
      </w:r>
      <w:r w:rsidRPr="009A7DAF">
        <w:rPr>
          <w:rFonts w:eastAsia="楷体_GB2312" w:hint="eastAsia"/>
          <w:lang w:eastAsia="zh-CN"/>
        </w:rPr>
        <w:t>特别决议事项</w:t>
      </w:r>
      <w:r w:rsidRPr="009A7DAF">
        <w:rPr>
          <w:rFonts w:eastAsia="楷体_GB2312"/>
          <w:lang w:eastAsia="zh-CN"/>
        </w:rPr>
        <w:t>”</w:t>
      </w:r>
      <w:r w:rsidRPr="009A7DAF">
        <w:rPr>
          <w:rFonts w:eastAsia="楷体_GB2312" w:hint="eastAsia"/>
          <w:lang w:eastAsia="zh-CN"/>
        </w:rPr>
        <w:t>以外的事项为</w:t>
      </w:r>
      <w:r w:rsidRPr="009A7DAF">
        <w:rPr>
          <w:rFonts w:eastAsia="楷体_GB2312"/>
          <w:lang w:eastAsia="zh-CN"/>
        </w:rPr>
        <w:t>“</w:t>
      </w:r>
      <w:r w:rsidRPr="009A7DAF">
        <w:rPr>
          <w:rFonts w:eastAsia="楷体_GB2312" w:hint="eastAsia"/>
          <w:lang w:eastAsia="zh-CN"/>
        </w:rPr>
        <w:t>普通决议事项</w:t>
      </w:r>
      <w:r w:rsidRPr="009A7DAF">
        <w:rPr>
          <w:rFonts w:eastAsia="楷体_GB2312"/>
          <w:lang w:eastAsia="zh-CN"/>
        </w:rPr>
        <w:t>”</w:t>
      </w:r>
      <w:r w:rsidRPr="009A7DAF">
        <w:rPr>
          <w:rFonts w:eastAsia="楷体_GB2312" w:hint="eastAsia"/>
          <w:lang w:eastAsia="zh-CN"/>
        </w:rPr>
        <w:t>。每一类别的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普通决议事项</w:t>
      </w:r>
      <w:r w:rsidRPr="009A7DAF">
        <w:rPr>
          <w:rFonts w:eastAsia="楷体_GB2312"/>
          <w:lang w:eastAsia="zh-CN"/>
        </w:rPr>
        <w:t>”</w:t>
      </w:r>
      <w:r w:rsidRPr="009A7DAF">
        <w:rPr>
          <w:rFonts w:eastAsia="楷体_GB2312" w:hint="eastAsia"/>
          <w:lang w:eastAsia="zh-CN"/>
        </w:rPr>
        <w:t>所形成的决议，必须经单独或合计持有本类别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”50%</w:t>
      </w:r>
      <w:r w:rsidRPr="009A7DAF">
        <w:rPr>
          <w:rFonts w:eastAsia="楷体_GB2312" w:hint="eastAsia"/>
          <w:lang w:eastAsia="zh-CN"/>
        </w:rPr>
        <w:t>以上的</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出席，且经出席的本类别</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表决权总数的</w:t>
      </w:r>
      <w:r w:rsidRPr="009A7DAF">
        <w:rPr>
          <w:rFonts w:eastAsia="楷体_GB2312"/>
          <w:lang w:eastAsia="zh-CN"/>
        </w:rPr>
        <w:t>50%</w:t>
      </w:r>
      <w:r w:rsidRPr="009A7DAF">
        <w:rPr>
          <w:rFonts w:eastAsia="楷体_GB2312" w:hint="eastAsia"/>
          <w:lang w:eastAsia="zh-CN"/>
        </w:rPr>
        <w:t>以上的同意。</w:t>
      </w:r>
    </w:p>
    <w:p w14:paraId="1C044B16"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outlineLvl w:val="1"/>
        <w:rPr>
          <w:rFonts w:eastAsia="楷体_GB2312"/>
          <w:b/>
        </w:rPr>
      </w:pPr>
      <w:bookmarkStart w:id="803" w:name="_Toc172736608"/>
      <w:bookmarkStart w:id="804" w:name="_Toc201569442"/>
      <w:r w:rsidRPr="009A7DAF">
        <w:rPr>
          <w:rFonts w:eastAsia="楷体_GB2312" w:hint="eastAsia"/>
          <w:b/>
        </w:rPr>
        <w:t>决议之间的冲突</w:t>
      </w:r>
      <w:bookmarkEnd w:id="802"/>
      <w:bookmarkEnd w:id="803"/>
      <w:bookmarkEnd w:id="804"/>
    </w:p>
    <w:p w14:paraId="6BC143A3" w14:textId="77777777" w:rsidR="00ED3C36" w:rsidRPr="009A7DAF" w:rsidRDefault="00ED3C36">
      <w:pPr>
        <w:tabs>
          <w:tab w:val="left" w:pos="1800"/>
          <w:tab w:val="left" w:pos="1980"/>
        </w:tabs>
        <w:spacing w:beforeLines="50" w:before="120" w:afterLines="50" w:after="120" w:line="360" w:lineRule="auto"/>
        <w:ind w:left="851"/>
        <w:rPr>
          <w:rFonts w:eastAsia="楷体_GB2312"/>
          <w:lang w:eastAsia="zh-CN"/>
        </w:rPr>
      </w:pPr>
      <w:r w:rsidRPr="009A7DAF">
        <w:rPr>
          <w:rFonts w:eastAsia="楷体_GB2312" w:hint="eastAsia"/>
          <w:lang w:eastAsia="zh-CN"/>
        </w:rPr>
        <w:t>如果不同类别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就同一事项所做的决议不同，或存在冲突，除非本合同另有约定，应按照如下规则确定各类别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决议的效力：如果</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bCs/>
          <w:lang w:eastAsia="zh-CN"/>
        </w:rPr>
        <w:t>”</w:t>
      </w:r>
      <w:r w:rsidRPr="009A7DAF">
        <w:rPr>
          <w:rFonts w:eastAsia="楷体_GB2312" w:hint="eastAsia"/>
          <w:lang w:eastAsia="zh-CN"/>
        </w:rPr>
        <w:t>本息尚未清偿完毕，应以</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bCs/>
          <w:lang w:eastAsia="zh-CN"/>
        </w:rPr>
        <w:t>“</w:t>
      </w:r>
      <w:r w:rsidRPr="009A7DAF">
        <w:rPr>
          <w:rFonts w:eastAsia="楷体_GB2312" w:hint="eastAsia"/>
          <w:lang w:eastAsia="zh-CN"/>
        </w:rPr>
        <w:t>资产支持证券持有人大会</w:t>
      </w:r>
      <w:r w:rsidRPr="009A7DAF">
        <w:rPr>
          <w:rFonts w:eastAsia="楷体_GB2312"/>
          <w:bCs/>
          <w:lang w:eastAsia="zh-CN"/>
        </w:rPr>
        <w:t>”</w:t>
      </w:r>
      <w:r w:rsidRPr="009A7DAF">
        <w:rPr>
          <w:rFonts w:eastAsia="楷体_GB2312" w:hint="eastAsia"/>
          <w:lang w:eastAsia="zh-CN"/>
        </w:rPr>
        <w:t>的决议为准；当</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A</w:t>
      </w:r>
      <w:r w:rsidRPr="009A7DAF">
        <w:rPr>
          <w:rFonts w:eastAsia="楷体_GB2312" w:hint="eastAsia"/>
          <w:lang w:eastAsia="zh-CN"/>
        </w:rPr>
        <w:t>档资产支持证券</w:t>
      </w:r>
      <w:r w:rsidRPr="009A7DAF">
        <w:rPr>
          <w:rFonts w:eastAsia="楷体_GB2312"/>
          <w:bCs/>
          <w:lang w:eastAsia="zh-CN"/>
        </w:rPr>
        <w:t>”</w:t>
      </w:r>
      <w:r w:rsidRPr="009A7DAF">
        <w:rPr>
          <w:rFonts w:eastAsia="楷体_GB2312" w:hint="eastAsia"/>
          <w:bCs/>
          <w:lang w:eastAsia="zh-CN"/>
        </w:rPr>
        <w:t>本息</w:t>
      </w:r>
      <w:r w:rsidRPr="009A7DAF">
        <w:rPr>
          <w:rFonts w:eastAsia="楷体_GB2312" w:hint="eastAsia"/>
          <w:lang w:eastAsia="zh-CN"/>
        </w:rPr>
        <w:t>已清偿完毕，如果</w:t>
      </w:r>
      <w:r w:rsidRPr="009A7DAF">
        <w:rPr>
          <w:rFonts w:eastAsia="楷体_GB2312"/>
          <w:bCs/>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w:t>
      </w:r>
      <w:r w:rsidRPr="009A7DAF">
        <w:rPr>
          <w:rFonts w:eastAsia="楷体_GB2312"/>
          <w:bCs/>
          <w:lang w:eastAsia="zh-CN"/>
        </w:rPr>
        <w:t>”</w:t>
      </w:r>
      <w:r w:rsidRPr="009A7DAF">
        <w:rPr>
          <w:rFonts w:eastAsia="楷体_GB2312" w:hint="eastAsia"/>
          <w:lang w:eastAsia="zh-CN"/>
        </w:rPr>
        <w:t>本息尚未清偿完毕，应以</w:t>
      </w:r>
      <w:r w:rsidRPr="009A7DAF">
        <w:rPr>
          <w:rFonts w:eastAsia="楷体_GB2312"/>
          <w:lang w:eastAsia="zh-CN"/>
        </w:rPr>
        <w:t>“</w:t>
      </w:r>
      <w:r w:rsidRPr="009A7DAF">
        <w:rPr>
          <w:rFonts w:eastAsia="楷体_GB2312" w:hint="eastAsia"/>
          <w:lang w:eastAsia="zh-CN"/>
        </w:rPr>
        <w:t>优先</w:t>
      </w:r>
      <w:r w:rsidRPr="009A7DAF">
        <w:rPr>
          <w:rFonts w:eastAsia="楷体_GB2312"/>
          <w:lang w:eastAsia="zh-CN"/>
        </w:rPr>
        <w:t>B</w:t>
      </w:r>
      <w:r w:rsidRPr="009A7DAF">
        <w:rPr>
          <w:rFonts w:eastAsia="楷体_GB2312" w:hint="eastAsia"/>
          <w:lang w:eastAsia="zh-CN"/>
        </w:rPr>
        <w:t>档资产支持证券持有人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bCs/>
          <w:lang w:eastAsia="zh-CN"/>
        </w:rPr>
        <w:t>“</w:t>
      </w:r>
      <w:r w:rsidRPr="009A7DAF">
        <w:rPr>
          <w:rFonts w:eastAsia="楷体_GB2312" w:hint="eastAsia"/>
          <w:lang w:eastAsia="zh-CN"/>
        </w:rPr>
        <w:t>资产支持证券持有人大会</w:t>
      </w:r>
      <w:r w:rsidRPr="009A7DAF">
        <w:rPr>
          <w:rFonts w:eastAsia="楷体_GB2312"/>
          <w:bCs/>
          <w:lang w:eastAsia="zh-CN"/>
        </w:rPr>
        <w:t>”</w:t>
      </w:r>
      <w:r w:rsidRPr="009A7DAF">
        <w:rPr>
          <w:rFonts w:eastAsia="楷体_GB2312" w:hint="eastAsia"/>
          <w:lang w:eastAsia="zh-CN"/>
        </w:rPr>
        <w:t>的决议为准；当全部</w:t>
      </w:r>
      <w:r w:rsidRPr="009A7DAF">
        <w:rPr>
          <w:rFonts w:eastAsia="楷体_GB2312"/>
          <w:bCs/>
          <w:lang w:eastAsia="zh-CN"/>
        </w:rPr>
        <w:t>“</w:t>
      </w:r>
      <w:r w:rsidRPr="009A7DAF">
        <w:rPr>
          <w:rFonts w:eastAsia="楷体_GB2312" w:hint="eastAsia"/>
          <w:bCs/>
          <w:lang w:eastAsia="zh-CN"/>
        </w:rPr>
        <w:t>优先档资产支持证券</w:t>
      </w:r>
      <w:r w:rsidRPr="009A7DAF">
        <w:rPr>
          <w:rFonts w:eastAsia="楷体_GB2312"/>
          <w:bCs/>
          <w:lang w:eastAsia="zh-CN"/>
        </w:rPr>
        <w:t>”</w:t>
      </w:r>
      <w:r w:rsidRPr="009A7DAF">
        <w:rPr>
          <w:rFonts w:eastAsia="楷体_GB2312" w:hint="eastAsia"/>
          <w:bCs/>
          <w:lang w:eastAsia="zh-CN"/>
        </w:rPr>
        <w:t>本息</w:t>
      </w:r>
      <w:r w:rsidRPr="009A7DAF">
        <w:rPr>
          <w:rFonts w:eastAsia="楷体_GB2312" w:hint="eastAsia"/>
          <w:lang w:eastAsia="zh-CN"/>
        </w:rPr>
        <w:t>已清偿完毕，应以</w:t>
      </w:r>
      <w:r w:rsidRPr="009A7DAF">
        <w:rPr>
          <w:rFonts w:eastAsia="楷体_GB2312"/>
          <w:lang w:eastAsia="zh-CN"/>
        </w:rPr>
        <w:t>“</w:t>
      </w:r>
      <w:r w:rsidRPr="009A7DAF">
        <w:rPr>
          <w:rFonts w:eastAsia="楷体_GB2312" w:hint="eastAsia"/>
          <w:lang w:eastAsia="zh-CN"/>
        </w:rPr>
        <w:t>次级档资产支持证券持有人</w:t>
      </w:r>
      <w:r w:rsidRPr="009A7DAF">
        <w:rPr>
          <w:rFonts w:eastAsia="楷体_GB2312"/>
          <w:lang w:eastAsia="zh-CN"/>
        </w:rPr>
        <w:t>”</w:t>
      </w:r>
      <w:r w:rsidRPr="009A7DAF">
        <w:rPr>
          <w:rFonts w:eastAsia="楷体_GB2312" w:hint="eastAsia"/>
          <w:lang w:eastAsia="zh-CN"/>
        </w:rPr>
        <w:t>组成的</w:t>
      </w:r>
      <w:r w:rsidRPr="009A7DAF">
        <w:rPr>
          <w:rFonts w:eastAsia="楷体_GB2312"/>
          <w:bCs/>
          <w:lang w:eastAsia="zh-CN"/>
        </w:rPr>
        <w:t>“</w:t>
      </w:r>
      <w:r w:rsidRPr="009A7DAF">
        <w:rPr>
          <w:rFonts w:eastAsia="楷体_GB2312" w:hint="eastAsia"/>
          <w:lang w:eastAsia="zh-CN"/>
        </w:rPr>
        <w:t>资</w:t>
      </w:r>
      <w:r w:rsidRPr="009A7DAF">
        <w:rPr>
          <w:rFonts w:eastAsia="楷体_GB2312" w:hint="eastAsia"/>
          <w:lang w:eastAsia="zh-CN"/>
        </w:rPr>
        <w:lastRenderedPageBreak/>
        <w:t>产支持证券持有人大会</w:t>
      </w:r>
      <w:r w:rsidRPr="009A7DAF">
        <w:rPr>
          <w:rFonts w:eastAsia="楷体_GB2312"/>
          <w:bCs/>
          <w:lang w:eastAsia="zh-CN"/>
        </w:rPr>
        <w:t>”</w:t>
      </w:r>
      <w:r w:rsidRPr="009A7DAF">
        <w:rPr>
          <w:rFonts w:eastAsia="楷体_GB2312" w:hint="eastAsia"/>
          <w:lang w:eastAsia="zh-CN"/>
        </w:rPr>
        <w:t>的决议为准。其中，如果相关类别</w:t>
      </w:r>
      <w:r w:rsidRPr="009A7DAF">
        <w:rPr>
          <w:rFonts w:eastAsia="楷体_GB2312"/>
          <w:bCs/>
          <w:lang w:eastAsia="zh-CN"/>
        </w:rPr>
        <w:t>“</w:t>
      </w:r>
      <w:r w:rsidRPr="009A7DAF">
        <w:rPr>
          <w:rFonts w:eastAsia="楷体_GB2312" w:hint="eastAsia"/>
          <w:lang w:eastAsia="zh-CN"/>
        </w:rPr>
        <w:t>资产支持证券持有人大会</w:t>
      </w:r>
      <w:r w:rsidRPr="009A7DAF">
        <w:rPr>
          <w:rFonts w:eastAsia="楷体_GB2312"/>
          <w:bCs/>
          <w:lang w:eastAsia="zh-CN"/>
        </w:rPr>
        <w:t>”</w:t>
      </w:r>
      <w:r w:rsidRPr="009A7DAF">
        <w:rPr>
          <w:rFonts w:eastAsia="楷体_GB2312" w:hint="eastAsia"/>
          <w:lang w:eastAsia="zh-CN"/>
        </w:rPr>
        <w:t>没有就某一事项形成决议，则视为该类别</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不同意其他类别的</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就该事项形成的决议。</w:t>
      </w:r>
    </w:p>
    <w:p w14:paraId="704CAA57" w14:textId="77777777" w:rsidR="00ED3C36" w:rsidRPr="009A7DAF" w:rsidRDefault="00ED3C36">
      <w:pPr>
        <w:widowControl w:val="0"/>
        <w:numPr>
          <w:ilvl w:val="1"/>
          <w:numId w:val="7"/>
        </w:numPr>
        <w:spacing w:beforeLines="50" w:before="120" w:afterLines="50" w:after="120" w:line="360" w:lineRule="auto"/>
        <w:jc w:val="both"/>
        <w:rPr>
          <w:rFonts w:eastAsia="楷体_GB2312"/>
          <w:b/>
        </w:rPr>
      </w:pPr>
      <w:r w:rsidRPr="009A7DAF">
        <w:rPr>
          <w:rFonts w:eastAsia="楷体_GB2312" w:hint="eastAsia"/>
          <w:b/>
        </w:rPr>
        <w:t>决议的承认与第三方的同意</w:t>
      </w:r>
    </w:p>
    <w:p w14:paraId="482FBBA0"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bookmarkStart w:id="805" w:name="_Ref161649316"/>
      <w:bookmarkStart w:id="806" w:name="_Toc201569443"/>
      <w:bookmarkStart w:id="807" w:name="_Toc172736609"/>
      <w:bookmarkStart w:id="808" w:name="_Ref201569226"/>
      <w:bookmarkStart w:id="809" w:name="_Toc151554361"/>
      <w:bookmarkStart w:id="810" w:name="_Toc152168195"/>
      <w:bookmarkStart w:id="811" w:name="_Toc152168751"/>
      <w:r w:rsidRPr="009A7DAF">
        <w:rPr>
          <w:rFonts w:eastAsia="楷体_GB2312" w:hint="eastAsia"/>
        </w:rPr>
        <w:t>如果任一类别</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组成的</w:t>
      </w:r>
      <w:r w:rsidRPr="009A7DAF">
        <w:rPr>
          <w:rFonts w:eastAsia="楷体_GB2312"/>
          <w:lang w:eastAsia="zh-CN"/>
        </w:rPr>
        <w:t>“</w:t>
      </w:r>
      <w:r w:rsidRPr="009A7DAF">
        <w:rPr>
          <w:rFonts w:eastAsia="楷体_GB2312" w:hint="eastAsia"/>
        </w:rPr>
        <w:t>资产支持证券持有人大会</w:t>
      </w:r>
      <w:r w:rsidRPr="009A7DAF">
        <w:rPr>
          <w:rFonts w:eastAsia="楷体_GB2312"/>
          <w:lang w:eastAsia="zh-CN"/>
        </w:rPr>
        <w:t>”</w:t>
      </w:r>
      <w:r w:rsidRPr="009A7DAF">
        <w:rPr>
          <w:rFonts w:eastAsia="楷体_GB2312" w:hint="eastAsia"/>
        </w:rPr>
        <w:t>的决议损害其他类别的</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的权利，则其决议应经该其他类别的</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组成的</w:t>
      </w:r>
      <w:r w:rsidRPr="009A7DAF">
        <w:rPr>
          <w:rFonts w:eastAsia="楷体_GB2312"/>
          <w:lang w:eastAsia="zh-CN"/>
        </w:rPr>
        <w:t>“</w:t>
      </w:r>
      <w:r w:rsidRPr="009A7DAF">
        <w:rPr>
          <w:rFonts w:eastAsia="楷体_GB2312" w:hint="eastAsia"/>
        </w:rPr>
        <w:t>资产支持证券持有人大会</w:t>
      </w:r>
      <w:r w:rsidRPr="009A7DAF">
        <w:rPr>
          <w:rFonts w:eastAsia="楷体_GB2312"/>
          <w:lang w:eastAsia="zh-CN"/>
        </w:rPr>
        <w:t>”</w:t>
      </w:r>
      <w:r w:rsidRPr="009A7DAF">
        <w:rPr>
          <w:rFonts w:eastAsia="楷体_GB2312" w:hint="eastAsia"/>
        </w:rPr>
        <w:t>的决议的承认。</w:t>
      </w:r>
      <w:bookmarkEnd w:id="805"/>
    </w:p>
    <w:p w14:paraId="6A3DB1E1"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r w:rsidRPr="009A7DAF">
        <w:rPr>
          <w:rFonts w:eastAsia="楷体_GB2312" w:hint="eastAsia"/>
        </w:rPr>
        <w:t>本合同第</w:t>
      </w:r>
      <w:r w:rsidR="00642CEF">
        <w:fldChar w:fldCharType="begin"/>
      </w:r>
      <w:r w:rsidR="00642CEF">
        <w:instrText xml:space="preserve"> REF _Ref161649316 \r \h  \* MERGEFORMAT </w:instrText>
      </w:r>
      <w:r w:rsidR="00642CEF">
        <w:fldChar w:fldCharType="separate"/>
      </w:r>
      <w:r w:rsidRPr="009A7DAF">
        <w:rPr>
          <w:rFonts w:eastAsia="楷体_GB2312"/>
        </w:rPr>
        <w:t>19.9.1</w:t>
      </w:r>
      <w:r w:rsidR="00642CEF">
        <w:fldChar w:fldCharType="end"/>
      </w:r>
      <w:r w:rsidRPr="009A7DAF">
        <w:rPr>
          <w:rFonts w:eastAsia="楷体_GB2312" w:hint="eastAsia"/>
        </w:rPr>
        <w:t>条所称的决议的承认，必须经单独或合计持有本类别</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未偿本金余额</w:t>
      </w:r>
      <w:r w:rsidRPr="009A7DAF">
        <w:rPr>
          <w:rFonts w:eastAsia="楷体_GB2312"/>
          <w:lang w:eastAsia="zh-CN"/>
        </w:rPr>
        <w:t>”</w:t>
      </w:r>
      <w:r w:rsidRPr="009A7DAF">
        <w:rPr>
          <w:rFonts w:eastAsia="楷体_GB2312"/>
        </w:rPr>
        <w:t>75%</w:t>
      </w:r>
      <w:r w:rsidRPr="009A7DAF">
        <w:rPr>
          <w:rFonts w:eastAsia="楷体_GB2312" w:hint="eastAsia"/>
        </w:rPr>
        <w:t>以上的</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出席，且经出席</w:t>
      </w:r>
      <w:r w:rsidRPr="009A7DAF">
        <w:rPr>
          <w:rFonts w:eastAsia="楷体_GB2312"/>
          <w:lang w:eastAsia="zh-CN"/>
        </w:rPr>
        <w:t>“</w:t>
      </w:r>
      <w:r w:rsidRPr="009A7DAF">
        <w:rPr>
          <w:rFonts w:eastAsia="楷体_GB2312" w:hint="eastAsia"/>
        </w:rPr>
        <w:t>资产支持证券持有人大会</w:t>
      </w:r>
      <w:r w:rsidRPr="009A7DAF">
        <w:rPr>
          <w:rFonts w:eastAsia="楷体_GB2312"/>
          <w:lang w:eastAsia="zh-CN"/>
        </w:rPr>
        <w:t>”</w:t>
      </w:r>
      <w:r w:rsidRPr="009A7DAF">
        <w:rPr>
          <w:rFonts w:eastAsia="楷体_GB2312" w:hint="eastAsia"/>
        </w:rPr>
        <w:t>表决权总数</w:t>
      </w:r>
      <w:r w:rsidRPr="009A7DAF">
        <w:rPr>
          <w:rFonts w:eastAsia="楷体_GB2312"/>
        </w:rPr>
        <w:t>75%</w:t>
      </w:r>
      <w:r w:rsidRPr="009A7DAF">
        <w:rPr>
          <w:rFonts w:eastAsia="楷体_GB2312" w:hint="eastAsia"/>
        </w:rPr>
        <w:t>以上的同意。</w:t>
      </w:r>
    </w:p>
    <w:p w14:paraId="5BDDECE3" w14:textId="77777777" w:rsidR="00ED3C36" w:rsidRPr="009A7DAF" w:rsidRDefault="00ED3C36">
      <w:pPr>
        <w:widowControl w:val="0"/>
        <w:numPr>
          <w:ilvl w:val="2"/>
          <w:numId w:val="7"/>
        </w:numPr>
        <w:tabs>
          <w:tab w:val="left" w:pos="900"/>
          <w:tab w:val="left" w:pos="1571"/>
        </w:tabs>
        <w:spacing w:beforeLines="50" w:before="120" w:afterLines="50" w:after="120" w:line="360" w:lineRule="auto"/>
        <w:ind w:left="1620" w:hanging="769"/>
        <w:jc w:val="both"/>
        <w:rPr>
          <w:rFonts w:eastAsia="楷体_GB2312"/>
          <w:b/>
        </w:rPr>
      </w:pPr>
      <w:r w:rsidRPr="009A7DAF">
        <w:rPr>
          <w:rFonts w:eastAsia="楷体_GB2312" w:hint="eastAsia"/>
        </w:rPr>
        <w:t>就除</w:t>
      </w:r>
      <w:r w:rsidRPr="009A7DAF">
        <w:rPr>
          <w:rFonts w:eastAsia="楷体_GB2312"/>
          <w:lang w:eastAsia="zh-CN"/>
        </w:rPr>
        <w:t>“</w:t>
      </w:r>
      <w:r w:rsidRPr="009A7DAF">
        <w:rPr>
          <w:rFonts w:eastAsia="楷体_GB2312" w:hint="eastAsia"/>
        </w:rPr>
        <w:t>资产支持证券持有人</w:t>
      </w:r>
      <w:r w:rsidRPr="009A7DAF">
        <w:rPr>
          <w:rFonts w:eastAsia="楷体_GB2312"/>
          <w:lang w:eastAsia="zh-CN"/>
        </w:rPr>
        <w:t>”</w:t>
      </w:r>
      <w:r w:rsidRPr="009A7DAF">
        <w:rPr>
          <w:rFonts w:eastAsia="楷体_GB2312" w:hint="eastAsia"/>
        </w:rPr>
        <w:t>以外的第三方而言，未经该第三方书面同意，</w:t>
      </w:r>
      <w:r w:rsidRPr="009A7DAF">
        <w:rPr>
          <w:rFonts w:eastAsia="楷体_GB2312"/>
          <w:lang w:eastAsia="zh-CN"/>
        </w:rPr>
        <w:t>“</w:t>
      </w:r>
      <w:r w:rsidRPr="009A7DAF">
        <w:rPr>
          <w:rFonts w:eastAsia="楷体_GB2312" w:hint="eastAsia"/>
        </w:rPr>
        <w:t>资产支持证券持有人大会</w:t>
      </w:r>
      <w:r w:rsidRPr="009A7DAF">
        <w:rPr>
          <w:rFonts w:eastAsia="楷体_GB2312"/>
          <w:lang w:eastAsia="zh-CN"/>
        </w:rPr>
        <w:t>”</w:t>
      </w:r>
      <w:r w:rsidRPr="009A7DAF">
        <w:rPr>
          <w:rFonts w:eastAsia="楷体_GB2312" w:hint="eastAsia"/>
        </w:rPr>
        <w:t>形成的决议不得损害该第三方根据本合同及其它交易文件在</w:t>
      </w:r>
      <w:r w:rsidRPr="009A7DAF">
        <w:rPr>
          <w:rFonts w:eastAsia="楷体_GB2312"/>
          <w:lang w:eastAsia="zh-CN"/>
        </w:rPr>
        <w:t>“</w:t>
      </w:r>
      <w:r w:rsidRPr="009A7DAF">
        <w:rPr>
          <w:rFonts w:eastAsia="楷体_GB2312" w:hint="eastAsia"/>
        </w:rPr>
        <w:t>信托</w:t>
      </w:r>
      <w:r w:rsidRPr="009A7DAF">
        <w:rPr>
          <w:rFonts w:eastAsia="楷体_GB2312"/>
          <w:lang w:eastAsia="zh-CN"/>
        </w:rPr>
        <w:t>”</w:t>
      </w:r>
      <w:r w:rsidRPr="009A7DAF">
        <w:rPr>
          <w:rFonts w:eastAsia="楷体_GB2312" w:hint="eastAsia"/>
        </w:rPr>
        <w:t>项下享有的权利、权益或利益。</w:t>
      </w:r>
    </w:p>
    <w:p w14:paraId="6BD5ACBC"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12" w:name="_Toc172736610"/>
      <w:bookmarkStart w:id="813" w:name="_Ref201748170"/>
      <w:bookmarkStart w:id="814" w:name="_Toc201569444"/>
      <w:bookmarkEnd w:id="806"/>
      <w:bookmarkEnd w:id="807"/>
      <w:bookmarkEnd w:id="808"/>
      <w:r w:rsidRPr="009A7DAF">
        <w:rPr>
          <w:rFonts w:eastAsia="楷体_GB2312" w:hint="eastAsia"/>
          <w:b/>
        </w:rPr>
        <w:t>决议的执行</w:t>
      </w:r>
      <w:bookmarkEnd w:id="812"/>
      <w:bookmarkEnd w:id="813"/>
      <w:bookmarkEnd w:id="814"/>
    </w:p>
    <w:p w14:paraId="7F509431" w14:textId="77777777" w:rsidR="00ED3C36" w:rsidRPr="009A7DAF" w:rsidRDefault="00ED3C36">
      <w:pPr>
        <w:widowControl w:val="0"/>
        <w:numPr>
          <w:ilvl w:val="2"/>
          <w:numId w:val="7"/>
        </w:numPr>
        <w:tabs>
          <w:tab w:val="left" w:pos="1571"/>
          <w:tab w:val="left" w:pos="1800"/>
          <w:tab w:val="left" w:pos="1980"/>
        </w:tabs>
        <w:spacing w:beforeLines="50" w:before="120" w:afterLines="50" w:after="120" w:line="360" w:lineRule="auto"/>
        <w:jc w:val="both"/>
        <w:rPr>
          <w:rFonts w:eastAsia="楷体_GB2312"/>
          <w:b/>
          <w:lang w:eastAsia="zh-CN"/>
        </w:rPr>
      </w:pPr>
      <w:bookmarkStart w:id="815" w:name="_Ref161653618"/>
      <w:bookmarkStart w:id="816" w:name="_Ref173767756"/>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的决议，由</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选任的人执行。</w:t>
      </w:r>
      <w:bookmarkEnd w:id="815"/>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可以授权</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执行</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的决议。</w:t>
      </w:r>
      <w:bookmarkEnd w:id="816"/>
    </w:p>
    <w:p w14:paraId="51520B38"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选任的人，可以代表</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，为全体</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利益进行有关</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的诉讼或诉讼外的行为。</w:t>
      </w:r>
    </w:p>
    <w:p w14:paraId="53854114" w14:textId="77777777" w:rsidR="00ED3C36" w:rsidRPr="009A7DAF" w:rsidRDefault="00ED3C36">
      <w:pPr>
        <w:widowControl w:val="0"/>
        <w:numPr>
          <w:ilvl w:val="2"/>
          <w:numId w:val="7"/>
        </w:numPr>
        <w:spacing w:beforeLines="50" w:before="120" w:afterLines="50" w:after="120" w:line="360" w:lineRule="auto"/>
        <w:jc w:val="both"/>
        <w:rPr>
          <w:rFonts w:eastAsia="楷体_GB2312"/>
          <w:b/>
          <w:lang w:eastAsia="zh-CN"/>
        </w:rPr>
      </w:pPr>
      <w:r w:rsidRPr="009A7DAF">
        <w:rPr>
          <w:rFonts w:eastAsia="楷体_GB2312" w:hint="eastAsia"/>
          <w:lang w:eastAsia="zh-CN"/>
        </w:rPr>
        <w:t>按照本合同第</w:t>
      </w:r>
      <w:r w:rsidR="00642CEF">
        <w:fldChar w:fldCharType="begin"/>
      </w:r>
      <w:r w:rsidR="00642CEF">
        <w:instrText xml:space="preserve"> REF _Ref201748170 \r \h  \* MERGEFORMAT </w:instrText>
      </w:r>
      <w:r w:rsidR="00642CEF">
        <w:fldChar w:fldCharType="separate"/>
      </w:r>
      <w:r w:rsidRPr="009A7DAF">
        <w:rPr>
          <w:rFonts w:eastAsia="楷体_GB2312"/>
          <w:lang w:eastAsia="zh-CN"/>
        </w:rPr>
        <w:t>19.10</w:t>
      </w:r>
      <w:r w:rsidR="00642CEF">
        <w:fldChar w:fldCharType="end"/>
      </w:r>
      <w:r w:rsidRPr="009A7DAF">
        <w:rPr>
          <w:rFonts w:eastAsia="楷体_GB2312" w:hint="eastAsia"/>
          <w:lang w:eastAsia="zh-CN"/>
        </w:rPr>
        <w:t>款规定由</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选任的人，其权限、报酬、报酬之计算方法及支付时期等事项，应由</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于选任该等人时一并予以决议。</w:t>
      </w:r>
    </w:p>
    <w:p w14:paraId="3A1E7F06"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17" w:name="_Toc172736611"/>
      <w:bookmarkStart w:id="818" w:name="_Toc201569445"/>
      <w:r w:rsidRPr="009A7DAF">
        <w:rPr>
          <w:rFonts w:eastAsia="楷体_GB2312" w:hint="eastAsia"/>
          <w:b/>
        </w:rPr>
        <w:lastRenderedPageBreak/>
        <w:t>会议记录</w:t>
      </w:r>
      <w:bookmarkEnd w:id="817"/>
      <w:bookmarkEnd w:id="818"/>
    </w:p>
    <w:p w14:paraId="3EFBCC17" w14:textId="77777777" w:rsidR="00ED3C36" w:rsidRPr="009A7DAF" w:rsidRDefault="00ED3C36">
      <w:pPr>
        <w:spacing w:beforeLines="50" w:before="120" w:afterLines="50" w:after="120" w:line="360" w:lineRule="auto"/>
        <w:ind w:left="851"/>
        <w:rPr>
          <w:rFonts w:eastAsia="楷体_GB2312"/>
          <w:b/>
          <w:lang w:eastAsia="zh-CN"/>
        </w:rPr>
      </w:pP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应当将决议作成会议记录，召集人、</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应当在会议记录上签字并盖章。会议记录、出席</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的签名册及代理出席的授权委托书应由</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一并保存，保存期限自</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起不得少于十五年。</w:t>
      </w:r>
    </w:p>
    <w:p w14:paraId="5CD1700F"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19" w:name="_Toc201569446"/>
      <w:bookmarkStart w:id="820" w:name="_Toc172736612"/>
      <w:r w:rsidRPr="009A7DAF">
        <w:rPr>
          <w:rFonts w:eastAsia="楷体_GB2312" w:hint="eastAsia"/>
          <w:b/>
        </w:rPr>
        <w:t>决议的备案与公告</w:t>
      </w:r>
      <w:bookmarkEnd w:id="809"/>
      <w:bookmarkEnd w:id="810"/>
      <w:bookmarkEnd w:id="811"/>
      <w:bookmarkEnd w:id="819"/>
      <w:bookmarkEnd w:id="820"/>
    </w:p>
    <w:p w14:paraId="69C4EA41" w14:textId="77777777" w:rsidR="00ED3C36" w:rsidRPr="009A7DAF" w:rsidRDefault="00ED3C36">
      <w:pPr>
        <w:spacing w:beforeLines="50" w:before="120" w:afterLines="50" w:after="120" w:line="360" w:lineRule="auto"/>
        <w:ind w:left="851"/>
        <w:jc w:val="both"/>
        <w:rPr>
          <w:rFonts w:eastAsia="楷体_GB2312"/>
          <w:lang w:eastAsia="zh-CN"/>
        </w:rPr>
      </w:pPr>
      <w:r w:rsidRPr="009A7DAF">
        <w:rPr>
          <w:rFonts w:eastAsia="楷体_GB2312" w:hint="eastAsia"/>
        </w:rPr>
        <w:t>对于</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形成的决议，</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应在</w:t>
      </w:r>
      <w:r w:rsidRPr="009A7DAF">
        <w:rPr>
          <w:rFonts w:eastAsia="楷体_GB2312"/>
        </w:rPr>
        <w:t>“</w:t>
      </w:r>
      <w:r w:rsidRPr="009A7DAF">
        <w:rPr>
          <w:rFonts w:eastAsia="楷体_GB2312" w:hint="eastAsia"/>
        </w:rPr>
        <w:t>资产支持证券持有人大会</w:t>
      </w:r>
      <w:r w:rsidRPr="009A7DAF">
        <w:rPr>
          <w:rFonts w:eastAsia="楷体_GB2312"/>
        </w:rPr>
        <w:t>”</w:t>
      </w:r>
      <w:r w:rsidRPr="009A7DAF">
        <w:rPr>
          <w:rFonts w:eastAsia="楷体_GB2312" w:hint="eastAsia"/>
        </w:rPr>
        <w:t>结束后</w:t>
      </w:r>
      <w:r w:rsidRPr="009A7DAF">
        <w:rPr>
          <w:rFonts w:eastAsia="楷体_GB2312"/>
        </w:rPr>
        <w:t>10</w:t>
      </w:r>
      <w:r w:rsidRPr="009A7DAF">
        <w:rPr>
          <w:rFonts w:eastAsia="楷体_GB2312" w:hint="eastAsia"/>
        </w:rPr>
        <w:t>日内报</w:t>
      </w:r>
      <w:r w:rsidRPr="009A7DAF">
        <w:rPr>
          <w:rFonts w:eastAsia="楷体_GB2312"/>
        </w:rPr>
        <w:t>“</w:t>
      </w:r>
      <w:r w:rsidRPr="009A7DAF">
        <w:rPr>
          <w:rFonts w:eastAsia="楷体_GB2312" w:hint="eastAsia"/>
        </w:rPr>
        <w:t>人民银行</w:t>
      </w:r>
      <w:r w:rsidRPr="009A7DAF">
        <w:rPr>
          <w:rFonts w:eastAsia="楷体_GB2312"/>
        </w:rPr>
        <w:t>”</w:t>
      </w:r>
      <w:r w:rsidRPr="009A7DAF">
        <w:rPr>
          <w:rFonts w:eastAsia="楷体_GB2312" w:hint="eastAsia"/>
        </w:rPr>
        <w:t>备案，并在中国货币网（</w:t>
      </w:r>
      <w:r w:rsidRPr="009A7DAF">
        <w:rPr>
          <w:rFonts w:eastAsia="楷体_GB2312"/>
          <w:lang w:eastAsia="zh-CN"/>
        </w:rPr>
        <w:t>www.chinamoney.com.cn</w:t>
      </w:r>
      <w:r w:rsidRPr="009A7DAF">
        <w:rPr>
          <w:rFonts w:eastAsia="楷体_GB2312" w:hint="eastAsia"/>
        </w:rPr>
        <w:t>）、中国债券信息网（</w:t>
      </w:r>
      <w:r w:rsidRPr="009A7DAF">
        <w:rPr>
          <w:rFonts w:eastAsia="楷体_GB2312"/>
        </w:rPr>
        <w:t>www.chinabond.com.cn</w:t>
      </w:r>
      <w:r w:rsidRPr="009A7DAF">
        <w:rPr>
          <w:rFonts w:eastAsia="楷体_GB2312" w:hint="eastAsia"/>
        </w:rPr>
        <w:t>）以及中国人民银行指定的其它方式予以公告。</w:t>
      </w:r>
    </w:p>
    <w:p w14:paraId="425BB4A7"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821" w:name="_Toc388880632"/>
      <w:bookmarkStart w:id="822" w:name="_Toc120277265"/>
      <w:bookmarkStart w:id="823" w:name="_Toc120277520"/>
      <w:bookmarkStart w:id="824" w:name="_Toc120276586"/>
      <w:bookmarkStart w:id="825" w:name="_Toc120277355"/>
      <w:bookmarkStart w:id="826" w:name="_Toc120149140"/>
      <w:bookmarkStart w:id="827" w:name="_Toc120277354"/>
      <w:bookmarkStart w:id="828" w:name="_Toc389048980"/>
      <w:bookmarkStart w:id="829" w:name="_Toc120275183"/>
      <w:bookmarkStart w:id="830" w:name="_Toc389145739"/>
      <w:bookmarkStart w:id="831" w:name="_Toc120277266"/>
      <w:bookmarkStart w:id="832" w:name="_Toc120275182"/>
      <w:bookmarkStart w:id="833" w:name="_Toc120277521"/>
      <w:bookmarkStart w:id="834" w:name="_Toc120276585"/>
      <w:bookmarkStart w:id="835" w:name="_Toc207007316"/>
      <w:bookmarkStart w:id="836" w:name="_Toc417048716"/>
      <w:bookmarkStart w:id="837" w:name="_Toc443651162"/>
      <w:bookmarkStart w:id="838" w:name="_Toc92612947"/>
      <w:bookmarkEnd w:id="779"/>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r w:rsidRPr="009A7DAF">
        <w:rPr>
          <w:rFonts w:eastAsia="楷体_GB2312" w:hint="eastAsia"/>
          <w:b/>
        </w:rPr>
        <w:t>赔偿和免责</w:t>
      </w:r>
      <w:bookmarkEnd w:id="835"/>
      <w:bookmarkEnd w:id="836"/>
      <w:bookmarkEnd w:id="837"/>
    </w:p>
    <w:p w14:paraId="532E39DE"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r w:rsidRPr="009A7DAF">
        <w:rPr>
          <w:rFonts w:eastAsia="楷体_GB2312" w:hint="eastAsia"/>
          <w:b/>
        </w:rPr>
        <w:t>违约责任</w:t>
      </w:r>
    </w:p>
    <w:p w14:paraId="2F6ED344" w14:textId="77777777" w:rsidR="00ED3C36" w:rsidRPr="009A7DAF" w:rsidRDefault="00ED3C36" w:rsidP="005A7C36">
      <w:pPr>
        <w:spacing w:beforeLines="50" w:before="120" w:afterLines="50" w:after="120" w:line="360" w:lineRule="auto"/>
        <w:ind w:leftChars="202" w:left="485"/>
        <w:rPr>
          <w:rFonts w:eastAsia="楷体_GB2312"/>
          <w:lang w:eastAsia="zh-CN"/>
        </w:rPr>
      </w:pPr>
      <w:r w:rsidRPr="009A7DAF">
        <w:rPr>
          <w:rFonts w:eastAsia="楷体_GB2312" w:hint="eastAsia"/>
          <w:lang w:eastAsia="zh-CN"/>
        </w:rPr>
        <w:t>如</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受益人</w:t>
      </w:r>
      <w:r w:rsidRPr="009A7DAF">
        <w:rPr>
          <w:rFonts w:eastAsia="楷体_GB2312"/>
          <w:lang w:eastAsia="zh-CN"/>
        </w:rPr>
        <w:t>”</w:t>
      </w:r>
      <w:r w:rsidRPr="009A7DAF">
        <w:rPr>
          <w:rFonts w:eastAsia="楷体_GB2312" w:hint="eastAsia"/>
          <w:lang w:eastAsia="zh-CN"/>
        </w:rPr>
        <w:t>未履行其在本合同项下的义务，或一方在本合同项下的声明、陈述、保证严重失实或不准确，则视为该方违约。除非本合同另有规定，违约方应向守约方承担继续履行、采取补救措施、赔偿守约方因此遭受的直接实际损失的违约责任。</w:t>
      </w:r>
    </w:p>
    <w:p w14:paraId="49AB9478"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39" w:name="_Toc201569450"/>
      <w:bookmarkStart w:id="840" w:name="_Toc110153468"/>
      <w:bookmarkStart w:id="841" w:name="_Toc111281842"/>
      <w:bookmarkEnd w:id="838"/>
      <w:r w:rsidRPr="009A7DAF">
        <w:rPr>
          <w:rFonts w:eastAsia="楷体_GB2312" w:hint="eastAsia"/>
          <w:b/>
        </w:rPr>
        <w:t>受托</w:t>
      </w:r>
      <w:bookmarkStart w:id="842" w:name="_Toc92612949"/>
      <w:r w:rsidRPr="009A7DAF">
        <w:rPr>
          <w:rFonts w:eastAsia="楷体_GB2312" w:hint="eastAsia"/>
          <w:b/>
        </w:rPr>
        <w:t>人的赔偿责任</w:t>
      </w:r>
      <w:bookmarkEnd w:id="839"/>
      <w:bookmarkEnd w:id="840"/>
      <w:bookmarkEnd w:id="841"/>
    </w:p>
    <w:bookmarkEnd w:id="842"/>
    <w:p w14:paraId="566BA558"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违反信托目的管理、处分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或者管理、处分</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有重大过失致使</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遭受损失的，应当对</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予以赔偿。</w:t>
      </w:r>
    </w:p>
    <w:p w14:paraId="7AB3146E"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采取本合同约定之外的方式对</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的运用、处分所产生的收益，属于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的一部分；由此给</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造成损失的，</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应以其固有财产承担赔偿责任，但该等方式经</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同意的除外。</w:t>
      </w:r>
    </w:p>
    <w:p w14:paraId="4323BCA4"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43" w:name="_Toc112069007"/>
      <w:bookmarkStart w:id="844" w:name="_Toc112069008"/>
      <w:bookmarkStart w:id="845" w:name="_Toc111281843"/>
      <w:bookmarkStart w:id="846" w:name="_Toc201569451"/>
      <w:bookmarkEnd w:id="843"/>
      <w:bookmarkEnd w:id="844"/>
      <w:r w:rsidRPr="009A7DAF">
        <w:rPr>
          <w:rFonts w:eastAsia="楷体_GB2312" w:hint="eastAsia"/>
          <w:b/>
        </w:rPr>
        <w:t>受托人的免责</w:t>
      </w:r>
      <w:bookmarkEnd w:id="845"/>
      <w:bookmarkEnd w:id="846"/>
    </w:p>
    <w:p w14:paraId="4D08C302"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lastRenderedPageBreak/>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承诺履行并仅履行法律法规和本合同明确规定的职责和义务，</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不承担任何默示的承诺或者义务。</w:t>
      </w:r>
    </w:p>
    <w:p w14:paraId="642DFEFD"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合理审慎地管理信托事务且不存在故意、欺诈或者重大过失的情形下，所发生的全部损失由</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承担，</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发生的损失不承担责任。</w:t>
      </w:r>
    </w:p>
    <w:p w14:paraId="539C12E4"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完全信赖各专业机构会以专业的谨慎与注意履行其义务，并可以依赖其提供的任何书面的证明、报告或者意见和</w:t>
      </w:r>
      <w:r w:rsidRPr="009A7DAF">
        <w:rPr>
          <w:rFonts w:eastAsia="楷体_GB2312"/>
          <w:lang w:eastAsia="zh-CN"/>
        </w:rPr>
        <w:t>/</w:t>
      </w:r>
      <w:r w:rsidRPr="009A7DAF">
        <w:rPr>
          <w:rFonts w:eastAsia="楷体_GB2312" w:hint="eastAsia"/>
          <w:lang w:eastAsia="zh-CN"/>
        </w:rPr>
        <w:t>或者在相关文件中的陈述与保证的真实、准确与完整，除非存在完全与充分的相反证据。</w:t>
      </w:r>
    </w:p>
    <w:p w14:paraId="258D8CA5"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可以依赖其合理相信是真实的且在经适当主体签署并提交的任何决议、证明、说明、契据、意见、报告、通知、要求、同意、命令、保证或其他文件中陈述的事实或事项，除本合同</w:t>
      </w:r>
      <w:r w:rsidRPr="009A7DAF">
        <w:rPr>
          <w:rFonts w:eastAsia="楷体_GB2312" w:hint="eastAsia"/>
          <w:lang w:eastAsia="zh-CN"/>
        </w:rPr>
        <w:t>另有</w:t>
      </w:r>
      <w:r w:rsidRPr="009A7DAF">
        <w:rPr>
          <w:rFonts w:eastAsia="楷体_GB2312"/>
          <w:lang w:eastAsia="zh-CN"/>
        </w:rPr>
        <w:t>规定以外，</w:t>
      </w: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无义务对该等事实或事项进行任何调查，但</w:t>
      </w: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根据其独立判断，可以对上述事实或事项进行其认为合适的进一步询问或调查。</w:t>
      </w:r>
    </w:p>
    <w:p w14:paraId="42596B49"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可以向具有相应资质的专门顾问进行咨询，专门顾问向其提交的建议或书面意见，应视为</w:t>
      </w: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有根据该等建议或意见而作为或不作为的充分和完整的授权，</w:t>
      </w:r>
      <w:r w:rsidRPr="009A7DAF">
        <w:rPr>
          <w:rFonts w:eastAsia="楷体_GB2312"/>
          <w:lang w:eastAsia="zh-CN"/>
        </w:rPr>
        <w:t>“</w:t>
      </w:r>
      <w:r w:rsidRPr="009A7DAF">
        <w:rPr>
          <w:rFonts w:eastAsia="楷体_GB2312"/>
          <w:lang w:eastAsia="zh-CN"/>
        </w:rPr>
        <w:t>受托</w:t>
      </w:r>
      <w:r w:rsidRPr="009A7DAF">
        <w:rPr>
          <w:rFonts w:eastAsia="楷体_GB2312" w:hint="eastAsia"/>
          <w:lang w:eastAsia="zh-CN"/>
        </w:rPr>
        <w:t>人</w:t>
      </w:r>
      <w:r w:rsidRPr="009A7DAF">
        <w:rPr>
          <w:rFonts w:eastAsia="楷体_GB2312"/>
          <w:lang w:eastAsia="zh-CN"/>
        </w:rPr>
        <w:t>”</w:t>
      </w:r>
      <w:r w:rsidRPr="009A7DAF">
        <w:rPr>
          <w:rFonts w:eastAsia="楷体_GB2312"/>
          <w:lang w:eastAsia="zh-CN"/>
        </w:rPr>
        <w:t>该等善意且无</w:t>
      </w:r>
      <w:r w:rsidRPr="009A7DAF">
        <w:rPr>
          <w:rFonts w:eastAsia="楷体_GB2312" w:hint="eastAsia"/>
          <w:lang w:eastAsia="zh-CN"/>
        </w:rPr>
        <w:t>不存在故意、欺诈或者重大过失</w:t>
      </w:r>
      <w:r w:rsidRPr="009A7DAF">
        <w:rPr>
          <w:rFonts w:eastAsia="楷体_GB2312"/>
          <w:lang w:eastAsia="zh-CN"/>
        </w:rPr>
        <w:t>，将受到保护。</w:t>
      </w:r>
    </w:p>
    <w:p w14:paraId="7B75A516"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的收益不作任何保证或担保。</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仅代表</w:t>
      </w:r>
      <w:r w:rsidRPr="009A7DAF">
        <w:rPr>
          <w:rFonts w:eastAsia="楷体_GB2312"/>
          <w:lang w:eastAsia="zh-CN"/>
        </w:rPr>
        <w:t>“</w:t>
      </w:r>
      <w:r w:rsidRPr="009A7DAF">
        <w:rPr>
          <w:rFonts w:eastAsia="楷体_GB2312" w:hint="eastAsia"/>
          <w:lang w:eastAsia="zh-CN"/>
        </w:rPr>
        <w:t>信托受益权</w:t>
      </w:r>
      <w:r w:rsidRPr="009A7DAF">
        <w:rPr>
          <w:rFonts w:eastAsia="楷体_GB2312"/>
          <w:lang w:eastAsia="zh-CN"/>
        </w:rPr>
        <w:t>”</w:t>
      </w:r>
      <w:r w:rsidRPr="009A7DAF">
        <w:rPr>
          <w:rFonts w:eastAsia="楷体_GB2312" w:hint="eastAsia"/>
          <w:lang w:eastAsia="zh-CN"/>
        </w:rPr>
        <w:t>的相应份额。</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不代表</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rPr>
        <w:t>的负债，</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投资机构的追索权仅限于</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rPr>
        <w:t>除了承担在</w:t>
      </w:r>
      <w:r w:rsidRPr="009A7DAF">
        <w:rPr>
          <w:rFonts w:eastAsia="楷体_GB2312"/>
          <w:lang w:eastAsia="zh-CN"/>
        </w:rPr>
        <w:t>“</w:t>
      </w:r>
      <w:r w:rsidRPr="009A7DAF">
        <w:rPr>
          <w:rFonts w:eastAsia="楷体_GB2312" w:hint="eastAsia"/>
          <w:lang w:eastAsia="zh-CN"/>
        </w:rPr>
        <w:t>《</w:t>
      </w:r>
      <w:r w:rsidRPr="009A7DAF">
        <w:rPr>
          <w:rFonts w:eastAsia="楷体_GB2312" w:hint="eastAsia"/>
        </w:rPr>
        <w:t>信托合同</w:t>
      </w:r>
      <w:r w:rsidRPr="009A7DAF">
        <w:rPr>
          <w:rFonts w:eastAsia="楷体_GB2312" w:hint="eastAsia"/>
          <w:lang w:eastAsia="zh-CN"/>
        </w:rPr>
        <w:t>》</w:t>
      </w:r>
      <w:r w:rsidRPr="009A7DAF">
        <w:rPr>
          <w:rFonts w:eastAsia="楷体_GB2312"/>
          <w:lang w:eastAsia="zh-CN"/>
        </w:rPr>
        <w:t>”</w:t>
      </w:r>
      <w:r w:rsidRPr="009A7DAF">
        <w:rPr>
          <w:rFonts w:eastAsia="楷体_GB2312" w:hint="eastAsia"/>
        </w:rPr>
        <w:t>等</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rPr>
        <w:t>所承诺的义务和责任外，不对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rPr>
        <w:t>可能产生的其他损失承担义务和责任。</w:t>
      </w:r>
    </w:p>
    <w:p w14:paraId="6B4B2777" w14:textId="77777777" w:rsidR="00ED3C36" w:rsidRPr="009A7DAF" w:rsidRDefault="00ED3C36">
      <w:pPr>
        <w:widowControl w:val="0"/>
        <w:numPr>
          <w:ilvl w:val="1"/>
          <w:numId w:val="7"/>
        </w:numPr>
        <w:spacing w:beforeLines="50" w:before="120" w:afterLines="50" w:after="120" w:line="360" w:lineRule="auto"/>
        <w:jc w:val="both"/>
        <w:outlineLvl w:val="1"/>
        <w:rPr>
          <w:rFonts w:eastAsia="楷体_GB2312"/>
          <w:b/>
        </w:rPr>
      </w:pPr>
      <w:bookmarkStart w:id="847" w:name="_Toc111281844"/>
      <w:bookmarkStart w:id="848" w:name="_Toc201569452"/>
      <w:r w:rsidRPr="009A7DAF">
        <w:rPr>
          <w:rFonts w:eastAsia="楷体_GB2312" w:hint="eastAsia"/>
          <w:b/>
        </w:rPr>
        <w:t>委托人的免责</w:t>
      </w:r>
      <w:bookmarkEnd w:id="847"/>
      <w:bookmarkEnd w:id="848"/>
    </w:p>
    <w:p w14:paraId="3D35DE6A"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hint="eastAsia"/>
          <w:lang w:eastAsia="zh-CN"/>
        </w:rPr>
        <w:t>除</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另有规定外，</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承诺履行并仅履行本合同明确规定的</w:t>
      </w:r>
      <w:r w:rsidRPr="009A7DAF">
        <w:rPr>
          <w:rFonts w:eastAsia="楷体_GB2312" w:hint="eastAsia"/>
          <w:lang w:eastAsia="zh-CN"/>
        </w:rPr>
        <w:lastRenderedPageBreak/>
        <w:t>职责，</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不承担任何默示的承诺或者义务，并不作出任何进一步的陈述与保证。</w:t>
      </w:r>
    </w:p>
    <w:p w14:paraId="56A26EC9" w14:textId="77777777" w:rsidR="00ED3C36" w:rsidRPr="009A7DAF" w:rsidRDefault="00ED3C36">
      <w:pPr>
        <w:widowControl w:val="0"/>
        <w:numPr>
          <w:ilvl w:val="2"/>
          <w:numId w:val="7"/>
        </w:numPr>
        <w:spacing w:beforeLines="50" w:before="120" w:afterLines="50" w:after="120" w:line="360" w:lineRule="auto"/>
        <w:jc w:val="both"/>
        <w:outlineLvl w:val="1"/>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的收益不作任何保证或担保。</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仅代表</w:t>
      </w:r>
      <w:r w:rsidRPr="009A7DAF">
        <w:rPr>
          <w:rFonts w:eastAsia="楷体_GB2312"/>
          <w:lang w:eastAsia="zh-CN"/>
        </w:rPr>
        <w:t>“</w:t>
      </w:r>
      <w:r w:rsidRPr="009A7DAF">
        <w:rPr>
          <w:rFonts w:eastAsia="楷体_GB2312" w:hint="eastAsia"/>
          <w:lang w:eastAsia="zh-CN"/>
        </w:rPr>
        <w:t>信托受益权</w:t>
      </w:r>
      <w:r w:rsidRPr="009A7DAF">
        <w:rPr>
          <w:rFonts w:eastAsia="楷体_GB2312"/>
          <w:lang w:eastAsia="zh-CN"/>
        </w:rPr>
        <w:t>”</w:t>
      </w:r>
      <w:r w:rsidRPr="009A7DAF">
        <w:rPr>
          <w:rFonts w:eastAsia="楷体_GB2312" w:hint="eastAsia"/>
          <w:lang w:eastAsia="zh-CN"/>
        </w:rPr>
        <w:t>的相应份额。</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不代表</w:t>
      </w:r>
      <w:r w:rsidRPr="009A7DAF">
        <w:rPr>
          <w:rFonts w:eastAsia="楷体_GB2312"/>
          <w:lang w:eastAsia="zh-CN"/>
        </w:rPr>
        <w:t>“</w:t>
      </w:r>
      <w:r w:rsidRPr="009A7DAF">
        <w:rPr>
          <w:rFonts w:eastAsia="楷体_GB2312" w:hint="eastAsia"/>
        </w:rPr>
        <w:t>发起机构</w:t>
      </w:r>
      <w:r w:rsidRPr="009A7DAF">
        <w:rPr>
          <w:rFonts w:eastAsia="楷体_GB2312"/>
          <w:lang w:eastAsia="zh-CN"/>
        </w:rPr>
        <w:t>”</w:t>
      </w:r>
      <w:r w:rsidRPr="009A7DAF">
        <w:rPr>
          <w:rFonts w:eastAsia="楷体_GB2312" w:hint="eastAsia"/>
        </w:rPr>
        <w:t>的负债，</w:t>
      </w:r>
      <w:r w:rsidRPr="009A7DAF">
        <w:rPr>
          <w:rFonts w:eastAsia="楷体_GB2312"/>
          <w:lang w:eastAsia="zh-CN"/>
        </w:rPr>
        <w:t>“</w:t>
      </w:r>
      <w:r w:rsidRPr="009A7DAF">
        <w:rPr>
          <w:rFonts w:eastAsia="楷体_GB2312" w:hint="eastAsia"/>
        </w:rPr>
        <w:t>资产支持证券</w:t>
      </w:r>
      <w:r w:rsidRPr="009A7DAF">
        <w:rPr>
          <w:rFonts w:eastAsia="楷体_GB2312"/>
          <w:lang w:eastAsia="zh-CN"/>
        </w:rPr>
        <w:t>”</w:t>
      </w:r>
      <w:r w:rsidRPr="009A7DAF">
        <w:rPr>
          <w:rFonts w:eastAsia="楷体_GB2312" w:hint="eastAsia"/>
        </w:rPr>
        <w:t>投资机构的追索权仅限于</w:t>
      </w:r>
      <w:r w:rsidRPr="009A7DAF">
        <w:rPr>
          <w:rFonts w:eastAsia="楷体_GB2312"/>
          <w:lang w:eastAsia="zh-CN"/>
        </w:rPr>
        <w:t>“</w:t>
      </w:r>
      <w:r w:rsidRPr="009A7DAF">
        <w:rPr>
          <w:rFonts w:eastAsia="楷体_GB2312" w:hint="eastAsia"/>
        </w:rPr>
        <w:t>信托财产</w:t>
      </w:r>
      <w:r w:rsidRPr="009A7DAF">
        <w:rPr>
          <w:rFonts w:eastAsia="楷体_GB2312"/>
          <w:lang w:eastAsia="zh-CN"/>
        </w:rPr>
        <w:t>”</w:t>
      </w:r>
      <w:r w:rsidRPr="009A7DAF">
        <w:rPr>
          <w:rFonts w:eastAsia="楷体_GB2312" w:hint="eastAsia"/>
        </w:rPr>
        <w:t>。</w:t>
      </w:r>
      <w:r w:rsidRPr="009A7DAF">
        <w:rPr>
          <w:rFonts w:eastAsia="楷体_GB2312"/>
          <w:lang w:eastAsia="zh-CN"/>
        </w:rPr>
        <w:t>“</w:t>
      </w:r>
      <w:r w:rsidRPr="009A7DAF">
        <w:rPr>
          <w:rFonts w:eastAsia="楷体_GB2312" w:hint="eastAsia"/>
        </w:rPr>
        <w:t>发起机构</w:t>
      </w:r>
      <w:r w:rsidRPr="009A7DAF">
        <w:rPr>
          <w:rFonts w:eastAsia="楷体_GB2312"/>
          <w:lang w:eastAsia="zh-CN"/>
        </w:rPr>
        <w:t>”</w:t>
      </w:r>
      <w:r w:rsidRPr="009A7DAF">
        <w:rPr>
          <w:rFonts w:eastAsia="楷体_GB2312" w:hint="eastAsia"/>
        </w:rPr>
        <w:t>除了承担</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rPr>
        <w:t>中所承诺的义务和责任外，不对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rPr>
        <w:t>中可能产生的其他损失承担义务和责任。</w:t>
      </w:r>
    </w:p>
    <w:p w14:paraId="3080EC89"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849" w:name="_Toc389145741"/>
      <w:bookmarkStart w:id="850" w:name="_Toc388880634"/>
      <w:bookmarkStart w:id="851" w:name="_Toc389048982"/>
      <w:bookmarkStart w:id="852" w:name="_Toc110153469"/>
      <w:bookmarkStart w:id="853" w:name="_Toc111281845"/>
      <w:bookmarkStart w:id="854" w:name="_Ref173768358"/>
      <w:bookmarkStart w:id="855" w:name="_Toc201569453"/>
      <w:bookmarkStart w:id="856" w:name="_Toc207007317"/>
      <w:bookmarkStart w:id="857" w:name="_Toc417048717"/>
      <w:bookmarkStart w:id="858" w:name="_Toc443651163"/>
      <w:bookmarkEnd w:id="849"/>
      <w:bookmarkEnd w:id="850"/>
      <w:bookmarkEnd w:id="851"/>
      <w:r w:rsidRPr="009A7DAF">
        <w:rPr>
          <w:rFonts w:eastAsia="楷体_GB2312" w:hint="eastAsia"/>
          <w:b/>
        </w:rPr>
        <w:t>信息</w:t>
      </w:r>
      <w:bookmarkStart w:id="859" w:name="_Toc92612950"/>
      <w:r w:rsidRPr="009A7DAF">
        <w:rPr>
          <w:rFonts w:eastAsia="楷体_GB2312" w:hint="eastAsia"/>
          <w:b/>
        </w:rPr>
        <w:t>披露</w:t>
      </w:r>
      <w:bookmarkEnd w:id="852"/>
      <w:bookmarkEnd w:id="853"/>
      <w:bookmarkEnd w:id="854"/>
      <w:bookmarkEnd w:id="855"/>
      <w:bookmarkEnd w:id="856"/>
      <w:bookmarkEnd w:id="857"/>
      <w:bookmarkEnd w:id="858"/>
    </w:p>
    <w:p w14:paraId="5CFF239A"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rPr>
      </w:pPr>
      <w:bookmarkStart w:id="860" w:name="_Ref111698061"/>
      <w:bookmarkEnd w:id="859"/>
      <w:r w:rsidRPr="009A7DAF">
        <w:rPr>
          <w:rFonts w:eastAsia="楷体_GB2312"/>
          <w:kern w:val="2"/>
          <w:lang w:eastAsia="zh-CN"/>
        </w:rPr>
        <w:t>“</w:t>
      </w:r>
      <w:r w:rsidRPr="009A7DAF">
        <w:rPr>
          <w:rFonts w:eastAsia="楷体_GB2312" w:hint="eastAsia"/>
          <w:kern w:val="2"/>
        </w:rPr>
        <w:t>受托机构</w:t>
      </w:r>
      <w:r w:rsidRPr="009A7DAF">
        <w:rPr>
          <w:rFonts w:eastAsia="楷体_GB2312"/>
          <w:kern w:val="2"/>
          <w:lang w:eastAsia="zh-CN"/>
        </w:rPr>
        <w:t>”</w:t>
      </w:r>
      <w:r w:rsidRPr="009A7DAF">
        <w:rPr>
          <w:rFonts w:eastAsia="楷体_GB2312" w:hint="eastAsia"/>
          <w:kern w:val="2"/>
        </w:rPr>
        <w:t>和</w:t>
      </w:r>
      <w:r w:rsidRPr="009A7DAF">
        <w:rPr>
          <w:rFonts w:eastAsia="楷体_GB2312"/>
          <w:kern w:val="2"/>
          <w:lang w:eastAsia="zh-CN"/>
        </w:rPr>
        <w:t>“</w:t>
      </w:r>
      <w:r w:rsidRPr="009A7DAF">
        <w:rPr>
          <w:rFonts w:eastAsia="楷体_GB2312" w:hint="eastAsia"/>
          <w:kern w:val="2"/>
        </w:rPr>
        <w:t>发起机构</w:t>
      </w:r>
      <w:r w:rsidRPr="009A7DAF">
        <w:rPr>
          <w:rFonts w:eastAsia="楷体_GB2312"/>
          <w:kern w:val="2"/>
          <w:lang w:eastAsia="zh-CN"/>
        </w:rPr>
        <w:t>”</w:t>
      </w:r>
      <w:r w:rsidRPr="009A7DAF">
        <w:rPr>
          <w:rFonts w:eastAsia="楷体_GB2312" w:hint="eastAsia"/>
          <w:kern w:val="2"/>
        </w:rPr>
        <w:t>应根据</w:t>
      </w:r>
      <w:r w:rsidRPr="009A7DAF">
        <w:rPr>
          <w:rFonts w:eastAsia="楷体_GB2312"/>
          <w:kern w:val="2"/>
          <w:lang w:eastAsia="zh-CN"/>
        </w:rPr>
        <w:t>“</w:t>
      </w:r>
      <w:r w:rsidRPr="009A7DAF">
        <w:rPr>
          <w:rFonts w:eastAsia="楷体_GB2312" w:hint="eastAsia"/>
          <w:kern w:val="2"/>
          <w:lang w:eastAsia="zh-CN"/>
        </w:rPr>
        <w:t>中国</w:t>
      </w:r>
      <w:r w:rsidRPr="009A7DAF">
        <w:rPr>
          <w:rFonts w:eastAsia="楷体_GB2312"/>
          <w:kern w:val="2"/>
          <w:lang w:eastAsia="zh-CN"/>
        </w:rPr>
        <w:t>” “</w:t>
      </w:r>
      <w:r w:rsidRPr="009A7DAF">
        <w:rPr>
          <w:rFonts w:eastAsia="楷体_GB2312" w:hint="eastAsia"/>
          <w:kern w:val="2"/>
          <w:lang w:eastAsia="zh-CN"/>
        </w:rPr>
        <w:t>法律</w:t>
      </w:r>
      <w:r w:rsidRPr="009A7DAF">
        <w:rPr>
          <w:rFonts w:eastAsia="楷体_GB2312"/>
          <w:kern w:val="2"/>
          <w:lang w:eastAsia="zh-CN"/>
        </w:rPr>
        <w:t>”</w:t>
      </w:r>
      <w:r w:rsidRPr="009A7DAF">
        <w:rPr>
          <w:rFonts w:eastAsia="楷体_GB2312" w:hint="eastAsia"/>
        </w:rPr>
        <w:t>的规定，</w:t>
      </w:r>
      <w:r w:rsidRPr="009A7DAF">
        <w:rPr>
          <w:rFonts w:eastAsia="楷体_GB2312" w:hint="eastAsia"/>
          <w:kern w:val="2"/>
        </w:rPr>
        <w:t>在信贷资产支持证券发行前和存续期间，应切实履行信息披露职责，并承担主体责任。</w:t>
      </w:r>
    </w:p>
    <w:p w14:paraId="4305B0FF"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应通过中国货币网（</w:t>
      </w:r>
      <w:r w:rsidRPr="009A7DAF">
        <w:rPr>
          <w:rFonts w:eastAsia="楷体_GB2312"/>
          <w:lang w:eastAsia="zh-CN"/>
        </w:rPr>
        <w:t>www.chinamoney.com.cn</w:t>
      </w:r>
      <w:r w:rsidRPr="009A7DAF">
        <w:rPr>
          <w:rFonts w:eastAsia="楷体_GB2312" w:hint="eastAsia"/>
        </w:rPr>
        <w:t>）、中国债券信息网（</w:t>
      </w:r>
      <w:r w:rsidRPr="009A7DAF">
        <w:rPr>
          <w:rFonts w:eastAsia="楷体_GB2312"/>
        </w:rPr>
        <w:t>www.chinabond.com.cn</w:t>
      </w:r>
      <w:r w:rsidRPr="009A7DAF">
        <w:rPr>
          <w:rFonts w:eastAsia="楷体_GB2312" w:hint="eastAsia"/>
        </w:rPr>
        <w:t>）以及中国人民银行指定的其它方式向</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进行相关的信息披露。</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应保证信息披露真实、准确和完整，不得有虚假记载、误导性陈述和重大遗漏。</w:t>
      </w:r>
      <w:bookmarkEnd w:id="860"/>
    </w:p>
    <w:p w14:paraId="4C640F9C"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和接受</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委托提供相关服务的机构应按照本合同和相关合同的约定，及时向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提供有关信息报告，并保证其向</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所提供信息真实、准确和完整。</w:t>
      </w:r>
    </w:p>
    <w:p w14:paraId="35B7BFDF"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等相关知情人在信息披露前不得泄露拟披露的信息。</w:t>
      </w:r>
    </w:p>
    <w:p w14:paraId="65488C93"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应于每个</w:t>
      </w:r>
      <w:r w:rsidRPr="009A7DAF">
        <w:rPr>
          <w:rFonts w:eastAsia="楷体_GB2312"/>
          <w:lang w:eastAsia="zh-CN"/>
        </w:rPr>
        <w:t>“</w:t>
      </w:r>
      <w:r w:rsidRPr="009A7DAF">
        <w:rPr>
          <w:rFonts w:eastAsia="楷体_GB2312" w:hint="eastAsia"/>
          <w:lang w:eastAsia="zh-CN"/>
        </w:rPr>
        <w:t>受托机构报告日</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同业拆借中心</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中央登记结算公司</w:t>
      </w:r>
      <w:r w:rsidRPr="009A7DAF">
        <w:rPr>
          <w:rFonts w:eastAsia="楷体_GB2312"/>
          <w:lang w:eastAsia="zh-CN"/>
        </w:rPr>
        <w:t>”</w:t>
      </w:r>
      <w:r w:rsidRPr="009A7DAF">
        <w:rPr>
          <w:rFonts w:eastAsia="楷体_GB2312" w:hint="eastAsia"/>
          <w:lang w:eastAsia="zh-CN"/>
        </w:rPr>
        <w:t>提供</w:t>
      </w:r>
      <w:r w:rsidRPr="009A7DAF">
        <w:rPr>
          <w:rFonts w:eastAsia="楷体_GB2312"/>
          <w:lang w:eastAsia="zh-CN"/>
        </w:rPr>
        <w:t>“</w:t>
      </w:r>
      <w:r w:rsidRPr="009A7DAF">
        <w:rPr>
          <w:rFonts w:eastAsia="楷体_GB2312" w:hint="eastAsia"/>
          <w:lang w:eastAsia="zh-CN"/>
        </w:rPr>
        <w:t>受托机构报告</w:t>
      </w:r>
      <w:r w:rsidRPr="009A7DAF">
        <w:rPr>
          <w:rFonts w:eastAsia="楷体_GB2312"/>
          <w:lang w:eastAsia="zh-CN"/>
        </w:rPr>
        <w:t>”</w:t>
      </w:r>
      <w:r w:rsidRPr="009A7DAF">
        <w:rPr>
          <w:rFonts w:eastAsia="楷体_GB2312" w:hint="eastAsia"/>
          <w:lang w:eastAsia="zh-CN"/>
        </w:rPr>
        <w:t>（格式见本合同</w:t>
      </w:r>
      <w:r w:rsidRPr="009A7DAF">
        <w:rPr>
          <w:rFonts w:eastAsia="楷体_GB2312" w:hint="eastAsia"/>
          <w:b/>
          <w:i/>
          <w:lang w:eastAsia="zh-CN"/>
        </w:rPr>
        <w:t>附件十</w:t>
      </w:r>
      <w:r w:rsidRPr="009A7DAF">
        <w:rPr>
          <w:rFonts w:eastAsia="楷体_GB2312" w:hint="eastAsia"/>
          <w:lang w:eastAsia="zh-CN"/>
        </w:rPr>
        <w:t>），反映当期</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对应的</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状况和各级别</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对应的本息支付信息。</w:t>
      </w:r>
    </w:p>
    <w:p w14:paraId="2B45D6F1"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r w:rsidRPr="009A7DAF">
        <w:rPr>
          <w:rFonts w:eastAsia="楷体_GB2312" w:hint="eastAsia"/>
          <w:lang w:eastAsia="zh-CN"/>
        </w:rPr>
        <w:t>在每年</w:t>
      </w:r>
      <w:r w:rsidRPr="009A7DAF">
        <w:rPr>
          <w:rFonts w:eastAsia="楷体_GB2312"/>
          <w:lang w:eastAsia="zh-CN"/>
        </w:rPr>
        <w:t>4</w:t>
      </w:r>
      <w:r w:rsidRPr="009A7DAF">
        <w:rPr>
          <w:rFonts w:eastAsia="楷体_GB2312" w:hint="eastAsia"/>
          <w:lang w:eastAsia="zh-CN"/>
        </w:rPr>
        <w:t>月</w:t>
      </w:r>
      <w:r w:rsidRPr="009A7DAF">
        <w:rPr>
          <w:rFonts w:eastAsia="楷体_GB2312"/>
          <w:lang w:eastAsia="zh-CN"/>
        </w:rPr>
        <w:t>30</w:t>
      </w:r>
      <w:r w:rsidRPr="009A7DAF">
        <w:rPr>
          <w:rFonts w:eastAsia="楷体_GB2312" w:hint="eastAsia"/>
          <w:lang w:eastAsia="zh-CN"/>
        </w:rPr>
        <w:t>日前，</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公布经</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审计的上年度的</w:t>
      </w:r>
      <w:r w:rsidRPr="009A7DAF">
        <w:rPr>
          <w:rFonts w:eastAsia="楷体_GB2312"/>
          <w:lang w:eastAsia="zh-CN"/>
        </w:rPr>
        <w:t>“</w:t>
      </w:r>
      <w:r w:rsidRPr="009A7DAF">
        <w:rPr>
          <w:rFonts w:eastAsia="楷体_GB2312" w:hint="eastAsia"/>
          <w:lang w:eastAsia="zh-CN"/>
        </w:rPr>
        <w:t>受托机构报告</w:t>
      </w:r>
      <w:r w:rsidRPr="009A7DAF">
        <w:rPr>
          <w:rFonts w:eastAsia="楷体_GB2312"/>
          <w:lang w:eastAsia="zh-CN"/>
        </w:rPr>
        <w:t>”</w:t>
      </w:r>
      <w:r w:rsidRPr="009A7DAF">
        <w:rPr>
          <w:rFonts w:eastAsia="楷体_GB2312" w:hint="eastAsia"/>
          <w:lang w:eastAsia="zh-CN"/>
        </w:rPr>
        <w:t>。为出具审计报告，</w:t>
      </w:r>
      <w:r w:rsidRPr="009A7DAF">
        <w:rPr>
          <w:rFonts w:eastAsia="楷体_GB2312"/>
          <w:lang w:eastAsia="zh-CN"/>
        </w:rPr>
        <w:t>“</w:t>
      </w:r>
      <w:r w:rsidRPr="009A7DAF">
        <w:rPr>
          <w:rFonts w:eastAsia="楷体_GB2312" w:hint="eastAsia"/>
          <w:lang w:eastAsia="zh-CN"/>
        </w:rPr>
        <w:t>审计师</w:t>
      </w:r>
      <w:r w:rsidRPr="009A7DAF">
        <w:rPr>
          <w:rFonts w:eastAsia="楷体_GB2312"/>
          <w:lang w:eastAsia="zh-CN"/>
        </w:rPr>
        <w:t>”</w:t>
      </w:r>
      <w:r w:rsidRPr="009A7DAF">
        <w:rPr>
          <w:rFonts w:eastAsia="楷体_GB2312" w:hint="eastAsia"/>
          <w:lang w:eastAsia="zh-CN"/>
        </w:rPr>
        <w:t>有权查阅、审计</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的相关账目、文件等与</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相关的资料；</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应给以配合。</w:t>
      </w:r>
    </w:p>
    <w:p w14:paraId="3153B8D6" w14:textId="77777777" w:rsidR="00ED3C36" w:rsidRPr="009A7DAF" w:rsidRDefault="00ED3C36" w:rsidP="00803121">
      <w:pPr>
        <w:widowControl w:val="0"/>
        <w:numPr>
          <w:ilvl w:val="1"/>
          <w:numId w:val="7"/>
        </w:numPr>
        <w:tabs>
          <w:tab w:val="left" w:pos="1800"/>
          <w:tab w:val="left" w:pos="1980"/>
        </w:tabs>
        <w:spacing w:beforeLines="50" w:before="120" w:afterLines="50" w:after="120" w:line="360" w:lineRule="auto"/>
        <w:jc w:val="both"/>
        <w:rPr>
          <w:rFonts w:eastAsia="楷体_GB2312"/>
          <w:lang w:eastAsia="zh-CN"/>
        </w:rPr>
      </w:pPr>
      <w:r w:rsidRPr="009A7DAF">
        <w:rPr>
          <w:rFonts w:eastAsia="楷体_GB2312"/>
          <w:lang w:eastAsia="zh-CN"/>
        </w:rPr>
        <w:lastRenderedPageBreak/>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应与</w:t>
      </w:r>
      <w:r w:rsidRPr="009A7DAF">
        <w:rPr>
          <w:rFonts w:eastAsia="楷体_GB2312"/>
          <w:lang w:eastAsia="zh-CN"/>
        </w:rPr>
        <w:t>“</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（如发生更换则指更换后的评级公司）和</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Pr="009A7DAF">
        <w:rPr>
          <w:rFonts w:eastAsia="楷体_GB2312" w:hint="eastAsia"/>
          <w:lang w:eastAsia="zh-CN"/>
        </w:rPr>
        <w:t>就</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跟踪评级的有关安排作出约定，并应于</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存续期限内每年的</w:t>
      </w:r>
      <w:r w:rsidRPr="009A7DAF">
        <w:rPr>
          <w:rFonts w:eastAsia="楷体_GB2312"/>
          <w:lang w:eastAsia="zh-CN"/>
        </w:rPr>
        <w:t>7</w:t>
      </w:r>
      <w:r w:rsidRPr="009A7DAF">
        <w:rPr>
          <w:rFonts w:eastAsia="楷体_GB2312" w:hint="eastAsia"/>
          <w:lang w:eastAsia="zh-CN"/>
        </w:rPr>
        <w:t>月</w:t>
      </w:r>
      <w:r w:rsidRPr="009A7DAF">
        <w:rPr>
          <w:rFonts w:eastAsia="楷体_GB2312"/>
          <w:lang w:eastAsia="zh-CN"/>
        </w:rPr>
        <w:t>31</w:t>
      </w:r>
      <w:r w:rsidRPr="009A7DAF">
        <w:rPr>
          <w:rFonts w:eastAsia="楷体_GB2312" w:hint="eastAsia"/>
          <w:lang w:eastAsia="zh-CN"/>
        </w:rPr>
        <w:t>日前向</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披露上年度的跟踪评级报告。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应于每个</w:t>
      </w:r>
      <w:r w:rsidRPr="009A7DAF">
        <w:rPr>
          <w:rFonts w:eastAsia="楷体_GB2312"/>
          <w:lang w:eastAsia="zh-CN"/>
        </w:rPr>
        <w:t>“</w:t>
      </w:r>
      <w:r w:rsidRPr="009A7DAF">
        <w:rPr>
          <w:rFonts w:eastAsia="楷体_GB2312" w:hint="eastAsia"/>
          <w:lang w:eastAsia="zh-CN"/>
        </w:rPr>
        <w:t>受托机构报告日</w:t>
      </w:r>
      <w:r w:rsidRPr="009A7DAF">
        <w:rPr>
          <w:rFonts w:eastAsia="楷体_GB2312"/>
          <w:lang w:eastAsia="zh-CN"/>
        </w:rPr>
        <w:t>”</w:t>
      </w:r>
      <w:r w:rsidRPr="009A7DAF">
        <w:rPr>
          <w:rFonts w:eastAsia="楷体_GB2312" w:hint="eastAsia"/>
          <w:lang w:eastAsia="zh-CN"/>
        </w:rPr>
        <w:t>向</w:t>
      </w:r>
      <w:r w:rsidRPr="009A7DAF">
        <w:rPr>
          <w:rFonts w:eastAsia="楷体_GB2312"/>
          <w:lang w:eastAsia="zh-CN"/>
        </w:rPr>
        <w:t>“</w:t>
      </w:r>
      <w:r w:rsidRPr="009A7DAF">
        <w:rPr>
          <w:rFonts w:eastAsia="楷体_GB2312" w:hint="eastAsia"/>
          <w:lang w:eastAsia="zh-CN"/>
        </w:rPr>
        <w:t>中诚信</w:t>
      </w:r>
      <w:r w:rsidRPr="009A7DAF">
        <w:rPr>
          <w:rFonts w:eastAsia="楷体_GB2312"/>
          <w:lang w:eastAsia="zh-CN"/>
        </w:rPr>
        <w:t>”</w:t>
      </w:r>
      <w:r w:rsidRPr="009A7DAF">
        <w:rPr>
          <w:rFonts w:eastAsia="楷体_GB2312" w:hint="eastAsia"/>
          <w:lang w:eastAsia="zh-CN"/>
        </w:rPr>
        <w:t>（如发生更换则指更换后的评级公司）和</w:t>
      </w:r>
      <w:r w:rsidRPr="009A7DAF">
        <w:rPr>
          <w:rFonts w:eastAsia="楷体_GB2312"/>
          <w:lang w:eastAsia="zh-CN"/>
        </w:rPr>
        <w:t>“</w:t>
      </w:r>
      <w:r w:rsidRPr="009A7DAF">
        <w:rPr>
          <w:rFonts w:eastAsia="楷体_GB2312" w:hint="eastAsia"/>
          <w:lang w:eastAsia="zh-CN"/>
        </w:rPr>
        <w:t>中债资信</w:t>
      </w:r>
      <w:r w:rsidRPr="009A7DAF">
        <w:rPr>
          <w:rFonts w:eastAsia="楷体_GB2312"/>
          <w:lang w:eastAsia="zh-CN"/>
        </w:rPr>
        <w:t>”</w:t>
      </w:r>
      <w:r w:rsidR="00803121" w:rsidRPr="009A7DAF">
        <w:rPr>
          <w:rFonts w:eastAsia="楷体_GB2312" w:hint="eastAsia"/>
          <w:lang w:eastAsia="zh-CN"/>
        </w:rPr>
        <w:t>（如发生更换则指更换后的评级公司）</w:t>
      </w:r>
      <w:r w:rsidRPr="009A7DAF">
        <w:rPr>
          <w:rFonts w:eastAsia="楷体_GB2312" w:hint="eastAsia"/>
          <w:lang w:eastAsia="zh-CN"/>
        </w:rPr>
        <w:t>提供</w:t>
      </w:r>
      <w:r w:rsidRPr="009A7DAF">
        <w:rPr>
          <w:rFonts w:eastAsia="楷体_GB2312"/>
          <w:lang w:eastAsia="zh-CN"/>
        </w:rPr>
        <w:t>“</w:t>
      </w:r>
      <w:r w:rsidRPr="009A7DAF">
        <w:rPr>
          <w:rFonts w:eastAsia="楷体_GB2312" w:hint="eastAsia"/>
          <w:lang w:eastAsia="zh-CN"/>
        </w:rPr>
        <w:t>受托机构报告</w:t>
      </w:r>
      <w:r w:rsidRPr="009A7DAF">
        <w:rPr>
          <w:rFonts w:eastAsia="楷体_GB2312"/>
          <w:lang w:eastAsia="zh-CN"/>
        </w:rPr>
        <w:t>”</w:t>
      </w:r>
      <w:r w:rsidRPr="009A7DAF">
        <w:rPr>
          <w:rFonts w:eastAsia="楷体_GB2312" w:hint="eastAsia"/>
          <w:lang w:eastAsia="zh-CN"/>
        </w:rPr>
        <w:t>，如发生</w:t>
      </w:r>
      <w:r w:rsidRPr="009A7DAF">
        <w:rPr>
          <w:rFonts w:eastAsia="楷体_GB2312"/>
          <w:lang w:eastAsia="zh-CN"/>
        </w:rPr>
        <w:t>“</w:t>
      </w:r>
      <w:r w:rsidRPr="009A7DAF">
        <w:rPr>
          <w:rFonts w:eastAsia="楷体_GB2312" w:hint="eastAsia"/>
          <w:lang w:eastAsia="zh-CN"/>
        </w:rPr>
        <w:t>特别决议事项</w:t>
      </w:r>
      <w:r w:rsidRPr="009A7DAF">
        <w:rPr>
          <w:rFonts w:eastAsia="楷体_GB2312"/>
          <w:lang w:eastAsia="zh-CN"/>
        </w:rPr>
        <w:t>”</w:t>
      </w:r>
      <w:r w:rsidRPr="009A7DAF">
        <w:rPr>
          <w:rFonts w:eastAsia="楷体_GB2312" w:hint="eastAsia"/>
          <w:lang w:eastAsia="zh-CN"/>
        </w:rPr>
        <w:t>或以下第</w:t>
      </w:r>
      <w:r w:rsidRPr="009A7DAF">
        <w:rPr>
          <w:rFonts w:eastAsia="楷体_GB2312"/>
          <w:lang w:eastAsia="zh-CN"/>
        </w:rPr>
        <w:fldChar w:fldCharType="begin"/>
      </w:r>
      <w:r w:rsidRPr="009A7DAF">
        <w:rPr>
          <w:rFonts w:eastAsia="楷体_GB2312"/>
          <w:lang w:eastAsia="zh-CN"/>
        </w:rPr>
        <w:instrText xml:space="preserve"> REF _Ref207007513 \r \h </w:instrText>
      </w:r>
      <w:r w:rsidRPr="009A7DAF">
        <w:instrText xml:space="preserve"> \* MERGEFORMAT </w:instrText>
      </w:r>
      <w:r w:rsidRPr="009A7DAF">
        <w:rPr>
          <w:rFonts w:eastAsia="楷体_GB2312"/>
          <w:lang w:eastAsia="zh-CN"/>
        </w:rPr>
      </w:r>
      <w:r w:rsidRPr="009A7DAF">
        <w:rPr>
          <w:rFonts w:eastAsia="楷体_GB2312"/>
          <w:lang w:eastAsia="zh-CN"/>
        </w:rPr>
        <w:fldChar w:fldCharType="separate"/>
      </w:r>
      <w:r w:rsidR="0039189E" w:rsidRPr="009A7DAF">
        <w:rPr>
          <w:rFonts w:eastAsia="楷体_GB2312"/>
          <w:lang w:eastAsia="zh-CN"/>
        </w:rPr>
        <w:t>21.8</w:t>
      </w:r>
      <w:r w:rsidRPr="009A7DAF">
        <w:rPr>
          <w:rFonts w:eastAsia="楷体_GB2312"/>
          <w:lang w:eastAsia="zh-CN"/>
        </w:rPr>
        <w:fldChar w:fldCharType="end"/>
      </w:r>
      <w:r w:rsidRPr="009A7DAF">
        <w:rPr>
          <w:rFonts w:eastAsia="楷体_GB2312" w:hint="eastAsia"/>
          <w:lang w:eastAsia="zh-CN"/>
        </w:rPr>
        <w:t>款所称临时性重大事件时，</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应在知道或者应当知道事件发生后的</w:t>
      </w:r>
      <w:r w:rsidRPr="009A7DAF">
        <w:rPr>
          <w:rFonts w:eastAsia="楷体_GB2312"/>
          <w:lang w:eastAsia="zh-CN"/>
        </w:rPr>
        <w:t>3</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w:t>
      </w:r>
    </w:p>
    <w:p w14:paraId="73E6C90C" w14:textId="77777777" w:rsidR="00ED3C36" w:rsidRPr="009A7DAF" w:rsidRDefault="00ED3C36">
      <w:pPr>
        <w:widowControl w:val="0"/>
        <w:numPr>
          <w:ilvl w:val="1"/>
          <w:numId w:val="7"/>
        </w:numPr>
        <w:tabs>
          <w:tab w:val="left" w:pos="992"/>
          <w:tab w:val="left" w:pos="1800"/>
          <w:tab w:val="left" w:pos="1980"/>
        </w:tabs>
        <w:spacing w:beforeLines="50" w:before="120" w:afterLines="50" w:after="120" w:line="360" w:lineRule="auto"/>
        <w:jc w:val="both"/>
        <w:rPr>
          <w:rFonts w:eastAsia="楷体_GB2312"/>
          <w:lang w:eastAsia="zh-CN"/>
        </w:rPr>
      </w:pPr>
      <w:bookmarkStart w:id="861" w:name="_Ref207007513"/>
      <w:r w:rsidRPr="009A7DAF">
        <w:rPr>
          <w:rFonts w:eastAsia="楷体_GB2312" w:hint="eastAsia"/>
          <w:lang w:eastAsia="zh-CN"/>
        </w:rPr>
        <w:t>在发生对</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价值具有实质性影响的临时性重大事件时，</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应在知道或者应当知道事件发后的</w:t>
      </w:r>
      <w:r w:rsidRPr="009A7DAF">
        <w:rPr>
          <w:rFonts w:eastAsia="楷体_GB2312"/>
          <w:lang w:eastAsia="zh-CN"/>
        </w:rPr>
        <w:t>3</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内向</w:t>
      </w:r>
      <w:r w:rsidRPr="009A7DAF">
        <w:rPr>
          <w:rFonts w:eastAsia="楷体_GB2312"/>
          <w:lang w:eastAsia="zh-CN"/>
        </w:rPr>
        <w:t>“</w:t>
      </w:r>
      <w:r w:rsidRPr="009A7DAF">
        <w:rPr>
          <w:rFonts w:eastAsia="楷体_GB2312" w:hint="eastAsia"/>
          <w:lang w:eastAsia="zh-CN"/>
        </w:rPr>
        <w:t>同业拆借中心</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中央登记结算公司</w:t>
      </w:r>
      <w:r w:rsidRPr="009A7DAF">
        <w:rPr>
          <w:rFonts w:eastAsia="楷体_GB2312"/>
          <w:lang w:eastAsia="zh-CN"/>
        </w:rPr>
        <w:t>”</w:t>
      </w:r>
      <w:r w:rsidRPr="009A7DAF">
        <w:rPr>
          <w:rFonts w:eastAsia="楷体_GB2312" w:hint="eastAsia"/>
          <w:lang w:eastAsia="zh-CN"/>
        </w:rPr>
        <w:t>提交信息披露材料，并向</w:t>
      </w: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银监会</w:t>
      </w:r>
      <w:r w:rsidRPr="009A7DAF">
        <w:rPr>
          <w:rFonts w:eastAsia="楷体_GB2312"/>
          <w:lang w:eastAsia="zh-CN"/>
        </w:rPr>
        <w:t>”</w:t>
      </w:r>
      <w:r w:rsidRPr="009A7DAF">
        <w:rPr>
          <w:rFonts w:eastAsia="楷体_GB2312" w:hint="eastAsia"/>
          <w:lang w:eastAsia="zh-CN"/>
        </w:rPr>
        <w:t>报告。本条所称临时性重大事件包括但不限于以下情形：</w:t>
      </w:r>
      <w:bookmarkEnd w:id="861"/>
    </w:p>
    <w:p w14:paraId="77BBD35B"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不能或预期不能按时支付</w:t>
      </w: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的本息；</w:t>
      </w:r>
    </w:p>
    <w:p w14:paraId="7BA84FF4"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发生任何</w:t>
      </w:r>
      <w:r w:rsidRPr="009A7DAF">
        <w:rPr>
          <w:rFonts w:eastAsia="楷体_GB2312"/>
          <w:lang w:eastAsia="zh-CN"/>
        </w:rPr>
        <w:t>“</w:t>
      </w:r>
      <w:r w:rsidRPr="009A7DAF">
        <w:rPr>
          <w:rFonts w:eastAsia="楷体_GB2312" w:hint="eastAsia"/>
          <w:lang w:eastAsia="zh-CN"/>
        </w:rPr>
        <w:t>违约事件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贷款服务机构解任事件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受托人解任事件</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加速清偿事件</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权利完善事件</w:t>
      </w:r>
      <w:r w:rsidRPr="009A7DAF">
        <w:rPr>
          <w:rFonts w:eastAsia="楷体_GB2312"/>
          <w:lang w:eastAsia="zh-CN"/>
        </w:rPr>
        <w:t>”</w:t>
      </w:r>
      <w:r w:rsidRPr="009A7DAF">
        <w:rPr>
          <w:rFonts w:eastAsia="楷体_GB2312" w:hint="eastAsia"/>
          <w:lang w:eastAsia="zh-CN"/>
        </w:rPr>
        <w:t>之（</w:t>
      </w:r>
      <w:r w:rsidRPr="009A7DAF">
        <w:rPr>
          <w:rFonts w:eastAsia="楷体_GB2312"/>
          <w:lang w:eastAsia="zh-CN"/>
        </w:rPr>
        <w:t>a</w:t>
      </w:r>
      <w:r w:rsidRPr="009A7DAF">
        <w:rPr>
          <w:rFonts w:eastAsia="楷体_GB2312" w:hint="eastAsia"/>
          <w:lang w:eastAsia="zh-CN"/>
        </w:rPr>
        <w:t>）至（</w:t>
      </w:r>
      <w:r w:rsidRPr="009A7DAF">
        <w:rPr>
          <w:rFonts w:eastAsia="楷体_GB2312"/>
          <w:lang w:eastAsia="zh-CN"/>
        </w:rPr>
        <w:t>d</w:t>
      </w:r>
      <w:r w:rsidRPr="009A7DAF">
        <w:rPr>
          <w:rFonts w:eastAsia="楷体_GB2312" w:hint="eastAsia"/>
          <w:lang w:eastAsia="zh-CN"/>
        </w:rPr>
        <w:t>）项；</w:t>
      </w:r>
    </w:p>
    <w:p w14:paraId="03103443"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资金保管机构</w:t>
      </w:r>
      <w:r w:rsidRPr="009A7DAF">
        <w:rPr>
          <w:rFonts w:eastAsia="楷体_GB2312"/>
          <w:lang w:eastAsia="zh-CN"/>
        </w:rPr>
        <w:t>”</w:t>
      </w:r>
      <w:r w:rsidRPr="009A7DAF">
        <w:rPr>
          <w:rFonts w:eastAsia="楷体_GB2312" w:hint="eastAsia"/>
          <w:lang w:eastAsia="zh-CN"/>
        </w:rPr>
        <w:t>出现违法、违规或违约行为，可能对</w:t>
      </w:r>
      <w:r w:rsidRPr="009A7DAF">
        <w:rPr>
          <w:rFonts w:eastAsia="楷体_GB2312"/>
          <w:lang w:eastAsia="zh-CN"/>
        </w:rPr>
        <w:t>“</w:t>
      </w:r>
      <w:r w:rsidRPr="009A7DAF">
        <w:rPr>
          <w:rFonts w:eastAsia="楷体_GB2312" w:hint="eastAsia"/>
          <w:lang w:eastAsia="zh-CN"/>
        </w:rPr>
        <w:t>优先档资产支持证券持有人</w:t>
      </w:r>
      <w:r w:rsidRPr="009A7DAF">
        <w:rPr>
          <w:rFonts w:eastAsia="楷体_GB2312"/>
          <w:lang w:eastAsia="zh-CN"/>
        </w:rPr>
        <w:t>”</w:t>
      </w:r>
      <w:r w:rsidRPr="009A7DAF">
        <w:rPr>
          <w:rFonts w:eastAsia="楷体_GB2312" w:hint="eastAsia"/>
          <w:lang w:eastAsia="zh-CN"/>
        </w:rPr>
        <w:t>造成</w:t>
      </w:r>
      <w:r w:rsidRPr="009A7DAF">
        <w:rPr>
          <w:rFonts w:eastAsia="楷体_GB2312"/>
          <w:lang w:eastAsia="zh-CN"/>
        </w:rPr>
        <w:t>“</w:t>
      </w:r>
      <w:r w:rsidRPr="009A7DAF">
        <w:rPr>
          <w:rFonts w:eastAsia="楷体_GB2312" w:hint="eastAsia"/>
          <w:lang w:eastAsia="zh-CN"/>
        </w:rPr>
        <w:t>重大不利影响</w:t>
      </w:r>
      <w:r w:rsidRPr="009A7DAF">
        <w:rPr>
          <w:rFonts w:eastAsia="楷体_GB2312"/>
          <w:lang w:eastAsia="zh-CN"/>
        </w:rPr>
        <w:t>”</w:t>
      </w:r>
      <w:r w:rsidRPr="009A7DAF">
        <w:rPr>
          <w:rFonts w:eastAsia="楷体_GB2312" w:hint="eastAsia"/>
          <w:lang w:eastAsia="zh-CN"/>
        </w:rPr>
        <w:t>；</w:t>
      </w:r>
    </w:p>
    <w:p w14:paraId="1FB1A21E"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lang w:eastAsia="zh-CN"/>
        </w:rPr>
        <w:t>“</w:t>
      </w:r>
      <w:r w:rsidRPr="009A7DAF">
        <w:rPr>
          <w:rFonts w:eastAsia="楷体_GB2312" w:hint="eastAsia"/>
          <w:lang w:eastAsia="zh-CN"/>
        </w:rPr>
        <w:t>优先档资产支持证券</w:t>
      </w:r>
      <w:r w:rsidRPr="009A7DAF">
        <w:rPr>
          <w:rFonts w:eastAsia="楷体_GB2312"/>
          <w:lang w:eastAsia="zh-CN"/>
        </w:rPr>
        <w:t>”</w:t>
      </w:r>
      <w:r w:rsidRPr="009A7DAF">
        <w:rPr>
          <w:rFonts w:eastAsia="楷体_GB2312" w:hint="eastAsia"/>
          <w:lang w:eastAsia="zh-CN"/>
        </w:rPr>
        <w:t>的信用评级发生变化；</w:t>
      </w:r>
    </w:p>
    <w:p w14:paraId="7CA52014"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lang w:eastAsia="zh-CN"/>
        </w:rPr>
        <w:t>“</w:t>
      </w:r>
      <w:r w:rsidRPr="009A7DAF">
        <w:rPr>
          <w:rFonts w:eastAsia="楷体_GB2312" w:hint="eastAsia"/>
          <w:lang w:eastAsia="zh-CN"/>
        </w:rPr>
        <w:t>人民银行</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银监会</w:t>
      </w:r>
      <w:r w:rsidRPr="009A7DAF">
        <w:rPr>
          <w:rFonts w:eastAsia="楷体_GB2312"/>
          <w:lang w:eastAsia="zh-CN"/>
        </w:rPr>
        <w:t>”</w:t>
      </w:r>
      <w:r w:rsidRPr="009A7DAF">
        <w:rPr>
          <w:rFonts w:eastAsia="楷体_GB2312" w:hint="eastAsia"/>
          <w:lang w:eastAsia="zh-CN"/>
        </w:rPr>
        <w:t>等监管机构规定应公告的其他事项；</w:t>
      </w:r>
    </w:p>
    <w:p w14:paraId="65CCA589" w14:textId="77777777" w:rsidR="00ED3C36" w:rsidRPr="009A7DAF" w:rsidRDefault="00ED3C36">
      <w:pPr>
        <w:pStyle w:val="ListParagraph1"/>
        <w:widowControl w:val="0"/>
        <w:numPr>
          <w:ilvl w:val="0"/>
          <w:numId w:val="34"/>
        </w:numPr>
        <w:tabs>
          <w:tab w:val="left" w:pos="425"/>
          <w:tab w:val="left" w:pos="992"/>
          <w:tab w:val="left" w:pos="1800"/>
          <w:tab w:val="left" w:pos="1980"/>
        </w:tabs>
        <w:spacing w:beforeLines="50" w:before="120" w:afterLines="50" w:after="120" w:line="360" w:lineRule="auto"/>
        <w:ind w:firstLineChars="0"/>
        <w:jc w:val="both"/>
        <w:rPr>
          <w:rFonts w:eastAsia="楷体_GB2312"/>
          <w:lang w:eastAsia="zh-CN"/>
        </w:rPr>
      </w:pP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规定应公告的其他事项。</w:t>
      </w:r>
    </w:p>
    <w:p w14:paraId="76F765CA"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862" w:name="_Toc120277284"/>
      <w:bookmarkStart w:id="863" w:name="_Toc120277373"/>
      <w:bookmarkStart w:id="864" w:name="_Toc120277538"/>
      <w:bookmarkStart w:id="865" w:name="_Toc120275203"/>
      <w:bookmarkStart w:id="866" w:name="_Toc120276606"/>
      <w:bookmarkStart w:id="867" w:name="_Toc120277285"/>
      <w:bookmarkStart w:id="868" w:name="_Toc120277374"/>
      <w:bookmarkStart w:id="869" w:name="_Toc120277539"/>
      <w:bookmarkStart w:id="870" w:name="_Toc150895755"/>
      <w:bookmarkStart w:id="871" w:name="_Toc388880636"/>
      <w:bookmarkStart w:id="872" w:name="_Toc389048984"/>
      <w:bookmarkStart w:id="873" w:name="_Toc389145743"/>
      <w:bookmarkStart w:id="874" w:name="_Toc120275202"/>
      <w:bookmarkStart w:id="875" w:name="_Toc120276605"/>
      <w:bookmarkStart w:id="876" w:name="_Toc110153479"/>
      <w:bookmarkStart w:id="877" w:name="_Toc111281854"/>
      <w:bookmarkStart w:id="878" w:name="_Toc201569467"/>
      <w:bookmarkStart w:id="879" w:name="_Ref201747591"/>
      <w:bookmarkStart w:id="880" w:name="_Toc207007318"/>
      <w:bookmarkStart w:id="881" w:name="_Toc417048718"/>
      <w:bookmarkStart w:id="882" w:name="_Toc443651164"/>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r w:rsidRPr="009A7DAF">
        <w:rPr>
          <w:rFonts w:eastAsia="楷体_GB2312" w:hint="eastAsia"/>
          <w:b/>
        </w:rPr>
        <w:t>保</w:t>
      </w:r>
      <w:bookmarkStart w:id="883" w:name="_Toc106417453"/>
      <w:bookmarkStart w:id="884" w:name="_Toc106417447"/>
      <w:bookmarkStart w:id="885" w:name="_Toc106417448"/>
      <w:bookmarkStart w:id="886" w:name="_Toc106417449"/>
      <w:bookmarkStart w:id="887" w:name="_Toc106417450"/>
      <w:bookmarkStart w:id="888" w:name="_Toc106417451"/>
      <w:bookmarkEnd w:id="883"/>
      <w:bookmarkEnd w:id="884"/>
      <w:bookmarkEnd w:id="885"/>
      <w:bookmarkEnd w:id="886"/>
      <w:bookmarkEnd w:id="887"/>
      <w:bookmarkEnd w:id="888"/>
      <w:r w:rsidRPr="009A7DAF">
        <w:rPr>
          <w:rFonts w:eastAsia="楷体_GB2312" w:hint="eastAsia"/>
          <w:b/>
        </w:rPr>
        <w:t>密</w:t>
      </w:r>
      <w:bookmarkStart w:id="889" w:name="_Toc92612961"/>
      <w:r w:rsidRPr="009A7DAF">
        <w:rPr>
          <w:rFonts w:eastAsia="楷体_GB2312" w:hint="eastAsia"/>
          <w:b/>
        </w:rPr>
        <w:t>条款</w:t>
      </w:r>
      <w:bookmarkEnd w:id="876"/>
      <w:bookmarkEnd w:id="877"/>
      <w:bookmarkEnd w:id="878"/>
      <w:bookmarkEnd w:id="879"/>
      <w:bookmarkEnd w:id="880"/>
      <w:bookmarkEnd w:id="881"/>
      <w:bookmarkEnd w:id="882"/>
    </w:p>
    <w:p w14:paraId="0C08DB3D"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890" w:name="_Ref306888644"/>
      <w:bookmarkStart w:id="891" w:name="_Toc110153480"/>
      <w:bookmarkStart w:id="892" w:name="_Toc201569468"/>
      <w:bookmarkStart w:id="893" w:name="_Ref107894767"/>
      <w:bookmarkEnd w:id="889"/>
      <w:r w:rsidRPr="009A7DAF">
        <w:rPr>
          <w:rFonts w:eastAsia="楷体_GB2312" w:hint="eastAsia"/>
          <w:lang w:eastAsia="zh-CN"/>
        </w:rPr>
        <w:t>一方对与其他方的业务、财务或其他事项相关的具有保密性质的信息，以及因履行本合同或其他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而获得的任何涉及</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的信息（包括但不限于</w:t>
      </w:r>
      <w:r w:rsidRPr="009A7DAF">
        <w:rPr>
          <w:rFonts w:eastAsia="楷体_GB2312"/>
          <w:lang w:eastAsia="zh-CN"/>
        </w:rPr>
        <w:t>“</w:t>
      </w:r>
      <w:r w:rsidRPr="009A7DAF">
        <w:rPr>
          <w:rFonts w:eastAsia="楷体_GB2312" w:hint="eastAsia"/>
          <w:lang w:eastAsia="zh-CN"/>
        </w:rPr>
        <w:t>基础资产清单</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和</w:t>
      </w:r>
      <w:r w:rsidRPr="009A7DAF">
        <w:rPr>
          <w:rFonts w:eastAsia="楷体_GB2312"/>
          <w:lang w:eastAsia="zh-CN"/>
        </w:rPr>
        <w:t>“</w:t>
      </w:r>
      <w:r w:rsidRPr="009A7DAF">
        <w:rPr>
          <w:rFonts w:eastAsia="楷体_GB2312" w:hint="eastAsia"/>
          <w:lang w:eastAsia="zh-CN"/>
        </w:rPr>
        <w:t>数据文件夹</w:t>
      </w:r>
      <w:r w:rsidRPr="009A7DAF">
        <w:rPr>
          <w:rFonts w:eastAsia="楷体_GB2312"/>
          <w:lang w:eastAsia="zh-CN"/>
        </w:rPr>
        <w:t>”</w:t>
      </w:r>
      <w:r w:rsidRPr="009A7DAF">
        <w:rPr>
          <w:rFonts w:eastAsia="楷体_GB2312" w:hint="eastAsia"/>
          <w:lang w:eastAsia="zh-CN"/>
        </w:rPr>
        <w:t>中的</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相关信息）（以下简</w:t>
      </w:r>
      <w:r w:rsidRPr="009A7DAF">
        <w:rPr>
          <w:rFonts w:eastAsia="楷体_GB2312" w:hint="eastAsia"/>
          <w:lang w:eastAsia="zh-CN"/>
        </w:rPr>
        <w:lastRenderedPageBreak/>
        <w:t>称</w:t>
      </w:r>
      <w:r w:rsidRPr="009A7DAF">
        <w:rPr>
          <w:rFonts w:eastAsia="楷体_GB2312"/>
          <w:lang w:eastAsia="zh-CN"/>
        </w:rPr>
        <w:t>“</w:t>
      </w:r>
      <w:r w:rsidRPr="009A7DAF">
        <w:rPr>
          <w:rFonts w:eastAsia="楷体_GB2312" w:hint="eastAsia"/>
          <w:lang w:eastAsia="zh-CN"/>
        </w:rPr>
        <w:t>保密信息</w:t>
      </w:r>
      <w:r w:rsidRPr="009A7DAF">
        <w:rPr>
          <w:rFonts w:eastAsia="楷体_GB2312"/>
          <w:lang w:eastAsia="zh-CN"/>
        </w:rPr>
        <w:t>”</w:t>
      </w:r>
      <w:r w:rsidRPr="009A7DAF">
        <w:rPr>
          <w:rFonts w:eastAsia="楷体_GB2312" w:hint="eastAsia"/>
          <w:lang w:eastAsia="zh-CN"/>
        </w:rPr>
        <w:t>）负有保密义务。除其他有关保密协议另有规定外，接受或处理保密信息的一方应当：</w:t>
      </w:r>
      <w:bookmarkEnd w:id="890"/>
    </w:p>
    <w:p w14:paraId="4ACF7984" w14:textId="77777777" w:rsidR="00ED3C36" w:rsidRPr="009A7DAF" w:rsidRDefault="00ED3C36">
      <w:pPr>
        <w:pStyle w:val="ListParagraph1"/>
        <w:widowControl w:val="0"/>
        <w:numPr>
          <w:ilvl w:val="0"/>
          <w:numId w:val="35"/>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对保密信息予以严格保密；</w:t>
      </w:r>
    </w:p>
    <w:p w14:paraId="1475AC4D" w14:textId="77777777" w:rsidR="00ED3C36" w:rsidRPr="009A7DAF" w:rsidRDefault="00ED3C36">
      <w:pPr>
        <w:pStyle w:val="ListParagraph1"/>
        <w:widowControl w:val="0"/>
        <w:numPr>
          <w:ilvl w:val="0"/>
          <w:numId w:val="35"/>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未经披露方的书面同意，只能将所收到的保密信息用于本合同规定的目的，而不得用于其他任何目的或用途；</w:t>
      </w:r>
    </w:p>
    <w:p w14:paraId="015FB64E" w14:textId="77777777" w:rsidR="00ED3C36" w:rsidRPr="009A7DAF" w:rsidRDefault="00ED3C36">
      <w:pPr>
        <w:pStyle w:val="ListParagraph1"/>
        <w:widowControl w:val="0"/>
        <w:numPr>
          <w:ilvl w:val="0"/>
          <w:numId w:val="35"/>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除对履行其工作职责而需知道保密信息的本方雇员外，不向任何人或实体披露上述保密信息。</w:t>
      </w:r>
    </w:p>
    <w:p w14:paraId="4FE187E1"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第</w:t>
      </w:r>
      <w:r w:rsidR="00642CEF">
        <w:fldChar w:fldCharType="begin"/>
      </w:r>
      <w:r w:rsidR="00642CEF">
        <w:instrText xml:space="preserve"> REF _Ref306888644 \r \h  \* MERGEFORMAT </w:instrText>
      </w:r>
      <w:r w:rsidR="00642CEF">
        <w:fldChar w:fldCharType="separate"/>
      </w:r>
      <w:r w:rsidRPr="009A7DAF">
        <w:rPr>
          <w:rFonts w:eastAsia="楷体_GB2312"/>
          <w:lang w:eastAsia="zh-CN"/>
        </w:rPr>
        <w:t>22.1</w:t>
      </w:r>
      <w:r w:rsidR="00642CEF">
        <w:fldChar w:fldCharType="end"/>
      </w:r>
      <w:r w:rsidRPr="009A7DAF">
        <w:rPr>
          <w:rFonts w:eastAsia="楷体_GB2312" w:hint="eastAsia"/>
          <w:lang w:eastAsia="zh-CN"/>
        </w:rPr>
        <w:t>款的规定不适用于下述资料及其相关信息：</w:t>
      </w:r>
    </w:p>
    <w:p w14:paraId="1A26AFC3" w14:textId="77777777" w:rsidR="00ED3C36" w:rsidRPr="009A7DAF" w:rsidRDefault="00ED3C36">
      <w:pPr>
        <w:pStyle w:val="ListParagraph1"/>
        <w:widowControl w:val="0"/>
        <w:numPr>
          <w:ilvl w:val="0"/>
          <w:numId w:val="36"/>
        </w:numPr>
        <w:tabs>
          <w:tab w:val="left" w:pos="425"/>
          <w:tab w:val="left" w:pos="992"/>
        </w:tabs>
        <w:spacing w:beforeLines="50" w:before="120" w:afterLines="50" w:after="120" w:line="360" w:lineRule="auto"/>
        <w:ind w:firstLineChars="0"/>
        <w:jc w:val="both"/>
        <w:rPr>
          <w:rFonts w:eastAsia="楷体_GB2312"/>
          <w:lang w:eastAsia="zh-CN"/>
        </w:rPr>
      </w:pPr>
      <w:bookmarkStart w:id="894" w:name="_DV_M581"/>
      <w:bookmarkStart w:id="895" w:name="_DV_M582"/>
      <w:bookmarkStart w:id="896" w:name="_DV_M580"/>
      <w:bookmarkEnd w:id="894"/>
      <w:bookmarkEnd w:id="895"/>
      <w:bookmarkEnd w:id="896"/>
      <w:r w:rsidRPr="009A7DAF">
        <w:rPr>
          <w:rFonts w:eastAsia="楷体_GB2312" w:hint="eastAsia"/>
          <w:lang w:eastAsia="zh-CN"/>
        </w:rPr>
        <w:t>有相关书面记录能够证明在披露方向接受方披露之前已为接受方所知的资料及其相关信息；</w:t>
      </w:r>
    </w:p>
    <w:p w14:paraId="593195CB" w14:textId="77777777" w:rsidR="00ED3C36" w:rsidRPr="009A7DAF" w:rsidRDefault="00ED3C36">
      <w:pPr>
        <w:pStyle w:val="ListParagraph1"/>
        <w:widowControl w:val="0"/>
        <w:numPr>
          <w:ilvl w:val="0"/>
          <w:numId w:val="36"/>
        </w:numPr>
        <w:tabs>
          <w:tab w:val="left" w:pos="425"/>
          <w:tab w:val="left" w:pos="992"/>
        </w:tabs>
        <w:spacing w:beforeLines="50" w:before="120" w:afterLines="50" w:after="120" w:line="360" w:lineRule="auto"/>
        <w:ind w:firstLineChars="0"/>
        <w:jc w:val="both"/>
        <w:rPr>
          <w:rFonts w:eastAsia="楷体_GB2312"/>
          <w:lang w:eastAsia="zh-CN"/>
        </w:rPr>
      </w:pPr>
      <w:bookmarkStart w:id="897" w:name="_DV_M583"/>
      <w:bookmarkEnd w:id="897"/>
      <w:r w:rsidRPr="009A7DAF">
        <w:rPr>
          <w:rFonts w:eastAsia="楷体_GB2312" w:hint="eastAsia"/>
          <w:lang w:eastAsia="zh-CN"/>
        </w:rPr>
        <w:t>非因一方的违约行为而成为公共信息的信息；</w:t>
      </w:r>
    </w:p>
    <w:p w14:paraId="5E4C714C" w14:textId="77777777" w:rsidR="00ED3C36" w:rsidRPr="009A7DAF" w:rsidRDefault="00ED3C36">
      <w:pPr>
        <w:pStyle w:val="ListParagraph1"/>
        <w:widowControl w:val="0"/>
        <w:numPr>
          <w:ilvl w:val="0"/>
          <w:numId w:val="36"/>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接受方从对该等资料和信息不承担任何保密义务的第三方获得的资料和信息；</w:t>
      </w:r>
    </w:p>
    <w:p w14:paraId="35A367AC" w14:textId="77777777" w:rsidR="00ED3C36" w:rsidRPr="009A7DAF" w:rsidRDefault="00ED3C36">
      <w:pPr>
        <w:pStyle w:val="ListParagraph1"/>
        <w:widowControl w:val="0"/>
        <w:numPr>
          <w:ilvl w:val="0"/>
          <w:numId w:val="36"/>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因履行信息披露义务而已向公众公布的文件中包含的资料和信息。</w:t>
      </w:r>
    </w:p>
    <w:p w14:paraId="58CCFD03"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898" w:name="_DV_M584"/>
      <w:bookmarkStart w:id="899" w:name="_DV_M585"/>
      <w:bookmarkStart w:id="900" w:name="_DV_M586"/>
      <w:bookmarkStart w:id="901" w:name="_DV_M587"/>
      <w:bookmarkEnd w:id="898"/>
      <w:bookmarkEnd w:id="899"/>
      <w:bookmarkEnd w:id="900"/>
      <w:bookmarkEnd w:id="901"/>
      <w:r w:rsidRPr="009A7DAF">
        <w:rPr>
          <w:rFonts w:eastAsia="楷体_GB2312" w:hint="eastAsia"/>
          <w:lang w:eastAsia="zh-CN"/>
        </w:rPr>
        <w:t>第</w:t>
      </w:r>
      <w:r w:rsidR="00642CEF">
        <w:fldChar w:fldCharType="begin"/>
      </w:r>
      <w:r w:rsidR="00642CEF">
        <w:instrText xml:space="preserve"> REF _Ref306888644 \r \h  \* MERGEFORMAT </w:instrText>
      </w:r>
      <w:r w:rsidR="00642CEF">
        <w:fldChar w:fldCharType="separate"/>
      </w:r>
      <w:r w:rsidRPr="009A7DAF">
        <w:rPr>
          <w:rFonts w:eastAsia="楷体_GB2312"/>
          <w:lang w:eastAsia="zh-CN"/>
        </w:rPr>
        <w:t>22.1</w:t>
      </w:r>
      <w:r w:rsidR="00642CEF">
        <w:fldChar w:fldCharType="end"/>
      </w:r>
      <w:r w:rsidRPr="009A7DAF">
        <w:rPr>
          <w:rFonts w:eastAsia="楷体_GB2312" w:hint="eastAsia"/>
          <w:lang w:eastAsia="zh-CN"/>
        </w:rPr>
        <w:t>款的规定不适用于一方的以下信息披露：</w:t>
      </w:r>
    </w:p>
    <w:p w14:paraId="4B133986"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bookmarkStart w:id="902" w:name="_DV_M588"/>
      <w:bookmarkEnd w:id="902"/>
      <w:r w:rsidRPr="009A7DAF">
        <w:rPr>
          <w:rFonts w:eastAsia="楷体_GB2312" w:hint="eastAsia"/>
          <w:lang w:eastAsia="zh-CN"/>
        </w:rPr>
        <w:t>该方根据任何应适用的</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、有管辖权的政府机构、监管机构、税收主管机关或相关交易市场管理机构的指示或要求（无论是否具有法律强制力）而披露的信息；</w:t>
      </w:r>
    </w:p>
    <w:p w14:paraId="3B92B6ED"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bookmarkStart w:id="903" w:name="_DV_M589"/>
      <w:bookmarkEnd w:id="903"/>
      <w:r w:rsidRPr="009A7DAF">
        <w:rPr>
          <w:rFonts w:eastAsia="楷体_GB2312" w:hint="eastAsia"/>
          <w:lang w:eastAsia="zh-CN"/>
        </w:rPr>
        <w:t>该方为行使、维护或强制执行其在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项下的任何权利或为履行其在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项下的任何义务，而仅向为上述目的需要获知相关信息的人披露的信息；</w:t>
      </w:r>
    </w:p>
    <w:p w14:paraId="0680757F"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该方向必须获知相关信息以履行其在</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项下义务的任何主体披露的信息；</w:t>
      </w:r>
    </w:p>
    <w:p w14:paraId="092842FC"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该方向已签署保密协议的中介服务机构披露的必要信息；</w:t>
      </w:r>
    </w:p>
    <w:p w14:paraId="689E79B6"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lastRenderedPageBreak/>
        <w:t>经与保密信息有关的各方同意而披露的信息；</w:t>
      </w:r>
    </w:p>
    <w:p w14:paraId="22B035DA" w14:textId="77777777" w:rsidR="00ED3C36" w:rsidRPr="009A7DAF" w:rsidRDefault="00ED3C36">
      <w:pPr>
        <w:pStyle w:val="ListParagraph1"/>
        <w:widowControl w:val="0"/>
        <w:numPr>
          <w:ilvl w:val="0"/>
          <w:numId w:val="37"/>
        </w:numPr>
        <w:tabs>
          <w:tab w:val="left" w:pos="425"/>
          <w:tab w:val="left" w:pos="992"/>
        </w:tabs>
        <w:spacing w:beforeLines="50" w:before="120" w:afterLines="50" w:after="120" w:line="360" w:lineRule="auto"/>
        <w:ind w:firstLineChars="0"/>
        <w:jc w:val="both"/>
        <w:rPr>
          <w:rFonts w:eastAsia="楷体_GB2312"/>
          <w:lang w:eastAsia="zh-CN"/>
        </w:rPr>
      </w:pPr>
      <w:r w:rsidRPr="009A7DAF">
        <w:rPr>
          <w:rFonts w:eastAsia="楷体_GB2312" w:hint="eastAsia"/>
          <w:lang w:eastAsia="zh-CN"/>
        </w:rPr>
        <w:t>应</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的要求，向其或与其签署保密协议的中介服务机构披露的信息（涉及</w:t>
      </w:r>
      <w:r w:rsidRPr="009A7DAF">
        <w:rPr>
          <w:rFonts w:eastAsia="楷体_GB2312"/>
          <w:lang w:eastAsia="zh-CN"/>
        </w:rPr>
        <w:t>“</w:t>
      </w:r>
      <w:r w:rsidRPr="009A7DAF">
        <w:rPr>
          <w:rFonts w:eastAsia="楷体_GB2312" w:hint="eastAsia"/>
          <w:lang w:eastAsia="zh-CN"/>
        </w:rPr>
        <w:t>借款人</w:t>
      </w:r>
      <w:r w:rsidRPr="009A7DAF">
        <w:rPr>
          <w:rFonts w:eastAsia="楷体_GB2312"/>
          <w:lang w:eastAsia="zh-CN"/>
        </w:rPr>
        <w:t>”/“</w:t>
      </w:r>
      <w:r w:rsidRPr="009A7DAF">
        <w:rPr>
          <w:rFonts w:eastAsia="楷体_GB2312" w:hint="eastAsia"/>
          <w:lang w:eastAsia="zh-CN"/>
        </w:rPr>
        <w:t>抵押人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保证人</w:t>
      </w:r>
      <w:r w:rsidRPr="009A7DAF">
        <w:rPr>
          <w:rFonts w:eastAsia="楷体_GB2312"/>
          <w:lang w:eastAsia="zh-CN"/>
        </w:rPr>
        <w:t>”</w:t>
      </w:r>
      <w:r w:rsidRPr="009A7DAF">
        <w:rPr>
          <w:rFonts w:eastAsia="楷体_GB2312" w:hint="eastAsia"/>
          <w:lang w:eastAsia="zh-CN"/>
        </w:rPr>
        <w:t>的信息除外）；</w:t>
      </w:r>
    </w:p>
    <w:p w14:paraId="5D0EB3E6" w14:textId="77777777" w:rsidR="00ED3C36" w:rsidRPr="009A7DAF" w:rsidRDefault="00ED3C36">
      <w:pPr>
        <w:widowControl w:val="0"/>
        <w:numPr>
          <w:ilvl w:val="1"/>
          <w:numId w:val="7"/>
        </w:numPr>
        <w:spacing w:beforeLines="50" w:before="120" w:afterLines="50" w:after="120" w:line="360" w:lineRule="auto"/>
        <w:jc w:val="both"/>
        <w:rPr>
          <w:rFonts w:eastAsia="楷体_GB2312"/>
          <w:b/>
        </w:rPr>
      </w:pPr>
      <w:bookmarkStart w:id="904" w:name="_Toc106417457"/>
      <w:bookmarkStart w:id="905" w:name="_DV_M590"/>
      <w:bookmarkStart w:id="906" w:name="_Toc106417456"/>
      <w:bookmarkStart w:id="907" w:name="_Toc111281856"/>
      <w:bookmarkStart w:id="908" w:name="_Toc201569471"/>
      <w:bookmarkStart w:id="909" w:name="_Toc207007319"/>
      <w:bookmarkStart w:id="910" w:name="_Toc110153483"/>
      <w:bookmarkEnd w:id="891"/>
      <w:bookmarkEnd w:id="892"/>
      <w:bookmarkEnd w:id="893"/>
      <w:bookmarkEnd w:id="904"/>
      <w:bookmarkEnd w:id="905"/>
      <w:bookmarkEnd w:id="906"/>
      <w:r w:rsidRPr="009A7DAF">
        <w:rPr>
          <w:rFonts w:eastAsia="楷体_GB2312" w:hint="eastAsia"/>
          <w:lang w:eastAsia="zh-CN"/>
        </w:rPr>
        <w:t>本第</w:t>
      </w:r>
      <w:r w:rsidR="00642CEF">
        <w:fldChar w:fldCharType="begin"/>
      </w:r>
      <w:r w:rsidR="00642CEF">
        <w:instrText xml:space="preserve"> REF _Ref201747591 \r \h  \* MERGEFORMAT </w:instrText>
      </w:r>
      <w:r w:rsidR="00642CEF">
        <w:fldChar w:fldCharType="separate"/>
      </w:r>
      <w:r w:rsidRPr="009A7DAF">
        <w:rPr>
          <w:rFonts w:eastAsia="楷体_GB2312"/>
          <w:lang w:eastAsia="zh-CN"/>
        </w:rPr>
        <w:t>22</w:t>
      </w:r>
      <w:r w:rsidR="00642CEF">
        <w:fldChar w:fldCharType="end"/>
      </w:r>
      <w:r w:rsidRPr="009A7DAF">
        <w:rPr>
          <w:rFonts w:eastAsia="楷体_GB2312" w:hint="eastAsia"/>
          <w:lang w:eastAsia="zh-CN"/>
        </w:rPr>
        <w:t>条的规定在本合同终止后仍然有效。</w:t>
      </w:r>
    </w:p>
    <w:p w14:paraId="1818783E"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11" w:name="_Toc388880638"/>
      <w:bookmarkStart w:id="912" w:name="_Toc389048986"/>
      <w:bookmarkStart w:id="913" w:name="_Toc389145745"/>
      <w:bookmarkStart w:id="914" w:name="_Toc417048719"/>
      <w:bookmarkStart w:id="915" w:name="_Toc443651165"/>
      <w:bookmarkEnd w:id="911"/>
      <w:bookmarkEnd w:id="912"/>
      <w:bookmarkEnd w:id="913"/>
      <w:r w:rsidRPr="009A7DAF">
        <w:rPr>
          <w:rFonts w:eastAsia="楷体_GB2312" w:hint="eastAsia"/>
          <w:b/>
        </w:rPr>
        <w:t>不可抗力</w:t>
      </w:r>
      <w:bookmarkEnd w:id="907"/>
      <w:bookmarkEnd w:id="908"/>
      <w:bookmarkEnd w:id="909"/>
      <w:bookmarkEnd w:id="914"/>
      <w:bookmarkEnd w:id="915"/>
    </w:p>
    <w:p w14:paraId="7DC99565" w14:textId="77777777" w:rsidR="00ED3C36" w:rsidRPr="009A7DAF" w:rsidRDefault="00ED3C36">
      <w:pPr>
        <w:widowControl w:val="0"/>
        <w:numPr>
          <w:ilvl w:val="1"/>
          <w:numId w:val="7"/>
        </w:numPr>
        <w:spacing w:beforeLines="50" w:before="120" w:afterLines="50" w:after="120" w:line="360" w:lineRule="auto"/>
        <w:jc w:val="both"/>
        <w:rPr>
          <w:rFonts w:eastAsia="楷体_GB2312"/>
          <w:b/>
          <w:lang w:eastAsia="zh-CN"/>
        </w:rPr>
      </w:pPr>
      <w:r w:rsidRPr="009A7DAF">
        <w:rPr>
          <w:rFonts w:eastAsia="楷体_GB2312" w:hint="eastAsia"/>
          <w:lang w:eastAsia="zh-CN"/>
        </w:rPr>
        <w:t>不可抗力事件是指本合同一方不能合理控制、不可预见或即使预见亦无法避免的事件，该事件妨碍、影响或延误任何一方根据本合同履行其全部或部分义务。该事件包括但不限于地震、台风、洪水、火灾、瘟疫、其他天灾、战争、政变、骚乱、罢工或其他类似事件，以及新法规或国家政策颁布或对原法规或国家政策的修改等因素。</w:t>
      </w:r>
    </w:p>
    <w:p w14:paraId="397550B5" w14:textId="77777777" w:rsidR="00ED3C36" w:rsidRPr="009A7DAF" w:rsidRDefault="00ED3C36">
      <w:pPr>
        <w:widowControl w:val="0"/>
        <w:numPr>
          <w:ilvl w:val="1"/>
          <w:numId w:val="7"/>
        </w:numPr>
        <w:autoSpaceDE w:val="0"/>
        <w:autoSpaceDN w:val="0"/>
        <w:adjustRightInd w:val="0"/>
        <w:spacing w:beforeLines="50" w:before="120" w:afterLines="50" w:after="120" w:line="360" w:lineRule="auto"/>
        <w:jc w:val="both"/>
        <w:rPr>
          <w:rFonts w:eastAsia="楷体_GB2312"/>
          <w:b/>
          <w:lang w:eastAsia="zh-CN"/>
        </w:rPr>
      </w:pPr>
      <w:r w:rsidRPr="009A7DAF">
        <w:rPr>
          <w:rFonts w:eastAsia="楷体_GB2312" w:hint="eastAsia"/>
          <w:lang w:eastAsia="zh-CN"/>
        </w:rPr>
        <w:t>如发生不可抗力事件，则遭受该事件的一方应立即用可能的快捷方式通知对方，并在</w:t>
      </w:r>
      <w:r w:rsidRPr="009A7DAF">
        <w:rPr>
          <w:rFonts w:eastAsia="楷体_GB2312"/>
          <w:lang w:eastAsia="zh-CN"/>
        </w:rPr>
        <w:t>15</w:t>
      </w:r>
      <w:r w:rsidRPr="009A7DAF">
        <w:rPr>
          <w:rFonts w:eastAsia="楷体_GB2312" w:hint="eastAsia"/>
          <w:lang w:eastAsia="zh-CN"/>
        </w:rPr>
        <w:t>日内提供证明文件说明有关事件的细节和不能履行或部分不能履行或需延迟履行本合同的原因。本合同双方应在协商一致的基础上决定是否延期履行本合同或终止本合同，并达成书面协议。</w:t>
      </w:r>
    </w:p>
    <w:p w14:paraId="64A603E5" w14:textId="77777777" w:rsidR="00ED3C36" w:rsidRPr="009A7DAF" w:rsidRDefault="00ED3C36">
      <w:pPr>
        <w:widowControl w:val="0"/>
        <w:numPr>
          <w:ilvl w:val="1"/>
          <w:numId w:val="7"/>
        </w:numPr>
        <w:autoSpaceDE w:val="0"/>
        <w:autoSpaceDN w:val="0"/>
        <w:adjustRightInd w:val="0"/>
        <w:spacing w:beforeLines="50" w:before="120" w:afterLines="50" w:after="120" w:line="360" w:lineRule="auto"/>
        <w:jc w:val="both"/>
        <w:rPr>
          <w:rFonts w:eastAsia="楷体_GB2312"/>
          <w:lang w:eastAsia="zh-CN"/>
        </w:rPr>
      </w:pPr>
      <w:r w:rsidRPr="009A7DAF">
        <w:rPr>
          <w:rFonts w:eastAsia="楷体_GB2312" w:hint="eastAsia"/>
          <w:lang w:eastAsia="zh-CN"/>
        </w:rPr>
        <w:t>如果发生不可抗力事件致使</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：为本合同项下交易提供服务的通信或计算机设备无法工作；为本合同项下交易提供服务的相关设备或上述设备无法操作；或不能履行或迟延履行本合同项下之各项义务；则</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对无法履行或迟延履行其在本合同项下的义务不承担任何责任，但</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迟延履行其在本合同项下义务后发生不可抗力的，</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对无法履行或迟延履行其在本合同项下的义务不能免除责任。</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在不可抗力发生后，应尽最大努力减少由此可能造成的损失。</w:t>
      </w:r>
    </w:p>
    <w:p w14:paraId="4FF067B8"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16" w:name="_Toc388880640"/>
      <w:bookmarkStart w:id="917" w:name="_Toc389048988"/>
      <w:bookmarkStart w:id="918" w:name="_Toc389145747"/>
      <w:bookmarkStart w:id="919" w:name="_Toc111281857"/>
      <w:bookmarkStart w:id="920" w:name="_Toc201569472"/>
      <w:bookmarkStart w:id="921" w:name="_Toc207007320"/>
      <w:bookmarkStart w:id="922" w:name="_Toc417048720"/>
      <w:bookmarkStart w:id="923" w:name="_Ref111020368"/>
      <w:bookmarkStart w:id="924" w:name="_Toc443651166"/>
      <w:bookmarkEnd w:id="916"/>
      <w:bookmarkEnd w:id="917"/>
      <w:bookmarkEnd w:id="918"/>
      <w:r w:rsidRPr="009A7DAF">
        <w:rPr>
          <w:rFonts w:eastAsia="楷体_GB2312" w:hint="eastAsia"/>
          <w:b/>
        </w:rPr>
        <w:t>法律</w:t>
      </w:r>
      <w:bookmarkStart w:id="925" w:name="_Toc92612965"/>
      <w:r w:rsidRPr="009A7DAF">
        <w:rPr>
          <w:rFonts w:eastAsia="楷体_GB2312" w:hint="eastAsia"/>
          <w:b/>
        </w:rPr>
        <w:t>适用和争议解决</w:t>
      </w:r>
      <w:bookmarkEnd w:id="910"/>
      <w:bookmarkEnd w:id="919"/>
      <w:bookmarkEnd w:id="920"/>
      <w:bookmarkEnd w:id="921"/>
      <w:bookmarkEnd w:id="922"/>
      <w:bookmarkEnd w:id="923"/>
      <w:bookmarkEnd w:id="924"/>
    </w:p>
    <w:bookmarkEnd w:id="925"/>
    <w:p w14:paraId="54C7DD87"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本合同的订立、生效、履行、解释、修改、争议解决和终止等事项适用</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w:t>
      </w:r>
    </w:p>
    <w:p w14:paraId="128A5C29" w14:textId="77777777" w:rsidR="00ED3C36" w:rsidRPr="009A7DAF" w:rsidRDefault="00931E5D">
      <w:pPr>
        <w:widowControl w:val="0"/>
        <w:numPr>
          <w:ilvl w:val="1"/>
          <w:numId w:val="7"/>
        </w:numPr>
        <w:spacing w:beforeLines="50" w:before="120" w:afterLines="50" w:after="120" w:line="360" w:lineRule="auto"/>
        <w:jc w:val="both"/>
        <w:rPr>
          <w:rFonts w:eastAsia="楷体_GB2312"/>
          <w:b/>
          <w:lang w:eastAsia="zh-CN"/>
        </w:rPr>
      </w:pPr>
      <w:r>
        <w:rPr>
          <w:rFonts w:eastAsia="楷体_GB2312" w:hint="eastAsia"/>
          <w:lang w:eastAsia="zh-CN"/>
        </w:rPr>
        <w:lastRenderedPageBreak/>
        <w:t>与本合同或“信托”相关的一切争议</w:t>
      </w:r>
      <w:r w:rsidR="00ED3C36" w:rsidRPr="009A7DAF">
        <w:rPr>
          <w:rFonts w:eastAsia="楷体_GB2312" w:hint="eastAsia"/>
          <w:lang w:eastAsia="zh-CN"/>
        </w:rPr>
        <w:t>，由</w:t>
      </w:r>
      <w:r>
        <w:rPr>
          <w:rFonts w:eastAsia="楷体_GB2312" w:hint="eastAsia"/>
          <w:lang w:eastAsia="zh-CN"/>
        </w:rPr>
        <w:t>所涉各方</w:t>
      </w:r>
      <w:r w:rsidR="00ED3C36" w:rsidRPr="009A7DAF">
        <w:rPr>
          <w:rFonts w:eastAsia="楷体_GB2312" w:hint="eastAsia"/>
          <w:lang w:eastAsia="zh-CN"/>
        </w:rPr>
        <w:t>协商解决。如争议在</w:t>
      </w:r>
      <w:r w:rsidR="00E85954">
        <w:rPr>
          <w:rFonts w:eastAsia="楷体_GB2312" w:hint="eastAsia"/>
          <w:lang w:eastAsia="zh-CN"/>
        </w:rPr>
        <w:t>当事人</w:t>
      </w:r>
      <w:r w:rsidR="00ED3C36" w:rsidRPr="009A7DAF">
        <w:rPr>
          <w:rFonts w:eastAsia="楷体_GB2312" w:hint="eastAsia"/>
          <w:lang w:eastAsia="zh-CN"/>
        </w:rPr>
        <w:t>一方向对方发出通知后</w:t>
      </w:r>
      <w:r w:rsidR="00ED3C36" w:rsidRPr="009A7DAF">
        <w:rPr>
          <w:rFonts w:eastAsia="楷体_GB2312"/>
          <w:lang w:eastAsia="zh-CN"/>
        </w:rPr>
        <w:t>60</w:t>
      </w:r>
      <w:r w:rsidR="00ED3C36" w:rsidRPr="009A7DAF">
        <w:rPr>
          <w:rFonts w:eastAsia="楷体_GB2312" w:hint="eastAsia"/>
          <w:lang w:eastAsia="zh-CN"/>
        </w:rPr>
        <w:t>日内仍未获解决，则任何</w:t>
      </w:r>
      <w:r w:rsidR="00ED3C36" w:rsidRPr="009A7DAF">
        <w:rPr>
          <w:rFonts w:eastAsia="楷体_GB2312"/>
          <w:lang w:eastAsia="zh-CN"/>
        </w:rPr>
        <w:t>“</w:t>
      </w:r>
      <w:r w:rsidR="00ED3C36" w:rsidRPr="009A7DAF">
        <w:rPr>
          <w:rFonts w:eastAsia="楷体_GB2312" w:hint="eastAsia"/>
          <w:lang w:eastAsia="zh-CN"/>
        </w:rPr>
        <w:t>一方</w:t>
      </w:r>
      <w:r w:rsidR="00ED3C36" w:rsidRPr="009A7DAF">
        <w:rPr>
          <w:rFonts w:eastAsia="楷体_GB2312"/>
          <w:lang w:eastAsia="zh-CN"/>
        </w:rPr>
        <w:t>”</w:t>
      </w:r>
      <w:r w:rsidR="00ED3C36" w:rsidRPr="009A7DAF">
        <w:rPr>
          <w:rFonts w:eastAsia="楷体_GB2312" w:hint="eastAsia"/>
          <w:lang w:eastAsia="zh-CN"/>
        </w:rPr>
        <w:t>均有权将争议提交至本合同签署地有管辖权的人民法院通过诉讼解决。除非生效判决另有规定，诉讼各方为诉讼而实际支付的费用（包括但不限于诉讼费和合理的律师费）由败诉方承担。</w:t>
      </w:r>
    </w:p>
    <w:p w14:paraId="60FE5BBF"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在诉讼过程中，除</w:t>
      </w:r>
      <w:r w:rsidR="00E22E8E">
        <w:rPr>
          <w:rFonts w:eastAsia="楷体_GB2312" w:hint="eastAsia"/>
        </w:rPr>
        <w:t>信托当事人</w:t>
      </w:r>
      <w:r w:rsidRPr="009A7DAF">
        <w:rPr>
          <w:rFonts w:eastAsia="楷体_GB2312" w:hint="eastAsia"/>
          <w:lang w:eastAsia="zh-CN"/>
        </w:rPr>
        <w:t>有争议正在进行诉讼的事项以外，</w:t>
      </w:r>
      <w:r w:rsidR="000B40DD">
        <w:rPr>
          <w:rFonts w:eastAsia="楷体_GB2312" w:hint="eastAsia"/>
        </w:rPr>
        <w:t>本合同</w:t>
      </w:r>
      <w:r w:rsidRPr="009A7DAF">
        <w:rPr>
          <w:rFonts w:eastAsia="楷体_GB2312" w:hint="eastAsia"/>
          <w:lang w:eastAsia="zh-CN"/>
        </w:rPr>
        <w:t>应继续履行。</w:t>
      </w:r>
    </w:p>
    <w:p w14:paraId="191299D6"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26" w:name="_Toc389145749"/>
      <w:bookmarkStart w:id="927" w:name="_Toc388880642"/>
      <w:bookmarkStart w:id="928" w:name="_Toc389048990"/>
      <w:bookmarkStart w:id="929" w:name="_Toc397077683"/>
      <w:bookmarkStart w:id="930" w:name="_Toc397606763"/>
      <w:bookmarkStart w:id="931" w:name="_Toc207007321"/>
      <w:bookmarkStart w:id="932" w:name="_Toc417048721"/>
      <w:bookmarkStart w:id="933" w:name="_Toc443651167"/>
      <w:bookmarkEnd w:id="926"/>
      <w:bookmarkEnd w:id="927"/>
      <w:bookmarkEnd w:id="928"/>
      <w:bookmarkEnd w:id="929"/>
      <w:bookmarkEnd w:id="930"/>
      <w:r w:rsidRPr="009A7DAF">
        <w:rPr>
          <w:rFonts w:eastAsia="楷体_GB2312" w:hint="eastAsia"/>
          <w:b/>
        </w:rPr>
        <w:t>有限追索和诉讼禁止</w:t>
      </w:r>
      <w:bookmarkEnd w:id="931"/>
      <w:bookmarkEnd w:id="932"/>
      <w:bookmarkEnd w:id="933"/>
    </w:p>
    <w:p w14:paraId="79A46C59" w14:textId="77777777" w:rsidR="00ED3C36" w:rsidRPr="009A7DAF" w:rsidRDefault="00ED3C36" w:rsidP="00626791">
      <w:pPr>
        <w:spacing w:beforeLines="50" w:before="120" w:afterLines="50" w:after="120" w:line="360" w:lineRule="auto"/>
        <w:ind w:leftChars="202" w:left="485"/>
        <w:rPr>
          <w:rFonts w:eastAsia="楷体_GB2312"/>
          <w:lang w:eastAsia="zh-CN"/>
        </w:rPr>
      </w:pPr>
      <w:r w:rsidRPr="009A7DAF">
        <w:rPr>
          <w:rFonts w:eastAsia="楷体_GB2312" w:hint="eastAsia"/>
          <w:lang w:eastAsia="zh-CN"/>
        </w:rPr>
        <w:t>本合同项下各信托当事人同意，</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对</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的收益不作任何保证或担保，</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仅代表</w:t>
      </w:r>
      <w:r w:rsidRPr="009A7DAF">
        <w:rPr>
          <w:rFonts w:eastAsia="楷体_GB2312"/>
          <w:lang w:eastAsia="zh-CN"/>
        </w:rPr>
        <w:t>“</w:t>
      </w:r>
      <w:r w:rsidRPr="009A7DAF">
        <w:rPr>
          <w:rFonts w:eastAsia="楷体_GB2312" w:hint="eastAsia"/>
          <w:lang w:eastAsia="zh-CN"/>
        </w:rPr>
        <w:t>信托受益权</w:t>
      </w:r>
      <w:r w:rsidRPr="009A7DAF">
        <w:rPr>
          <w:rFonts w:eastAsia="楷体_GB2312"/>
          <w:lang w:eastAsia="zh-CN"/>
        </w:rPr>
        <w:t>”</w:t>
      </w:r>
      <w:r w:rsidRPr="009A7DAF">
        <w:rPr>
          <w:rFonts w:eastAsia="楷体_GB2312" w:hint="eastAsia"/>
          <w:lang w:eastAsia="zh-CN"/>
        </w:rPr>
        <w:t>的相应份额，不构成</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的负债，除针对</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提起的因其自身</w:t>
      </w:r>
      <w:r w:rsidR="00ED37BF">
        <w:rPr>
          <w:rFonts w:eastAsia="楷体_GB2312" w:hint="eastAsia"/>
          <w:lang w:eastAsia="zh-CN"/>
        </w:rPr>
        <w:t>重大</w:t>
      </w:r>
      <w:r w:rsidRPr="009A7DAF">
        <w:rPr>
          <w:rFonts w:eastAsia="楷体_GB2312" w:hint="eastAsia"/>
          <w:lang w:eastAsia="zh-CN"/>
        </w:rPr>
        <w:t>过失、欺诈、故意的不当行为或违反</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项下的义务而提起的诉讼或仲裁，针对</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的义务以及</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项下的义务的追索权，只限于</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以及按照</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确定的顺序不时可供使用的金额。对于根据本合同运用</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及</w:t>
      </w:r>
      <w:r w:rsidRPr="009A7DAF">
        <w:rPr>
          <w:rFonts w:eastAsia="楷体_GB2312"/>
          <w:lang w:eastAsia="zh-CN"/>
        </w:rPr>
        <w:t>/</w:t>
      </w:r>
      <w:r w:rsidRPr="009A7DAF">
        <w:rPr>
          <w:rFonts w:eastAsia="楷体_GB2312" w:hint="eastAsia"/>
          <w:lang w:eastAsia="zh-CN"/>
        </w:rPr>
        <w:t>或其实现的收益后仍未满足的</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项下的金额，</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针对</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或</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不享有索赔或追索权，在这种情况下，</w:t>
      </w:r>
      <w:r w:rsidRPr="009A7DAF">
        <w:rPr>
          <w:rFonts w:eastAsia="楷体_GB2312"/>
          <w:lang w:eastAsia="zh-CN"/>
        </w:rPr>
        <w:t>“</w:t>
      </w:r>
      <w:r w:rsidRPr="009A7DAF">
        <w:rPr>
          <w:rFonts w:eastAsia="楷体_GB2312" w:hint="eastAsia"/>
          <w:lang w:eastAsia="zh-CN"/>
        </w:rPr>
        <w:t>资产支持证券</w:t>
      </w:r>
      <w:r w:rsidRPr="009A7DAF">
        <w:rPr>
          <w:rFonts w:eastAsia="楷体_GB2312"/>
          <w:lang w:eastAsia="zh-CN"/>
        </w:rPr>
        <w:t>”</w:t>
      </w:r>
      <w:r w:rsidRPr="009A7DAF">
        <w:rPr>
          <w:rFonts w:eastAsia="楷体_GB2312" w:hint="eastAsia"/>
          <w:lang w:eastAsia="zh-CN"/>
        </w:rPr>
        <w:t>项下的权利应被放弃或消灭。本合同项下各信托当事人承诺，在</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的存续期间（自</w:t>
      </w:r>
      <w:r w:rsidRPr="009A7DAF">
        <w:rPr>
          <w:rFonts w:eastAsia="楷体_GB2312"/>
          <w:lang w:eastAsia="zh-CN"/>
        </w:rPr>
        <w:t>“</w:t>
      </w:r>
      <w:r w:rsidRPr="009A7DAF">
        <w:rPr>
          <w:rFonts w:eastAsia="楷体_GB2312" w:hint="eastAsia"/>
          <w:lang w:eastAsia="zh-CN"/>
        </w:rPr>
        <w:t>信托生效日</w:t>
      </w:r>
      <w:r w:rsidRPr="009A7DAF">
        <w:rPr>
          <w:rFonts w:eastAsia="楷体_GB2312"/>
          <w:lang w:eastAsia="zh-CN"/>
        </w:rPr>
        <w:t>”</w:t>
      </w:r>
      <w:r w:rsidRPr="009A7DAF">
        <w:rPr>
          <w:rFonts w:eastAsia="楷体_GB2312" w:hint="eastAsia"/>
          <w:lang w:eastAsia="zh-CN"/>
        </w:rPr>
        <w:t>起至</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）及</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后的</w:t>
      </w:r>
      <w:r w:rsidRPr="009A7DAF">
        <w:rPr>
          <w:rFonts w:eastAsia="楷体_GB2312"/>
          <w:lang w:eastAsia="zh-CN"/>
        </w:rPr>
        <w:t>2</w:t>
      </w:r>
      <w:r w:rsidRPr="009A7DAF">
        <w:rPr>
          <w:rFonts w:eastAsia="楷体_GB2312" w:hint="eastAsia"/>
          <w:lang w:eastAsia="zh-CN"/>
        </w:rPr>
        <w:t>年零</w:t>
      </w:r>
      <w:r w:rsidRPr="009A7DAF">
        <w:rPr>
          <w:rFonts w:eastAsia="楷体_GB2312"/>
          <w:lang w:eastAsia="zh-CN"/>
        </w:rPr>
        <w:t>1</w:t>
      </w:r>
      <w:r w:rsidRPr="009A7DAF">
        <w:rPr>
          <w:rFonts w:eastAsia="楷体_GB2312" w:hint="eastAsia"/>
          <w:lang w:eastAsia="zh-CN"/>
        </w:rPr>
        <w:t>天的期间内，任何一方不得为终止</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的目的而提起任何诉讼或仲裁程序；为避免疑问，本条不限制任何一方因其他方的欺诈、违约、故意的不当行为或疏忽所遭受的损失而针对该方提起的诉讼或仲裁程序。</w:t>
      </w:r>
    </w:p>
    <w:p w14:paraId="33DD88B8"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34" w:name="_Toc389048992"/>
      <w:bookmarkStart w:id="935" w:name="_Toc389145751"/>
      <w:bookmarkStart w:id="936" w:name="_Toc388880644"/>
      <w:bookmarkStart w:id="937" w:name="_Toc146102907"/>
      <w:bookmarkStart w:id="938" w:name="_Toc173872461"/>
      <w:bookmarkStart w:id="939" w:name="_Toc199759413"/>
      <w:bookmarkStart w:id="940" w:name="_Toc207007322"/>
      <w:bookmarkStart w:id="941" w:name="_Toc417048722"/>
      <w:bookmarkStart w:id="942" w:name="_Toc443651168"/>
      <w:bookmarkEnd w:id="934"/>
      <w:bookmarkEnd w:id="935"/>
      <w:bookmarkEnd w:id="936"/>
      <w:r w:rsidRPr="009A7DAF">
        <w:rPr>
          <w:rFonts w:eastAsia="楷体_GB2312" w:hint="eastAsia"/>
          <w:b/>
        </w:rPr>
        <w:t>合同的转让</w:t>
      </w:r>
      <w:bookmarkEnd w:id="937"/>
      <w:bookmarkEnd w:id="938"/>
      <w:bookmarkEnd w:id="939"/>
      <w:bookmarkEnd w:id="940"/>
      <w:bookmarkEnd w:id="941"/>
      <w:bookmarkEnd w:id="942"/>
    </w:p>
    <w:p w14:paraId="54D2D462"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943" w:name="_DV_M327"/>
      <w:bookmarkEnd w:id="943"/>
      <w:r w:rsidRPr="009A7DAF">
        <w:rPr>
          <w:rFonts w:eastAsia="楷体_GB2312" w:hint="eastAsia"/>
          <w:lang w:eastAsia="zh-CN"/>
        </w:rPr>
        <w:t>除非本合同另有约定，未经本合同双方事先书面同意并事先通知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，任何一方不得转让其在本合同项下的权利或义务，或在前述权利或义务上向第三方设定质押或其他担保。</w:t>
      </w:r>
    </w:p>
    <w:p w14:paraId="372A8FC4"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944" w:name="_DV_M328"/>
      <w:bookmarkStart w:id="945" w:name="_Ref111374751"/>
      <w:bookmarkEnd w:id="944"/>
      <w:r w:rsidRPr="009A7DAF">
        <w:rPr>
          <w:rFonts w:eastAsia="楷体_GB2312" w:hint="eastAsia"/>
          <w:lang w:eastAsia="zh-CN"/>
        </w:rPr>
        <w:lastRenderedPageBreak/>
        <w:t>本合同对双方及其继任者、允许的受让人均具有约束力。</w:t>
      </w:r>
    </w:p>
    <w:p w14:paraId="76DA15B6"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946" w:name="_DV_M329"/>
      <w:bookmarkEnd w:id="946"/>
      <w:r w:rsidRPr="009A7DAF">
        <w:rPr>
          <w:rFonts w:eastAsia="楷体_GB2312" w:hint="eastAsia"/>
          <w:lang w:eastAsia="zh-CN"/>
        </w:rPr>
        <w:t>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根据本合同的约定被更换，则其继任者将承继被更换</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在本合同项下的权利义务。</w:t>
      </w:r>
      <w:bookmarkEnd w:id="945"/>
    </w:p>
    <w:p w14:paraId="277FDA35"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47" w:name="_Toc388880646"/>
      <w:bookmarkStart w:id="948" w:name="_Toc389048994"/>
      <w:bookmarkStart w:id="949" w:name="_Toc389145753"/>
      <w:bookmarkStart w:id="950" w:name="_Toc201569473"/>
      <w:bookmarkStart w:id="951" w:name="_Toc207007323"/>
      <w:bookmarkStart w:id="952" w:name="_Toc110153484"/>
      <w:bookmarkStart w:id="953" w:name="_Toc111281858"/>
      <w:bookmarkStart w:id="954" w:name="_Toc417048723"/>
      <w:bookmarkStart w:id="955" w:name="_Toc443651169"/>
      <w:bookmarkEnd w:id="947"/>
      <w:bookmarkEnd w:id="948"/>
      <w:bookmarkEnd w:id="949"/>
      <w:r w:rsidRPr="009A7DAF">
        <w:rPr>
          <w:rFonts w:eastAsia="楷体_GB2312" w:hint="eastAsia"/>
          <w:b/>
        </w:rPr>
        <w:t>通知</w:t>
      </w:r>
      <w:bookmarkStart w:id="956" w:name="_Toc92612966"/>
      <w:r w:rsidRPr="009A7DAF">
        <w:rPr>
          <w:rFonts w:eastAsia="楷体_GB2312" w:hint="eastAsia"/>
          <w:b/>
        </w:rPr>
        <w:t>和送达</w:t>
      </w:r>
      <w:bookmarkEnd w:id="950"/>
      <w:bookmarkEnd w:id="951"/>
      <w:bookmarkEnd w:id="952"/>
      <w:bookmarkEnd w:id="953"/>
      <w:bookmarkEnd w:id="954"/>
      <w:bookmarkEnd w:id="955"/>
    </w:p>
    <w:p w14:paraId="6EE2FD17"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本合同项下对各方（或</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）的任何通知均应以书面形式作出，以专人送达、特快专递、挂号信件或传真方式递送，并且如果本合同另有要求，每一份通知均应抄送给其他相关各方。</w:t>
      </w:r>
    </w:p>
    <w:p w14:paraId="15145365"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bookmarkStart w:id="957" w:name="_DV_M332"/>
      <w:bookmarkEnd w:id="957"/>
      <w:r w:rsidRPr="009A7DAF">
        <w:rPr>
          <w:rFonts w:eastAsia="楷体_GB2312" w:hint="eastAsia"/>
          <w:lang w:eastAsia="zh-CN"/>
        </w:rPr>
        <w:t>通知在下列日期视为送达被通知方（同时采用多种方式的，以最先到达者为准）：</w:t>
      </w:r>
    </w:p>
    <w:p w14:paraId="47CFFCDE" w14:textId="77777777" w:rsidR="00ED3C36" w:rsidRPr="009A7DAF" w:rsidRDefault="00ED3C36">
      <w:pPr>
        <w:widowControl w:val="0"/>
        <w:numPr>
          <w:ilvl w:val="0"/>
          <w:numId w:val="38"/>
        </w:numPr>
        <w:autoSpaceDE w:val="0"/>
        <w:autoSpaceDN w:val="0"/>
        <w:adjustRightInd w:val="0"/>
        <w:spacing w:beforeLines="50" w:before="120" w:afterLines="50" w:after="120" w:line="360" w:lineRule="auto"/>
        <w:ind w:left="1259"/>
        <w:jc w:val="both"/>
        <w:rPr>
          <w:rFonts w:eastAsia="楷体_GB2312"/>
          <w:lang w:eastAsia="zh-CN"/>
        </w:rPr>
      </w:pPr>
      <w:bookmarkStart w:id="958" w:name="_DV_M333"/>
      <w:bookmarkEnd w:id="958"/>
      <w:r w:rsidRPr="009A7DAF">
        <w:rPr>
          <w:rFonts w:eastAsia="楷体_GB2312" w:hint="eastAsia"/>
          <w:lang w:eastAsia="zh-CN"/>
        </w:rPr>
        <w:t>专人送达：通知方取得的被通知方签收单所示日；</w:t>
      </w:r>
    </w:p>
    <w:p w14:paraId="1124ACD0" w14:textId="77777777" w:rsidR="00ED3C36" w:rsidRPr="009A7DAF" w:rsidRDefault="00ED3C36">
      <w:pPr>
        <w:widowControl w:val="0"/>
        <w:numPr>
          <w:ilvl w:val="0"/>
          <w:numId w:val="38"/>
        </w:numPr>
        <w:autoSpaceDE w:val="0"/>
        <w:autoSpaceDN w:val="0"/>
        <w:adjustRightInd w:val="0"/>
        <w:spacing w:beforeLines="50" w:before="120" w:afterLines="50" w:after="120" w:line="360" w:lineRule="auto"/>
        <w:ind w:left="1259"/>
        <w:jc w:val="both"/>
        <w:rPr>
          <w:rFonts w:eastAsia="楷体_GB2312"/>
          <w:lang w:eastAsia="zh-CN"/>
        </w:rPr>
      </w:pPr>
      <w:r w:rsidRPr="009A7DAF">
        <w:rPr>
          <w:rFonts w:eastAsia="楷体_GB2312" w:hint="eastAsia"/>
          <w:lang w:eastAsia="zh-CN"/>
        </w:rPr>
        <w:t>特快专递：发出通知方持有的投邮凭证所示日后第</w:t>
      </w:r>
      <w:r w:rsidRPr="009A7DAF">
        <w:rPr>
          <w:rFonts w:eastAsia="楷体_GB2312"/>
          <w:lang w:eastAsia="zh-CN"/>
        </w:rPr>
        <w:t>3</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w:t>
      </w:r>
    </w:p>
    <w:p w14:paraId="47066B13" w14:textId="77777777" w:rsidR="00ED3C36" w:rsidRPr="009A7DAF" w:rsidRDefault="00ED3C36">
      <w:pPr>
        <w:widowControl w:val="0"/>
        <w:numPr>
          <w:ilvl w:val="0"/>
          <w:numId w:val="38"/>
        </w:numPr>
        <w:autoSpaceDE w:val="0"/>
        <w:autoSpaceDN w:val="0"/>
        <w:adjustRightInd w:val="0"/>
        <w:spacing w:beforeLines="50" w:before="120" w:afterLines="50" w:after="120" w:line="360" w:lineRule="auto"/>
        <w:ind w:left="1259"/>
        <w:jc w:val="both"/>
        <w:rPr>
          <w:rFonts w:eastAsia="楷体_GB2312"/>
          <w:lang w:eastAsia="zh-CN"/>
        </w:rPr>
      </w:pPr>
      <w:bookmarkStart w:id="959" w:name="_DV_M334"/>
      <w:bookmarkEnd w:id="959"/>
      <w:r w:rsidRPr="009A7DAF">
        <w:rPr>
          <w:rFonts w:eastAsia="楷体_GB2312" w:hint="eastAsia"/>
          <w:lang w:eastAsia="zh-CN"/>
        </w:rPr>
        <w:t>挂号信邮递：发出通知方持有的国内挂号函件收据所示日后第</w:t>
      </w:r>
      <w:r w:rsidRPr="009A7DAF">
        <w:rPr>
          <w:rFonts w:eastAsia="楷体_GB2312"/>
          <w:lang w:eastAsia="zh-CN"/>
        </w:rPr>
        <w:t>5</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w:t>
      </w:r>
    </w:p>
    <w:p w14:paraId="5C4684A1" w14:textId="77777777" w:rsidR="00ED3C36" w:rsidRPr="009A7DAF" w:rsidRDefault="00ED3C36">
      <w:pPr>
        <w:widowControl w:val="0"/>
        <w:numPr>
          <w:ilvl w:val="0"/>
          <w:numId w:val="38"/>
        </w:numPr>
        <w:autoSpaceDE w:val="0"/>
        <w:autoSpaceDN w:val="0"/>
        <w:adjustRightInd w:val="0"/>
        <w:spacing w:beforeLines="50" w:before="120" w:afterLines="50" w:after="120" w:line="360" w:lineRule="auto"/>
        <w:ind w:left="1259"/>
        <w:jc w:val="both"/>
        <w:rPr>
          <w:rFonts w:eastAsia="楷体_GB2312"/>
          <w:lang w:eastAsia="zh-CN"/>
        </w:rPr>
      </w:pPr>
      <w:r w:rsidRPr="009A7DAF">
        <w:rPr>
          <w:rFonts w:eastAsia="楷体_GB2312" w:hint="eastAsia"/>
          <w:lang w:eastAsia="zh-CN"/>
        </w:rPr>
        <w:t>传真：收到成功发送确认后的第</w:t>
      </w:r>
      <w:r w:rsidRPr="009A7DAF">
        <w:rPr>
          <w:rFonts w:eastAsia="楷体_GB2312"/>
          <w:lang w:eastAsia="zh-CN"/>
        </w:rPr>
        <w:t>1</w:t>
      </w:r>
      <w:r w:rsidRPr="009A7DAF">
        <w:rPr>
          <w:rFonts w:eastAsia="楷体_GB2312" w:hint="eastAsia"/>
          <w:lang w:eastAsia="zh-CN"/>
        </w:rPr>
        <w:t>个</w:t>
      </w:r>
      <w:r w:rsidRPr="009A7DAF">
        <w:rPr>
          <w:rFonts w:eastAsia="楷体_GB2312"/>
          <w:bCs/>
          <w:lang w:eastAsia="zh-CN"/>
        </w:rPr>
        <w:t>“</w:t>
      </w:r>
      <w:r w:rsidRPr="009A7DAF">
        <w:rPr>
          <w:rFonts w:eastAsia="楷体_GB2312" w:hint="eastAsia"/>
          <w:lang w:eastAsia="zh-CN"/>
        </w:rPr>
        <w:t>工作日</w:t>
      </w:r>
      <w:r w:rsidRPr="009A7DAF">
        <w:rPr>
          <w:rFonts w:eastAsia="楷体_GB2312"/>
          <w:bCs/>
          <w:lang w:eastAsia="zh-CN"/>
        </w:rPr>
        <w:t>”</w:t>
      </w:r>
      <w:r w:rsidRPr="009A7DAF">
        <w:rPr>
          <w:rFonts w:eastAsia="楷体_GB2312" w:hint="eastAsia"/>
          <w:lang w:eastAsia="zh-CN"/>
        </w:rPr>
        <w:t>。</w:t>
      </w:r>
    </w:p>
    <w:p w14:paraId="185AEE54"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本合同项下的任何通知、报告或其他通信以及抄送给其他各方的副本，均应按以下联系方式或各方不时根据本条款通知其他各方的联系方式发送给相关各方：</w:t>
      </w:r>
    </w:p>
    <w:tbl>
      <w:tblPr>
        <w:tblW w:w="0" w:type="auto"/>
        <w:tblInd w:w="783" w:type="dxa"/>
        <w:tblLayout w:type="fixed"/>
        <w:tblLook w:val="0000" w:firstRow="0" w:lastRow="0" w:firstColumn="0" w:lastColumn="0" w:noHBand="0" w:noVBand="0"/>
      </w:tblPr>
      <w:tblGrid>
        <w:gridCol w:w="3097"/>
        <w:gridCol w:w="5543"/>
      </w:tblGrid>
      <w:tr w:rsidR="00ED3C36" w:rsidRPr="009A7DAF" w14:paraId="39618351" w14:textId="77777777">
        <w:tc>
          <w:tcPr>
            <w:tcW w:w="3097" w:type="dxa"/>
            <w:tcBorders>
              <w:top w:val="nil"/>
              <w:left w:val="nil"/>
              <w:bottom w:val="nil"/>
              <w:right w:val="nil"/>
            </w:tcBorders>
          </w:tcPr>
          <w:p w14:paraId="7375DE2F" w14:textId="77777777" w:rsidR="00ED3C36" w:rsidRPr="009A7DAF" w:rsidRDefault="00ED3C36">
            <w:pPr>
              <w:spacing w:beforeLines="50" w:before="120" w:afterLines="50" w:after="120" w:line="360" w:lineRule="auto"/>
              <w:rPr>
                <w:rFonts w:eastAsia="楷体_GB2312"/>
                <w:lang w:eastAsia="zh-CN"/>
              </w:rPr>
            </w:pPr>
            <w:r w:rsidRPr="009A7DAF">
              <w:rPr>
                <w:rFonts w:eastAsia="楷体_GB2312" w:hint="eastAsia"/>
                <w:lang w:eastAsia="zh-CN"/>
              </w:rPr>
              <w:t>委托人、贷款服务机构：</w:t>
            </w:r>
          </w:p>
        </w:tc>
        <w:tc>
          <w:tcPr>
            <w:tcW w:w="5543" w:type="dxa"/>
            <w:tcBorders>
              <w:top w:val="nil"/>
              <w:left w:val="nil"/>
              <w:bottom w:val="nil"/>
              <w:right w:val="nil"/>
            </w:tcBorders>
          </w:tcPr>
          <w:p w14:paraId="0BD9B0D5" w14:textId="77777777" w:rsidR="00ED3C36" w:rsidRPr="009A7DAF" w:rsidRDefault="00047439">
            <w:pPr>
              <w:spacing w:beforeLines="50" w:before="120" w:afterLines="50" w:after="120" w:line="360" w:lineRule="auto"/>
              <w:rPr>
                <w:rFonts w:eastAsia="楷体_GB2312"/>
                <w:lang w:eastAsia="zh-CN"/>
              </w:rPr>
            </w:pPr>
            <w:r>
              <w:rPr>
                <w:rFonts w:eastAsia="楷体_GB2312" w:hint="eastAsia"/>
                <w:b/>
                <w:bCs/>
                <w:lang w:eastAsia="zh-CN"/>
              </w:rPr>
              <w:t>苏州银行股份有限公司</w:t>
            </w:r>
            <w:r w:rsidR="00ED3C36" w:rsidRPr="009A7DAF">
              <w:rPr>
                <w:rFonts w:eastAsia="楷体_GB2312"/>
                <w:lang w:eastAsia="zh-CN"/>
              </w:rPr>
              <w:br/>
            </w:r>
            <w:r w:rsidR="00ED3C36" w:rsidRPr="009A7DAF">
              <w:rPr>
                <w:rFonts w:eastAsia="楷体_GB2312" w:hint="eastAsia"/>
                <w:lang w:eastAsia="zh-CN"/>
              </w:rPr>
              <w:t>地址：</w:t>
            </w:r>
            <w:r w:rsidR="00123335">
              <w:rPr>
                <w:rFonts w:eastAsia="楷体_GB2312" w:hint="eastAsia"/>
                <w:lang w:eastAsia="zh-CN"/>
              </w:rPr>
              <w:t>【</w:t>
            </w:r>
            <w:r w:rsidR="003160C0" w:rsidRPr="007E320F">
              <w:rPr>
                <w:rFonts w:eastAsia="楷体_GB2312" w:hint="eastAsia"/>
                <w:lang w:eastAsia="zh-CN"/>
              </w:rPr>
              <w:t>江苏省苏州工业园区钟园路</w:t>
            </w:r>
            <w:r w:rsidR="003160C0" w:rsidRPr="007E320F">
              <w:rPr>
                <w:rFonts w:eastAsia="楷体_GB2312" w:hint="eastAsia"/>
                <w:lang w:eastAsia="zh-CN"/>
              </w:rPr>
              <w:t>728</w:t>
            </w:r>
            <w:r w:rsidR="003160C0" w:rsidRPr="007E320F">
              <w:rPr>
                <w:rFonts w:eastAsia="楷体_GB2312" w:hint="eastAsia"/>
                <w:lang w:eastAsia="zh-CN"/>
              </w:rPr>
              <w:t>号</w:t>
            </w:r>
            <w:r w:rsidR="00123335">
              <w:rPr>
                <w:rFonts w:eastAsia="楷体_GB2312" w:hint="eastAsia"/>
                <w:lang w:eastAsia="zh-CN"/>
              </w:rPr>
              <w:t>】</w:t>
            </w:r>
            <w:r w:rsidR="00ED3C36" w:rsidRPr="009A7DAF">
              <w:rPr>
                <w:rFonts w:eastAsia="楷体_GB2312"/>
                <w:lang w:eastAsia="zh-CN"/>
              </w:rPr>
              <w:br/>
            </w:r>
            <w:r w:rsidR="00ED3C36" w:rsidRPr="009A7DAF">
              <w:rPr>
                <w:rFonts w:eastAsia="楷体_GB2312" w:hint="eastAsia"/>
                <w:lang w:eastAsia="zh-CN"/>
              </w:rPr>
              <w:t>邮编：</w:t>
            </w:r>
            <w:r w:rsidR="00123335">
              <w:rPr>
                <w:rFonts w:eastAsia="楷体_GB2312" w:hint="eastAsia"/>
                <w:lang w:eastAsia="zh-CN"/>
              </w:rPr>
              <w:t>【</w:t>
            </w:r>
            <w:r w:rsidR="003160C0">
              <w:rPr>
                <w:rFonts w:eastAsia="楷体_GB2312" w:hint="eastAsia"/>
                <w:lang w:eastAsia="zh-CN"/>
              </w:rPr>
              <w:t>215028</w:t>
            </w:r>
            <w:r w:rsidR="00123335">
              <w:rPr>
                <w:rFonts w:eastAsia="楷体_GB2312" w:hint="eastAsia"/>
                <w:lang w:eastAsia="zh-CN"/>
              </w:rPr>
              <w:t>】</w:t>
            </w:r>
            <w:r w:rsidR="00ED3C36" w:rsidRPr="009A7DAF">
              <w:rPr>
                <w:rFonts w:eastAsia="楷体_GB2312"/>
                <w:lang w:eastAsia="zh-CN"/>
              </w:rPr>
              <w:br/>
            </w:r>
            <w:r w:rsidR="00ED3C36" w:rsidRPr="009A7DAF">
              <w:rPr>
                <w:rFonts w:eastAsia="楷体_GB2312" w:hint="eastAsia"/>
                <w:lang w:eastAsia="zh-CN"/>
              </w:rPr>
              <w:t>电话：</w:t>
            </w:r>
            <w:r w:rsidR="00123335">
              <w:rPr>
                <w:rFonts w:eastAsia="楷体_GB2312" w:hint="eastAsia"/>
                <w:lang w:eastAsia="zh-CN"/>
              </w:rPr>
              <w:t>【</w:t>
            </w:r>
            <w:r w:rsidR="003160C0">
              <w:rPr>
                <w:rFonts w:eastAsia="楷体_GB2312" w:hint="eastAsia"/>
                <w:lang w:eastAsia="zh-CN"/>
              </w:rPr>
              <w:t>021-60295345</w:t>
            </w:r>
            <w:r w:rsidR="00123335">
              <w:rPr>
                <w:rFonts w:eastAsia="楷体_GB2312" w:hint="eastAsia"/>
                <w:lang w:eastAsia="zh-CN"/>
              </w:rPr>
              <w:t>】</w:t>
            </w:r>
            <w:r w:rsidR="00ED3C36" w:rsidRPr="009A7DAF">
              <w:rPr>
                <w:rFonts w:eastAsia="楷体_GB2312"/>
                <w:lang w:eastAsia="zh-CN"/>
              </w:rPr>
              <w:br/>
            </w:r>
            <w:r w:rsidR="00ED3C36" w:rsidRPr="009A7DAF">
              <w:rPr>
                <w:rFonts w:eastAsia="楷体_GB2312" w:hint="eastAsia"/>
                <w:lang w:eastAsia="zh-CN"/>
              </w:rPr>
              <w:t>传真：</w:t>
            </w:r>
            <w:r w:rsidR="00123335">
              <w:rPr>
                <w:rFonts w:eastAsia="楷体_GB2312" w:hint="eastAsia"/>
                <w:lang w:eastAsia="zh-CN"/>
              </w:rPr>
              <w:t>【</w:t>
            </w:r>
            <w:r w:rsidR="003160C0">
              <w:rPr>
                <w:rFonts w:eastAsia="楷体_GB2312" w:hint="eastAsia"/>
                <w:lang w:eastAsia="zh-CN"/>
              </w:rPr>
              <w:t>021-61735018</w:t>
            </w:r>
            <w:r w:rsidR="00123335">
              <w:rPr>
                <w:rFonts w:eastAsia="楷体_GB2312" w:hint="eastAsia"/>
                <w:lang w:eastAsia="zh-CN"/>
              </w:rPr>
              <w:t>】</w:t>
            </w:r>
            <w:r w:rsidR="00ED3C36" w:rsidRPr="009A7DAF">
              <w:rPr>
                <w:rFonts w:eastAsia="楷体_GB2312"/>
                <w:lang w:eastAsia="zh-CN"/>
              </w:rPr>
              <w:br/>
            </w:r>
            <w:r w:rsidR="00ED3C36" w:rsidRPr="009A7DAF">
              <w:rPr>
                <w:rFonts w:eastAsia="楷体_GB2312" w:hint="eastAsia"/>
                <w:lang w:eastAsia="zh-CN"/>
              </w:rPr>
              <w:t>联系人：</w:t>
            </w:r>
            <w:r w:rsidR="00123335">
              <w:rPr>
                <w:rFonts w:eastAsia="楷体_GB2312" w:hint="eastAsia"/>
                <w:lang w:eastAsia="zh-CN"/>
              </w:rPr>
              <w:t>【</w:t>
            </w:r>
            <w:r w:rsidR="003160C0">
              <w:rPr>
                <w:rFonts w:eastAsia="楷体_GB2312" w:hint="eastAsia"/>
                <w:lang w:eastAsia="zh-CN"/>
              </w:rPr>
              <w:t>丁亮</w:t>
            </w:r>
            <w:r w:rsidR="00123335">
              <w:rPr>
                <w:rFonts w:eastAsia="楷体_GB2312" w:hint="eastAsia"/>
                <w:lang w:eastAsia="zh-CN"/>
              </w:rPr>
              <w:t>】</w:t>
            </w:r>
          </w:p>
        </w:tc>
      </w:tr>
      <w:tr w:rsidR="00ED3C36" w:rsidRPr="009A7DAF" w14:paraId="3348DEBA" w14:textId="77777777">
        <w:tc>
          <w:tcPr>
            <w:tcW w:w="3097" w:type="dxa"/>
            <w:tcBorders>
              <w:top w:val="nil"/>
              <w:left w:val="nil"/>
              <w:bottom w:val="nil"/>
              <w:right w:val="nil"/>
            </w:tcBorders>
          </w:tcPr>
          <w:p w14:paraId="6CF78D25" w14:textId="77777777" w:rsidR="00ED3C36" w:rsidRPr="009A7DAF" w:rsidRDefault="00ED3C36">
            <w:pPr>
              <w:spacing w:beforeLines="50" w:before="120" w:afterLines="50" w:after="120" w:line="360" w:lineRule="auto"/>
              <w:rPr>
                <w:rFonts w:eastAsia="楷体_GB2312"/>
              </w:rPr>
            </w:pPr>
            <w:r w:rsidRPr="009A7DAF">
              <w:rPr>
                <w:rFonts w:eastAsia="楷体_GB2312" w:hint="eastAsia"/>
              </w:rPr>
              <w:lastRenderedPageBreak/>
              <w:t>受托人：</w:t>
            </w:r>
          </w:p>
        </w:tc>
        <w:tc>
          <w:tcPr>
            <w:tcW w:w="5543" w:type="dxa"/>
            <w:tcBorders>
              <w:top w:val="nil"/>
              <w:left w:val="nil"/>
              <w:bottom w:val="nil"/>
              <w:right w:val="nil"/>
            </w:tcBorders>
          </w:tcPr>
          <w:p w14:paraId="6FEEB2A9" w14:textId="77777777" w:rsidR="00ED3C36" w:rsidRPr="009A7DAF" w:rsidRDefault="00ED3C36" w:rsidP="00893773">
            <w:pPr>
              <w:tabs>
                <w:tab w:val="left" w:pos="720"/>
                <w:tab w:val="left" w:pos="2304"/>
              </w:tabs>
              <w:spacing w:beforeLines="50" w:before="120" w:afterLines="50" w:after="120" w:line="360" w:lineRule="auto"/>
              <w:jc w:val="both"/>
              <w:rPr>
                <w:rFonts w:eastAsia="楷体_GB2312"/>
                <w:lang w:eastAsia="zh-CN"/>
              </w:rPr>
            </w:pPr>
            <w:r w:rsidRPr="009A7DAF">
              <w:rPr>
                <w:rFonts w:eastAsia="楷体_GB2312" w:hint="eastAsia"/>
                <w:b/>
                <w:lang w:eastAsia="zh-CN"/>
              </w:rPr>
              <w:t>交银国际信托有限公司</w:t>
            </w:r>
            <w:r w:rsidRPr="009A7DAF">
              <w:rPr>
                <w:rFonts w:eastAsia="楷体_GB2312"/>
                <w:lang w:eastAsia="zh-CN"/>
              </w:rPr>
              <w:br/>
            </w:r>
            <w:r w:rsidRPr="009A7DAF">
              <w:rPr>
                <w:rFonts w:eastAsia="楷体_GB2312" w:hint="eastAsia"/>
                <w:lang w:eastAsia="zh-CN"/>
              </w:rPr>
              <w:t>地址：</w:t>
            </w:r>
            <w:r w:rsidR="00DC6C57">
              <w:rPr>
                <w:rFonts w:eastAsia="楷体_GB2312" w:hint="eastAsia"/>
                <w:lang w:eastAsia="zh-CN"/>
              </w:rPr>
              <w:t>湖北省</w:t>
            </w:r>
            <w:r w:rsidR="00DC6C57" w:rsidRPr="00A14AAA">
              <w:rPr>
                <w:rFonts w:eastAsia="楷体_GB2312" w:hint="eastAsia"/>
                <w:lang w:eastAsia="zh-CN"/>
              </w:rPr>
              <w:t>武</w:t>
            </w:r>
            <w:r w:rsidR="00DC6C57" w:rsidRPr="00A14AAA">
              <w:rPr>
                <w:rFonts w:eastAsia="楷体_GB2312"/>
                <w:lang w:eastAsia="zh-CN"/>
              </w:rPr>
              <w:t>汉市</w:t>
            </w:r>
            <w:r w:rsidR="00DC6C57">
              <w:rPr>
                <w:rFonts w:eastAsia="楷体_GB2312" w:hint="eastAsia"/>
                <w:lang w:eastAsia="zh-CN"/>
              </w:rPr>
              <w:t>江汉区</w:t>
            </w:r>
            <w:r w:rsidR="00DC6C57" w:rsidRPr="00A14AAA">
              <w:rPr>
                <w:rFonts w:eastAsia="楷体_GB2312"/>
                <w:lang w:eastAsia="zh-CN"/>
              </w:rPr>
              <w:t>建设大道</w:t>
            </w:r>
            <w:r w:rsidR="00DC6C57" w:rsidRPr="00A14AAA">
              <w:rPr>
                <w:rFonts w:eastAsia="楷体_GB2312"/>
                <w:lang w:eastAsia="zh-CN"/>
              </w:rPr>
              <w:t>847</w:t>
            </w:r>
            <w:r w:rsidR="00DC6C57" w:rsidRPr="00A14AAA">
              <w:rPr>
                <w:rFonts w:eastAsia="楷体_GB2312"/>
                <w:lang w:eastAsia="zh-CN"/>
              </w:rPr>
              <w:t>号瑞通广场</w:t>
            </w:r>
            <w:r w:rsidR="00DC6C57" w:rsidRPr="00A14AAA">
              <w:rPr>
                <w:rFonts w:eastAsia="楷体_GB2312"/>
                <w:lang w:eastAsia="zh-CN"/>
              </w:rPr>
              <w:t>B</w:t>
            </w:r>
            <w:r w:rsidR="00DC6C57" w:rsidRPr="00A14AAA">
              <w:rPr>
                <w:rFonts w:eastAsia="楷体_GB2312"/>
                <w:lang w:eastAsia="zh-CN"/>
              </w:rPr>
              <w:t>座</w:t>
            </w:r>
            <w:r w:rsidR="00DC6C57" w:rsidRPr="00A14AAA">
              <w:rPr>
                <w:rFonts w:eastAsia="楷体_GB2312"/>
                <w:lang w:eastAsia="zh-CN"/>
              </w:rPr>
              <w:t>16</w:t>
            </w:r>
            <w:r w:rsidR="00DC6C57" w:rsidRPr="00A14AAA">
              <w:rPr>
                <w:rFonts w:eastAsia="楷体_GB2312"/>
                <w:lang w:eastAsia="zh-CN"/>
              </w:rPr>
              <w:t>、</w:t>
            </w:r>
            <w:r w:rsidR="00DC6C57" w:rsidRPr="00A14AAA">
              <w:rPr>
                <w:rFonts w:eastAsia="楷体_GB2312"/>
                <w:lang w:eastAsia="zh-CN"/>
              </w:rPr>
              <w:t>17</w:t>
            </w:r>
            <w:r w:rsidR="00DC6C57">
              <w:rPr>
                <w:rFonts w:eastAsia="楷体_GB2312" w:hint="eastAsia"/>
                <w:lang w:eastAsia="zh-CN"/>
              </w:rPr>
              <w:t>层</w:t>
            </w:r>
            <w:r w:rsidRPr="009A7DAF">
              <w:rPr>
                <w:rFonts w:eastAsia="楷体_GB2312"/>
                <w:lang w:eastAsia="zh-CN"/>
              </w:rPr>
              <w:br/>
            </w:r>
            <w:r w:rsidRPr="009A7DAF">
              <w:rPr>
                <w:rFonts w:eastAsia="楷体_GB2312" w:hint="eastAsia"/>
                <w:lang w:eastAsia="zh-CN"/>
              </w:rPr>
              <w:t>邮编：</w:t>
            </w:r>
            <w:r w:rsidRPr="009A7DAF">
              <w:rPr>
                <w:rFonts w:eastAsia="楷体_GB2312"/>
                <w:lang w:eastAsia="zh-CN"/>
              </w:rPr>
              <w:t>430015</w:t>
            </w:r>
            <w:r w:rsidRPr="009A7DAF">
              <w:rPr>
                <w:rFonts w:eastAsia="楷体_GB2312"/>
                <w:lang w:eastAsia="zh-CN"/>
              </w:rPr>
              <w:br/>
            </w:r>
            <w:r w:rsidRPr="009A7DAF">
              <w:rPr>
                <w:rFonts w:eastAsia="楷体_GB2312" w:hint="eastAsia"/>
                <w:lang w:eastAsia="zh-CN"/>
              </w:rPr>
              <w:t>电话：</w:t>
            </w:r>
            <w:r w:rsidR="00123335">
              <w:rPr>
                <w:rFonts w:eastAsia="楷体_GB2312" w:hint="eastAsia"/>
                <w:lang w:eastAsia="zh-CN"/>
              </w:rPr>
              <w:t>【</w:t>
            </w:r>
            <w:r w:rsidR="00DE3C41">
              <w:rPr>
                <w:rFonts w:eastAsia="楷体_GB2312" w:hint="eastAsia"/>
                <w:lang w:eastAsia="zh-CN"/>
              </w:rPr>
              <w:t>021-32169666-1519</w:t>
            </w:r>
            <w:r w:rsidR="00123335">
              <w:rPr>
                <w:rFonts w:eastAsia="楷体_GB2312" w:hint="eastAsia"/>
                <w:lang w:eastAsia="zh-CN"/>
              </w:rPr>
              <w:t>】</w:t>
            </w:r>
            <w:r w:rsidRPr="009A7DAF">
              <w:rPr>
                <w:rFonts w:eastAsia="楷体_GB2312"/>
                <w:lang w:eastAsia="zh-CN"/>
              </w:rPr>
              <w:br/>
            </w:r>
            <w:r w:rsidRPr="009A7DAF">
              <w:rPr>
                <w:rFonts w:eastAsia="楷体_GB2312" w:hint="eastAsia"/>
                <w:lang w:eastAsia="zh-CN"/>
              </w:rPr>
              <w:t>传真：</w:t>
            </w:r>
            <w:r w:rsidR="00123335">
              <w:rPr>
                <w:rFonts w:eastAsia="楷体_GB2312" w:hint="eastAsia"/>
                <w:lang w:eastAsia="zh-CN"/>
              </w:rPr>
              <w:t>【</w:t>
            </w:r>
            <w:r w:rsidR="00DE3C41">
              <w:rPr>
                <w:rFonts w:eastAsia="楷体_GB2312" w:hint="eastAsia"/>
                <w:lang w:eastAsia="zh-CN"/>
              </w:rPr>
              <w:t>021-62706223</w:t>
            </w:r>
            <w:r w:rsidR="00123335">
              <w:rPr>
                <w:rFonts w:eastAsia="楷体_GB2312" w:hint="eastAsia"/>
                <w:lang w:eastAsia="zh-CN"/>
              </w:rPr>
              <w:t>】</w:t>
            </w:r>
            <w:r w:rsidRPr="009A7DAF">
              <w:rPr>
                <w:rFonts w:eastAsia="楷体_GB2312"/>
                <w:lang w:eastAsia="zh-CN"/>
              </w:rPr>
              <w:br/>
            </w:r>
            <w:r w:rsidRPr="009A7DAF">
              <w:rPr>
                <w:rFonts w:eastAsia="楷体_GB2312" w:hint="eastAsia"/>
                <w:lang w:eastAsia="zh-CN"/>
              </w:rPr>
              <w:t>联系人：</w:t>
            </w:r>
            <w:r w:rsidR="00123335">
              <w:rPr>
                <w:rFonts w:eastAsia="楷体_GB2312" w:hint="eastAsia"/>
                <w:lang w:eastAsia="zh-CN"/>
              </w:rPr>
              <w:t>【</w:t>
            </w:r>
            <w:r w:rsidR="00DE3C41">
              <w:rPr>
                <w:rFonts w:eastAsia="楷体_GB2312" w:hint="eastAsia"/>
                <w:lang w:eastAsia="zh-CN"/>
              </w:rPr>
              <w:t>傅勐哲</w:t>
            </w:r>
            <w:r w:rsidR="00123335">
              <w:rPr>
                <w:rFonts w:eastAsia="楷体_GB2312" w:hint="eastAsia"/>
                <w:lang w:eastAsia="zh-CN"/>
              </w:rPr>
              <w:t>】</w:t>
            </w:r>
          </w:p>
        </w:tc>
      </w:tr>
      <w:tr w:rsidR="00ED3C36" w:rsidRPr="009A7DAF" w14:paraId="0D059BCA" w14:textId="77777777">
        <w:tc>
          <w:tcPr>
            <w:tcW w:w="3097" w:type="dxa"/>
            <w:tcBorders>
              <w:top w:val="nil"/>
              <w:left w:val="nil"/>
              <w:bottom w:val="nil"/>
              <w:right w:val="nil"/>
            </w:tcBorders>
          </w:tcPr>
          <w:p w14:paraId="0D955D9D" w14:textId="77777777" w:rsidR="00ED3C36" w:rsidRPr="009A7DAF" w:rsidRDefault="00ED3C36">
            <w:pPr>
              <w:tabs>
                <w:tab w:val="left" w:pos="720"/>
                <w:tab w:val="left" w:pos="2304"/>
              </w:tabs>
              <w:spacing w:beforeLines="50" w:before="120" w:afterLines="50" w:after="120" w:line="360" w:lineRule="auto"/>
              <w:jc w:val="both"/>
              <w:rPr>
                <w:rFonts w:eastAsia="楷体_GB2312"/>
              </w:rPr>
            </w:pPr>
            <w:r w:rsidRPr="009A7DAF">
              <w:rPr>
                <w:rFonts w:eastAsia="楷体_GB2312" w:hint="eastAsia"/>
              </w:rPr>
              <w:t>评级机构：</w:t>
            </w:r>
          </w:p>
        </w:tc>
        <w:tc>
          <w:tcPr>
            <w:tcW w:w="5543" w:type="dxa"/>
            <w:tcBorders>
              <w:top w:val="nil"/>
              <w:left w:val="nil"/>
              <w:bottom w:val="nil"/>
              <w:right w:val="nil"/>
            </w:tcBorders>
          </w:tcPr>
          <w:p w14:paraId="363513EC" w14:textId="77777777" w:rsidR="00123335" w:rsidRDefault="00ED3C36">
            <w:pPr>
              <w:tabs>
                <w:tab w:val="left" w:pos="720"/>
                <w:tab w:val="left" w:pos="2304"/>
              </w:tabs>
              <w:spacing w:beforeLines="50" w:before="120" w:afterLines="50" w:after="120" w:line="360" w:lineRule="auto"/>
              <w:jc w:val="both"/>
            </w:pPr>
            <w:r w:rsidRPr="009A7DAF">
              <w:rPr>
                <w:rFonts w:eastAsia="楷体_GB2312" w:hint="eastAsia"/>
                <w:b/>
                <w:lang w:eastAsia="zh-CN"/>
              </w:rPr>
              <w:t>中诚信国际信用评级有限责任公司</w:t>
            </w:r>
            <w:r w:rsidRPr="009A7DAF">
              <w:rPr>
                <w:rFonts w:eastAsia="楷体_GB2312"/>
              </w:rPr>
              <w:br/>
            </w:r>
            <w:r w:rsidRPr="009A7DAF">
              <w:rPr>
                <w:rFonts w:eastAsia="楷体_GB2312" w:hint="eastAsia"/>
              </w:rPr>
              <w:t>地址：北京市复兴门内大街</w:t>
            </w:r>
            <w:r w:rsidRPr="009A7DAF">
              <w:rPr>
                <w:rFonts w:eastAsia="楷体_GB2312"/>
              </w:rPr>
              <w:t>156</w:t>
            </w:r>
            <w:r w:rsidRPr="009A7DAF">
              <w:rPr>
                <w:rFonts w:eastAsia="楷体_GB2312" w:hint="eastAsia"/>
              </w:rPr>
              <w:t>号北京招商国际金融中心</w:t>
            </w:r>
            <w:r w:rsidRPr="009A7DAF">
              <w:rPr>
                <w:rFonts w:eastAsia="楷体_GB2312"/>
              </w:rPr>
              <w:t>D</w:t>
            </w:r>
            <w:r w:rsidRPr="009A7DAF">
              <w:rPr>
                <w:rFonts w:eastAsia="楷体_GB2312" w:hint="eastAsia"/>
              </w:rPr>
              <w:t>座</w:t>
            </w:r>
            <w:r w:rsidRPr="009A7DAF">
              <w:rPr>
                <w:rFonts w:eastAsia="楷体_GB2312"/>
              </w:rPr>
              <w:t>7</w:t>
            </w:r>
            <w:r w:rsidRPr="009A7DAF">
              <w:rPr>
                <w:rFonts w:eastAsia="楷体_GB2312" w:hint="eastAsia"/>
              </w:rPr>
              <w:t>层</w:t>
            </w:r>
            <w:r w:rsidRPr="009A7DAF">
              <w:rPr>
                <w:rFonts w:eastAsia="楷体_GB2312"/>
              </w:rPr>
              <w:br/>
            </w:r>
            <w:r w:rsidRPr="009A7DAF">
              <w:rPr>
                <w:rFonts w:eastAsia="楷体_GB2312" w:hint="eastAsia"/>
              </w:rPr>
              <w:t>邮编：</w:t>
            </w:r>
            <w:r w:rsidRPr="009A7DAF">
              <w:rPr>
                <w:rFonts w:eastAsia="楷体_GB2312"/>
              </w:rPr>
              <w:t>100031</w:t>
            </w:r>
            <w:r w:rsidRPr="009A7DAF">
              <w:rPr>
                <w:rFonts w:eastAsia="楷体_GB2312"/>
              </w:rPr>
              <w:br/>
            </w:r>
            <w:r w:rsidRPr="009A7DAF">
              <w:rPr>
                <w:rFonts w:eastAsia="楷体_GB2312" w:hint="eastAsia"/>
              </w:rPr>
              <w:t>电话：</w:t>
            </w:r>
            <w:r w:rsidR="00123335">
              <w:rPr>
                <w:rFonts w:eastAsia="楷体_GB2312" w:hint="eastAsia"/>
                <w:lang w:eastAsia="zh-CN"/>
              </w:rPr>
              <w:t>【】</w:t>
            </w:r>
          </w:p>
          <w:p w14:paraId="2D4A0DF1" w14:textId="77777777" w:rsidR="00ED3C36" w:rsidRPr="009A7DAF" w:rsidRDefault="00ED3C36">
            <w:pPr>
              <w:tabs>
                <w:tab w:val="left" w:pos="720"/>
                <w:tab w:val="left" w:pos="2304"/>
              </w:tabs>
              <w:spacing w:beforeLines="50" w:before="120" w:afterLines="50" w:after="120" w:line="360" w:lineRule="auto"/>
              <w:jc w:val="both"/>
              <w:rPr>
                <w:rFonts w:eastAsia="楷体_GB2312"/>
              </w:rPr>
            </w:pPr>
            <w:r w:rsidRPr="009A7DAF">
              <w:rPr>
                <w:rFonts w:eastAsia="楷体_GB2312" w:hint="eastAsia"/>
              </w:rPr>
              <w:t>传真：</w:t>
            </w:r>
            <w:r w:rsidR="00123335">
              <w:rPr>
                <w:rFonts w:eastAsia="楷体_GB2312" w:hint="eastAsia"/>
                <w:lang w:eastAsia="zh-CN"/>
              </w:rPr>
              <w:t>【】</w:t>
            </w:r>
            <w:r w:rsidRPr="009A7DAF">
              <w:rPr>
                <w:rFonts w:eastAsia="楷体_GB2312"/>
              </w:rPr>
              <w:br/>
            </w:r>
            <w:r w:rsidRPr="009A7DAF">
              <w:rPr>
                <w:rFonts w:eastAsia="楷体_GB2312" w:hint="eastAsia"/>
              </w:rPr>
              <w:t>联系人：</w:t>
            </w:r>
            <w:r w:rsidR="00123335">
              <w:rPr>
                <w:rFonts w:eastAsia="楷体_GB2312" w:hint="eastAsia"/>
                <w:lang w:eastAsia="zh-CN"/>
              </w:rPr>
              <w:t>【】</w:t>
            </w:r>
          </w:p>
        </w:tc>
      </w:tr>
      <w:tr w:rsidR="00ED3C36" w:rsidRPr="009A7DAF" w14:paraId="1089A5CC" w14:textId="77777777">
        <w:tc>
          <w:tcPr>
            <w:tcW w:w="3097" w:type="dxa"/>
            <w:tcBorders>
              <w:top w:val="nil"/>
              <w:left w:val="nil"/>
              <w:bottom w:val="nil"/>
              <w:right w:val="nil"/>
            </w:tcBorders>
          </w:tcPr>
          <w:p w14:paraId="2B364191" w14:textId="77777777" w:rsidR="00ED3C36" w:rsidRPr="009A7DAF" w:rsidRDefault="00ED3C36">
            <w:pPr>
              <w:tabs>
                <w:tab w:val="left" w:pos="720"/>
                <w:tab w:val="left" w:pos="2304"/>
              </w:tabs>
              <w:spacing w:beforeLines="50" w:before="120" w:afterLines="50" w:after="120" w:line="360" w:lineRule="auto"/>
              <w:jc w:val="both"/>
              <w:rPr>
                <w:rFonts w:eastAsia="楷体_GB2312"/>
              </w:rPr>
            </w:pPr>
            <w:r w:rsidRPr="009A7DAF">
              <w:rPr>
                <w:rFonts w:eastAsia="楷体_GB2312" w:hint="eastAsia"/>
              </w:rPr>
              <w:t>评级机构：</w:t>
            </w:r>
          </w:p>
        </w:tc>
        <w:tc>
          <w:tcPr>
            <w:tcW w:w="5543" w:type="dxa"/>
            <w:tcBorders>
              <w:top w:val="nil"/>
              <w:left w:val="nil"/>
              <w:bottom w:val="nil"/>
              <w:right w:val="nil"/>
            </w:tcBorders>
          </w:tcPr>
          <w:p w14:paraId="5B7E1F75" w14:textId="77777777" w:rsidR="00ED3C36" w:rsidRPr="009A7DAF" w:rsidRDefault="00ED3C36">
            <w:pPr>
              <w:tabs>
                <w:tab w:val="left" w:pos="720"/>
                <w:tab w:val="left" w:pos="2304"/>
              </w:tabs>
              <w:spacing w:beforeLines="50" w:before="120" w:afterLines="50" w:after="120" w:line="360" w:lineRule="auto"/>
              <w:jc w:val="both"/>
              <w:rPr>
                <w:rFonts w:eastAsia="楷体_GB2312"/>
              </w:rPr>
            </w:pPr>
            <w:r w:rsidRPr="009A7DAF">
              <w:rPr>
                <w:rFonts w:eastAsia="楷体_GB2312" w:hint="eastAsia"/>
                <w:b/>
              </w:rPr>
              <w:t>中债资信评估有限责任公司</w:t>
            </w:r>
            <w:r w:rsidRPr="009A7DAF">
              <w:rPr>
                <w:rFonts w:eastAsia="楷体_GB2312"/>
              </w:rPr>
              <w:br/>
            </w:r>
            <w:r w:rsidRPr="009A7DAF">
              <w:rPr>
                <w:rFonts w:eastAsia="楷体_GB2312" w:hint="eastAsia"/>
              </w:rPr>
              <w:t>地址：北京市西城区金融大街</w:t>
            </w:r>
            <w:r w:rsidRPr="009A7DAF">
              <w:rPr>
                <w:rFonts w:eastAsia="楷体_GB2312"/>
              </w:rPr>
              <w:t>28</w:t>
            </w:r>
            <w:r w:rsidRPr="009A7DAF">
              <w:rPr>
                <w:rFonts w:eastAsia="楷体_GB2312" w:hint="eastAsia"/>
              </w:rPr>
              <w:t>号院盈泰中心</w:t>
            </w:r>
            <w:r w:rsidRPr="009A7DAF">
              <w:rPr>
                <w:rFonts w:eastAsia="楷体_GB2312"/>
              </w:rPr>
              <w:t>2</w:t>
            </w:r>
            <w:r w:rsidRPr="009A7DAF">
              <w:rPr>
                <w:rFonts w:eastAsia="楷体_GB2312" w:hint="eastAsia"/>
              </w:rPr>
              <w:t>号楼</w:t>
            </w:r>
            <w:r w:rsidRPr="009A7DAF">
              <w:rPr>
                <w:rFonts w:eastAsia="楷体_GB2312"/>
              </w:rPr>
              <w:t>6</w:t>
            </w:r>
            <w:r w:rsidRPr="009A7DAF">
              <w:rPr>
                <w:rFonts w:eastAsia="楷体_GB2312" w:hint="eastAsia"/>
              </w:rPr>
              <w:t>层</w:t>
            </w:r>
            <w:r w:rsidRPr="009A7DAF">
              <w:rPr>
                <w:rFonts w:eastAsia="楷体_GB2312"/>
              </w:rPr>
              <w:br/>
            </w:r>
            <w:r w:rsidRPr="009A7DAF">
              <w:rPr>
                <w:rFonts w:eastAsia="楷体_GB2312" w:hint="eastAsia"/>
              </w:rPr>
              <w:t>邮编：</w:t>
            </w:r>
            <w:r w:rsidRPr="009A7DAF">
              <w:rPr>
                <w:rFonts w:eastAsia="楷体_GB2312"/>
              </w:rPr>
              <w:t>100032</w:t>
            </w:r>
            <w:r w:rsidRPr="009A7DAF">
              <w:rPr>
                <w:rFonts w:eastAsia="楷体_GB2312"/>
              </w:rPr>
              <w:br/>
            </w:r>
            <w:r w:rsidRPr="009A7DAF">
              <w:rPr>
                <w:rFonts w:eastAsia="楷体_GB2312" w:hint="eastAsia"/>
              </w:rPr>
              <w:t>电话：</w:t>
            </w:r>
            <w:r w:rsidR="00123335">
              <w:rPr>
                <w:rFonts w:eastAsia="楷体_GB2312" w:hint="eastAsia"/>
                <w:lang w:eastAsia="zh-CN"/>
              </w:rPr>
              <w:t>【】</w:t>
            </w:r>
            <w:r w:rsidRPr="009A7DAF">
              <w:rPr>
                <w:rFonts w:eastAsia="楷体_GB2312"/>
              </w:rPr>
              <w:br/>
            </w:r>
            <w:r w:rsidRPr="009A7DAF">
              <w:rPr>
                <w:rFonts w:eastAsia="楷体_GB2312" w:hint="eastAsia"/>
              </w:rPr>
              <w:t>传真：</w:t>
            </w:r>
            <w:r w:rsidR="00123335">
              <w:rPr>
                <w:rFonts w:eastAsia="楷体_GB2312" w:hint="eastAsia"/>
                <w:lang w:eastAsia="zh-CN"/>
              </w:rPr>
              <w:t>【】</w:t>
            </w:r>
            <w:r w:rsidRPr="009A7DAF">
              <w:rPr>
                <w:rFonts w:eastAsia="楷体_GB2312"/>
              </w:rPr>
              <w:br/>
            </w:r>
            <w:r w:rsidRPr="009A7DAF">
              <w:rPr>
                <w:rFonts w:eastAsia="楷体_GB2312" w:hint="eastAsia"/>
              </w:rPr>
              <w:t>联系人：</w:t>
            </w:r>
            <w:r w:rsidR="00123335">
              <w:rPr>
                <w:rFonts w:eastAsia="楷体_GB2312" w:hint="eastAsia"/>
                <w:lang w:eastAsia="zh-CN"/>
              </w:rPr>
              <w:t>【】</w:t>
            </w:r>
          </w:p>
        </w:tc>
      </w:tr>
    </w:tbl>
    <w:p w14:paraId="0BAA31DE"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一方通讯地址或联络方式发生变化，应自发生变化之日起</w:t>
      </w:r>
      <w:r w:rsidRPr="009A7DAF">
        <w:rPr>
          <w:rFonts w:eastAsia="楷体_GB2312"/>
          <w:lang w:eastAsia="zh-CN"/>
        </w:rPr>
        <w:t>20</w:t>
      </w:r>
      <w:r w:rsidRPr="009A7DAF">
        <w:rPr>
          <w:rFonts w:eastAsia="楷体_GB2312" w:hint="eastAsia"/>
          <w:lang w:eastAsia="zh-CN"/>
        </w:rPr>
        <w:t>日内以书面形式通知其他各方。如果在</w:t>
      </w:r>
      <w:r w:rsidRPr="009A7DAF">
        <w:rPr>
          <w:rFonts w:eastAsia="楷体_GB2312"/>
          <w:lang w:eastAsia="zh-CN"/>
        </w:rPr>
        <w:t>“</w:t>
      </w:r>
      <w:r w:rsidRPr="009A7DAF">
        <w:rPr>
          <w:rFonts w:eastAsia="楷体_GB2312" w:hint="eastAsia"/>
          <w:lang w:eastAsia="zh-CN"/>
        </w:rPr>
        <w:t>信托终止日</w:t>
      </w:r>
      <w:r w:rsidRPr="009A7DAF">
        <w:rPr>
          <w:rFonts w:eastAsia="楷体_GB2312"/>
          <w:lang w:eastAsia="zh-CN"/>
        </w:rPr>
        <w:t>”</w:t>
      </w:r>
      <w:r w:rsidRPr="009A7DAF">
        <w:rPr>
          <w:rFonts w:eastAsia="楷体_GB2312" w:hint="eastAsia"/>
          <w:lang w:eastAsia="zh-CN"/>
        </w:rPr>
        <w:t>前一个月内发生变化，应在</w:t>
      </w:r>
      <w:r w:rsidRPr="009A7DAF">
        <w:rPr>
          <w:rFonts w:eastAsia="楷体_GB2312"/>
          <w:lang w:eastAsia="zh-CN"/>
        </w:rPr>
        <w:t>2</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内以书面形式通知其他各方。</w:t>
      </w:r>
    </w:p>
    <w:p w14:paraId="1B47D250"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如果通讯地址或联络方式发生变化的一方（简称</w:t>
      </w:r>
      <w:r w:rsidRPr="009A7DAF">
        <w:rPr>
          <w:rFonts w:eastAsia="楷体_GB2312"/>
          <w:lang w:eastAsia="zh-CN"/>
        </w:rPr>
        <w:t>“</w:t>
      </w:r>
      <w:r w:rsidRPr="009A7DAF">
        <w:rPr>
          <w:rFonts w:eastAsia="楷体_GB2312" w:hint="eastAsia"/>
          <w:lang w:eastAsia="zh-CN"/>
        </w:rPr>
        <w:t>变动一方</w:t>
      </w:r>
      <w:r w:rsidRPr="009A7DAF">
        <w:rPr>
          <w:rFonts w:eastAsia="楷体_GB2312"/>
          <w:lang w:eastAsia="zh-CN"/>
        </w:rPr>
        <w:t>”</w:t>
      </w:r>
      <w:r w:rsidRPr="009A7DAF">
        <w:rPr>
          <w:rFonts w:eastAsia="楷体_GB2312" w:hint="eastAsia"/>
          <w:lang w:eastAsia="zh-CN"/>
        </w:rPr>
        <w:t>），未将有关</w:t>
      </w:r>
      <w:r w:rsidRPr="009A7DAF">
        <w:rPr>
          <w:rFonts w:eastAsia="楷体_GB2312" w:hint="eastAsia"/>
          <w:lang w:eastAsia="zh-CN"/>
        </w:rPr>
        <w:lastRenderedPageBreak/>
        <w:t>变化及时通知其他各方，除非</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另有规定，变动一方应对由此而造成的影响和损失承担责任。</w:t>
      </w:r>
    </w:p>
    <w:p w14:paraId="2D5C1789"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60" w:name="_Toc389145755"/>
      <w:bookmarkStart w:id="961" w:name="_Toc388880648"/>
      <w:bookmarkStart w:id="962" w:name="_Toc389048996"/>
      <w:bookmarkStart w:id="963" w:name="_Toc13816324"/>
      <w:bookmarkStart w:id="964" w:name="_Toc15369295"/>
      <w:bookmarkStart w:id="965" w:name="_Toc99420081"/>
      <w:bookmarkStart w:id="966" w:name="_Toc107783395"/>
      <w:bookmarkStart w:id="967" w:name="_Toc207007324"/>
      <w:bookmarkStart w:id="968" w:name="_Toc417048724"/>
      <w:bookmarkStart w:id="969" w:name="_Toc172438593"/>
      <w:bookmarkStart w:id="970" w:name="_Toc443651170"/>
      <w:bookmarkEnd w:id="956"/>
      <w:bookmarkEnd w:id="960"/>
      <w:bookmarkEnd w:id="961"/>
      <w:bookmarkEnd w:id="962"/>
      <w:r w:rsidRPr="009A7DAF">
        <w:rPr>
          <w:rFonts w:eastAsia="楷体_GB2312" w:hint="eastAsia"/>
          <w:b/>
        </w:rPr>
        <w:t>修改和弃权</w:t>
      </w:r>
      <w:bookmarkEnd w:id="963"/>
      <w:bookmarkEnd w:id="964"/>
      <w:bookmarkEnd w:id="965"/>
      <w:bookmarkEnd w:id="966"/>
      <w:bookmarkEnd w:id="967"/>
      <w:bookmarkEnd w:id="968"/>
      <w:bookmarkEnd w:id="969"/>
      <w:bookmarkEnd w:id="970"/>
    </w:p>
    <w:p w14:paraId="40FFBFC1" w14:textId="77777777" w:rsidR="00ED3C36" w:rsidRPr="009A7DAF" w:rsidRDefault="00ED3C36">
      <w:pPr>
        <w:widowControl w:val="0"/>
        <w:numPr>
          <w:ilvl w:val="1"/>
          <w:numId w:val="7"/>
        </w:numPr>
        <w:spacing w:beforeLines="50" w:before="120" w:afterLines="50" w:after="120" w:line="360" w:lineRule="auto"/>
        <w:jc w:val="both"/>
        <w:rPr>
          <w:rFonts w:eastAsia="楷体_GB2312"/>
          <w:b/>
        </w:rPr>
      </w:pPr>
      <w:bookmarkStart w:id="971" w:name="_DV_M744"/>
      <w:bookmarkEnd w:id="971"/>
      <w:r w:rsidRPr="009A7DAF">
        <w:rPr>
          <w:rFonts w:eastAsia="楷体_GB2312" w:hint="eastAsia"/>
          <w:b/>
        </w:rPr>
        <w:t>修改和弃权</w:t>
      </w:r>
    </w:p>
    <w:p w14:paraId="2E6C38EA" w14:textId="77777777" w:rsidR="00ED3C36" w:rsidRPr="009A7DAF" w:rsidRDefault="00ED3C36">
      <w:pPr>
        <w:widowControl w:val="0"/>
        <w:numPr>
          <w:ilvl w:val="2"/>
          <w:numId w:val="7"/>
        </w:numPr>
        <w:spacing w:beforeLines="50" w:before="120" w:afterLines="50" w:after="120" w:line="360" w:lineRule="auto"/>
        <w:jc w:val="both"/>
        <w:rPr>
          <w:rFonts w:eastAsia="楷体_GB2312"/>
        </w:rPr>
      </w:pPr>
      <w:bookmarkStart w:id="972" w:name="_DV_M745"/>
      <w:bookmarkEnd w:id="972"/>
      <w:r w:rsidRPr="009A7DAF">
        <w:rPr>
          <w:rFonts w:eastAsia="楷体_GB2312" w:hint="eastAsia"/>
          <w:lang w:eastAsia="zh-CN"/>
        </w:rPr>
        <w:t>本合同项下如有未尽事宜，可由本合同双方协商以书面形式补充，如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合理地认为该等补充内容可能实质性损害</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的权利，上述补充还须经</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书面同意，但该等补充是根据</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的强制性要求而做出的除外。</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应事先书面通知</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上述补充。</w:t>
      </w:r>
    </w:p>
    <w:p w14:paraId="08D02EC5" w14:textId="77777777" w:rsidR="00ED3C36" w:rsidRPr="009A7DAF" w:rsidRDefault="00ED3C36">
      <w:pPr>
        <w:widowControl w:val="0"/>
        <w:numPr>
          <w:ilvl w:val="2"/>
          <w:numId w:val="7"/>
        </w:numPr>
        <w:spacing w:beforeLines="50" w:before="120" w:afterLines="50" w:after="120" w:line="360" w:lineRule="auto"/>
        <w:jc w:val="both"/>
        <w:rPr>
          <w:rFonts w:eastAsia="楷体_GB2312"/>
          <w:lang w:eastAsia="zh-CN"/>
        </w:rPr>
      </w:pPr>
      <w:r w:rsidRPr="009A7DAF">
        <w:rPr>
          <w:rFonts w:eastAsia="楷体_GB2312" w:hint="eastAsia"/>
          <w:lang w:eastAsia="zh-CN"/>
        </w:rPr>
        <w:t>对本合同任何条款的修改、修订或弃权必须以书面形式明示而非默示地做出，并由双方签署；如</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合理地认为该等修改、更正或弃权可能实质性损害</w:t>
      </w:r>
      <w:r w:rsidRPr="009A7DAF">
        <w:rPr>
          <w:rFonts w:eastAsia="楷体_GB2312"/>
          <w:lang w:eastAsia="zh-CN"/>
        </w:rPr>
        <w:t>“</w:t>
      </w:r>
      <w:r w:rsidRPr="009A7DAF">
        <w:rPr>
          <w:rFonts w:eastAsia="楷体_GB2312" w:hint="eastAsia"/>
          <w:lang w:eastAsia="zh-CN"/>
        </w:rPr>
        <w:t>资产支持证券持有人</w:t>
      </w:r>
      <w:r w:rsidRPr="009A7DAF">
        <w:rPr>
          <w:rFonts w:eastAsia="楷体_GB2312"/>
          <w:lang w:eastAsia="zh-CN"/>
        </w:rPr>
        <w:t>”</w:t>
      </w:r>
      <w:r w:rsidRPr="009A7DAF">
        <w:rPr>
          <w:rFonts w:eastAsia="楷体_GB2312" w:hint="eastAsia"/>
          <w:lang w:eastAsia="zh-CN"/>
        </w:rPr>
        <w:t>的权利，上述修改、修订或弃权还须经</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书面同意。</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应事先书面通知</w:t>
      </w:r>
      <w:r w:rsidRPr="009A7DAF">
        <w:rPr>
          <w:rFonts w:eastAsia="楷体_GB2312"/>
          <w:lang w:eastAsia="zh-CN"/>
        </w:rPr>
        <w:t>“</w:t>
      </w:r>
      <w:r w:rsidRPr="009A7DAF">
        <w:rPr>
          <w:rFonts w:eastAsia="楷体_GB2312" w:hint="eastAsia"/>
          <w:lang w:eastAsia="zh-CN"/>
        </w:rPr>
        <w:t>评级机构</w:t>
      </w:r>
      <w:r w:rsidRPr="009A7DAF">
        <w:rPr>
          <w:rFonts w:eastAsia="楷体_GB2312"/>
          <w:lang w:eastAsia="zh-CN"/>
        </w:rPr>
        <w:t>”</w:t>
      </w:r>
      <w:r w:rsidRPr="009A7DAF">
        <w:rPr>
          <w:rFonts w:eastAsia="楷体_GB2312" w:hint="eastAsia"/>
          <w:lang w:eastAsia="zh-CN"/>
        </w:rPr>
        <w:t>上述每一个修改、修订或弃权。</w:t>
      </w:r>
    </w:p>
    <w:p w14:paraId="359EF32A" w14:textId="77777777" w:rsidR="00ED3C36" w:rsidRPr="009A7DAF" w:rsidRDefault="00ED3C36">
      <w:pPr>
        <w:widowControl w:val="0"/>
        <w:numPr>
          <w:ilvl w:val="1"/>
          <w:numId w:val="7"/>
        </w:numPr>
        <w:spacing w:beforeLines="50" w:before="120" w:afterLines="50" w:after="120" w:line="360" w:lineRule="auto"/>
        <w:jc w:val="both"/>
        <w:rPr>
          <w:rFonts w:eastAsia="楷体_GB2312"/>
          <w:b/>
        </w:rPr>
      </w:pPr>
      <w:bookmarkStart w:id="973" w:name="_DV_M746"/>
      <w:bookmarkEnd w:id="973"/>
      <w:r w:rsidRPr="009A7DAF">
        <w:rPr>
          <w:rFonts w:eastAsia="楷体_GB2312" w:hint="eastAsia"/>
          <w:b/>
        </w:rPr>
        <w:t>无默示弃权</w:t>
      </w:r>
    </w:p>
    <w:p w14:paraId="2DE3638E" w14:textId="77777777" w:rsidR="00ED3C36" w:rsidRPr="009A7DAF" w:rsidRDefault="00ED3C36" w:rsidP="00626791">
      <w:pPr>
        <w:spacing w:beforeLines="50" w:before="120" w:afterLines="50" w:after="120" w:line="360" w:lineRule="auto"/>
        <w:ind w:leftChars="472" w:left="1133"/>
        <w:rPr>
          <w:rFonts w:eastAsia="楷体_GB2312"/>
          <w:lang w:eastAsia="zh-CN"/>
        </w:rPr>
      </w:pPr>
      <w:bookmarkStart w:id="974" w:name="_DV_M747"/>
      <w:bookmarkEnd w:id="974"/>
      <w:r w:rsidRPr="009A7DAF">
        <w:rPr>
          <w:rFonts w:eastAsia="楷体_GB2312" w:hint="eastAsia"/>
          <w:lang w:eastAsia="zh-CN"/>
        </w:rPr>
        <w:t>任何一方未行使或迟延行使本合同项下的任何权利或补救措施，不应被视为放弃该等权利或补救措施。单独或部分行使任何权利或补救措施也不应妨碍进一步行使该权利或补救措施或行使其他权利或补救措施。</w:t>
      </w:r>
    </w:p>
    <w:p w14:paraId="076F1B80" w14:textId="77777777" w:rsidR="00ED3C36" w:rsidRPr="009A7DAF" w:rsidRDefault="00ED3C36">
      <w:pPr>
        <w:widowControl w:val="0"/>
        <w:numPr>
          <w:ilvl w:val="1"/>
          <w:numId w:val="7"/>
        </w:numPr>
        <w:spacing w:beforeLines="50" w:before="120" w:afterLines="50" w:after="120" w:line="360" w:lineRule="auto"/>
        <w:jc w:val="both"/>
        <w:rPr>
          <w:rFonts w:eastAsia="楷体_GB2312"/>
          <w:b/>
        </w:rPr>
      </w:pPr>
      <w:bookmarkStart w:id="975" w:name="_DV_M748"/>
      <w:bookmarkEnd w:id="975"/>
      <w:r w:rsidRPr="009A7DAF">
        <w:rPr>
          <w:rFonts w:eastAsia="楷体_GB2312" w:hint="eastAsia"/>
          <w:b/>
        </w:rPr>
        <w:t>非排他性权利</w:t>
      </w:r>
    </w:p>
    <w:p w14:paraId="4C7EB9F7" w14:textId="77777777" w:rsidR="00ED3C36" w:rsidRPr="009A7DAF" w:rsidRDefault="00ED3C36" w:rsidP="00626791">
      <w:pPr>
        <w:spacing w:beforeLines="50" w:before="120" w:afterLines="50" w:after="120" w:line="360" w:lineRule="auto"/>
        <w:ind w:leftChars="472" w:left="1133"/>
        <w:rPr>
          <w:rFonts w:eastAsia="楷体_GB2312"/>
          <w:lang w:eastAsia="zh-CN"/>
        </w:rPr>
      </w:pPr>
      <w:bookmarkStart w:id="976" w:name="_DV_M749"/>
      <w:bookmarkEnd w:id="976"/>
      <w:r w:rsidRPr="009A7DAF">
        <w:rPr>
          <w:rFonts w:eastAsia="楷体_GB2312" w:hint="eastAsia"/>
          <w:lang w:eastAsia="zh-CN"/>
        </w:rPr>
        <w:t>本合同项下的权利和补救措施并不排除</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或任何其他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规定的任何权利和补救措施。</w:t>
      </w:r>
    </w:p>
    <w:p w14:paraId="34B128F9"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77" w:name="_Toc388880650"/>
      <w:bookmarkStart w:id="978" w:name="_Toc389048998"/>
      <w:bookmarkStart w:id="979" w:name="_Toc389145757"/>
      <w:bookmarkStart w:id="980" w:name="_Toc207007325"/>
      <w:bookmarkStart w:id="981" w:name="_Toc417048725"/>
      <w:bookmarkStart w:id="982" w:name="_Toc443651171"/>
      <w:bookmarkEnd w:id="977"/>
      <w:bookmarkEnd w:id="978"/>
      <w:bookmarkEnd w:id="979"/>
      <w:r w:rsidRPr="009A7DAF">
        <w:rPr>
          <w:rFonts w:eastAsia="楷体_GB2312" w:hint="eastAsia"/>
          <w:b/>
        </w:rPr>
        <w:t>条款的独立性</w:t>
      </w:r>
      <w:bookmarkEnd w:id="980"/>
      <w:bookmarkEnd w:id="981"/>
      <w:bookmarkEnd w:id="982"/>
    </w:p>
    <w:p w14:paraId="0B7DB60C" w14:textId="77777777" w:rsidR="00ED3C36" w:rsidRPr="009A7DAF" w:rsidRDefault="00ED3C36" w:rsidP="00626791">
      <w:pPr>
        <w:spacing w:beforeLines="50" w:before="120" w:afterLines="50" w:after="120" w:line="360" w:lineRule="auto"/>
        <w:ind w:leftChars="202" w:left="485"/>
        <w:rPr>
          <w:rFonts w:eastAsia="楷体_GB2312"/>
          <w:lang w:eastAsia="zh-CN"/>
        </w:rPr>
      </w:pPr>
      <w:r w:rsidRPr="009A7DAF">
        <w:rPr>
          <w:rFonts w:eastAsia="楷体_GB2312" w:hint="eastAsia"/>
          <w:lang w:eastAsia="zh-CN"/>
        </w:rPr>
        <w:t>在不损害本合同其他规定的情况下，如本合同某一条或更多条款在</w:t>
      </w:r>
      <w:r w:rsidRPr="009A7DAF">
        <w:rPr>
          <w:rFonts w:eastAsia="楷体_GB2312"/>
          <w:lang w:eastAsia="zh-CN"/>
        </w:rPr>
        <w:t>“</w:t>
      </w:r>
      <w:r w:rsidRPr="009A7DAF">
        <w:rPr>
          <w:rFonts w:eastAsia="楷体_GB2312" w:hint="eastAsia"/>
          <w:lang w:eastAsia="zh-CN"/>
        </w:rPr>
        <w:t>中国</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项下是或成为无效的、不合法的或无法强制执行的，或对任何一方或几方是无效的、不合法的或无法强制执行的，在适用</w:t>
      </w:r>
      <w:r w:rsidRPr="009A7DAF">
        <w:rPr>
          <w:rFonts w:eastAsia="楷体_GB2312"/>
          <w:lang w:eastAsia="zh-CN"/>
        </w:rPr>
        <w:t>“</w:t>
      </w:r>
      <w:r w:rsidRPr="009A7DAF">
        <w:rPr>
          <w:rFonts w:eastAsia="楷体_GB2312" w:hint="eastAsia"/>
          <w:lang w:eastAsia="zh-CN"/>
        </w:rPr>
        <w:t>法律</w:t>
      </w:r>
      <w:r w:rsidRPr="009A7DAF">
        <w:rPr>
          <w:rFonts w:eastAsia="楷体_GB2312"/>
          <w:lang w:eastAsia="zh-CN"/>
        </w:rPr>
        <w:t>”</w:t>
      </w:r>
      <w:r w:rsidRPr="009A7DAF">
        <w:rPr>
          <w:rFonts w:eastAsia="楷体_GB2312" w:hint="eastAsia"/>
          <w:lang w:eastAsia="zh-CN"/>
        </w:rPr>
        <w:t>允许的最大限度内，该</w:t>
      </w:r>
      <w:r w:rsidRPr="009A7DAF">
        <w:rPr>
          <w:rFonts w:eastAsia="楷体_GB2312" w:hint="eastAsia"/>
          <w:lang w:eastAsia="zh-CN"/>
        </w:rPr>
        <w:lastRenderedPageBreak/>
        <w:t>无效、不合法或无法强制执行不应造成其他条款对本合同任何一方无效、不合法或无法强制执行，或对其他方无效、不合法或无法强制执行。</w:t>
      </w:r>
    </w:p>
    <w:p w14:paraId="70BD98D0"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83" w:name="_Toc389049000"/>
      <w:bookmarkStart w:id="984" w:name="_Toc388880652"/>
      <w:bookmarkStart w:id="985" w:name="_Toc389145759"/>
      <w:bookmarkStart w:id="986" w:name="_Toc110153487"/>
      <w:bookmarkStart w:id="987" w:name="_Toc111281861"/>
      <w:bookmarkStart w:id="988" w:name="_Ref111286339"/>
      <w:bookmarkStart w:id="989" w:name="_Toc207007326"/>
      <w:bookmarkStart w:id="990" w:name="_Toc417048726"/>
      <w:bookmarkStart w:id="991" w:name="_Toc443651172"/>
      <w:bookmarkEnd w:id="983"/>
      <w:bookmarkEnd w:id="984"/>
      <w:bookmarkEnd w:id="985"/>
      <w:r w:rsidRPr="009A7DAF">
        <w:rPr>
          <w:rFonts w:eastAsia="楷体_GB2312" w:hint="eastAsia"/>
          <w:b/>
        </w:rPr>
        <w:t>合同的生效</w:t>
      </w:r>
      <w:bookmarkEnd w:id="986"/>
      <w:bookmarkEnd w:id="987"/>
      <w:bookmarkEnd w:id="988"/>
      <w:r w:rsidRPr="009A7DAF">
        <w:rPr>
          <w:rFonts w:eastAsia="楷体_GB2312" w:hint="eastAsia"/>
          <w:b/>
        </w:rPr>
        <w:t>与终止</w:t>
      </w:r>
      <w:bookmarkEnd w:id="989"/>
      <w:bookmarkEnd w:id="990"/>
      <w:bookmarkEnd w:id="991"/>
    </w:p>
    <w:p w14:paraId="349C5514"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本合同自双方的法定代表人或授权代表签章并加盖公章之日生效。</w:t>
      </w:r>
    </w:p>
    <w:p w14:paraId="6C78C14C"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本合同于</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完成</w:t>
      </w:r>
      <w:r w:rsidRPr="009A7DAF">
        <w:rPr>
          <w:rFonts w:eastAsia="楷体_GB2312"/>
          <w:lang w:eastAsia="zh-CN"/>
        </w:rPr>
        <w:t>“</w:t>
      </w:r>
      <w:r w:rsidRPr="009A7DAF">
        <w:rPr>
          <w:rFonts w:eastAsia="楷体_GB2312" w:hint="eastAsia"/>
          <w:lang w:eastAsia="zh-CN"/>
        </w:rPr>
        <w:t>信托财产</w:t>
      </w:r>
      <w:r w:rsidRPr="009A7DAF">
        <w:rPr>
          <w:rFonts w:eastAsia="楷体_GB2312"/>
          <w:lang w:eastAsia="zh-CN"/>
        </w:rPr>
        <w:t>”</w:t>
      </w:r>
      <w:r w:rsidRPr="009A7DAF">
        <w:rPr>
          <w:rFonts w:eastAsia="楷体_GB2312" w:hint="eastAsia"/>
          <w:lang w:eastAsia="zh-CN"/>
        </w:rPr>
        <w:t>清算且</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作出的</w:t>
      </w:r>
      <w:r w:rsidRPr="009A7DAF">
        <w:rPr>
          <w:rFonts w:eastAsia="楷体_GB2312"/>
          <w:lang w:eastAsia="zh-CN"/>
        </w:rPr>
        <w:t>“</w:t>
      </w:r>
      <w:r w:rsidRPr="009A7DAF">
        <w:rPr>
          <w:rFonts w:eastAsia="楷体_GB2312" w:hint="eastAsia"/>
          <w:lang w:eastAsia="zh-CN"/>
        </w:rPr>
        <w:t>信托</w:t>
      </w:r>
      <w:r w:rsidRPr="009A7DAF">
        <w:rPr>
          <w:rFonts w:eastAsia="楷体_GB2312"/>
          <w:lang w:eastAsia="zh-CN"/>
        </w:rPr>
        <w:t>”</w:t>
      </w:r>
      <w:r w:rsidRPr="009A7DAF">
        <w:rPr>
          <w:rFonts w:eastAsia="楷体_GB2312" w:hint="eastAsia"/>
          <w:lang w:eastAsia="zh-CN"/>
        </w:rPr>
        <w:t>清算报告经</w:t>
      </w:r>
      <w:r w:rsidRPr="009A7DAF">
        <w:rPr>
          <w:rFonts w:eastAsia="楷体_GB2312"/>
          <w:lang w:eastAsia="zh-CN"/>
        </w:rPr>
        <w:t>“</w:t>
      </w:r>
      <w:r w:rsidRPr="009A7DAF">
        <w:rPr>
          <w:rFonts w:eastAsia="楷体_GB2312" w:hint="eastAsia"/>
          <w:lang w:eastAsia="zh-CN"/>
        </w:rPr>
        <w:t>资产支持证券持有人大会</w:t>
      </w:r>
      <w:r w:rsidRPr="009A7DAF">
        <w:rPr>
          <w:rFonts w:eastAsia="楷体_GB2312"/>
          <w:lang w:eastAsia="zh-CN"/>
        </w:rPr>
        <w:t>”</w:t>
      </w:r>
      <w:r w:rsidRPr="009A7DAF">
        <w:rPr>
          <w:rFonts w:eastAsia="楷体_GB2312" w:hint="eastAsia"/>
          <w:lang w:eastAsia="zh-CN"/>
        </w:rPr>
        <w:t>认可之日</w:t>
      </w:r>
      <w:r w:rsidRPr="009A7DAF">
        <w:rPr>
          <w:rFonts w:eastAsia="楷体_GB2312" w:hint="eastAsia"/>
        </w:rPr>
        <w:t>或信托清算报告公告期届满且</w:t>
      </w:r>
      <w:r w:rsidRPr="009A7DAF">
        <w:rPr>
          <w:rFonts w:eastAsia="楷体_GB2312"/>
        </w:rPr>
        <w:t>“</w:t>
      </w:r>
      <w:r w:rsidRPr="009A7DAF">
        <w:rPr>
          <w:rFonts w:eastAsia="楷体_GB2312" w:hint="eastAsia"/>
        </w:rPr>
        <w:t>资产支持证券持有人</w:t>
      </w:r>
      <w:r w:rsidRPr="009A7DAF">
        <w:rPr>
          <w:rFonts w:eastAsia="楷体_GB2312"/>
        </w:rPr>
        <w:t>”</w:t>
      </w:r>
      <w:r w:rsidRPr="009A7DAF">
        <w:rPr>
          <w:rFonts w:eastAsia="楷体_GB2312" w:hint="eastAsia"/>
        </w:rPr>
        <w:t>无异议时</w:t>
      </w:r>
      <w:r w:rsidRPr="009A7DAF">
        <w:rPr>
          <w:rFonts w:eastAsia="楷体_GB2312" w:hint="eastAsia"/>
          <w:lang w:eastAsia="zh-CN"/>
        </w:rPr>
        <w:t>终止，但如本合同第</w:t>
      </w:r>
      <w:r w:rsidR="00642CEF">
        <w:fldChar w:fldCharType="begin"/>
      </w:r>
      <w:r w:rsidR="00642CEF">
        <w:instrText xml:space="preserve"> REF _Ref201647271 \r \h  \* MERGEFORMAT </w:instrText>
      </w:r>
      <w:r w:rsidR="00642CEF">
        <w:fldChar w:fldCharType="separate"/>
      </w:r>
      <w:r w:rsidRPr="009A7DAF">
        <w:rPr>
          <w:rFonts w:eastAsia="楷体_GB2312"/>
          <w:lang w:eastAsia="zh-CN"/>
        </w:rPr>
        <w:t>10.2</w:t>
      </w:r>
      <w:r w:rsidR="00642CEF">
        <w:fldChar w:fldCharType="end"/>
      </w:r>
      <w:r w:rsidRPr="009A7DAF">
        <w:rPr>
          <w:rFonts w:eastAsia="楷体_GB2312" w:hint="eastAsia"/>
          <w:lang w:eastAsia="zh-CN"/>
        </w:rPr>
        <w:t>款的约定不能如期履行或不能按本合同双方协商同意的其他日期履行，本合同于前述履行期限届满之日终止。</w:t>
      </w:r>
    </w:p>
    <w:p w14:paraId="6F9C6310" w14:textId="77777777" w:rsidR="00ED3C36" w:rsidRPr="009A7DAF" w:rsidRDefault="00ED3C36">
      <w:pPr>
        <w:widowControl w:val="0"/>
        <w:numPr>
          <w:ilvl w:val="1"/>
          <w:numId w:val="7"/>
        </w:numPr>
        <w:spacing w:beforeLines="50" w:before="120" w:afterLines="50" w:after="120" w:line="360" w:lineRule="auto"/>
        <w:jc w:val="both"/>
        <w:rPr>
          <w:rFonts w:eastAsia="楷体_GB2312"/>
          <w:lang w:eastAsia="zh-CN"/>
        </w:rPr>
      </w:pPr>
      <w:r w:rsidRPr="009A7DAF">
        <w:rPr>
          <w:rFonts w:eastAsia="楷体_GB2312" w:hint="eastAsia"/>
          <w:lang w:eastAsia="zh-CN"/>
        </w:rPr>
        <w:t>本合同（以及其他</w:t>
      </w:r>
      <w:r w:rsidRPr="009A7DAF">
        <w:rPr>
          <w:rFonts w:eastAsia="楷体_GB2312"/>
          <w:lang w:eastAsia="zh-CN"/>
        </w:rPr>
        <w:t>“</w:t>
      </w:r>
      <w:r w:rsidRPr="009A7DAF">
        <w:rPr>
          <w:rFonts w:eastAsia="楷体_GB2312" w:hint="eastAsia"/>
          <w:lang w:eastAsia="zh-CN"/>
        </w:rPr>
        <w:t>交易文件</w:t>
      </w:r>
      <w:r w:rsidRPr="009A7DAF">
        <w:rPr>
          <w:rFonts w:eastAsia="楷体_GB2312"/>
          <w:lang w:eastAsia="zh-CN"/>
        </w:rPr>
        <w:t>”</w:t>
      </w:r>
      <w:r w:rsidRPr="009A7DAF">
        <w:rPr>
          <w:rFonts w:eastAsia="楷体_GB2312" w:hint="eastAsia"/>
          <w:lang w:eastAsia="zh-CN"/>
        </w:rPr>
        <w:t>）取消和取代本合同签署前的任何其他协议或承诺，构成双方关于本合同主旨的完整协议。</w:t>
      </w:r>
    </w:p>
    <w:p w14:paraId="5D9150BA" w14:textId="77777777" w:rsidR="00ED3C36" w:rsidRPr="009A7DAF" w:rsidRDefault="00ED3C36">
      <w:pPr>
        <w:widowControl w:val="0"/>
        <w:numPr>
          <w:ilvl w:val="0"/>
          <w:numId w:val="7"/>
        </w:numPr>
        <w:spacing w:beforeLines="50" w:before="120" w:afterLines="50" w:after="120" w:line="360" w:lineRule="auto"/>
        <w:jc w:val="both"/>
        <w:outlineLvl w:val="0"/>
        <w:rPr>
          <w:rFonts w:eastAsia="楷体_GB2312"/>
          <w:b/>
        </w:rPr>
      </w:pPr>
      <w:bookmarkStart w:id="992" w:name="_Toc389145761"/>
      <w:bookmarkStart w:id="993" w:name="_Toc388880654"/>
      <w:bookmarkStart w:id="994" w:name="_Toc389049002"/>
      <w:bookmarkStart w:id="995" w:name="_Toc110153489"/>
      <w:bookmarkStart w:id="996" w:name="_Toc111281863"/>
      <w:bookmarkStart w:id="997" w:name="_Toc207007327"/>
      <w:bookmarkStart w:id="998" w:name="_Toc417048727"/>
      <w:bookmarkStart w:id="999" w:name="_Toc443651173"/>
      <w:bookmarkEnd w:id="992"/>
      <w:bookmarkEnd w:id="993"/>
      <w:bookmarkEnd w:id="994"/>
      <w:r w:rsidRPr="009A7DAF">
        <w:rPr>
          <w:rFonts w:eastAsia="楷体_GB2312" w:hint="eastAsia"/>
          <w:b/>
        </w:rPr>
        <w:t>合同</w:t>
      </w:r>
      <w:bookmarkStart w:id="1000" w:name="_Toc92612971"/>
      <w:r w:rsidRPr="009A7DAF">
        <w:rPr>
          <w:rFonts w:eastAsia="楷体_GB2312" w:hint="eastAsia"/>
          <w:b/>
        </w:rPr>
        <w:t>文本</w:t>
      </w:r>
      <w:bookmarkEnd w:id="995"/>
      <w:bookmarkEnd w:id="996"/>
      <w:bookmarkEnd w:id="997"/>
      <w:bookmarkEnd w:id="998"/>
      <w:bookmarkEnd w:id="999"/>
    </w:p>
    <w:bookmarkEnd w:id="1000"/>
    <w:p w14:paraId="2AD2C969" w14:textId="77777777" w:rsidR="00ED3C36" w:rsidRPr="009A7DAF" w:rsidRDefault="00ED3C36" w:rsidP="005A7C36">
      <w:pPr>
        <w:spacing w:beforeLines="50" w:before="120" w:afterLines="50" w:after="120" w:line="360" w:lineRule="auto"/>
        <w:ind w:leftChars="202" w:left="485"/>
        <w:rPr>
          <w:rFonts w:eastAsia="楷体_GB2312"/>
          <w:lang w:eastAsia="zh-CN"/>
        </w:rPr>
      </w:pPr>
      <w:r w:rsidRPr="009A7DAF">
        <w:rPr>
          <w:rFonts w:eastAsia="楷体_GB2312" w:hint="eastAsia"/>
          <w:lang w:eastAsia="zh-CN"/>
        </w:rPr>
        <w:t>本合同一式拾份，具有同等法律效力；</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受托人</w:t>
      </w:r>
      <w:r w:rsidRPr="009A7DAF">
        <w:rPr>
          <w:rFonts w:eastAsia="楷体_GB2312"/>
          <w:lang w:eastAsia="zh-CN"/>
        </w:rPr>
        <w:t>”</w:t>
      </w:r>
      <w:r w:rsidRPr="009A7DAF">
        <w:rPr>
          <w:rFonts w:eastAsia="楷体_GB2312" w:hint="eastAsia"/>
          <w:lang w:eastAsia="zh-CN"/>
        </w:rPr>
        <w:t>各执贰份，其他用于备案使用。本合同所列附件是本合同不可分割的组成部分。</w:t>
      </w:r>
    </w:p>
    <w:p w14:paraId="738592D0" w14:textId="77777777" w:rsidR="009D70B5" w:rsidRPr="009A7DAF" w:rsidRDefault="00ED3C36" w:rsidP="009D70B5">
      <w:pPr>
        <w:spacing w:beforeLines="50" w:before="120" w:afterLines="50" w:after="120" w:line="360" w:lineRule="auto"/>
        <w:rPr>
          <w:rFonts w:eastAsia="楷体_GB2312"/>
          <w:i/>
          <w:lang w:eastAsia="zh-CN"/>
        </w:rPr>
      </w:pPr>
      <w:r w:rsidRPr="009A7DAF">
        <w:rPr>
          <w:rFonts w:eastAsia="楷体_GB2312"/>
          <w:lang w:eastAsia="zh-CN"/>
        </w:rPr>
        <w:br w:type="page"/>
      </w:r>
      <w:r w:rsidR="009D70B5" w:rsidRPr="009A7DAF">
        <w:rPr>
          <w:rFonts w:eastAsia="楷体_GB2312" w:hint="eastAsia"/>
          <w:i/>
          <w:lang w:eastAsia="zh-CN"/>
        </w:rPr>
        <w:lastRenderedPageBreak/>
        <w:t>（以下无正文）</w:t>
      </w:r>
    </w:p>
    <w:p w14:paraId="665E3550" w14:textId="77777777" w:rsidR="009D70B5" w:rsidRDefault="009D70B5">
      <w:pPr>
        <w:spacing w:beforeLines="50" w:before="120" w:afterLines="50" w:after="120" w:line="360" w:lineRule="auto"/>
        <w:jc w:val="center"/>
        <w:rPr>
          <w:rFonts w:eastAsia="楷体_GB2312"/>
          <w:lang w:eastAsia="zh-CN"/>
        </w:rPr>
      </w:pPr>
    </w:p>
    <w:p w14:paraId="473032BA" w14:textId="77777777" w:rsidR="00ED3C36" w:rsidRPr="009A7DAF" w:rsidRDefault="00047439">
      <w:pPr>
        <w:spacing w:beforeLines="50" w:before="120" w:afterLines="50" w:after="120" w:line="360" w:lineRule="auto"/>
        <w:jc w:val="center"/>
        <w:rPr>
          <w:rFonts w:eastAsia="楷体_GB2312"/>
          <w:b/>
          <w:sz w:val="36"/>
          <w:szCs w:val="36"/>
          <w:lang w:eastAsia="zh-CN"/>
        </w:rPr>
      </w:pPr>
      <w:r>
        <w:rPr>
          <w:rFonts w:eastAsia="楷体_GB2312" w:hint="eastAsia"/>
          <w:b/>
          <w:sz w:val="36"/>
          <w:szCs w:val="36"/>
          <w:lang w:eastAsia="zh-CN"/>
        </w:rPr>
        <w:t>苏州银行股份有限公司</w:t>
      </w:r>
    </w:p>
    <w:p w14:paraId="1F16DC4B" w14:textId="77777777" w:rsidR="00ED3C36" w:rsidRPr="009A7DAF" w:rsidRDefault="00ED3C36">
      <w:pPr>
        <w:spacing w:line="380" w:lineRule="atLeast"/>
        <w:jc w:val="center"/>
        <w:rPr>
          <w:rFonts w:eastAsia="楷体_GB2312"/>
          <w:b/>
          <w:sz w:val="30"/>
          <w:szCs w:val="30"/>
          <w:lang w:eastAsia="zh-CN"/>
        </w:rPr>
      </w:pPr>
      <w:r w:rsidRPr="009A7DAF">
        <w:rPr>
          <w:rFonts w:eastAsia="楷体_GB2312" w:hint="eastAsia"/>
          <w:b/>
          <w:sz w:val="30"/>
          <w:szCs w:val="30"/>
          <w:lang w:eastAsia="zh-CN"/>
        </w:rPr>
        <w:t>（作为委托人）</w:t>
      </w:r>
    </w:p>
    <w:p w14:paraId="4B0DF11A" w14:textId="77777777" w:rsidR="00ED3C36" w:rsidRPr="009A7DAF" w:rsidRDefault="00ED3C36">
      <w:pPr>
        <w:spacing w:line="380" w:lineRule="atLeast"/>
        <w:jc w:val="center"/>
        <w:rPr>
          <w:rFonts w:eastAsia="楷体_GB2312"/>
          <w:b/>
          <w:szCs w:val="21"/>
          <w:lang w:eastAsia="zh-CN"/>
        </w:rPr>
      </w:pPr>
    </w:p>
    <w:p w14:paraId="70E753B3" w14:textId="77777777" w:rsidR="00ED3C36" w:rsidRPr="009A7DAF" w:rsidRDefault="00ED3C36">
      <w:pPr>
        <w:spacing w:line="380" w:lineRule="atLeast"/>
        <w:jc w:val="center"/>
        <w:rPr>
          <w:rFonts w:eastAsia="楷体_GB2312"/>
          <w:b/>
          <w:sz w:val="28"/>
          <w:szCs w:val="28"/>
          <w:lang w:eastAsia="zh-CN"/>
        </w:rPr>
      </w:pPr>
      <w:r w:rsidRPr="009A7DAF">
        <w:rPr>
          <w:rFonts w:eastAsia="楷体_GB2312" w:hint="eastAsia"/>
          <w:b/>
          <w:sz w:val="28"/>
          <w:szCs w:val="28"/>
          <w:lang w:eastAsia="zh-CN"/>
        </w:rPr>
        <w:t>与</w:t>
      </w:r>
    </w:p>
    <w:p w14:paraId="7582F163" w14:textId="77777777" w:rsidR="00ED3C36" w:rsidRPr="009A7DAF" w:rsidRDefault="00ED3C36">
      <w:pPr>
        <w:spacing w:line="380" w:lineRule="atLeast"/>
        <w:jc w:val="center"/>
        <w:rPr>
          <w:rFonts w:eastAsia="楷体_GB2312"/>
          <w:b/>
          <w:szCs w:val="21"/>
          <w:lang w:eastAsia="zh-CN"/>
        </w:rPr>
      </w:pPr>
    </w:p>
    <w:p w14:paraId="3B734A71" w14:textId="77777777" w:rsidR="00ED3C36" w:rsidRPr="009A7DAF" w:rsidRDefault="00ED3C36">
      <w:pPr>
        <w:spacing w:line="380" w:lineRule="atLeast"/>
        <w:jc w:val="center"/>
        <w:rPr>
          <w:rFonts w:eastAsia="楷体_GB2312"/>
          <w:b/>
          <w:sz w:val="36"/>
          <w:szCs w:val="36"/>
          <w:lang w:eastAsia="zh-CN"/>
        </w:rPr>
      </w:pPr>
      <w:r w:rsidRPr="009A7DAF">
        <w:rPr>
          <w:rFonts w:eastAsia="楷体_GB2312" w:hint="eastAsia"/>
          <w:b/>
          <w:sz w:val="36"/>
          <w:szCs w:val="36"/>
          <w:lang w:eastAsia="zh-CN"/>
        </w:rPr>
        <w:t>交银国际信托有限公司</w:t>
      </w:r>
    </w:p>
    <w:p w14:paraId="50FBA50B" w14:textId="77777777" w:rsidR="00ED3C36" w:rsidRPr="009A7DAF" w:rsidRDefault="00ED3C36">
      <w:pPr>
        <w:spacing w:line="380" w:lineRule="atLeast"/>
        <w:jc w:val="center"/>
        <w:rPr>
          <w:rFonts w:eastAsia="楷体_GB2312"/>
          <w:b/>
          <w:sz w:val="30"/>
          <w:szCs w:val="30"/>
          <w:lang w:eastAsia="zh-CN"/>
        </w:rPr>
      </w:pPr>
      <w:r w:rsidRPr="009A7DAF">
        <w:rPr>
          <w:rFonts w:eastAsia="楷体_GB2312" w:hint="eastAsia"/>
          <w:b/>
          <w:sz w:val="30"/>
          <w:szCs w:val="30"/>
          <w:lang w:eastAsia="zh-CN"/>
        </w:rPr>
        <w:t>（作为受托人）</w:t>
      </w:r>
    </w:p>
    <w:p w14:paraId="60F78896" w14:textId="77777777" w:rsidR="00ED3C36" w:rsidRPr="009A7DAF" w:rsidRDefault="00ED3C36">
      <w:pPr>
        <w:spacing w:line="380" w:lineRule="atLeast"/>
        <w:jc w:val="center"/>
        <w:rPr>
          <w:rFonts w:eastAsia="楷体_GB2312"/>
          <w:b/>
          <w:sz w:val="52"/>
          <w:lang w:eastAsia="zh-CN"/>
        </w:rPr>
      </w:pPr>
    </w:p>
    <w:p w14:paraId="133FCA6C" w14:textId="77777777" w:rsidR="00DC6C57" w:rsidRDefault="00402E99">
      <w:pPr>
        <w:spacing w:line="380" w:lineRule="atLeast"/>
        <w:jc w:val="center"/>
        <w:rPr>
          <w:rFonts w:eastAsia="楷体_GB2312"/>
          <w:b/>
          <w:sz w:val="32"/>
          <w:szCs w:val="32"/>
          <w:lang w:eastAsia="zh-CN"/>
        </w:rPr>
      </w:pPr>
      <w:r>
        <w:rPr>
          <w:rFonts w:eastAsia="楷体_GB2312" w:hint="eastAsia"/>
          <w:b/>
          <w:sz w:val="32"/>
          <w:szCs w:val="32"/>
          <w:lang w:eastAsia="zh-CN"/>
        </w:rPr>
        <w:t>苏福</w:t>
      </w:r>
      <w:r>
        <w:rPr>
          <w:rFonts w:eastAsia="楷体_GB2312" w:hint="eastAsia"/>
          <w:b/>
          <w:sz w:val="32"/>
          <w:szCs w:val="32"/>
          <w:lang w:eastAsia="zh-CN"/>
        </w:rPr>
        <w:t>2016</w:t>
      </w:r>
      <w:r>
        <w:rPr>
          <w:rFonts w:eastAsia="楷体_GB2312" w:hint="eastAsia"/>
          <w:b/>
          <w:sz w:val="32"/>
          <w:szCs w:val="32"/>
          <w:lang w:eastAsia="zh-CN"/>
        </w:rPr>
        <w:t>年第一期个人住房抵押贷款资产证券化信托</w:t>
      </w:r>
    </w:p>
    <w:p w14:paraId="1145423E" w14:textId="77777777" w:rsidR="00ED3C36" w:rsidRPr="009A7DAF" w:rsidRDefault="00ED3C36">
      <w:pPr>
        <w:spacing w:line="380" w:lineRule="atLeast"/>
        <w:jc w:val="center"/>
        <w:rPr>
          <w:rFonts w:eastAsia="楷体_GB2312"/>
          <w:b/>
          <w:sz w:val="32"/>
          <w:szCs w:val="32"/>
          <w:lang w:eastAsia="zh-CN"/>
        </w:rPr>
      </w:pPr>
      <w:r w:rsidRPr="009A7DAF">
        <w:rPr>
          <w:rFonts w:eastAsia="楷体_GB2312" w:hint="eastAsia"/>
          <w:b/>
          <w:sz w:val="32"/>
          <w:szCs w:val="32"/>
          <w:lang w:eastAsia="zh-CN"/>
        </w:rPr>
        <w:t>之</w:t>
      </w:r>
    </w:p>
    <w:p w14:paraId="290AF00F" w14:textId="77777777" w:rsidR="00ED3C36" w:rsidRPr="009A7DAF" w:rsidRDefault="00ED3C36">
      <w:pPr>
        <w:spacing w:line="380" w:lineRule="atLeast"/>
        <w:jc w:val="center"/>
        <w:rPr>
          <w:rFonts w:eastAsia="楷体_GB2312"/>
          <w:b/>
          <w:sz w:val="32"/>
          <w:szCs w:val="32"/>
          <w:lang w:eastAsia="zh-CN"/>
        </w:rPr>
      </w:pPr>
      <w:r w:rsidRPr="009A7DAF">
        <w:rPr>
          <w:rFonts w:eastAsia="楷体_GB2312" w:hint="eastAsia"/>
          <w:b/>
          <w:sz w:val="32"/>
          <w:szCs w:val="32"/>
          <w:lang w:eastAsia="zh-CN"/>
        </w:rPr>
        <w:t>信托合同</w:t>
      </w:r>
    </w:p>
    <w:p w14:paraId="23A83762" w14:textId="77777777" w:rsidR="00ED3C36" w:rsidRPr="009A7DAF" w:rsidRDefault="00ED3C36">
      <w:pPr>
        <w:spacing w:line="380" w:lineRule="atLeast"/>
        <w:jc w:val="center"/>
        <w:rPr>
          <w:rFonts w:eastAsia="楷体_GB2312"/>
          <w:b/>
          <w:lang w:eastAsia="zh-CN"/>
        </w:rPr>
      </w:pPr>
      <w:r w:rsidRPr="009A7DAF">
        <w:rPr>
          <w:rFonts w:eastAsia="楷体_GB2312" w:hint="eastAsia"/>
          <w:b/>
          <w:lang w:eastAsia="zh-CN"/>
        </w:rPr>
        <w:t>签章页</w:t>
      </w:r>
    </w:p>
    <w:p w14:paraId="07616C78" w14:textId="77777777" w:rsidR="00ED3C36" w:rsidRPr="009A7DAF" w:rsidRDefault="00ED3C36">
      <w:pPr>
        <w:spacing w:line="380" w:lineRule="atLeast"/>
        <w:jc w:val="center"/>
        <w:rPr>
          <w:rFonts w:eastAsia="楷体_GB2312"/>
          <w:b/>
          <w:sz w:val="30"/>
          <w:szCs w:val="30"/>
          <w:lang w:eastAsia="zh-CN"/>
        </w:rPr>
      </w:pPr>
    </w:p>
    <w:p w14:paraId="3F8ADE1B" w14:textId="77777777" w:rsidR="00ED3C36" w:rsidRPr="009A7DAF" w:rsidRDefault="00ED3C36">
      <w:pPr>
        <w:spacing w:line="380" w:lineRule="atLeast"/>
        <w:jc w:val="center"/>
        <w:rPr>
          <w:rFonts w:eastAsia="楷体_GB2312"/>
          <w:b/>
          <w:sz w:val="30"/>
          <w:szCs w:val="30"/>
          <w:lang w:eastAsia="zh-CN"/>
        </w:rPr>
      </w:pPr>
    </w:p>
    <w:p w14:paraId="4D779995" w14:textId="77777777" w:rsidR="00ED3C36" w:rsidRPr="009A7DAF" w:rsidRDefault="00ED3C36">
      <w:pPr>
        <w:spacing w:line="380" w:lineRule="atLeast"/>
        <w:rPr>
          <w:rFonts w:eastAsia="楷体_GB2312"/>
          <w:b/>
          <w:sz w:val="28"/>
          <w:szCs w:val="28"/>
          <w:lang w:eastAsia="zh-CN"/>
        </w:rPr>
      </w:pPr>
      <w:r w:rsidRPr="009A7DAF">
        <w:rPr>
          <w:rFonts w:eastAsia="楷体_GB2312" w:hint="eastAsia"/>
          <w:b/>
          <w:sz w:val="28"/>
          <w:szCs w:val="28"/>
          <w:lang w:eastAsia="zh-CN"/>
        </w:rPr>
        <w:t>委托人：</w:t>
      </w:r>
      <w:r w:rsidR="00047439">
        <w:rPr>
          <w:rFonts w:eastAsia="楷体_GB2312" w:hint="eastAsia"/>
          <w:b/>
          <w:sz w:val="28"/>
          <w:szCs w:val="28"/>
          <w:lang w:eastAsia="zh-CN"/>
        </w:rPr>
        <w:t>苏州银行股份有限公司</w:t>
      </w:r>
      <w:r w:rsidRPr="009A7DAF">
        <w:rPr>
          <w:rFonts w:eastAsia="楷体_GB2312" w:hint="eastAsia"/>
          <w:b/>
          <w:sz w:val="28"/>
          <w:szCs w:val="28"/>
          <w:lang w:eastAsia="zh-CN"/>
        </w:rPr>
        <w:t>（公章）</w:t>
      </w:r>
    </w:p>
    <w:p w14:paraId="004BD8ED" w14:textId="77777777" w:rsidR="00ED3C36" w:rsidRPr="009A7DAF" w:rsidRDefault="00ED3C36">
      <w:pPr>
        <w:spacing w:line="380" w:lineRule="atLeast"/>
        <w:rPr>
          <w:rFonts w:eastAsia="楷体_GB2312"/>
          <w:sz w:val="28"/>
          <w:szCs w:val="28"/>
          <w:lang w:eastAsia="zh-CN"/>
        </w:rPr>
      </w:pPr>
      <w:r w:rsidRPr="009A7DAF">
        <w:rPr>
          <w:rFonts w:eastAsia="楷体_GB2312" w:hint="eastAsia"/>
          <w:sz w:val="28"/>
          <w:szCs w:val="28"/>
          <w:lang w:eastAsia="zh-CN"/>
        </w:rPr>
        <w:t>法定代表人或授权代表（签章）：</w:t>
      </w:r>
    </w:p>
    <w:p w14:paraId="78CDAFDF" w14:textId="77777777" w:rsidR="00ED3C36" w:rsidRPr="009A7DAF" w:rsidRDefault="00ED3C36">
      <w:pPr>
        <w:spacing w:line="380" w:lineRule="atLeast"/>
        <w:rPr>
          <w:rFonts w:eastAsia="楷体_GB2312"/>
          <w:sz w:val="28"/>
          <w:szCs w:val="28"/>
          <w:lang w:eastAsia="zh-CN"/>
        </w:rPr>
      </w:pPr>
    </w:p>
    <w:p w14:paraId="05E0EB90" w14:textId="77777777" w:rsidR="009D70B5" w:rsidRPr="009A7DAF" w:rsidRDefault="009D70B5" w:rsidP="009D70B5">
      <w:pPr>
        <w:spacing w:beforeLines="50" w:before="120" w:afterLines="50" w:after="120" w:line="360" w:lineRule="auto"/>
        <w:rPr>
          <w:rFonts w:eastAsia="楷体_GB2312"/>
          <w:i/>
          <w:lang w:eastAsia="zh-CN"/>
        </w:rPr>
      </w:pPr>
      <w:r>
        <w:rPr>
          <w:rFonts w:eastAsia="楷体_GB2312"/>
          <w:sz w:val="28"/>
          <w:szCs w:val="28"/>
          <w:lang w:eastAsia="zh-CN"/>
        </w:rPr>
        <w:br w:type="page"/>
      </w:r>
      <w:r w:rsidRPr="009A7DAF">
        <w:rPr>
          <w:rFonts w:eastAsia="楷体_GB2312" w:hint="eastAsia"/>
          <w:i/>
          <w:lang w:eastAsia="zh-CN"/>
        </w:rPr>
        <w:lastRenderedPageBreak/>
        <w:t>（以下无正文）</w:t>
      </w:r>
    </w:p>
    <w:p w14:paraId="20B9A43E" w14:textId="77777777" w:rsidR="009D70B5" w:rsidRDefault="009D70B5" w:rsidP="009D70B5">
      <w:pPr>
        <w:spacing w:beforeLines="50" w:before="120" w:afterLines="50" w:after="120" w:line="360" w:lineRule="auto"/>
        <w:jc w:val="center"/>
        <w:rPr>
          <w:rFonts w:eastAsia="楷体_GB2312"/>
          <w:lang w:eastAsia="zh-CN"/>
        </w:rPr>
      </w:pPr>
    </w:p>
    <w:p w14:paraId="0CDEA975" w14:textId="77777777" w:rsidR="009D70B5" w:rsidRPr="009A7DAF" w:rsidRDefault="00047439" w:rsidP="009D70B5">
      <w:pPr>
        <w:spacing w:beforeLines="50" w:before="120" w:afterLines="50" w:after="120" w:line="360" w:lineRule="auto"/>
        <w:jc w:val="center"/>
        <w:rPr>
          <w:rFonts w:eastAsia="楷体_GB2312"/>
          <w:b/>
          <w:sz w:val="36"/>
          <w:szCs w:val="36"/>
          <w:lang w:eastAsia="zh-CN"/>
        </w:rPr>
      </w:pPr>
      <w:r>
        <w:rPr>
          <w:rFonts w:eastAsia="楷体_GB2312" w:hint="eastAsia"/>
          <w:b/>
          <w:sz w:val="36"/>
          <w:szCs w:val="36"/>
          <w:lang w:eastAsia="zh-CN"/>
        </w:rPr>
        <w:t>苏州银行股份有限公司</w:t>
      </w:r>
    </w:p>
    <w:p w14:paraId="55179331" w14:textId="77777777" w:rsidR="009D70B5" w:rsidRPr="009A7DAF" w:rsidRDefault="009D70B5" w:rsidP="009D70B5">
      <w:pPr>
        <w:spacing w:line="380" w:lineRule="atLeast"/>
        <w:jc w:val="center"/>
        <w:rPr>
          <w:rFonts w:eastAsia="楷体_GB2312"/>
          <w:b/>
          <w:sz w:val="30"/>
          <w:szCs w:val="30"/>
          <w:lang w:eastAsia="zh-CN"/>
        </w:rPr>
      </w:pPr>
      <w:r w:rsidRPr="009A7DAF">
        <w:rPr>
          <w:rFonts w:eastAsia="楷体_GB2312" w:hint="eastAsia"/>
          <w:b/>
          <w:sz w:val="30"/>
          <w:szCs w:val="30"/>
          <w:lang w:eastAsia="zh-CN"/>
        </w:rPr>
        <w:t>（作为委托人）</w:t>
      </w:r>
    </w:p>
    <w:p w14:paraId="0476A6A8" w14:textId="77777777" w:rsidR="009D70B5" w:rsidRPr="009A7DAF" w:rsidRDefault="009D70B5" w:rsidP="009D70B5">
      <w:pPr>
        <w:spacing w:line="380" w:lineRule="atLeast"/>
        <w:jc w:val="center"/>
        <w:rPr>
          <w:rFonts w:eastAsia="楷体_GB2312"/>
          <w:b/>
          <w:szCs w:val="21"/>
          <w:lang w:eastAsia="zh-CN"/>
        </w:rPr>
      </w:pPr>
    </w:p>
    <w:p w14:paraId="56E42511" w14:textId="77777777" w:rsidR="009D70B5" w:rsidRPr="009A7DAF" w:rsidRDefault="009D70B5" w:rsidP="009D70B5">
      <w:pPr>
        <w:spacing w:line="380" w:lineRule="atLeast"/>
        <w:jc w:val="center"/>
        <w:rPr>
          <w:rFonts w:eastAsia="楷体_GB2312"/>
          <w:b/>
          <w:sz w:val="28"/>
          <w:szCs w:val="28"/>
          <w:lang w:eastAsia="zh-CN"/>
        </w:rPr>
      </w:pPr>
      <w:r w:rsidRPr="009A7DAF">
        <w:rPr>
          <w:rFonts w:eastAsia="楷体_GB2312" w:hint="eastAsia"/>
          <w:b/>
          <w:sz w:val="28"/>
          <w:szCs w:val="28"/>
          <w:lang w:eastAsia="zh-CN"/>
        </w:rPr>
        <w:t>与</w:t>
      </w:r>
    </w:p>
    <w:p w14:paraId="096ED332" w14:textId="77777777" w:rsidR="009D70B5" w:rsidRPr="009A7DAF" w:rsidRDefault="009D70B5" w:rsidP="009D70B5">
      <w:pPr>
        <w:spacing w:line="380" w:lineRule="atLeast"/>
        <w:jc w:val="center"/>
        <w:rPr>
          <w:rFonts w:eastAsia="楷体_GB2312"/>
          <w:b/>
          <w:szCs w:val="21"/>
          <w:lang w:eastAsia="zh-CN"/>
        </w:rPr>
      </w:pPr>
    </w:p>
    <w:p w14:paraId="7BA8ECB8" w14:textId="77777777" w:rsidR="009D70B5" w:rsidRPr="009A7DAF" w:rsidRDefault="009D70B5" w:rsidP="009D70B5">
      <w:pPr>
        <w:spacing w:line="380" w:lineRule="atLeast"/>
        <w:jc w:val="center"/>
        <w:rPr>
          <w:rFonts w:eastAsia="楷体_GB2312"/>
          <w:b/>
          <w:sz w:val="36"/>
          <w:szCs w:val="36"/>
          <w:lang w:eastAsia="zh-CN"/>
        </w:rPr>
      </w:pPr>
      <w:r w:rsidRPr="009A7DAF">
        <w:rPr>
          <w:rFonts w:eastAsia="楷体_GB2312" w:hint="eastAsia"/>
          <w:b/>
          <w:sz w:val="36"/>
          <w:szCs w:val="36"/>
          <w:lang w:eastAsia="zh-CN"/>
        </w:rPr>
        <w:t>交银国际信托有限公司</w:t>
      </w:r>
    </w:p>
    <w:p w14:paraId="1A8E3A98" w14:textId="77777777" w:rsidR="009D70B5" w:rsidRPr="009A7DAF" w:rsidRDefault="009D70B5" w:rsidP="009D70B5">
      <w:pPr>
        <w:spacing w:line="380" w:lineRule="atLeast"/>
        <w:jc w:val="center"/>
        <w:rPr>
          <w:rFonts w:eastAsia="楷体_GB2312"/>
          <w:b/>
          <w:sz w:val="30"/>
          <w:szCs w:val="30"/>
          <w:lang w:eastAsia="zh-CN"/>
        </w:rPr>
      </w:pPr>
      <w:r w:rsidRPr="009A7DAF">
        <w:rPr>
          <w:rFonts w:eastAsia="楷体_GB2312" w:hint="eastAsia"/>
          <w:b/>
          <w:sz w:val="30"/>
          <w:szCs w:val="30"/>
          <w:lang w:eastAsia="zh-CN"/>
        </w:rPr>
        <w:t>（作为受托人）</w:t>
      </w:r>
    </w:p>
    <w:p w14:paraId="5D6A947C" w14:textId="77777777" w:rsidR="009D70B5" w:rsidRPr="009A7DAF" w:rsidRDefault="009D70B5" w:rsidP="009D70B5">
      <w:pPr>
        <w:spacing w:line="380" w:lineRule="atLeast"/>
        <w:jc w:val="center"/>
        <w:rPr>
          <w:rFonts w:eastAsia="楷体_GB2312"/>
          <w:b/>
          <w:sz w:val="52"/>
          <w:lang w:eastAsia="zh-CN"/>
        </w:rPr>
      </w:pPr>
    </w:p>
    <w:p w14:paraId="5CCF4CE2" w14:textId="77777777" w:rsidR="00DC6C57" w:rsidRDefault="00402E99" w:rsidP="009D70B5">
      <w:pPr>
        <w:spacing w:line="380" w:lineRule="atLeast"/>
        <w:jc w:val="center"/>
        <w:rPr>
          <w:rFonts w:eastAsia="楷体_GB2312"/>
          <w:b/>
          <w:sz w:val="32"/>
          <w:szCs w:val="32"/>
          <w:lang w:eastAsia="zh-CN"/>
        </w:rPr>
      </w:pPr>
      <w:r>
        <w:rPr>
          <w:rFonts w:eastAsia="楷体_GB2312" w:hint="eastAsia"/>
          <w:b/>
          <w:sz w:val="32"/>
          <w:szCs w:val="32"/>
          <w:lang w:eastAsia="zh-CN"/>
        </w:rPr>
        <w:t>苏福</w:t>
      </w:r>
      <w:r>
        <w:rPr>
          <w:rFonts w:eastAsia="楷体_GB2312" w:hint="eastAsia"/>
          <w:b/>
          <w:sz w:val="32"/>
          <w:szCs w:val="32"/>
          <w:lang w:eastAsia="zh-CN"/>
        </w:rPr>
        <w:t>2016</w:t>
      </w:r>
      <w:r>
        <w:rPr>
          <w:rFonts w:eastAsia="楷体_GB2312" w:hint="eastAsia"/>
          <w:b/>
          <w:sz w:val="32"/>
          <w:szCs w:val="32"/>
          <w:lang w:eastAsia="zh-CN"/>
        </w:rPr>
        <w:t>年第一期个人住房抵押贷款资产证券化信托</w:t>
      </w:r>
    </w:p>
    <w:p w14:paraId="17C57343" w14:textId="77777777" w:rsidR="009D70B5" w:rsidRPr="009A7DAF" w:rsidRDefault="009D70B5" w:rsidP="009D70B5">
      <w:pPr>
        <w:spacing w:line="380" w:lineRule="atLeast"/>
        <w:jc w:val="center"/>
        <w:rPr>
          <w:rFonts w:eastAsia="楷体_GB2312"/>
          <w:b/>
          <w:sz w:val="32"/>
          <w:szCs w:val="32"/>
          <w:lang w:eastAsia="zh-CN"/>
        </w:rPr>
      </w:pPr>
      <w:r w:rsidRPr="009A7DAF">
        <w:rPr>
          <w:rFonts w:eastAsia="楷体_GB2312" w:hint="eastAsia"/>
          <w:b/>
          <w:sz w:val="32"/>
          <w:szCs w:val="32"/>
          <w:lang w:eastAsia="zh-CN"/>
        </w:rPr>
        <w:t>之</w:t>
      </w:r>
    </w:p>
    <w:p w14:paraId="0CE3A02B" w14:textId="77777777" w:rsidR="009D70B5" w:rsidRPr="009A7DAF" w:rsidRDefault="009D70B5" w:rsidP="009D70B5">
      <w:pPr>
        <w:spacing w:line="380" w:lineRule="atLeast"/>
        <w:jc w:val="center"/>
        <w:rPr>
          <w:rFonts w:eastAsia="楷体_GB2312"/>
          <w:b/>
          <w:sz w:val="32"/>
          <w:szCs w:val="32"/>
          <w:lang w:eastAsia="zh-CN"/>
        </w:rPr>
      </w:pPr>
      <w:r w:rsidRPr="009A7DAF">
        <w:rPr>
          <w:rFonts w:eastAsia="楷体_GB2312" w:hint="eastAsia"/>
          <w:b/>
          <w:sz w:val="32"/>
          <w:szCs w:val="32"/>
          <w:lang w:eastAsia="zh-CN"/>
        </w:rPr>
        <w:t>信托合同</w:t>
      </w:r>
    </w:p>
    <w:p w14:paraId="13844866" w14:textId="77777777" w:rsidR="009D70B5" w:rsidRPr="009A7DAF" w:rsidRDefault="009D70B5" w:rsidP="009D70B5">
      <w:pPr>
        <w:spacing w:line="380" w:lineRule="atLeast"/>
        <w:jc w:val="center"/>
        <w:rPr>
          <w:rFonts w:eastAsia="楷体_GB2312"/>
          <w:b/>
          <w:lang w:eastAsia="zh-CN"/>
        </w:rPr>
      </w:pPr>
      <w:r w:rsidRPr="009A7DAF">
        <w:rPr>
          <w:rFonts w:eastAsia="楷体_GB2312" w:hint="eastAsia"/>
          <w:b/>
          <w:lang w:eastAsia="zh-CN"/>
        </w:rPr>
        <w:t>签章页</w:t>
      </w:r>
    </w:p>
    <w:p w14:paraId="54DA1C10" w14:textId="77777777" w:rsidR="00ED3C36" w:rsidRDefault="00ED3C36">
      <w:pPr>
        <w:spacing w:line="380" w:lineRule="atLeast"/>
        <w:rPr>
          <w:rFonts w:eastAsia="楷体_GB2312"/>
          <w:sz w:val="28"/>
          <w:szCs w:val="28"/>
          <w:lang w:eastAsia="zh-CN"/>
        </w:rPr>
      </w:pPr>
    </w:p>
    <w:p w14:paraId="4E7375B1" w14:textId="77777777" w:rsidR="009D70B5" w:rsidRPr="009A7DAF" w:rsidRDefault="009D70B5">
      <w:pPr>
        <w:spacing w:line="380" w:lineRule="atLeast"/>
        <w:rPr>
          <w:rFonts w:eastAsia="楷体_GB2312"/>
          <w:sz w:val="28"/>
          <w:szCs w:val="28"/>
          <w:lang w:eastAsia="zh-CN"/>
        </w:rPr>
      </w:pPr>
    </w:p>
    <w:p w14:paraId="3E76E603" w14:textId="77777777" w:rsidR="00ED3C36" w:rsidRPr="009A7DAF" w:rsidRDefault="00ED3C36">
      <w:pPr>
        <w:spacing w:line="380" w:lineRule="atLeast"/>
        <w:rPr>
          <w:rFonts w:eastAsia="楷体_GB2312"/>
          <w:b/>
          <w:sz w:val="28"/>
          <w:szCs w:val="28"/>
        </w:rPr>
      </w:pPr>
      <w:r w:rsidRPr="009A7DAF">
        <w:rPr>
          <w:rFonts w:eastAsia="楷体_GB2312" w:hint="eastAsia"/>
          <w:b/>
          <w:sz w:val="28"/>
          <w:szCs w:val="28"/>
        </w:rPr>
        <w:t>受托人：</w:t>
      </w:r>
      <w:r w:rsidRPr="009A7DAF">
        <w:rPr>
          <w:rFonts w:eastAsia="楷体_GB2312" w:hint="eastAsia"/>
          <w:b/>
          <w:sz w:val="28"/>
          <w:szCs w:val="28"/>
          <w:lang w:eastAsia="zh-CN"/>
        </w:rPr>
        <w:t>交银国际信托有限公司</w:t>
      </w:r>
      <w:r w:rsidRPr="009A7DAF">
        <w:rPr>
          <w:rFonts w:eastAsia="楷体_GB2312" w:hint="eastAsia"/>
          <w:b/>
          <w:sz w:val="28"/>
          <w:szCs w:val="28"/>
        </w:rPr>
        <w:t>（公章）</w:t>
      </w:r>
    </w:p>
    <w:p w14:paraId="7262CB57" w14:textId="77777777" w:rsidR="00ED3C36" w:rsidRPr="009A7DAF" w:rsidRDefault="00ED3C36">
      <w:pPr>
        <w:spacing w:line="380" w:lineRule="atLeast"/>
        <w:rPr>
          <w:rFonts w:eastAsia="楷体_GB2312"/>
          <w:sz w:val="28"/>
          <w:szCs w:val="28"/>
          <w:lang w:eastAsia="zh-CN"/>
        </w:rPr>
      </w:pPr>
      <w:r w:rsidRPr="009A7DAF">
        <w:rPr>
          <w:rFonts w:eastAsia="楷体_GB2312" w:hint="eastAsia"/>
          <w:sz w:val="28"/>
          <w:szCs w:val="28"/>
          <w:lang w:eastAsia="zh-CN"/>
        </w:rPr>
        <w:t>法定代表人或授权代表（签章）：</w:t>
      </w:r>
    </w:p>
    <w:p w14:paraId="531FC908" w14:textId="77777777" w:rsidR="00ED3C36" w:rsidRPr="009A7DAF" w:rsidRDefault="00ED3C36">
      <w:pPr>
        <w:spacing w:line="380" w:lineRule="atLeast"/>
        <w:rPr>
          <w:rFonts w:eastAsia="楷体_GB2312"/>
          <w:lang w:eastAsia="zh-CN"/>
        </w:rPr>
      </w:pPr>
    </w:p>
    <w:p w14:paraId="05701EA3" w14:textId="77777777" w:rsidR="00ED3C36" w:rsidRPr="009A7DAF" w:rsidRDefault="00ED3C36">
      <w:pPr>
        <w:spacing w:line="380" w:lineRule="atLeast"/>
        <w:outlineLvl w:val="0"/>
        <w:rPr>
          <w:rFonts w:eastAsia="楷体_GB2312"/>
          <w:b/>
          <w:lang w:eastAsia="zh-CN"/>
        </w:rPr>
      </w:pPr>
      <w:r w:rsidRPr="009A7DAF">
        <w:rPr>
          <w:rFonts w:eastAsia="楷体_GB2312"/>
          <w:lang w:eastAsia="zh-CN"/>
        </w:rPr>
        <w:br w:type="page"/>
      </w:r>
      <w:bookmarkStart w:id="1001" w:name="_Toc331764786"/>
      <w:bookmarkStart w:id="1002" w:name="_Toc417048728"/>
      <w:bookmarkStart w:id="1003" w:name="_Toc443651174"/>
      <w:r w:rsidRPr="009A7DAF">
        <w:rPr>
          <w:rFonts w:eastAsia="楷体_GB2312" w:hint="eastAsia"/>
          <w:b/>
        </w:rPr>
        <w:lastRenderedPageBreak/>
        <w:t>附件一：</w:t>
      </w:r>
      <w:commentRangeStart w:id="1004"/>
      <w:r w:rsidRPr="009A7DAF">
        <w:rPr>
          <w:rFonts w:eastAsia="楷体_GB2312" w:hint="eastAsia"/>
          <w:b/>
        </w:rPr>
        <w:t>基础资产清单</w:t>
      </w:r>
      <w:bookmarkEnd w:id="1001"/>
      <w:r w:rsidRPr="009A7DAF">
        <w:rPr>
          <w:rFonts w:eastAsia="楷体_GB2312" w:hint="eastAsia"/>
          <w:b/>
          <w:lang w:eastAsia="zh-CN"/>
        </w:rPr>
        <w:t>格式</w:t>
      </w:r>
      <w:bookmarkEnd w:id="1002"/>
      <w:bookmarkEnd w:id="1003"/>
      <w:commentRangeEnd w:id="1004"/>
      <w:r w:rsidR="00123335">
        <w:rPr>
          <w:rStyle w:val="CommentReference"/>
        </w:rPr>
        <w:commentReference w:id="1004"/>
      </w:r>
    </w:p>
    <w:p w14:paraId="395407D1" w14:textId="77777777" w:rsidR="00ED3C36" w:rsidRPr="009A7DAF" w:rsidRDefault="00ED3C36">
      <w:pPr>
        <w:spacing w:line="380" w:lineRule="atLeast"/>
        <w:outlineLvl w:val="0"/>
        <w:rPr>
          <w:rFonts w:eastAsia="楷体_GB2312"/>
          <w:b/>
          <w:lang w:eastAsia="zh-CN"/>
        </w:rPr>
      </w:pPr>
    </w:p>
    <w:tbl>
      <w:tblPr>
        <w:tblW w:w="0" w:type="auto"/>
        <w:tblInd w:w="720" w:type="dxa"/>
        <w:tblLayout w:type="fixed"/>
        <w:tblCellMar>
          <w:left w:w="80" w:type="dxa"/>
          <w:right w:w="80" w:type="dxa"/>
        </w:tblCellMar>
        <w:tblLook w:val="0000" w:firstRow="0" w:lastRow="0" w:firstColumn="0" w:lastColumn="0" w:noHBand="0" w:noVBand="0"/>
      </w:tblPr>
      <w:tblGrid>
        <w:gridCol w:w="3755"/>
      </w:tblGrid>
      <w:tr w:rsidR="00E634AD" w:rsidRPr="009A7DAF" w:rsidDel="00E634AD" w14:paraId="4AEDAF35" w14:textId="77777777">
        <w:tc>
          <w:tcPr>
            <w:tcW w:w="3755" w:type="dxa"/>
            <w:tcBorders>
              <w:top w:val="single" w:sz="2" w:space="0" w:color="auto"/>
              <w:left w:val="single" w:sz="2" w:space="0" w:color="auto"/>
              <w:bottom w:val="single" w:sz="2" w:space="0" w:color="auto"/>
              <w:right w:val="single" w:sz="2" w:space="0" w:color="auto"/>
            </w:tcBorders>
          </w:tcPr>
          <w:p w14:paraId="67BCA408" w14:textId="77777777" w:rsidR="00E634AD" w:rsidRPr="009A7DAF" w:rsidDel="00E634AD" w:rsidRDefault="00E634AD">
            <w:pPr>
              <w:spacing w:line="380" w:lineRule="exact"/>
              <w:rPr>
                <w:rFonts w:eastAsia="楷体_GB2312"/>
                <w:lang w:eastAsia="zh-CN"/>
              </w:rPr>
            </w:pPr>
            <w:r w:rsidRPr="009A7DAF">
              <w:rPr>
                <w:rFonts w:eastAsia="楷体_GB2312" w:hint="eastAsia"/>
                <w:lang w:eastAsia="zh-CN"/>
              </w:rPr>
              <w:t>贷款协议号</w:t>
            </w:r>
          </w:p>
        </w:tc>
      </w:tr>
      <w:tr w:rsidR="00ED3C36" w:rsidRPr="009A7DAF" w14:paraId="66AB9ABC" w14:textId="77777777">
        <w:tc>
          <w:tcPr>
            <w:tcW w:w="3755" w:type="dxa"/>
            <w:tcBorders>
              <w:top w:val="single" w:sz="2" w:space="0" w:color="auto"/>
              <w:left w:val="single" w:sz="2" w:space="0" w:color="auto"/>
              <w:bottom w:val="single" w:sz="2" w:space="0" w:color="auto"/>
              <w:right w:val="single" w:sz="2" w:space="0" w:color="auto"/>
            </w:tcBorders>
          </w:tcPr>
          <w:p w14:paraId="1B67581A" w14:textId="77777777" w:rsidR="00ED3C36" w:rsidRPr="009A7DAF" w:rsidRDefault="00ED3C36">
            <w:pPr>
              <w:spacing w:line="380" w:lineRule="exact"/>
            </w:pPr>
            <w:r w:rsidRPr="009A7DAF">
              <w:rPr>
                <w:rFonts w:eastAsia="楷体_GB2312" w:hint="eastAsia"/>
              </w:rPr>
              <w:t>贷款</w:t>
            </w:r>
            <w:r w:rsidR="00E634AD" w:rsidRPr="009A7DAF">
              <w:rPr>
                <w:rFonts w:eastAsia="楷体_GB2312" w:hint="eastAsia"/>
              </w:rPr>
              <w:t>账号</w:t>
            </w:r>
          </w:p>
        </w:tc>
      </w:tr>
      <w:tr w:rsidR="00ED3C36" w:rsidRPr="009A7DAF" w14:paraId="46A3C1D9" w14:textId="77777777">
        <w:trPr>
          <w:trHeight w:val="442"/>
        </w:trPr>
        <w:tc>
          <w:tcPr>
            <w:tcW w:w="3755" w:type="dxa"/>
            <w:tcBorders>
              <w:top w:val="single" w:sz="2" w:space="0" w:color="auto"/>
              <w:left w:val="single" w:sz="2" w:space="0" w:color="auto"/>
              <w:bottom w:val="single" w:sz="2" w:space="0" w:color="auto"/>
              <w:right w:val="single" w:sz="2" w:space="0" w:color="auto"/>
            </w:tcBorders>
          </w:tcPr>
          <w:p w14:paraId="605C0E76" w14:textId="77777777" w:rsidR="00ED3C36" w:rsidRPr="009A7DAF" w:rsidRDefault="00ED3C36">
            <w:pPr>
              <w:spacing w:line="380" w:lineRule="exact"/>
              <w:rPr>
                <w:rFonts w:eastAsia="楷体_GB2312"/>
              </w:rPr>
            </w:pPr>
            <w:r w:rsidRPr="009A7DAF">
              <w:rPr>
                <w:rFonts w:eastAsia="楷体_GB2312" w:hint="eastAsia"/>
              </w:rPr>
              <w:t>借款人姓名</w:t>
            </w:r>
            <w:r w:rsidRPr="009A7DAF">
              <w:rPr>
                <w:rFonts w:eastAsia="楷体_GB2312"/>
              </w:rPr>
              <w:t>‍</w:t>
            </w:r>
          </w:p>
        </w:tc>
      </w:tr>
      <w:tr w:rsidR="00E634AD" w:rsidRPr="009A7DAF" w14:paraId="1182C8B6" w14:textId="77777777">
        <w:trPr>
          <w:trHeight w:val="442"/>
        </w:trPr>
        <w:tc>
          <w:tcPr>
            <w:tcW w:w="3755" w:type="dxa"/>
            <w:tcBorders>
              <w:top w:val="single" w:sz="2" w:space="0" w:color="auto"/>
              <w:left w:val="single" w:sz="2" w:space="0" w:color="auto"/>
              <w:bottom w:val="single" w:sz="2" w:space="0" w:color="auto"/>
              <w:right w:val="single" w:sz="2" w:space="0" w:color="auto"/>
            </w:tcBorders>
          </w:tcPr>
          <w:p w14:paraId="13507AC6" w14:textId="77777777" w:rsidR="00E634AD" w:rsidRPr="009A7DAF" w:rsidRDefault="00E634AD">
            <w:pPr>
              <w:spacing w:line="380" w:lineRule="exact"/>
              <w:rPr>
                <w:rFonts w:eastAsia="楷体_GB2312"/>
                <w:lang w:eastAsia="zh-CN"/>
              </w:rPr>
            </w:pPr>
            <w:r w:rsidRPr="009A7DAF">
              <w:rPr>
                <w:rFonts w:eastAsia="楷体_GB2312" w:hint="eastAsia"/>
                <w:lang w:eastAsia="zh-CN"/>
              </w:rPr>
              <w:t>借款人</w:t>
            </w:r>
            <w:r w:rsidRPr="009A7DAF">
              <w:rPr>
                <w:rFonts w:eastAsia="楷体_GB2312"/>
                <w:lang w:eastAsia="zh-CN"/>
              </w:rPr>
              <w:t>身份证号</w:t>
            </w:r>
          </w:p>
        </w:tc>
      </w:tr>
      <w:tr w:rsidR="00ED3C36" w:rsidRPr="009A7DAF" w14:paraId="6E8E4386" w14:textId="77777777">
        <w:tc>
          <w:tcPr>
            <w:tcW w:w="3755" w:type="dxa"/>
            <w:tcBorders>
              <w:top w:val="single" w:sz="2" w:space="0" w:color="auto"/>
              <w:left w:val="single" w:sz="2" w:space="0" w:color="auto"/>
              <w:bottom w:val="single" w:sz="2" w:space="0" w:color="auto"/>
              <w:right w:val="single" w:sz="2" w:space="0" w:color="auto"/>
            </w:tcBorders>
          </w:tcPr>
          <w:p w14:paraId="615AAC3B" w14:textId="77777777" w:rsidR="00ED3C36" w:rsidRPr="009A7DAF" w:rsidRDefault="00ED3C36">
            <w:pPr>
              <w:spacing w:line="380" w:lineRule="exact"/>
              <w:rPr>
                <w:rFonts w:eastAsia="楷体_GB2312"/>
              </w:rPr>
            </w:pPr>
            <w:r w:rsidRPr="009A7DAF">
              <w:rPr>
                <w:rFonts w:eastAsia="楷体_GB2312" w:hint="eastAsia"/>
                <w:lang w:eastAsia="zh-CN"/>
              </w:rPr>
              <w:t>放款时</w:t>
            </w:r>
            <w:r w:rsidRPr="009A7DAF">
              <w:rPr>
                <w:rFonts w:eastAsia="楷体_GB2312" w:hint="eastAsia"/>
              </w:rPr>
              <w:t>借款人年龄</w:t>
            </w:r>
            <w:r w:rsidRPr="009A7DAF">
              <w:rPr>
                <w:rFonts w:eastAsia="楷体_GB2312"/>
              </w:rPr>
              <w:t>‍</w:t>
            </w:r>
          </w:p>
        </w:tc>
      </w:tr>
      <w:tr w:rsidR="00092645" w:rsidRPr="009A7DAF" w14:paraId="2FCDA070" w14:textId="77777777">
        <w:tc>
          <w:tcPr>
            <w:tcW w:w="3755" w:type="dxa"/>
            <w:tcBorders>
              <w:top w:val="single" w:sz="2" w:space="0" w:color="auto"/>
              <w:left w:val="single" w:sz="2" w:space="0" w:color="auto"/>
              <w:bottom w:val="single" w:sz="2" w:space="0" w:color="auto"/>
              <w:right w:val="single" w:sz="2" w:space="0" w:color="auto"/>
            </w:tcBorders>
          </w:tcPr>
          <w:p w14:paraId="62C161B1" w14:textId="77777777" w:rsidR="00092645" w:rsidRPr="009A7DAF" w:rsidRDefault="00092645">
            <w:pPr>
              <w:spacing w:line="380" w:lineRule="exact"/>
              <w:rPr>
                <w:rFonts w:eastAsia="楷体_GB2312"/>
                <w:lang w:eastAsia="zh-CN"/>
              </w:rPr>
            </w:pPr>
            <w:r w:rsidRPr="009A7DAF">
              <w:rPr>
                <w:rFonts w:eastAsia="楷体_GB2312" w:hint="eastAsia"/>
                <w:lang w:eastAsia="zh-CN"/>
              </w:rPr>
              <w:t>借款人</w:t>
            </w:r>
            <w:r w:rsidRPr="009A7DAF">
              <w:rPr>
                <w:rFonts w:eastAsia="楷体_GB2312"/>
                <w:lang w:eastAsia="zh-CN"/>
              </w:rPr>
              <w:t>年收入</w:t>
            </w:r>
          </w:p>
        </w:tc>
      </w:tr>
      <w:tr w:rsidR="00ED3C36" w:rsidRPr="009A7DAF" w14:paraId="113EB555" w14:textId="77777777">
        <w:tc>
          <w:tcPr>
            <w:tcW w:w="3755" w:type="dxa"/>
            <w:tcBorders>
              <w:top w:val="single" w:sz="2" w:space="0" w:color="auto"/>
              <w:left w:val="single" w:sz="2" w:space="0" w:color="auto"/>
              <w:bottom w:val="single" w:sz="2" w:space="0" w:color="auto"/>
              <w:right w:val="single" w:sz="2" w:space="0" w:color="auto"/>
            </w:tcBorders>
          </w:tcPr>
          <w:p w14:paraId="7E90BA0E" w14:textId="77777777" w:rsidR="00ED3C36" w:rsidRPr="009A7DAF" w:rsidRDefault="00ED3C36">
            <w:pPr>
              <w:spacing w:line="380" w:lineRule="exact"/>
              <w:rPr>
                <w:rFonts w:eastAsia="楷体_GB2312"/>
              </w:rPr>
            </w:pPr>
            <w:r w:rsidRPr="009A7DAF">
              <w:rPr>
                <w:rFonts w:eastAsia="楷体_GB2312" w:hint="eastAsia"/>
              </w:rPr>
              <w:t>贷款品种</w:t>
            </w:r>
            <w:r w:rsidRPr="009A7DAF">
              <w:rPr>
                <w:rFonts w:eastAsia="楷体_GB2312"/>
              </w:rPr>
              <w:t>‍</w:t>
            </w:r>
          </w:p>
        </w:tc>
      </w:tr>
      <w:tr w:rsidR="00ED3C36" w:rsidRPr="009A7DAF" w14:paraId="1B92F933" w14:textId="77777777">
        <w:tc>
          <w:tcPr>
            <w:tcW w:w="3755" w:type="dxa"/>
            <w:tcBorders>
              <w:top w:val="single" w:sz="2" w:space="0" w:color="auto"/>
              <w:left w:val="single" w:sz="2" w:space="0" w:color="auto"/>
              <w:bottom w:val="single" w:sz="2" w:space="0" w:color="auto"/>
              <w:right w:val="single" w:sz="2" w:space="0" w:color="auto"/>
            </w:tcBorders>
          </w:tcPr>
          <w:p w14:paraId="2DBF364D" w14:textId="77777777" w:rsidR="00ED3C36" w:rsidRPr="009A7DAF" w:rsidRDefault="00ED3C36">
            <w:pPr>
              <w:spacing w:line="380" w:lineRule="exact"/>
              <w:rPr>
                <w:rFonts w:eastAsia="楷体_GB2312"/>
              </w:rPr>
            </w:pPr>
            <w:r w:rsidRPr="009A7DAF">
              <w:rPr>
                <w:rFonts w:eastAsia="楷体_GB2312" w:hint="eastAsia"/>
              </w:rPr>
              <w:t>还款方式</w:t>
            </w:r>
            <w:r w:rsidRPr="009A7DAF">
              <w:rPr>
                <w:rFonts w:eastAsia="楷体_GB2312"/>
              </w:rPr>
              <w:t>‍</w:t>
            </w:r>
          </w:p>
        </w:tc>
      </w:tr>
      <w:tr w:rsidR="00ED3C36" w:rsidRPr="009A7DAF" w14:paraId="6525F7C2" w14:textId="77777777">
        <w:tc>
          <w:tcPr>
            <w:tcW w:w="3755" w:type="dxa"/>
            <w:tcBorders>
              <w:top w:val="single" w:sz="2" w:space="0" w:color="auto"/>
              <w:left w:val="single" w:sz="2" w:space="0" w:color="auto"/>
              <w:bottom w:val="single" w:sz="2" w:space="0" w:color="auto"/>
              <w:right w:val="single" w:sz="2" w:space="0" w:color="auto"/>
            </w:tcBorders>
          </w:tcPr>
          <w:p w14:paraId="706EC91B" w14:textId="77777777" w:rsidR="00ED3C36" w:rsidRPr="009A7DAF" w:rsidRDefault="00ED3C36">
            <w:pPr>
              <w:spacing w:line="380" w:lineRule="exact"/>
              <w:rPr>
                <w:rFonts w:eastAsia="楷体_GB2312"/>
              </w:rPr>
            </w:pPr>
            <w:r w:rsidRPr="009A7DAF">
              <w:rPr>
                <w:rFonts w:eastAsia="楷体_GB2312" w:hint="eastAsia"/>
              </w:rPr>
              <w:t>发放日期</w:t>
            </w:r>
            <w:r w:rsidRPr="009A7DAF">
              <w:rPr>
                <w:rFonts w:eastAsia="楷体_GB2312"/>
              </w:rPr>
              <w:t>‍</w:t>
            </w:r>
          </w:p>
        </w:tc>
      </w:tr>
      <w:tr w:rsidR="00ED3C36" w:rsidRPr="009A7DAF" w14:paraId="70D879D1" w14:textId="77777777">
        <w:tc>
          <w:tcPr>
            <w:tcW w:w="3755" w:type="dxa"/>
            <w:tcBorders>
              <w:top w:val="single" w:sz="2" w:space="0" w:color="auto"/>
              <w:left w:val="single" w:sz="2" w:space="0" w:color="auto"/>
              <w:bottom w:val="single" w:sz="2" w:space="0" w:color="auto"/>
              <w:right w:val="single" w:sz="2" w:space="0" w:color="auto"/>
            </w:tcBorders>
          </w:tcPr>
          <w:p w14:paraId="7C9EBD7E" w14:textId="77777777" w:rsidR="00ED3C36" w:rsidRPr="009A7DAF" w:rsidRDefault="00ED3C36">
            <w:pPr>
              <w:spacing w:line="380" w:lineRule="exact"/>
              <w:rPr>
                <w:rFonts w:eastAsia="楷体_GB2312"/>
              </w:rPr>
            </w:pPr>
            <w:r w:rsidRPr="009A7DAF">
              <w:rPr>
                <w:rFonts w:eastAsia="楷体_GB2312" w:hint="eastAsia"/>
              </w:rPr>
              <w:t>到期日期</w:t>
            </w:r>
            <w:r w:rsidRPr="009A7DAF">
              <w:rPr>
                <w:rFonts w:eastAsia="楷体_GB2312"/>
              </w:rPr>
              <w:t>‍</w:t>
            </w:r>
          </w:p>
        </w:tc>
      </w:tr>
      <w:tr w:rsidR="00ED3C36" w:rsidRPr="009A7DAF" w14:paraId="3C034405" w14:textId="77777777">
        <w:tc>
          <w:tcPr>
            <w:tcW w:w="3755" w:type="dxa"/>
            <w:tcBorders>
              <w:top w:val="single" w:sz="2" w:space="0" w:color="auto"/>
              <w:left w:val="single" w:sz="2" w:space="0" w:color="auto"/>
              <w:bottom w:val="single" w:sz="2" w:space="0" w:color="auto"/>
              <w:right w:val="single" w:sz="2" w:space="0" w:color="auto"/>
            </w:tcBorders>
          </w:tcPr>
          <w:p w14:paraId="3BC62842" w14:textId="77777777" w:rsidR="00ED3C36" w:rsidRPr="009A7DAF" w:rsidRDefault="00ED3C36">
            <w:pPr>
              <w:spacing w:line="380" w:lineRule="exact"/>
              <w:rPr>
                <w:rFonts w:eastAsia="楷体_GB2312"/>
              </w:rPr>
            </w:pPr>
            <w:r w:rsidRPr="009A7DAF">
              <w:rPr>
                <w:rFonts w:eastAsia="楷体_GB2312" w:hint="eastAsia"/>
              </w:rPr>
              <w:t>贷款期限（年）</w:t>
            </w:r>
            <w:r w:rsidRPr="009A7DAF">
              <w:rPr>
                <w:rFonts w:eastAsia="楷体_GB2312"/>
              </w:rPr>
              <w:t>‍</w:t>
            </w:r>
          </w:p>
        </w:tc>
      </w:tr>
      <w:tr w:rsidR="00ED3C36" w:rsidRPr="009A7DAF" w14:paraId="3446BD99" w14:textId="77777777">
        <w:tc>
          <w:tcPr>
            <w:tcW w:w="3755" w:type="dxa"/>
            <w:tcBorders>
              <w:top w:val="single" w:sz="2" w:space="0" w:color="auto"/>
              <w:left w:val="single" w:sz="2" w:space="0" w:color="auto"/>
              <w:bottom w:val="single" w:sz="2" w:space="0" w:color="auto"/>
              <w:right w:val="single" w:sz="2" w:space="0" w:color="auto"/>
            </w:tcBorders>
          </w:tcPr>
          <w:p w14:paraId="645537B3" w14:textId="77777777" w:rsidR="00ED3C36" w:rsidRPr="009A7DAF" w:rsidRDefault="00ED3C36">
            <w:pPr>
              <w:spacing w:line="380" w:lineRule="exact"/>
              <w:rPr>
                <w:rFonts w:eastAsia="楷体_GB2312"/>
              </w:rPr>
            </w:pPr>
            <w:r w:rsidRPr="009A7DAF">
              <w:rPr>
                <w:rFonts w:eastAsia="楷体_GB2312" w:hint="eastAsia"/>
              </w:rPr>
              <w:t>剩余期限（年）</w:t>
            </w:r>
            <w:r w:rsidRPr="009A7DAF">
              <w:rPr>
                <w:rFonts w:eastAsia="楷体_GB2312"/>
              </w:rPr>
              <w:t>‍</w:t>
            </w:r>
          </w:p>
        </w:tc>
      </w:tr>
      <w:tr w:rsidR="00ED3C36" w:rsidRPr="009A7DAF" w14:paraId="0BA33479" w14:textId="77777777">
        <w:tc>
          <w:tcPr>
            <w:tcW w:w="3755" w:type="dxa"/>
            <w:tcBorders>
              <w:top w:val="single" w:sz="2" w:space="0" w:color="auto"/>
              <w:left w:val="single" w:sz="2" w:space="0" w:color="auto"/>
              <w:bottom w:val="single" w:sz="2" w:space="0" w:color="auto"/>
              <w:right w:val="single" w:sz="2" w:space="0" w:color="auto"/>
            </w:tcBorders>
          </w:tcPr>
          <w:p w14:paraId="18E45BD2" w14:textId="77777777" w:rsidR="00ED3C36" w:rsidRPr="009A7DAF" w:rsidRDefault="00ED3C36">
            <w:pPr>
              <w:spacing w:line="380" w:lineRule="exact"/>
              <w:rPr>
                <w:rFonts w:eastAsia="楷体_GB2312"/>
              </w:rPr>
            </w:pPr>
            <w:r w:rsidRPr="009A7DAF">
              <w:rPr>
                <w:rFonts w:eastAsia="楷体_GB2312" w:hint="eastAsia"/>
              </w:rPr>
              <w:t>发放金额</w:t>
            </w:r>
            <w:r w:rsidRPr="009A7DAF">
              <w:rPr>
                <w:rFonts w:eastAsia="楷体_GB2312"/>
              </w:rPr>
              <w:t>‍</w:t>
            </w:r>
          </w:p>
        </w:tc>
      </w:tr>
      <w:tr w:rsidR="00ED3C36" w:rsidRPr="009A7DAF" w14:paraId="7881A5F2" w14:textId="77777777">
        <w:tc>
          <w:tcPr>
            <w:tcW w:w="3755" w:type="dxa"/>
            <w:tcBorders>
              <w:top w:val="single" w:sz="2" w:space="0" w:color="auto"/>
              <w:left w:val="single" w:sz="2" w:space="0" w:color="auto"/>
              <w:bottom w:val="single" w:sz="2" w:space="0" w:color="auto"/>
              <w:right w:val="single" w:sz="2" w:space="0" w:color="auto"/>
            </w:tcBorders>
          </w:tcPr>
          <w:p w14:paraId="0F20CDBE" w14:textId="77777777" w:rsidR="00ED3C36" w:rsidRPr="009A7DAF" w:rsidRDefault="00ED3C36">
            <w:pPr>
              <w:spacing w:line="380" w:lineRule="exact"/>
              <w:rPr>
                <w:rFonts w:eastAsia="楷体_GB2312"/>
              </w:rPr>
            </w:pPr>
            <w:r w:rsidRPr="009A7DAF">
              <w:rPr>
                <w:rFonts w:eastAsia="楷体_GB2312" w:hint="eastAsia"/>
              </w:rPr>
              <w:t>截至初始起算日本金余额</w:t>
            </w:r>
          </w:p>
        </w:tc>
      </w:tr>
      <w:tr w:rsidR="00ED3C36" w:rsidRPr="009A7DAF" w14:paraId="3AF579B8" w14:textId="77777777">
        <w:tc>
          <w:tcPr>
            <w:tcW w:w="3755" w:type="dxa"/>
            <w:tcBorders>
              <w:top w:val="single" w:sz="2" w:space="0" w:color="auto"/>
              <w:left w:val="single" w:sz="2" w:space="0" w:color="auto"/>
              <w:bottom w:val="single" w:sz="2" w:space="0" w:color="auto"/>
              <w:right w:val="single" w:sz="2" w:space="0" w:color="auto"/>
            </w:tcBorders>
          </w:tcPr>
          <w:p w14:paraId="20C83066" w14:textId="77777777" w:rsidR="00ED3C36" w:rsidRPr="009A7DAF" w:rsidRDefault="00ED3C36">
            <w:pPr>
              <w:spacing w:line="380" w:lineRule="exact"/>
              <w:rPr>
                <w:rFonts w:eastAsia="楷体_GB2312"/>
              </w:rPr>
            </w:pPr>
            <w:r w:rsidRPr="009A7DAF">
              <w:rPr>
                <w:rFonts w:eastAsia="楷体_GB2312" w:hint="eastAsia"/>
              </w:rPr>
              <w:t>还款间隔</w:t>
            </w:r>
          </w:p>
        </w:tc>
      </w:tr>
      <w:tr w:rsidR="00ED3C36" w:rsidRPr="009A7DAF" w14:paraId="4387F869" w14:textId="77777777">
        <w:tc>
          <w:tcPr>
            <w:tcW w:w="3755" w:type="dxa"/>
            <w:tcBorders>
              <w:top w:val="single" w:sz="2" w:space="0" w:color="auto"/>
              <w:left w:val="single" w:sz="2" w:space="0" w:color="auto"/>
              <w:bottom w:val="single" w:sz="2" w:space="0" w:color="auto"/>
              <w:right w:val="single" w:sz="2" w:space="0" w:color="auto"/>
            </w:tcBorders>
          </w:tcPr>
          <w:p w14:paraId="764B5850" w14:textId="77777777" w:rsidR="00ED3C36" w:rsidRPr="009A7DAF" w:rsidRDefault="00ED3C36">
            <w:pPr>
              <w:spacing w:line="380" w:lineRule="exact"/>
              <w:rPr>
                <w:rFonts w:eastAsia="楷体_GB2312"/>
              </w:rPr>
            </w:pPr>
            <w:r w:rsidRPr="009A7DAF">
              <w:rPr>
                <w:rFonts w:eastAsia="楷体_GB2312" w:hint="eastAsia"/>
              </w:rPr>
              <w:t>扣款日期</w:t>
            </w:r>
          </w:p>
        </w:tc>
      </w:tr>
      <w:tr w:rsidR="00ED3C36" w:rsidRPr="009A7DAF" w14:paraId="24F3928C" w14:textId="77777777">
        <w:tc>
          <w:tcPr>
            <w:tcW w:w="3755" w:type="dxa"/>
            <w:tcBorders>
              <w:top w:val="single" w:sz="2" w:space="0" w:color="auto"/>
              <w:left w:val="single" w:sz="2" w:space="0" w:color="auto"/>
              <w:bottom w:val="single" w:sz="2" w:space="0" w:color="auto"/>
              <w:right w:val="single" w:sz="2" w:space="0" w:color="auto"/>
            </w:tcBorders>
          </w:tcPr>
          <w:p w14:paraId="5251BE04" w14:textId="77777777" w:rsidR="00ED3C36" w:rsidRPr="009A7DAF" w:rsidRDefault="00ED3C36">
            <w:pPr>
              <w:spacing w:line="380" w:lineRule="exact"/>
              <w:rPr>
                <w:rFonts w:eastAsia="楷体_GB2312"/>
              </w:rPr>
            </w:pPr>
            <w:r w:rsidRPr="009A7DAF">
              <w:rPr>
                <w:rFonts w:eastAsia="楷体_GB2312" w:hint="eastAsia"/>
              </w:rPr>
              <w:t>利率模式</w:t>
            </w:r>
          </w:p>
        </w:tc>
      </w:tr>
      <w:tr w:rsidR="00ED3C36" w:rsidRPr="009A7DAF" w14:paraId="3A318CEA" w14:textId="77777777">
        <w:tc>
          <w:tcPr>
            <w:tcW w:w="3755" w:type="dxa"/>
            <w:tcBorders>
              <w:top w:val="single" w:sz="2" w:space="0" w:color="auto"/>
              <w:left w:val="single" w:sz="2" w:space="0" w:color="auto"/>
              <w:bottom w:val="single" w:sz="2" w:space="0" w:color="auto"/>
              <w:right w:val="single" w:sz="2" w:space="0" w:color="auto"/>
            </w:tcBorders>
          </w:tcPr>
          <w:p w14:paraId="2F49B856" w14:textId="77777777" w:rsidR="00ED3C36" w:rsidRPr="009A7DAF" w:rsidRDefault="00ED3C36">
            <w:pPr>
              <w:spacing w:line="380" w:lineRule="exact"/>
              <w:rPr>
                <w:rFonts w:eastAsia="楷体_GB2312"/>
              </w:rPr>
            </w:pPr>
            <w:r w:rsidRPr="009A7DAF">
              <w:rPr>
                <w:rFonts w:eastAsia="楷体_GB2312" w:hint="eastAsia"/>
              </w:rPr>
              <w:t>利率浮动比例</w:t>
            </w:r>
          </w:p>
        </w:tc>
      </w:tr>
      <w:tr w:rsidR="00ED3C36" w:rsidRPr="009A7DAF" w14:paraId="51830547" w14:textId="77777777">
        <w:tc>
          <w:tcPr>
            <w:tcW w:w="3755" w:type="dxa"/>
            <w:tcBorders>
              <w:top w:val="single" w:sz="2" w:space="0" w:color="auto"/>
              <w:left w:val="single" w:sz="2" w:space="0" w:color="auto"/>
              <w:bottom w:val="single" w:sz="2" w:space="0" w:color="auto"/>
              <w:right w:val="single" w:sz="2" w:space="0" w:color="auto"/>
            </w:tcBorders>
          </w:tcPr>
          <w:p w14:paraId="19F7C666" w14:textId="77777777" w:rsidR="00ED3C36" w:rsidRPr="009A7DAF" w:rsidRDefault="00ED3C36">
            <w:pPr>
              <w:spacing w:line="380" w:lineRule="exact"/>
              <w:rPr>
                <w:rFonts w:eastAsia="楷体_GB2312"/>
              </w:rPr>
            </w:pPr>
            <w:r w:rsidRPr="009A7DAF">
              <w:rPr>
                <w:rFonts w:eastAsia="楷体_GB2312" w:hint="eastAsia"/>
              </w:rPr>
              <w:t>执行利率</w:t>
            </w:r>
          </w:p>
        </w:tc>
      </w:tr>
      <w:tr w:rsidR="00ED3C36" w:rsidRPr="009A7DAF" w14:paraId="686EC49F" w14:textId="77777777">
        <w:tc>
          <w:tcPr>
            <w:tcW w:w="3755" w:type="dxa"/>
            <w:tcBorders>
              <w:top w:val="single" w:sz="2" w:space="0" w:color="auto"/>
              <w:left w:val="single" w:sz="2" w:space="0" w:color="auto"/>
              <w:bottom w:val="single" w:sz="2" w:space="0" w:color="auto"/>
              <w:right w:val="single" w:sz="2" w:space="0" w:color="auto"/>
            </w:tcBorders>
          </w:tcPr>
          <w:p w14:paraId="2A6E66E9" w14:textId="77777777" w:rsidR="00ED3C36" w:rsidRPr="009A7DAF" w:rsidRDefault="00ED3C36">
            <w:pPr>
              <w:spacing w:line="380" w:lineRule="exact"/>
              <w:rPr>
                <w:rFonts w:eastAsia="楷体_GB2312"/>
                <w:lang w:eastAsia="zh-CN"/>
              </w:rPr>
            </w:pPr>
            <w:r w:rsidRPr="009A7DAF">
              <w:rPr>
                <w:rFonts w:eastAsia="楷体_GB2312" w:hint="eastAsia"/>
                <w:lang w:eastAsia="zh-CN"/>
              </w:rPr>
              <w:t>对应基准利率</w:t>
            </w:r>
          </w:p>
        </w:tc>
      </w:tr>
      <w:tr w:rsidR="00ED3C36" w:rsidRPr="009A7DAF" w14:paraId="6BDED675" w14:textId="77777777">
        <w:tc>
          <w:tcPr>
            <w:tcW w:w="3755" w:type="dxa"/>
            <w:tcBorders>
              <w:top w:val="single" w:sz="2" w:space="0" w:color="auto"/>
              <w:left w:val="single" w:sz="2" w:space="0" w:color="auto"/>
              <w:bottom w:val="single" w:sz="2" w:space="0" w:color="auto"/>
              <w:right w:val="single" w:sz="2" w:space="0" w:color="auto"/>
            </w:tcBorders>
          </w:tcPr>
          <w:p w14:paraId="7C79E8A4" w14:textId="77777777" w:rsidR="00ED3C36" w:rsidRPr="009A7DAF" w:rsidRDefault="00ED3C36">
            <w:pPr>
              <w:spacing w:line="380" w:lineRule="exact"/>
              <w:rPr>
                <w:rFonts w:eastAsia="楷体_GB2312"/>
              </w:rPr>
            </w:pPr>
            <w:r w:rsidRPr="009A7DAF">
              <w:rPr>
                <w:rFonts w:eastAsia="楷体_GB2312" w:hint="eastAsia"/>
              </w:rPr>
              <w:t>利率调整方式</w:t>
            </w:r>
          </w:p>
        </w:tc>
      </w:tr>
      <w:tr w:rsidR="00092645" w:rsidRPr="009A7DAF" w14:paraId="5CC266BE" w14:textId="77777777">
        <w:tc>
          <w:tcPr>
            <w:tcW w:w="3755" w:type="dxa"/>
            <w:tcBorders>
              <w:top w:val="single" w:sz="2" w:space="0" w:color="auto"/>
              <w:left w:val="single" w:sz="2" w:space="0" w:color="auto"/>
              <w:bottom w:val="single" w:sz="2" w:space="0" w:color="auto"/>
              <w:right w:val="single" w:sz="2" w:space="0" w:color="auto"/>
            </w:tcBorders>
          </w:tcPr>
          <w:p w14:paraId="5ED64282" w14:textId="77777777" w:rsidR="00092645" w:rsidRPr="009A7DAF" w:rsidRDefault="00092645">
            <w:pPr>
              <w:spacing w:line="380" w:lineRule="exact"/>
              <w:rPr>
                <w:rFonts w:eastAsia="楷体_GB2312"/>
                <w:lang w:eastAsia="zh-CN"/>
              </w:rPr>
            </w:pPr>
            <w:r w:rsidRPr="009A7DAF">
              <w:rPr>
                <w:rFonts w:eastAsia="楷体_GB2312" w:hint="eastAsia"/>
                <w:lang w:eastAsia="zh-CN"/>
              </w:rPr>
              <w:t>房屋</w:t>
            </w:r>
            <w:r w:rsidRPr="009A7DAF">
              <w:rPr>
                <w:rFonts w:eastAsia="楷体_GB2312"/>
                <w:lang w:eastAsia="zh-CN"/>
              </w:rPr>
              <w:t>类型</w:t>
            </w:r>
          </w:p>
        </w:tc>
      </w:tr>
      <w:tr w:rsidR="00ED3C36" w:rsidRPr="009A7DAF" w14:paraId="105DE3AD" w14:textId="77777777">
        <w:tc>
          <w:tcPr>
            <w:tcW w:w="3755" w:type="dxa"/>
            <w:tcBorders>
              <w:top w:val="single" w:sz="2" w:space="0" w:color="auto"/>
              <w:left w:val="single" w:sz="2" w:space="0" w:color="auto"/>
              <w:bottom w:val="single" w:sz="2" w:space="0" w:color="auto"/>
              <w:right w:val="single" w:sz="2" w:space="0" w:color="auto"/>
            </w:tcBorders>
          </w:tcPr>
          <w:p w14:paraId="28EC67FB" w14:textId="77777777" w:rsidR="00ED3C36" w:rsidRPr="009A7DAF" w:rsidRDefault="00ED3C36">
            <w:pPr>
              <w:spacing w:line="380" w:lineRule="exact"/>
              <w:rPr>
                <w:rFonts w:eastAsia="楷体_GB2312"/>
              </w:rPr>
            </w:pPr>
            <w:r w:rsidRPr="009A7DAF">
              <w:rPr>
                <w:rFonts w:eastAsia="楷体_GB2312" w:hint="eastAsia"/>
              </w:rPr>
              <w:t>抵押物初始价值</w:t>
            </w:r>
          </w:p>
        </w:tc>
      </w:tr>
      <w:tr w:rsidR="00ED3C36" w:rsidRPr="009A7DAF" w14:paraId="39F08B2E" w14:textId="77777777">
        <w:tc>
          <w:tcPr>
            <w:tcW w:w="3755" w:type="dxa"/>
            <w:tcBorders>
              <w:top w:val="single" w:sz="2" w:space="0" w:color="auto"/>
              <w:left w:val="single" w:sz="2" w:space="0" w:color="auto"/>
              <w:bottom w:val="single" w:sz="2" w:space="0" w:color="auto"/>
              <w:right w:val="single" w:sz="2" w:space="0" w:color="auto"/>
            </w:tcBorders>
          </w:tcPr>
          <w:p w14:paraId="7CF40F01" w14:textId="77777777" w:rsidR="00ED3C36" w:rsidRPr="009A7DAF" w:rsidRDefault="00ED3C36">
            <w:pPr>
              <w:spacing w:line="380" w:lineRule="exact"/>
              <w:rPr>
                <w:rFonts w:eastAsia="楷体_GB2312"/>
              </w:rPr>
            </w:pPr>
            <w:r w:rsidRPr="009A7DAF">
              <w:rPr>
                <w:rFonts w:eastAsia="楷体_GB2312" w:hint="eastAsia"/>
              </w:rPr>
              <w:t>初始抵押率</w:t>
            </w:r>
            <w:r w:rsidRPr="009A7DAF">
              <w:rPr>
                <w:rFonts w:eastAsia="楷体_GB2312"/>
              </w:rPr>
              <w:t>‍</w:t>
            </w:r>
          </w:p>
        </w:tc>
      </w:tr>
      <w:tr w:rsidR="00ED3C36" w:rsidRPr="009A7DAF" w14:paraId="287FA196" w14:textId="77777777">
        <w:tc>
          <w:tcPr>
            <w:tcW w:w="3755" w:type="dxa"/>
            <w:tcBorders>
              <w:top w:val="single" w:sz="2" w:space="0" w:color="auto"/>
              <w:left w:val="single" w:sz="2" w:space="0" w:color="auto"/>
              <w:bottom w:val="single" w:sz="2" w:space="0" w:color="auto"/>
              <w:right w:val="single" w:sz="2" w:space="0" w:color="auto"/>
            </w:tcBorders>
          </w:tcPr>
          <w:p w14:paraId="5C183A40" w14:textId="77777777" w:rsidR="00ED3C36" w:rsidRPr="009A7DAF" w:rsidRDefault="00ED3C36">
            <w:pPr>
              <w:spacing w:line="380" w:lineRule="exact"/>
              <w:rPr>
                <w:rFonts w:eastAsia="楷体_GB2312"/>
              </w:rPr>
            </w:pPr>
            <w:r w:rsidRPr="009A7DAF">
              <w:rPr>
                <w:rFonts w:eastAsia="楷体_GB2312" w:hint="eastAsia"/>
              </w:rPr>
              <w:t>担保方式</w:t>
            </w:r>
          </w:p>
        </w:tc>
      </w:tr>
      <w:tr w:rsidR="00ED3C36" w:rsidRPr="009A7DAF" w14:paraId="58D5CE6E" w14:textId="77777777">
        <w:tc>
          <w:tcPr>
            <w:tcW w:w="3755" w:type="dxa"/>
            <w:tcBorders>
              <w:top w:val="single" w:sz="2" w:space="0" w:color="auto"/>
              <w:left w:val="single" w:sz="2" w:space="0" w:color="auto"/>
              <w:bottom w:val="single" w:sz="2" w:space="0" w:color="auto"/>
              <w:right w:val="single" w:sz="2" w:space="0" w:color="auto"/>
            </w:tcBorders>
          </w:tcPr>
          <w:p w14:paraId="4366C664" w14:textId="77777777" w:rsidR="00ED3C36" w:rsidRPr="009A7DAF" w:rsidRDefault="00ED3C36">
            <w:pPr>
              <w:spacing w:line="380" w:lineRule="exact"/>
              <w:rPr>
                <w:rFonts w:eastAsia="楷体_GB2312"/>
              </w:rPr>
            </w:pPr>
            <w:r w:rsidRPr="009A7DAF">
              <w:rPr>
                <w:rFonts w:eastAsia="楷体_GB2312" w:hint="eastAsia"/>
              </w:rPr>
              <w:t>是否已办妥（预）抵押登记手续</w:t>
            </w:r>
          </w:p>
        </w:tc>
      </w:tr>
    </w:tbl>
    <w:p w14:paraId="1D5D4594" w14:textId="77777777" w:rsidR="00ED3C36" w:rsidRPr="009A7DAF" w:rsidRDefault="00ED3C36">
      <w:pPr>
        <w:spacing w:line="380" w:lineRule="atLeast"/>
        <w:rPr>
          <w:rFonts w:eastAsia="楷体_GB2312"/>
          <w:b/>
          <w:i/>
          <w:lang w:eastAsia="zh-CN"/>
        </w:rPr>
      </w:pPr>
    </w:p>
    <w:p w14:paraId="1E42FCA9" w14:textId="77777777" w:rsidR="00ED3C36" w:rsidRPr="009A7DAF" w:rsidRDefault="00ED3C36">
      <w:pPr>
        <w:spacing w:line="380" w:lineRule="atLeast"/>
        <w:outlineLvl w:val="0"/>
        <w:rPr>
          <w:rFonts w:eastAsia="楷体_GB2312"/>
          <w:b/>
          <w:lang w:eastAsia="zh-CN"/>
        </w:rPr>
      </w:pPr>
    </w:p>
    <w:p w14:paraId="0AE39439" w14:textId="77777777" w:rsidR="00ED3C36" w:rsidRPr="009A7DAF" w:rsidRDefault="00ED3C36">
      <w:pPr>
        <w:spacing w:line="380" w:lineRule="atLeast"/>
        <w:outlineLvl w:val="0"/>
        <w:rPr>
          <w:rFonts w:eastAsia="楷体_GB2312"/>
          <w:b/>
          <w:sz w:val="32"/>
          <w:lang w:eastAsia="zh-CN"/>
        </w:rPr>
      </w:pPr>
      <w:r w:rsidRPr="009A7DAF">
        <w:rPr>
          <w:rFonts w:eastAsia="楷体_GB2312"/>
        </w:rPr>
        <w:br w:type="page"/>
      </w:r>
      <w:bookmarkStart w:id="1005" w:name="_Toc331764787"/>
      <w:bookmarkStart w:id="1006" w:name="_Toc417048729"/>
      <w:bookmarkStart w:id="1007" w:name="_Toc443651175"/>
      <w:r w:rsidRPr="009A7DAF">
        <w:rPr>
          <w:rFonts w:eastAsia="楷体_GB2312" w:hint="eastAsia"/>
          <w:b/>
        </w:rPr>
        <w:lastRenderedPageBreak/>
        <w:t>附件二</w:t>
      </w:r>
      <w:r w:rsidRPr="009A7DAF">
        <w:rPr>
          <w:rFonts w:eastAsia="楷体_GB2312"/>
          <w:b/>
          <w:lang w:eastAsia="zh-CN"/>
        </w:rPr>
        <w:t>A</w:t>
      </w:r>
      <w:r w:rsidRPr="009A7DAF">
        <w:rPr>
          <w:rFonts w:eastAsia="楷体_GB2312" w:hint="eastAsia"/>
          <w:b/>
        </w:rPr>
        <w:t>：信托财产文件交付确认函</w:t>
      </w:r>
      <w:bookmarkEnd w:id="1005"/>
      <w:r w:rsidRPr="009A7DAF">
        <w:rPr>
          <w:rFonts w:eastAsia="楷体_GB2312" w:hint="eastAsia"/>
          <w:b/>
          <w:lang w:eastAsia="zh-CN"/>
        </w:rPr>
        <w:t>（受托人出具）</w:t>
      </w:r>
      <w:bookmarkEnd w:id="1006"/>
      <w:bookmarkEnd w:id="1007"/>
    </w:p>
    <w:p w14:paraId="57BA045B" w14:textId="77777777" w:rsidR="00ED3C36" w:rsidRPr="009A7DAF" w:rsidRDefault="00ED3C36">
      <w:pPr>
        <w:spacing w:line="380" w:lineRule="atLeast"/>
        <w:rPr>
          <w:rFonts w:eastAsia="楷体_GB2312"/>
          <w:sz w:val="28"/>
        </w:rPr>
      </w:pPr>
    </w:p>
    <w:p w14:paraId="1645F300" w14:textId="77777777" w:rsidR="00ED3C36" w:rsidRPr="009A7DAF" w:rsidRDefault="00ED3C36">
      <w:pPr>
        <w:spacing w:line="380" w:lineRule="atLeast"/>
        <w:jc w:val="center"/>
        <w:rPr>
          <w:rFonts w:eastAsia="楷体_GB2312"/>
          <w:b/>
          <w:sz w:val="32"/>
        </w:rPr>
      </w:pPr>
      <w:r w:rsidRPr="009A7DAF">
        <w:rPr>
          <w:rFonts w:eastAsia="楷体_GB2312" w:hint="eastAsia"/>
          <w:b/>
          <w:sz w:val="32"/>
        </w:rPr>
        <w:t>信托财产文件交付确认函</w:t>
      </w:r>
    </w:p>
    <w:p w14:paraId="1487F59C" w14:textId="77777777" w:rsidR="00ED3C36" w:rsidRPr="009A7DAF" w:rsidRDefault="00ED3C36">
      <w:pPr>
        <w:spacing w:line="380" w:lineRule="atLeast"/>
        <w:rPr>
          <w:rFonts w:eastAsia="楷体_GB2312"/>
          <w:sz w:val="28"/>
        </w:rPr>
      </w:pPr>
    </w:p>
    <w:p w14:paraId="3EE61466" w14:textId="77777777" w:rsidR="00ED3C36" w:rsidRPr="009A7DAF" w:rsidRDefault="00047439">
      <w:pPr>
        <w:spacing w:line="380" w:lineRule="atLeast"/>
        <w:rPr>
          <w:rFonts w:eastAsia="楷体_GB2312"/>
        </w:rPr>
      </w:pPr>
      <w:r>
        <w:rPr>
          <w:rFonts w:eastAsia="楷体_GB2312" w:hint="eastAsia"/>
          <w:lang w:eastAsia="zh-CN"/>
        </w:rPr>
        <w:t>苏州银行股份有限公司</w:t>
      </w:r>
      <w:r w:rsidR="00ED3C36" w:rsidRPr="009A7DAF">
        <w:rPr>
          <w:rFonts w:eastAsia="楷体_GB2312" w:hint="eastAsia"/>
        </w:rPr>
        <w:t>：</w:t>
      </w:r>
    </w:p>
    <w:p w14:paraId="1BA965C6" w14:textId="77777777" w:rsidR="00ED3C36" w:rsidRPr="009A7DAF" w:rsidRDefault="00ED3C36">
      <w:pPr>
        <w:spacing w:line="380" w:lineRule="atLeast"/>
        <w:rPr>
          <w:rFonts w:eastAsia="楷体_GB2312"/>
        </w:rPr>
      </w:pPr>
    </w:p>
    <w:p w14:paraId="4CB212CD" w14:textId="77777777" w:rsidR="00ED3C36" w:rsidRPr="009A7DAF" w:rsidRDefault="00ED3C36">
      <w:pPr>
        <w:spacing w:line="380" w:lineRule="atLeast"/>
        <w:rPr>
          <w:rFonts w:eastAsia="楷体_GB2312"/>
          <w:lang w:eastAsia="zh-CN"/>
        </w:rPr>
      </w:pPr>
      <w:r w:rsidRPr="009A7DAF">
        <w:rPr>
          <w:rFonts w:eastAsia="楷体_GB2312" w:hint="eastAsia"/>
        </w:rPr>
        <w:t>根据我公司与贵</w:t>
      </w:r>
      <w:r w:rsidRPr="009A7DAF">
        <w:rPr>
          <w:rFonts w:eastAsia="楷体_GB2312" w:hint="eastAsia"/>
          <w:lang w:eastAsia="zh-CN"/>
        </w:rPr>
        <w:t>行</w:t>
      </w:r>
      <w:r w:rsidRPr="009A7DAF">
        <w:rPr>
          <w:rFonts w:eastAsia="楷体_GB2312" w:hint="eastAsia"/>
        </w:rPr>
        <w:t>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日签署的编号为</w:t>
      </w:r>
      <w:r w:rsidR="00893773" w:rsidRPr="009A7DAF">
        <w:rPr>
          <w:rFonts w:eastAsia="楷体_GB2312" w:hint="eastAsia"/>
          <w:lang w:eastAsia="zh-CN"/>
        </w:rPr>
        <w:t>【</w:t>
      </w:r>
      <w:r w:rsidR="00893773" w:rsidRPr="009A7DAF">
        <w:rPr>
          <w:rFonts w:eastAsia="楷体_GB2312" w:hint="eastAsia"/>
          <w:lang w:eastAsia="zh-CN"/>
        </w:rPr>
        <w:t xml:space="preserve">            </w:t>
      </w:r>
      <w:r w:rsidR="00893773" w:rsidRPr="009A7DAF">
        <w:rPr>
          <w:rFonts w:eastAsia="楷体_GB2312" w:hint="eastAsia"/>
          <w:lang w:eastAsia="zh-CN"/>
        </w:rPr>
        <w:t>】</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之信托合同》第</w:t>
      </w:r>
      <w:r w:rsidRPr="009A7DAF">
        <w:rPr>
          <w:rFonts w:eastAsia="楷体_GB2312"/>
          <w:lang w:eastAsia="zh-CN"/>
        </w:rPr>
        <w:t>3.8</w:t>
      </w:r>
      <w:r w:rsidRPr="009A7DAF">
        <w:rPr>
          <w:rFonts w:eastAsia="楷体_GB2312" w:hint="eastAsia"/>
        </w:rPr>
        <w:t>款的约定，贵</w:t>
      </w:r>
      <w:r w:rsidRPr="009A7DAF">
        <w:rPr>
          <w:rFonts w:eastAsia="楷体_GB2312" w:hint="eastAsia"/>
          <w:lang w:eastAsia="zh-CN"/>
        </w:rPr>
        <w:t>行</w:t>
      </w:r>
      <w:r w:rsidRPr="009A7DAF">
        <w:rPr>
          <w:rFonts w:eastAsia="楷体_GB2312" w:hint="eastAsia"/>
        </w:rPr>
        <w:t>已于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日将</w:t>
      </w:r>
      <w:r w:rsidRPr="00ED37BF">
        <w:rPr>
          <w:rFonts w:eastAsia="楷体_GB2312" w:hint="eastAsia"/>
          <w:lang w:eastAsia="zh-CN"/>
        </w:rPr>
        <w:t>以</w:t>
      </w:r>
      <w:r w:rsidRPr="00ED37BF">
        <w:rPr>
          <w:rFonts w:eastAsia="楷体_GB2312"/>
          <w:lang w:eastAsia="zh-CN"/>
        </w:rPr>
        <w:t>MD5</w:t>
      </w:r>
      <w:r w:rsidRPr="00ED37BF">
        <w:rPr>
          <w:rFonts w:eastAsia="楷体_GB2312" w:hint="eastAsia"/>
          <w:lang w:eastAsia="zh-CN"/>
        </w:rPr>
        <w:t>码加密存</w:t>
      </w:r>
      <w:r w:rsidRPr="009A7DAF">
        <w:rPr>
          <w:rFonts w:eastAsia="楷体_GB2312" w:hint="eastAsia"/>
          <w:lang w:eastAsia="zh-CN"/>
        </w:rPr>
        <w:t>有完整</w:t>
      </w:r>
      <w:r w:rsidRPr="009A7DAF">
        <w:rPr>
          <w:rFonts w:eastAsia="楷体_GB2312"/>
        </w:rPr>
        <w:t xml:space="preserve"> “</w:t>
      </w:r>
      <w:r w:rsidRPr="009A7DAF">
        <w:rPr>
          <w:rFonts w:eastAsia="楷体_GB2312" w:hint="eastAsia"/>
        </w:rPr>
        <w:t>基础资产清单</w:t>
      </w:r>
      <w:r w:rsidRPr="009A7DAF">
        <w:rPr>
          <w:rFonts w:eastAsia="楷体_GB2312"/>
        </w:rPr>
        <w:t>”</w:t>
      </w:r>
      <w:r w:rsidRPr="009A7DAF">
        <w:rPr>
          <w:rFonts w:eastAsia="楷体_GB2312" w:hint="eastAsia"/>
          <w:lang w:eastAsia="zh-CN"/>
        </w:rPr>
        <w:t>的电子文档</w:t>
      </w:r>
      <w:r w:rsidRPr="009A7DAF">
        <w:rPr>
          <w:rFonts w:eastAsia="楷体_GB2312" w:hint="eastAsia"/>
        </w:rPr>
        <w:t>交付我公司</w:t>
      </w:r>
      <w:r w:rsidRPr="009A7DAF">
        <w:rPr>
          <w:rFonts w:eastAsia="楷体_GB2312" w:hint="eastAsia"/>
          <w:lang w:eastAsia="zh-CN"/>
        </w:rPr>
        <w:t>以及自</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至</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产生并收到的全部</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转付至</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的账户。</w:t>
      </w:r>
    </w:p>
    <w:p w14:paraId="66883350" w14:textId="77777777" w:rsidR="00ED3C36" w:rsidRPr="009A7DAF" w:rsidRDefault="00ED3C36">
      <w:pPr>
        <w:spacing w:line="380" w:lineRule="atLeast"/>
        <w:ind w:left="990"/>
        <w:rPr>
          <w:rFonts w:eastAsia="楷体_GB2312"/>
        </w:rPr>
      </w:pPr>
    </w:p>
    <w:p w14:paraId="12257309" w14:textId="77777777" w:rsidR="00ED3C36" w:rsidRPr="009A7DAF" w:rsidRDefault="00ED3C36">
      <w:pPr>
        <w:spacing w:line="380" w:lineRule="atLeast"/>
        <w:ind w:firstLine="480"/>
        <w:rPr>
          <w:rFonts w:eastAsia="楷体_GB2312"/>
        </w:rPr>
      </w:pPr>
      <w:r w:rsidRPr="009A7DAF">
        <w:rPr>
          <w:rFonts w:eastAsia="楷体_GB2312" w:hint="eastAsia"/>
        </w:rPr>
        <w:t>我公司确认已经收到上述文件</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已确认收到上述</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rPr>
        <w:t>，特立此函。</w:t>
      </w:r>
    </w:p>
    <w:p w14:paraId="41BAD41F" w14:textId="77777777" w:rsidR="00ED3C36" w:rsidRPr="009A7DAF" w:rsidRDefault="00ED3C36">
      <w:pPr>
        <w:spacing w:line="380" w:lineRule="atLeast"/>
        <w:rPr>
          <w:rFonts w:eastAsia="楷体_GB2312"/>
        </w:rPr>
      </w:pPr>
    </w:p>
    <w:p w14:paraId="3768776A" w14:textId="77777777" w:rsidR="00ED3C36" w:rsidRPr="009A7DAF" w:rsidRDefault="00ED3C36">
      <w:pPr>
        <w:spacing w:line="380" w:lineRule="atLeast"/>
        <w:ind w:left="570"/>
        <w:jc w:val="right"/>
        <w:rPr>
          <w:rFonts w:eastAsia="楷体_GB2312"/>
        </w:rPr>
      </w:pPr>
      <w:r w:rsidRPr="009A7DAF">
        <w:rPr>
          <w:rFonts w:eastAsia="楷体_GB2312" w:hint="eastAsia"/>
          <w:lang w:eastAsia="zh-CN"/>
        </w:rPr>
        <w:t>交银国际信托有限公司</w:t>
      </w:r>
    </w:p>
    <w:p w14:paraId="3DB9E24B" w14:textId="77777777" w:rsidR="00ED3C36" w:rsidRPr="009A7DAF" w:rsidRDefault="00ED3C36">
      <w:pPr>
        <w:spacing w:line="380" w:lineRule="atLeast"/>
        <w:ind w:left="570"/>
        <w:jc w:val="right"/>
        <w:rPr>
          <w:rFonts w:eastAsia="楷体_GB2312"/>
        </w:rPr>
      </w:pPr>
      <w:r w:rsidRPr="009A7DAF">
        <w:rPr>
          <w:rFonts w:eastAsia="楷体_GB2312" w:hint="eastAsia"/>
        </w:rPr>
        <w:t>（盖章）</w:t>
      </w:r>
    </w:p>
    <w:p w14:paraId="1F2B2759" w14:textId="77777777" w:rsidR="00ED3C36" w:rsidRPr="009A7DAF" w:rsidRDefault="00ED3C36">
      <w:pPr>
        <w:spacing w:line="380" w:lineRule="atLeast"/>
        <w:ind w:left="570"/>
        <w:jc w:val="right"/>
        <w:rPr>
          <w:rFonts w:eastAsia="楷体_GB2312"/>
        </w:rPr>
      </w:pPr>
      <w:r w:rsidRPr="009A7DAF">
        <w:rPr>
          <w:rFonts w:eastAsia="楷体_GB2312" w:hint="eastAsia"/>
        </w:rPr>
        <w:t>法定代表人或授权代表签章：</w:t>
      </w:r>
    </w:p>
    <w:p w14:paraId="55913B7A" w14:textId="77777777" w:rsidR="00ED3C36" w:rsidRPr="009A7DAF" w:rsidRDefault="00ED3C36">
      <w:pPr>
        <w:spacing w:line="380" w:lineRule="atLeast"/>
        <w:ind w:left="570"/>
        <w:jc w:val="right"/>
        <w:rPr>
          <w:rFonts w:eastAsia="楷体_GB2312"/>
        </w:rPr>
      </w:pPr>
    </w:p>
    <w:p w14:paraId="3FA38F5D" w14:textId="77777777" w:rsidR="00ED3C36" w:rsidRPr="009A7DAF" w:rsidRDefault="00ED3C36">
      <w:pPr>
        <w:spacing w:line="380" w:lineRule="atLeast"/>
        <w:ind w:left="570"/>
        <w:jc w:val="right"/>
        <w:rPr>
          <w:rFonts w:eastAsia="楷体_GB2312"/>
        </w:rPr>
      </w:pPr>
    </w:p>
    <w:p w14:paraId="00BFA6AD" w14:textId="77777777" w:rsidR="00ED3C36" w:rsidRPr="009A7DAF" w:rsidRDefault="00ED3C36" w:rsidP="009D70B5">
      <w:pPr>
        <w:wordWrap w:val="0"/>
        <w:spacing w:line="380" w:lineRule="atLeast"/>
        <w:ind w:left="570"/>
        <w:jc w:val="right"/>
        <w:rPr>
          <w:rFonts w:eastAsia="楷体_GB2312"/>
        </w:rPr>
      </w:pP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5369DDB0" w14:textId="77777777" w:rsidR="00ED3C36" w:rsidRPr="009A7DAF" w:rsidRDefault="00ED3C36">
      <w:pPr>
        <w:rPr>
          <w:rFonts w:eastAsia="楷体_GB2312"/>
          <w:lang w:eastAsia="zh-CN"/>
        </w:rPr>
      </w:pPr>
      <w:r w:rsidRPr="009A7DAF">
        <w:rPr>
          <w:rFonts w:eastAsia="楷体_GB2312"/>
          <w:lang w:eastAsia="zh-CN"/>
        </w:rPr>
        <w:br w:type="page"/>
      </w:r>
    </w:p>
    <w:p w14:paraId="1F6A948A" w14:textId="77777777" w:rsidR="00ED3C36" w:rsidRPr="009A7DAF" w:rsidRDefault="00ED3C36">
      <w:pPr>
        <w:spacing w:line="380" w:lineRule="atLeast"/>
        <w:outlineLvl w:val="0"/>
        <w:rPr>
          <w:rFonts w:eastAsia="楷体_GB2312"/>
          <w:b/>
        </w:rPr>
      </w:pPr>
      <w:bookmarkStart w:id="1008" w:name="_Toc417048730"/>
      <w:bookmarkStart w:id="1009" w:name="_Toc443651176"/>
      <w:r w:rsidRPr="009A7DAF">
        <w:rPr>
          <w:rFonts w:eastAsia="楷体_GB2312" w:hint="eastAsia"/>
          <w:b/>
        </w:rPr>
        <w:lastRenderedPageBreak/>
        <w:t>附件二</w:t>
      </w:r>
      <w:r w:rsidRPr="009A7DAF">
        <w:rPr>
          <w:rFonts w:eastAsia="楷体_GB2312"/>
          <w:b/>
        </w:rPr>
        <w:t>B</w:t>
      </w:r>
      <w:r w:rsidRPr="009A7DAF">
        <w:rPr>
          <w:rFonts w:eastAsia="楷体_GB2312" w:hint="eastAsia"/>
          <w:b/>
        </w:rPr>
        <w:t>：回收款交付通知（委托人出具）</w:t>
      </w:r>
      <w:bookmarkEnd w:id="1008"/>
      <w:bookmarkEnd w:id="1009"/>
    </w:p>
    <w:p w14:paraId="56D12AC7" w14:textId="77777777" w:rsidR="00ED3C36" w:rsidRPr="009A7DAF" w:rsidRDefault="00ED3C36">
      <w:pPr>
        <w:spacing w:line="380" w:lineRule="atLeast"/>
        <w:ind w:left="570"/>
        <w:rPr>
          <w:rFonts w:eastAsia="楷体_GB2312"/>
          <w:b/>
          <w:lang w:eastAsia="zh-CN"/>
        </w:rPr>
      </w:pPr>
    </w:p>
    <w:p w14:paraId="3162FA6C" w14:textId="77777777" w:rsidR="00ED3C36" w:rsidRPr="009A7DAF" w:rsidRDefault="00ED3C36" w:rsidP="0010725F">
      <w:pPr>
        <w:spacing w:line="380" w:lineRule="atLeast"/>
        <w:ind w:firstLineChars="900" w:firstLine="2891"/>
        <w:rPr>
          <w:rFonts w:eastAsia="楷体_GB2312"/>
          <w:b/>
          <w:sz w:val="32"/>
          <w:lang w:eastAsia="zh-CN"/>
        </w:rPr>
      </w:pPr>
      <w:r w:rsidRPr="009A7DAF">
        <w:rPr>
          <w:rFonts w:eastAsia="楷体_GB2312" w:hint="eastAsia"/>
          <w:b/>
          <w:sz w:val="32"/>
        </w:rPr>
        <w:t>回收款交付通知</w:t>
      </w:r>
    </w:p>
    <w:p w14:paraId="3D2DCAD1" w14:textId="77777777" w:rsidR="00ED3C36" w:rsidRPr="009A7DAF" w:rsidRDefault="00ED3C36" w:rsidP="00EE7964">
      <w:pPr>
        <w:spacing w:line="380" w:lineRule="atLeast"/>
        <w:ind w:firstLineChars="700" w:firstLine="2249"/>
        <w:rPr>
          <w:rFonts w:eastAsia="楷体_GB2312"/>
          <w:b/>
          <w:sz w:val="32"/>
          <w:lang w:eastAsia="zh-CN"/>
        </w:rPr>
      </w:pPr>
    </w:p>
    <w:p w14:paraId="20CA75A4" w14:textId="77777777" w:rsidR="00ED3C36" w:rsidRPr="009A7DAF" w:rsidRDefault="00ED3C36">
      <w:pPr>
        <w:spacing w:line="380" w:lineRule="atLeast"/>
        <w:rPr>
          <w:rFonts w:eastAsia="楷体_GB2312"/>
          <w:b/>
        </w:rPr>
      </w:pPr>
      <w:r w:rsidRPr="009A7DAF">
        <w:rPr>
          <w:rFonts w:eastAsia="楷体_GB2312" w:hint="eastAsia"/>
          <w:lang w:eastAsia="zh-CN"/>
        </w:rPr>
        <w:t>交银国际信托有限公司</w:t>
      </w:r>
      <w:r w:rsidRPr="009A7DAF">
        <w:rPr>
          <w:rFonts w:eastAsia="楷体_GB2312" w:hint="eastAsia"/>
          <w:b/>
        </w:rPr>
        <w:t>：</w:t>
      </w:r>
    </w:p>
    <w:p w14:paraId="120FD385" w14:textId="77777777" w:rsidR="00ED3C36" w:rsidRPr="009A7DAF" w:rsidRDefault="00ED3C36">
      <w:pPr>
        <w:spacing w:line="380" w:lineRule="atLeast"/>
        <w:jc w:val="both"/>
        <w:rPr>
          <w:rFonts w:eastAsia="楷体_GB2312"/>
          <w:b/>
          <w:sz w:val="32"/>
        </w:rPr>
      </w:pPr>
    </w:p>
    <w:p w14:paraId="04325EFA" w14:textId="77777777" w:rsidR="00ED3C36" w:rsidRPr="009A7DAF" w:rsidRDefault="00ED3C36">
      <w:pPr>
        <w:spacing w:line="380" w:lineRule="atLeast"/>
        <w:rPr>
          <w:rFonts w:eastAsia="楷体_GB2312"/>
          <w:lang w:eastAsia="zh-CN"/>
        </w:rPr>
      </w:pPr>
      <w:r w:rsidRPr="009A7DAF">
        <w:rPr>
          <w:rFonts w:eastAsia="楷体_GB2312" w:hint="eastAsia"/>
        </w:rPr>
        <w:t>根据</w:t>
      </w:r>
      <w:r w:rsidRPr="009A7DAF">
        <w:rPr>
          <w:rFonts w:eastAsia="楷体_GB2312" w:hint="eastAsia"/>
          <w:lang w:eastAsia="zh-CN"/>
        </w:rPr>
        <w:t>贵公司</w:t>
      </w:r>
      <w:r w:rsidRPr="009A7DAF">
        <w:rPr>
          <w:rFonts w:eastAsia="楷体_GB2312" w:hint="eastAsia"/>
        </w:rPr>
        <w:t>与</w:t>
      </w:r>
      <w:r w:rsidRPr="009A7DAF">
        <w:rPr>
          <w:rFonts w:eastAsia="楷体_GB2312" w:hint="eastAsia"/>
          <w:lang w:eastAsia="zh-CN"/>
        </w:rPr>
        <w:t>我行</w:t>
      </w:r>
      <w:r w:rsidRPr="009A7DAF">
        <w:rPr>
          <w:rFonts w:eastAsia="楷体_GB2312" w:hint="eastAsia"/>
        </w:rPr>
        <w:t>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日签署的编号为</w:t>
      </w:r>
      <w:r w:rsidR="00893773" w:rsidRPr="009A7DAF">
        <w:rPr>
          <w:rFonts w:eastAsia="楷体_GB2312" w:hint="eastAsia"/>
          <w:lang w:eastAsia="zh-CN"/>
        </w:rPr>
        <w:t>【</w:t>
      </w:r>
      <w:r w:rsidR="00893773" w:rsidRPr="009A7DAF">
        <w:rPr>
          <w:rFonts w:eastAsia="楷体_GB2312" w:hint="eastAsia"/>
          <w:lang w:eastAsia="zh-CN"/>
        </w:rPr>
        <w:t xml:space="preserve">            </w:t>
      </w:r>
      <w:r w:rsidR="00893773" w:rsidRPr="009A7DAF">
        <w:rPr>
          <w:rFonts w:eastAsia="楷体_GB2312" w:hint="eastAsia"/>
          <w:lang w:eastAsia="zh-CN"/>
        </w:rPr>
        <w:t>】</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之信托合同》第</w:t>
      </w:r>
      <w:r w:rsidRPr="009A7DAF">
        <w:rPr>
          <w:rFonts w:eastAsia="楷体_GB2312"/>
          <w:lang w:eastAsia="zh-CN"/>
        </w:rPr>
        <w:t>3.8</w:t>
      </w:r>
      <w:r w:rsidRPr="009A7DAF">
        <w:rPr>
          <w:rFonts w:eastAsia="楷体_GB2312" w:hint="eastAsia"/>
        </w:rPr>
        <w:t>款的约定，</w:t>
      </w:r>
      <w:r w:rsidRPr="009A7DAF">
        <w:rPr>
          <w:rFonts w:eastAsia="楷体_GB2312" w:hint="eastAsia"/>
          <w:lang w:eastAsia="zh-CN"/>
        </w:rPr>
        <w:t>我行作为</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rPr>
        <w:t>已于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日将</w:t>
      </w:r>
      <w:r w:rsidRPr="009A7DAF">
        <w:rPr>
          <w:rFonts w:eastAsia="楷体_GB2312" w:hint="eastAsia"/>
          <w:lang w:eastAsia="zh-CN"/>
        </w:rPr>
        <w:t>自</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（含该日）至</w:t>
      </w:r>
      <w:r w:rsidRPr="009A7DAF">
        <w:rPr>
          <w:rFonts w:eastAsia="楷体_GB2312"/>
          <w:lang w:eastAsia="zh-CN"/>
        </w:rPr>
        <w:t>“</w:t>
      </w:r>
      <w:r w:rsidRPr="009A7DAF">
        <w:rPr>
          <w:rFonts w:eastAsia="楷体_GB2312" w:hint="eastAsia"/>
          <w:lang w:eastAsia="zh-CN"/>
        </w:rPr>
        <w:t>信托财产交付日</w:t>
      </w:r>
      <w:r w:rsidRPr="009A7DAF">
        <w:rPr>
          <w:rFonts w:eastAsia="楷体_GB2312"/>
          <w:lang w:eastAsia="zh-CN"/>
        </w:rPr>
        <w:t>”</w:t>
      </w:r>
      <w:r w:rsidRPr="009A7DAF">
        <w:rPr>
          <w:rFonts w:eastAsia="楷体_GB2312" w:hint="eastAsia"/>
          <w:lang w:eastAsia="zh-CN"/>
        </w:rPr>
        <w:t>（含该日）产生并收到的全部</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lang w:eastAsia="zh-CN"/>
        </w:rPr>
        <w:t>转付至</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的账户。</w:t>
      </w:r>
    </w:p>
    <w:p w14:paraId="1B723F24" w14:textId="77777777" w:rsidR="00ED3C36" w:rsidRPr="009A7DAF" w:rsidRDefault="00ED3C36">
      <w:pPr>
        <w:spacing w:line="380" w:lineRule="atLeast"/>
        <w:ind w:left="990"/>
        <w:rPr>
          <w:rFonts w:eastAsia="楷体_GB2312"/>
        </w:rPr>
      </w:pPr>
    </w:p>
    <w:p w14:paraId="08ED02E7" w14:textId="77777777" w:rsidR="00ED3C36" w:rsidRPr="009A7DAF" w:rsidRDefault="00ED3C36">
      <w:pPr>
        <w:spacing w:line="380" w:lineRule="atLeast"/>
        <w:ind w:firstLine="480"/>
        <w:rPr>
          <w:rFonts w:eastAsia="楷体_GB2312"/>
        </w:rPr>
      </w:pPr>
      <w:r w:rsidRPr="009A7DAF">
        <w:rPr>
          <w:rFonts w:eastAsia="楷体_GB2312" w:hint="eastAsia"/>
          <w:lang w:eastAsia="zh-CN"/>
        </w:rPr>
        <w:t>特此通知</w:t>
      </w:r>
      <w:r w:rsidRPr="009A7DAF">
        <w:rPr>
          <w:rFonts w:eastAsia="楷体_GB2312" w:hint="eastAsia"/>
        </w:rPr>
        <w:t>。</w:t>
      </w:r>
    </w:p>
    <w:p w14:paraId="0794FB96" w14:textId="77777777" w:rsidR="00ED3C36" w:rsidRPr="009A7DAF" w:rsidRDefault="00ED3C36">
      <w:pPr>
        <w:spacing w:line="380" w:lineRule="atLeast"/>
        <w:rPr>
          <w:rFonts w:eastAsia="楷体_GB2312"/>
        </w:rPr>
      </w:pPr>
    </w:p>
    <w:p w14:paraId="79846EA6" w14:textId="77777777" w:rsidR="00ED3C36" w:rsidRPr="009A7DAF" w:rsidRDefault="00047439">
      <w:pPr>
        <w:spacing w:line="380" w:lineRule="atLeast"/>
        <w:ind w:left="570"/>
        <w:jc w:val="right"/>
        <w:rPr>
          <w:rFonts w:eastAsia="楷体_GB2312"/>
        </w:rPr>
      </w:pPr>
      <w:r>
        <w:rPr>
          <w:rFonts w:eastAsia="楷体_GB2312" w:hint="eastAsia"/>
          <w:lang w:eastAsia="zh-CN"/>
        </w:rPr>
        <w:t>苏州银行股份有限公司</w:t>
      </w:r>
      <w:r w:rsidR="00ED3C36" w:rsidRPr="009A7DAF">
        <w:rPr>
          <w:rFonts w:eastAsia="楷体_GB2312" w:hint="eastAsia"/>
        </w:rPr>
        <w:t>（盖章）</w:t>
      </w:r>
    </w:p>
    <w:p w14:paraId="6895C93E" w14:textId="77777777" w:rsidR="00ED3C36" w:rsidRPr="009A7DAF" w:rsidRDefault="00ED3C36">
      <w:pPr>
        <w:spacing w:line="380" w:lineRule="atLeast"/>
        <w:ind w:left="570"/>
        <w:jc w:val="right"/>
        <w:rPr>
          <w:rFonts w:eastAsia="楷体_GB2312"/>
        </w:rPr>
      </w:pPr>
      <w:r w:rsidRPr="009A7DAF">
        <w:rPr>
          <w:rFonts w:eastAsia="楷体_GB2312" w:hint="eastAsia"/>
        </w:rPr>
        <w:t>法定代表人或授权代表签章：</w:t>
      </w:r>
    </w:p>
    <w:p w14:paraId="555641F0" w14:textId="77777777" w:rsidR="00ED3C36" w:rsidRPr="009A7DAF" w:rsidRDefault="00ED3C36">
      <w:pPr>
        <w:spacing w:line="380" w:lineRule="atLeast"/>
        <w:ind w:left="570"/>
        <w:jc w:val="right"/>
        <w:rPr>
          <w:rFonts w:eastAsia="楷体_GB2312"/>
        </w:rPr>
      </w:pPr>
    </w:p>
    <w:p w14:paraId="692C7C09" w14:textId="77777777" w:rsidR="00ED3C36" w:rsidRPr="009A7DAF" w:rsidRDefault="00ED3C36" w:rsidP="009D70B5">
      <w:pPr>
        <w:jc w:val="right"/>
        <w:rPr>
          <w:rFonts w:eastAsia="楷体_GB2312"/>
          <w:lang w:eastAsia="zh-CN"/>
        </w:rPr>
      </w:pP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6A9F5C07" w14:textId="77777777" w:rsidR="00ED3C36" w:rsidRPr="009A7DAF" w:rsidRDefault="00ED3C36">
      <w:pPr>
        <w:rPr>
          <w:rFonts w:eastAsia="楷体_GB2312"/>
          <w:b/>
          <w:lang w:eastAsia="zh-CN"/>
        </w:rPr>
      </w:pPr>
      <w:r w:rsidRPr="009A7DAF">
        <w:rPr>
          <w:rFonts w:eastAsia="楷体_GB2312"/>
          <w:b/>
          <w:lang w:eastAsia="zh-CN"/>
        </w:rPr>
        <w:br w:type="page"/>
      </w:r>
    </w:p>
    <w:p w14:paraId="7E9A74EC" w14:textId="77777777" w:rsidR="00ED3C36" w:rsidRPr="009A7DAF" w:rsidRDefault="00ED3C36">
      <w:pPr>
        <w:spacing w:line="380" w:lineRule="atLeast"/>
        <w:outlineLvl w:val="0"/>
        <w:rPr>
          <w:rFonts w:eastAsia="楷体_GB2312"/>
          <w:b/>
        </w:rPr>
      </w:pPr>
      <w:bookmarkStart w:id="1010" w:name="_Toc417048731"/>
      <w:bookmarkStart w:id="1011" w:name="_Toc443651177"/>
      <w:r w:rsidRPr="009A7DAF">
        <w:rPr>
          <w:rFonts w:eastAsia="楷体_GB2312" w:hint="eastAsia"/>
          <w:b/>
        </w:rPr>
        <w:lastRenderedPageBreak/>
        <w:t>附件二</w:t>
      </w:r>
      <w:r w:rsidRPr="009A7DAF">
        <w:rPr>
          <w:rFonts w:eastAsia="楷体_GB2312"/>
          <w:b/>
          <w:lang w:eastAsia="zh-CN"/>
        </w:rPr>
        <w:t>C</w:t>
      </w:r>
      <w:r w:rsidRPr="009A7DAF">
        <w:rPr>
          <w:rFonts w:eastAsia="楷体_GB2312" w:hint="eastAsia"/>
          <w:b/>
        </w:rPr>
        <w:t>：回收款交付确认函（贷款服务机构出具）</w:t>
      </w:r>
      <w:bookmarkEnd w:id="1010"/>
      <w:bookmarkEnd w:id="1011"/>
    </w:p>
    <w:p w14:paraId="06846FA8" w14:textId="77777777" w:rsidR="00ED3C36" w:rsidRPr="009A7DAF" w:rsidRDefault="00ED3C36">
      <w:pPr>
        <w:spacing w:line="380" w:lineRule="atLeast"/>
        <w:ind w:left="570"/>
        <w:rPr>
          <w:rFonts w:eastAsia="楷体_GB2312"/>
          <w:lang w:eastAsia="zh-CN"/>
        </w:rPr>
      </w:pPr>
    </w:p>
    <w:p w14:paraId="21BC457E" w14:textId="77777777" w:rsidR="00ED3C36" w:rsidRPr="009A7DAF" w:rsidRDefault="00ED3C36">
      <w:pPr>
        <w:spacing w:line="380" w:lineRule="atLeast"/>
        <w:jc w:val="center"/>
        <w:rPr>
          <w:rFonts w:eastAsia="楷体_GB2312"/>
          <w:b/>
          <w:sz w:val="32"/>
        </w:rPr>
      </w:pPr>
      <w:r w:rsidRPr="009A7DAF">
        <w:rPr>
          <w:rFonts w:eastAsia="楷体_GB2312" w:hint="eastAsia"/>
          <w:b/>
          <w:sz w:val="32"/>
        </w:rPr>
        <w:t>回收款交付确认函</w:t>
      </w:r>
    </w:p>
    <w:p w14:paraId="4EC2B4DC" w14:textId="77777777" w:rsidR="00ED3C36" w:rsidRPr="009A7DAF" w:rsidRDefault="00ED3C36">
      <w:pPr>
        <w:spacing w:line="380" w:lineRule="atLeast"/>
        <w:rPr>
          <w:rFonts w:eastAsia="楷体_GB2312"/>
          <w:sz w:val="28"/>
        </w:rPr>
      </w:pPr>
    </w:p>
    <w:p w14:paraId="1EA13DB5" w14:textId="77777777" w:rsidR="00ED3C36" w:rsidRPr="009A7DAF" w:rsidRDefault="00ED3C36">
      <w:pPr>
        <w:spacing w:line="380" w:lineRule="atLeast"/>
        <w:rPr>
          <w:rFonts w:eastAsia="楷体_GB2312"/>
        </w:rPr>
      </w:pPr>
      <w:r w:rsidRPr="009A7DAF">
        <w:rPr>
          <w:rFonts w:eastAsia="楷体_GB2312" w:hint="eastAsia"/>
          <w:lang w:eastAsia="zh-CN"/>
        </w:rPr>
        <w:t>交银国际信托有限公司：</w:t>
      </w:r>
    </w:p>
    <w:p w14:paraId="2AC8FDCE" w14:textId="77777777" w:rsidR="00ED3C36" w:rsidRPr="009A7DAF" w:rsidRDefault="00ED3C36">
      <w:pPr>
        <w:spacing w:line="380" w:lineRule="atLeast"/>
        <w:rPr>
          <w:rFonts w:eastAsia="楷体_GB2312"/>
        </w:rPr>
      </w:pPr>
    </w:p>
    <w:p w14:paraId="7BBD9263" w14:textId="77777777" w:rsidR="00ED3C36" w:rsidRPr="009A7DAF" w:rsidRDefault="00ED3C36">
      <w:pPr>
        <w:spacing w:line="380" w:lineRule="atLeast"/>
        <w:rPr>
          <w:rFonts w:eastAsia="楷体_GB2312"/>
          <w:lang w:eastAsia="zh-CN"/>
        </w:rPr>
      </w:pPr>
      <w:r w:rsidRPr="009A7DAF">
        <w:rPr>
          <w:rFonts w:eastAsia="楷体_GB2312" w:hint="eastAsia"/>
        </w:rPr>
        <w:t>根据</w:t>
      </w:r>
      <w:r w:rsidRPr="009A7DAF">
        <w:rPr>
          <w:rFonts w:eastAsia="楷体_GB2312" w:hint="eastAsia"/>
          <w:lang w:eastAsia="zh-CN"/>
        </w:rPr>
        <w:t>贵公司</w:t>
      </w:r>
      <w:r w:rsidRPr="009A7DAF">
        <w:rPr>
          <w:rFonts w:eastAsia="楷体_GB2312" w:hint="eastAsia"/>
        </w:rPr>
        <w:t>与</w:t>
      </w:r>
      <w:r w:rsidR="00047439">
        <w:rPr>
          <w:rFonts w:eastAsia="楷体_GB2312" w:hint="eastAsia"/>
        </w:rPr>
        <w:t>苏州银行股份有限公司</w:t>
      </w:r>
      <w:r w:rsidRPr="009A7DAF">
        <w:rPr>
          <w:rFonts w:eastAsia="楷体_GB2312" w:hint="eastAsia"/>
          <w:lang w:eastAsia="zh-CN"/>
        </w:rPr>
        <w:t>（</w:t>
      </w:r>
      <w:r w:rsidRPr="009A7DAF">
        <w:rPr>
          <w:rFonts w:eastAsia="楷体_GB2312"/>
          <w:lang w:eastAsia="zh-CN"/>
        </w:rPr>
        <w:t>“</w:t>
      </w:r>
      <w:r w:rsidRPr="009A7DAF">
        <w:rPr>
          <w:rFonts w:eastAsia="楷体_GB2312" w:hint="eastAsia"/>
          <w:lang w:eastAsia="zh-CN"/>
        </w:rPr>
        <w:t>委托人</w:t>
      </w:r>
      <w:r w:rsidRPr="009A7DAF">
        <w:rPr>
          <w:rFonts w:eastAsia="楷体_GB2312"/>
          <w:lang w:eastAsia="zh-CN"/>
        </w:rPr>
        <w:t>”</w:t>
      </w:r>
      <w:r w:rsidRPr="009A7DAF">
        <w:rPr>
          <w:rFonts w:eastAsia="楷体_GB2312" w:hint="eastAsia"/>
          <w:lang w:eastAsia="zh-CN"/>
        </w:rPr>
        <w:t>）</w:t>
      </w:r>
      <w:r w:rsidRPr="009A7DAF">
        <w:rPr>
          <w:rFonts w:eastAsia="楷体_GB2312" w:hint="eastAsia"/>
        </w:rPr>
        <w:t>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日签署的编号为</w:t>
      </w:r>
      <w:r w:rsidR="00893773" w:rsidRPr="009A7DAF">
        <w:rPr>
          <w:rFonts w:eastAsia="楷体_GB2312" w:hint="eastAsia"/>
          <w:lang w:eastAsia="zh-CN"/>
        </w:rPr>
        <w:t>【</w:t>
      </w:r>
      <w:r w:rsidR="00893773" w:rsidRPr="009A7DAF">
        <w:rPr>
          <w:rFonts w:eastAsia="楷体_GB2312" w:hint="eastAsia"/>
          <w:lang w:eastAsia="zh-CN"/>
        </w:rPr>
        <w:t xml:space="preserve">               </w:t>
      </w:r>
      <w:r w:rsidR="00893773" w:rsidRPr="009A7DAF">
        <w:rPr>
          <w:rFonts w:eastAsia="楷体_GB2312" w:hint="eastAsia"/>
          <w:lang w:eastAsia="zh-CN"/>
        </w:rPr>
        <w:t>】</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之信托合同》第</w:t>
      </w:r>
      <w:r w:rsidRPr="009A7DAF">
        <w:rPr>
          <w:rFonts w:eastAsia="楷体_GB2312"/>
          <w:lang w:eastAsia="zh-CN"/>
        </w:rPr>
        <w:t>3.8</w:t>
      </w:r>
      <w:r w:rsidRPr="009A7DAF">
        <w:rPr>
          <w:rFonts w:eastAsia="楷体_GB2312" w:hint="eastAsia"/>
        </w:rPr>
        <w:t>款的约定，</w:t>
      </w:r>
      <w:r w:rsidRPr="009A7DAF">
        <w:rPr>
          <w:rFonts w:eastAsia="楷体_GB2312" w:hint="eastAsia"/>
          <w:lang w:eastAsia="zh-CN"/>
        </w:rPr>
        <w:t>委托人</w:t>
      </w:r>
      <w:r w:rsidRPr="009A7DAF">
        <w:rPr>
          <w:rFonts w:eastAsia="楷体_GB2312" w:hint="eastAsia"/>
        </w:rPr>
        <w:t>已于</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年</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月</w:t>
      </w: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w:t>
      </w:r>
      <w:r w:rsidRPr="009A7DAF">
        <w:rPr>
          <w:rFonts w:eastAsia="楷体_GB2312" w:hint="eastAsia"/>
        </w:rPr>
        <w:t>日</w:t>
      </w:r>
      <w:r w:rsidRPr="009A7DAF">
        <w:rPr>
          <w:rFonts w:eastAsia="楷体_GB2312" w:hint="eastAsia"/>
          <w:lang w:eastAsia="zh-CN"/>
        </w:rPr>
        <w:t>将</w:t>
      </w:r>
      <w:r w:rsidRPr="009A7DAF">
        <w:rPr>
          <w:rFonts w:eastAsia="楷体_GB2312" w:hint="eastAsia"/>
        </w:rPr>
        <w:t>自</w:t>
      </w:r>
      <w:r w:rsidRPr="009A7DAF">
        <w:rPr>
          <w:rFonts w:eastAsia="楷体_GB2312"/>
        </w:rPr>
        <w:t>“</w:t>
      </w:r>
      <w:r w:rsidRPr="009A7DAF">
        <w:rPr>
          <w:rFonts w:eastAsia="楷体_GB2312" w:hint="eastAsia"/>
        </w:rPr>
        <w:t>初始起算日</w:t>
      </w:r>
      <w:r w:rsidRPr="009A7DAF">
        <w:rPr>
          <w:rFonts w:eastAsia="楷体_GB2312"/>
        </w:rPr>
        <w:t>”</w:t>
      </w:r>
      <w:r w:rsidRPr="009A7DAF">
        <w:rPr>
          <w:rFonts w:eastAsia="楷体_GB2312" w:hint="eastAsia"/>
        </w:rPr>
        <w:t>（含该日）至</w:t>
      </w:r>
      <w:r w:rsidRPr="009A7DAF">
        <w:rPr>
          <w:rFonts w:eastAsia="楷体_GB2312"/>
        </w:rPr>
        <w:t>“</w:t>
      </w:r>
      <w:r w:rsidRPr="009A7DAF">
        <w:rPr>
          <w:rFonts w:eastAsia="楷体_GB2312" w:hint="eastAsia"/>
        </w:rPr>
        <w:t>信托财产交付日</w:t>
      </w:r>
      <w:r w:rsidRPr="009A7DAF">
        <w:rPr>
          <w:rFonts w:eastAsia="楷体_GB2312"/>
        </w:rPr>
        <w:t>”</w:t>
      </w:r>
      <w:r w:rsidRPr="009A7DAF">
        <w:rPr>
          <w:rFonts w:eastAsia="楷体_GB2312" w:hint="eastAsia"/>
        </w:rPr>
        <w:t>（含该日）产生并收到的全部</w:t>
      </w:r>
      <w:r w:rsidRPr="009A7DAF">
        <w:rPr>
          <w:rFonts w:eastAsia="楷体_GB2312"/>
        </w:rPr>
        <w:t>“</w:t>
      </w:r>
      <w:r w:rsidRPr="009A7DAF">
        <w:rPr>
          <w:rFonts w:eastAsia="楷体_GB2312" w:hint="eastAsia"/>
        </w:rPr>
        <w:t>回收款</w:t>
      </w:r>
      <w:r w:rsidRPr="009A7DAF">
        <w:rPr>
          <w:rFonts w:eastAsia="楷体_GB2312"/>
        </w:rPr>
        <w:t>”</w:t>
      </w:r>
      <w:r w:rsidRPr="009A7DAF">
        <w:rPr>
          <w:rFonts w:eastAsia="楷体_GB2312" w:hint="eastAsia"/>
        </w:rPr>
        <w:t>转付至</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的账户</w:t>
      </w:r>
      <w:r w:rsidRPr="009A7DAF">
        <w:rPr>
          <w:rFonts w:eastAsia="楷体_GB2312" w:hint="eastAsia"/>
          <w:lang w:eastAsia="zh-CN"/>
        </w:rPr>
        <w:t>。</w:t>
      </w:r>
    </w:p>
    <w:p w14:paraId="32A5D5E7" w14:textId="77777777" w:rsidR="00ED3C36" w:rsidRPr="009A7DAF" w:rsidRDefault="00ED3C36">
      <w:pPr>
        <w:spacing w:line="380" w:lineRule="atLeast"/>
        <w:ind w:left="990"/>
        <w:rPr>
          <w:rFonts w:eastAsia="楷体_GB2312"/>
        </w:rPr>
      </w:pPr>
    </w:p>
    <w:p w14:paraId="1F0BD52A" w14:textId="77777777" w:rsidR="00ED3C36" w:rsidRPr="009A7DAF" w:rsidRDefault="00ED3C36">
      <w:pPr>
        <w:spacing w:line="380" w:lineRule="atLeast"/>
        <w:ind w:firstLine="480"/>
        <w:rPr>
          <w:rFonts w:eastAsia="楷体_GB2312"/>
        </w:rPr>
      </w:pPr>
      <w:r w:rsidRPr="009A7DAF">
        <w:rPr>
          <w:rFonts w:eastAsia="楷体_GB2312" w:hint="eastAsia"/>
        </w:rPr>
        <w:t>我</w:t>
      </w:r>
      <w:r w:rsidRPr="009A7DAF">
        <w:rPr>
          <w:rFonts w:eastAsia="楷体_GB2312" w:hint="eastAsia"/>
          <w:lang w:eastAsia="zh-CN"/>
        </w:rPr>
        <w:t>行作为</w:t>
      </w:r>
      <w:r w:rsidRPr="009A7DAF">
        <w:rPr>
          <w:rFonts w:eastAsia="楷体_GB2312"/>
          <w:lang w:eastAsia="zh-CN"/>
        </w:rPr>
        <w:t>“</w:t>
      </w:r>
      <w:r w:rsidRPr="009A7DAF">
        <w:rPr>
          <w:rFonts w:eastAsia="楷体_GB2312" w:hint="eastAsia"/>
          <w:lang w:eastAsia="zh-CN"/>
        </w:rPr>
        <w:t>贷款服务机构</w:t>
      </w:r>
      <w:r w:rsidRPr="009A7DAF">
        <w:rPr>
          <w:rFonts w:eastAsia="楷体_GB2312"/>
          <w:lang w:eastAsia="zh-CN"/>
        </w:rPr>
        <w:t>”</w:t>
      </w:r>
      <w:r w:rsidRPr="009A7DAF">
        <w:rPr>
          <w:rFonts w:eastAsia="楷体_GB2312" w:hint="eastAsia"/>
          <w:lang w:eastAsia="zh-CN"/>
        </w:rPr>
        <w:t>确认已收到上述</w:t>
      </w:r>
      <w:r w:rsidRPr="009A7DAF">
        <w:rPr>
          <w:rFonts w:eastAsia="楷体_GB2312"/>
          <w:lang w:eastAsia="zh-CN"/>
        </w:rPr>
        <w:t>“</w:t>
      </w:r>
      <w:r w:rsidRPr="009A7DAF">
        <w:rPr>
          <w:rFonts w:eastAsia="楷体_GB2312" w:hint="eastAsia"/>
          <w:lang w:eastAsia="zh-CN"/>
        </w:rPr>
        <w:t>回收款</w:t>
      </w:r>
      <w:r w:rsidRPr="009A7DAF">
        <w:rPr>
          <w:rFonts w:eastAsia="楷体_GB2312"/>
          <w:lang w:eastAsia="zh-CN"/>
        </w:rPr>
        <w:t>”</w:t>
      </w:r>
      <w:r w:rsidRPr="009A7DAF">
        <w:rPr>
          <w:rFonts w:eastAsia="楷体_GB2312" w:hint="eastAsia"/>
        </w:rPr>
        <w:t>，特立此函。</w:t>
      </w:r>
    </w:p>
    <w:p w14:paraId="23FD625C" w14:textId="77777777" w:rsidR="00ED3C36" w:rsidRPr="009A7DAF" w:rsidRDefault="00ED3C36">
      <w:pPr>
        <w:spacing w:line="380" w:lineRule="atLeast"/>
        <w:rPr>
          <w:rFonts w:eastAsia="楷体_GB2312"/>
        </w:rPr>
      </w:pPr>
    </w:p>
    <w:p w14:paraId="4AB31C71" w14:textId="77777777" w:rsidR="00ED3C36" w:rsidRPr="009A7DAF" w:rsidRDefault="00047439">
      <w:pPr>
        <w:spacing w:line="380" w:lineRule="atLeast"/>
        <w:ind w:left="570"/>
        <w:jc w:val="right"/>
        <w:rPr>
          <w:rFonts w:eastAsia="楷体_GB2312"/>
        </w:rPr>
      </w:pPr>
      <w:r>
        <w:rPr>
          <w:rFonts w:eastAsia="楷体_GB2312" w:hint="eastAsia"/>
          <w:lang w:eastAsia="zh-CN"/>
        </w:rPr>
        <w:t>苏州银行股份有限公司</w:t>
      </w:r>
      <w:r w:rsidR="00ED3C36" w:rsidRPr="009A7DAF">
        <w:rPr>
          <w:rFonts w:eastAsia="楷体_GB2312" w:hint="eastAsia"/>
        </w:rPr>
        <w:t>（盖章）</w:t>
      </w:r>
    </w:p>
    <w:p w14:paraId="5456FDA8" w14:textId="77777777" w:rsidR="00ED3C36" w:rsidRPr="009A7DAF" w:rsidRDefault="00ED3C36">
      <w:pPr>
        <w:spacing w:line="380" w:lineRule="atLeast"/>
        <w:ind w:left="570"/>
        <w:jc w:val="right"/>
        <w:rPr>
          <w:rFonts w:eastAsia="楷体_GB2312"/>
          <w:lang w:eastAsia="zh-CN"/>
        </w:rPr>
      </w:pPr>
      <w:r w:rsidRPr="009A7DAF">
        <w:rPr>
          <w:rFonts w:eastAsia="楷体_GB2312" w:hint="eastAsia"/>
        </w:rPr>
        <w:t>法定代表人或授权代表签章：</w:t>
      </w:r>
    </w:p>
    <w:p w14:paraId="284DF15F" w14:textId="77777777" w:rsidR="00ED3C36" w:rsidRPr="009A7DAF" w:rsidRDefault="00ED3C36">
      <w:pPr>
        <w:spacing w:line="380" w:lineRule="atLeast"/>
        <w:ind w:left="570"/>
        <w:jc w:val="right"/>
        <w:rPr>
          <w:rFonts w:eastAsia="楷体_GB2312"/>
          <w:lang w:eastAsia="zh-CN"/>
        </w:rPr>
      </w:pPr>
    </w:p>
    <w:p w14:paraId="51318D19" w14:textId="77777777" w:rsidR="00ED3C36" w:rsidRPr="009A7DAF" w:rsidRDefault="00ED3C36" w:rsidP="009D70B5">
      <w:pPr>
        <w:wordWrap w:val="0"/>
        <w:spacing w:line="380" w:lineRule="atLeast"/>
        <w:ind w:left="570"/>
        <w:jc w:val="right"/>
        <w:rPr>
          <w:rFonts w:eastAsia="楷体_GB2312"/>
          <w:lang w:eastAsia="zh-CN"/>
        </w:rPr>
      </w:pPr>
      <w:r w:rsidRPr="009A7DAF">
        <w:rPr>
          <w:rFonts w:eastAsia="楷体_GB2312" w:hint="eastAsia"/>
          <w:lang w:eastAsia="zh-CN"/>
        </w:rPr>
        <w:t>【</w:t>
      </w:r>
      <w:r w:rsidR="009D70B5">
        <w:rPr>
          <w:rFonts w:eastAsia="楷体_GB2312" w:hint="eastAsia"/>
          <w:lang w:eastAsia="zh-CN"/>
        </w:rPr>
        <w:t xml:space="preserve">    </w:t>
      </w:r>
      <w:r w:rsidRPr="009A7DAF">
        <w:rPr>
          <w:rFonts w:eastAsia="楷体_GB2312" w:hint="eastAsia"/>
          <w:lang w:eastAsia="zh-CN"/>
        </w:rPr>
        <w:t>】年【</w:t>
      </w:r>
      <w:r w:rsidR="009D70B5">
        <w:rPr>
          <w:rFonts w:eastAsia="楷体_GB2312" w:hint="eastAsia"/>
          <w:lang w:eastAsia="zh-CN"/>
        </w:rPr>
        <w:t xml:space="preserve">  </w:t>
      </w:r>
      <w:r w:rsidRPr="009A7DAF">
        <w:rPr>
          <w:rFonts w:eastAsia="楷体_GB2312" w:hint="eastAsia"/>
          <w:lang w:eastAsia="zh-CN"/>
        </w:rPr>
        <w:t>】月【</w:t>
      </w:r>
      <w:r w:rsidR="009D70B5">
        <w:rPr>
          <w:rFonts w:eastAsia="楷体_GB2312" w:hint="eastAsia"/>
          <w:lang w:eastAsia="zh-CN"/>
        </w:rPr>
        <w:t xml:space="preserve">  </w:t>
      </w:r>
      <w:r w:rsidRPr="009A7DAF">
        <w:rPr>
          <w:rFonts w:eastAsia="楷体_GB2312" w:hint="eastAsia"/>
          <w:lang w:eastAsia="zh-CN"/>
        </w:rPr>
        <w:t>】日</w:t>
      </w:r>
    </w:p>
    <w:p w14:paraId="74FECBC6" w14:textId="77777777" w:rsidR="00ED3C36" w:rsidRPr="009A7DAF" w:rsidRDefault="00ED3C36">
      <w:pPr>
        <w:spacing w:line="380" w:lineRule="atLeast"/>
        <w:ind w:left="570"/>
        <w:jc w:val="right"/>
        <w:rPr>
          <w:rFonts w:eastAsia="楷体_GB2312"/>
        </w:rPr>
      </w:pPr>
    </w:p>
    <w:p w14:paraId="6DDC6702" w14:textId="77777777" w:rsidR="00ED3C36" w:rsidRPr="009A7DAF" w:rsidRDefault="00ED3C36">
      <w:pPr>
        <w:spacing w:line="380" w:lineRule="atLeast"/>
        <w:ind w:left="570"/>
        <w:jc w:val="right"/>
        <w:rPr>
          <w:rFonts w:eastAsia="楷体_GB2312"/>
        </w:rPr>
      </w:pPr>
    </w:p>
    <w:p w14:paraId="3B68B023" w14:textId="77777777" w:rsidR="00ED3C36" w:rsidRPr="009A7DAF" w:rsidRDefault="00ED3C36">
      <w:pPr>
        <w:spacing w:line="380" w:lineRule="atLeast"/>
        <w:outlineLvl w:val="0"/>
        <w:rPr>
          <w:rFonts w:eastAsia="楷体_GB2312"/>
          <w:b/>
        </w:rPr>
      </w:pPr>
      <w:r w:rsidRPr="009A7DAF">
        <w:rPr>
          <w:rFonts w:eastAsia="楷体_GB2312"/>
        </w:rPr>
        <w:br w:type="page"/>
      </w:r>
      <w:bookmarkStart w:id="1012" w:name="_Toc417048732"/>
      <w:bookmarkStart w:id="1013" w:name="_Toc443651178"/>
      <w:bookmarkStart w:id="1014" w:name="_Toc331764788"/>
      <w:r w:rsidRPr="009A7DAF">
        <w:rPr>
          <w:rFonts w:eastAsia="楷体_GB2312" w:hint="eastAsia"/>
          <w:b/>
        </w:rPr>
        <w:lastRenderedPageBreak/>
        <w:t>附件</w:t>
      </w:r>
      <w:r w:rsidRPr="009A7DAF">
        <w:rPr>
          <w:rFonts w:eastAsia="楷体_GB2312" w:hint="eastAsia"/>
          <w:b/>
          <w:lang w:eastAsia="zh-CN"/>
        </w:rPr>
        <w:t>三</w:t>
      </w:r>
      <w:r w:rsidRPr="009A7DAF">
        <w:rPr>
          <w:rFonts w:eastAsia="楷体_GB2312"/>
          <w:b/>
          <w:lang w:eastAsia="zh-CN"/>
        </w:rPr>
        <w:t>A</w:t>
      </w:r>
      <w:r w:rsidRPr="009A7DAF">
        <w:rPr>
          <w:rFonts w:eastAsia="楷体_GB2312" w:hint="eastAsia"/>
          <w:b/>
        </w:rPr>
        <w:t>：不合格资产赎回通知书（格式）</w:t>
      </w:r>
      <w:bookmarkEnd w:id="1012"/>
      <w:bookmarkEnd w:id="1013"/>
    </w:p>
    <w:p w14:paraId="3A3A04A9" w14:textId="77777777" w:rsidR="00ED3C36" w:rsidRPr="009A7DAF" w:rsidRDefault="00ED3C36">
      <w:pPr>
        <w:pStyle w:val="BodyText"/>
        <w:jc w:val="center"/>
        <w:rPr>
          <w:rFonts w:eastAsia="楷体_GB2312"/>
          <w:b/>
        </w:rPr>
      </w:pPr>
    </w:p>
    <w:p w14:paraId="5ED187FB" w14:textId="77777777" w:rsidR="00ED3C36" w:rsidRPr="009A7DAF" w:rsidRDefault="00ED3C36">
      <w:pPr>
        <w:pStyle w:val="BodyText"/>
        <w:jc w:val="center"/>
        <w:rPr>
          <w:rFonts w:eastAsia="楷体_GB2312"/>
          <w:b/>
        </w:rPr>
      </w:pPr>
      <w:r w:rsidRPr="009A7DAF">
        <w:rPr>
          <w:rFonts w:eastAsia="楷体_GB2312" w:hint="eastAsia"/>
          <w:b/>
        </w:rPr>
        <w:t>不合格资产赎回通知书</w:t>
      </w:r>
    </w:p>
    <w:p w14:paraId="275A980E" w14:textId="77777777" w:rsidR="00ED3C36" w:rsidRPr="009A7DAF" w:rsidRDefault="00ED3C36">
      <w:pPr>
        <w:pStyle w:val="BodyText"/>
        <w:rPr>
          <w:rFonts w:eastAsia="楷体_GB2312"/>
          <w:b/>
        </w:rPr>
      </w:pPr>
    </w:p>
    <w:p w14:paraId="59880BD4" w14:textId="77777777" w:rsidR="00ED3C36" w:rsidRPr="009A7DAF" w:rsidRDefault="00ED3C36">
      <w:pPr>
        <w:pStyle w:val="BodyText"/>
        <w:rPr>
          <w:rFonts w:eastAsia="楷体_GB2312"/>
        </w:rPr>
      </w:pPr>
      <w:r w:rsidRPr="009A7DAF">
        <w:rPr>
          <w:rFonts w:eastAsia="楷体_GB2312" w:hint="eastAsia"/>
        </w:rPr>
        <w:t>致：</w:t>
      </w:r>
      <w:r w:rsidR="00047439">
        <w:rPr>
          <w:rFonts w:eastAsia="楷体_GB2312" w:hint="eastAsia"/>
        </w:rPr>
        <w:t>苏州银行股份有限公司</w:t>
      </w:r>
    </w:p>
    <w:p w14:paraId="533AAD70" w14:textId="77777777" w:rsidR="00ED3C36" w:rsidRPr="009A7DAF" w:rsidRDefault="00ED3C36">
      <w:pPr>
        <w:pStyle w:val="BodyText"/>
        <w:rPr>
          <w:rFonts w:eastAsia="楷体_GB2312"/>
        </w:rPr>
      </w:pPr>
      <w:r w:rsidRPr="009A7DAF">
        <w:rPr>
          <w:rFonts w:eastAsia="楷体_GB2312" w:hint="eastAsia"/>
        </w:rPr>
        <w:t>抄送：【贷款服务机构】</w:t>
      </w:r>
    </w:p>
    <w:p w14:paraId="0D1C9156" w14:textId="77777777" w:rsidR="00ED3C36" w:rsidRPr="009A7DAF" w:rsidRDefault="00ED3C36">
      <w:pPr>
        <w:pStyle w:val="BodyText"/>
        <w:rPr>
          <w:rFonts w:eastAsia="楷体_GB2312"/>
        </w:rPr>
      </w:pPr>
      <w:r w:rsidRPr="009A7DAF">
        <w:rPr>
          <w:rFonts w:eastAsia="楷体_GB2312" w:hint="eastAsia"/>
        </w:rPr>
        <w:t>日期：【</w:t>
      </w:r>
      <w:r w:rsidR="009D70B5">
        <w:rPr>
          <w:rFonts w:eastAsia="楷体_GB2312" w:hint="eastAsia"/>
        </w:rPr>
        <w:t xml:space="preserve">    </w:t>
      </w:r>
      <w:r w:rsidRPr="009A7DAF">
        <w:rPr>
          <w:rFonts w:eastAsia="楷体_GB2312" w:hint="eastAsia"/>
        </w:rPr>
        <w:t>】年【</w:t>
      </w:r>
      <w:r w:rsidR="009D70B5">
        <w:rPr>
          <w:rFonts w:eastAsia="楷体_GB2312" w:hint="eastAsia"/>
        </w:rPr>
        <w:t xml:space="preserve">  </w:t>
      </w:r>
      <w:r w:rsidRPr="009A7DAF">
        <w:rPr>
          <w:rFonts w:eastAsia="楷体_GB2312" w:hint="eastAsia"/>
        </w:rPr>
        <w:t>】月【</w:t>
      </w:r>
      <w:r w:rsidR="009D70B5">
        <w:rPr>
          <w:rFonts w:eastAsia="楷体_GB2312" w:hint="eastAsia"/>
        </w:rPr>
        <w:t xml:space="preserve">  </w:t>
      </w:r>
      <w:r w:rsidRPr="009A7DAF">
        <w:rPr>
          <w:rFonts w:eastAsia="楷体_GB2312" w:hint="eastAsia"/>
        </w:rPr>
        <w:t>】日</w:t>
      </w:r>
    </w:p>
    <w:p w14:paraId="1C003615" w14:textId="77777777" w:rsidR="00ED3C36" w:rsidRPr="009A7DAF" w:rsidRDefault="00ED3C36">
      <w:pPr>
        <w:pStyle w:val="BodyText"/>
        <w:rPr>
          <w:rFonts w:eastAsia="楷体_GB2312"/>
          <w:b/>
        </w:rPr>
      </w:pPr>
    </w:p>
    <w:p w14:paraId="4F27930D" w14:textId="77777777" w:rsidR="00ED3C36" w:rsidRPr="009A7DAF" w:rsidRDefault="00ED3C36">
      <w:pPr>
        <w:spacing w:line="380" w:lineRule="atLeast"/>
        <w:ind w:left="-62" w:firstLineChars="200" w:firstLine="480"/>
        <w:rPr>
          <w:rFonts w:eastAsia="楷体_GB2312"/>
          <w:lang w:eastAsia="zh-CN"/>
        </w:rPr>
      </w:pPr>
      <w:r w:rsidRPr="009A7DAF">
        <w:rPr>
          <w:rFonts w:eastAsia="楷体_GB2312" w:hint="eastAsia"/>
        </w:rPr>
        <w:t>根据</w:t>
      </w:r>
      <w:r w:rsidRPr="009A7DAF">
        <w:rPr>
          <w:rFonts w:eastAsia="楷体_GB2312" w:hint="eastAsia"/>
          <w:lang w:eastAsia="zh-CN"/>
        </w:rPr>
        <w:t>交银国际信托有限公司</w:t>
      </w:r>
      <w:r w:rsidRPr="009A7DAF">
        <w:rPr>
          <w:rFonts w:eastAsia="楷体_GB2312" w:hint="eastAsia"/>
        </w:rPr>
        <w:t>与</w:t>
      </w:r>
      <w:r w:rsidR="00047439">
        <w:rPr>
          <w:rFonts w:eastAsia="楷体_GB2312" w:hint="eastAsia"/>
          <w:lang w:eastAsia="zh-CN"/>
        </w:rPr>
        <w:t>苏州银行股份有限公司</w:t>
      </w:r>
      <w:r w:rsidRPr="009A7DAF">
        <w:rPr>
          <w:rFonts w:eastAsia="楷体_GB2312" w:hint="eastAsia"/>
        </w:rPr>
        <w:t>签署的编号为</w:t>
      </w:r>
      <w:r w:rsidR="00047439">
        <w:rPr>
          <w:rFonts w:eastAsia="楷体_GB2312"/>
        </w:rPr>
        <w:t>【信托合同编号】</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）的约定，本公司（作为</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）向贵</w:t>
      </w:r>
      <w:r w:rsidRPr="009A7DAF">
        <w:rPr>
          <w:rFonts w:eastAsia="楷体_GB2312" w:hint="eastAsia"/>
          <w:lang w:eastAsia="zh-CN"/>
        </w:rPr>
        <w:t>行</w:t>
      </w:r>
      <w:r w:rsidRPr="009A7DAF">
        <w:rPr>
          <w:rFonts w:eastAsia="楷体_GB2312" w:hint="eastAsia"/>
        </w:rPr>
        <w:t>（作为</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）通知如下：</w:t>
      </w:r>
    </w:p>
    <w:p w14:paraId="3C41483E" w14:textId="77777777" w:rsidR="00ED3C36" w:rsidRPr="009A7DAF" w:rsidRDefault="00ED3C36">
      <w:pPr>
        <w:spacing w:line="380" w:lineRule="atLeast"/>
        <w:ind w:left="-62" w:firstLineChars="200" w:firstLine="480"/>
        <w:rPr>
          <w:rFonts w:eastAsia="楷体_GB2312"/>
          <w:lang w:eastAsia="zh-CN"/>
        </w:rPr>
      </w:pPr>
    </w:p>
    <w:p w14:paraId="2F7D494B" w14:textId="77777777" w:rsidR="00ED3C36" w:rsidRPr="009A7DAF" w:rsidRDefault="00ED3C36">
      <w:pPr>
        <w:widowControl w:val="0"/>
        <w:numPr>
          <w:ilvl w:val="0"/>
          <w:numId w:val="39"/>
        </w:numPr>
        <w:spacing w:line="380" w:lineRule="atLeast"/>
        <w:jc w:val="both"/>
        <w:rPr>
          <w:rFonts w:eastAsia="楷体_GB2312"/>
        </w:rPr>
      </w:pPr>
      <w:r w:rsidRPr="009A7DAF">
        <w:rPr>
          <w:rFonts w:eastAsia="楷体_GB2312" w:hint="eastAsia"/>
          <w:lang w:eastAsia="zh-CN"/>
        </w:rPr>
        <w:t>本通知书附件所附的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因违反【</w:t>
      </w:r>
      <w:r w:rsidRPr="009A7DAF">
        <w:rPr>
          <w:rFonts w:eastAsia="楷体_GB2312"/>
          <w:i/>
          <w:lang w:eastAsia="zh-CN"/>
        </w:rPr>
        <w:t>“</w:t>
      </w:r>
      <w:r w:rsidRPr="009A7DAF">
        <w:rPr>
          <w:rFonts w:eastAsia="楷体_GB2312" w:hint="eastAsia"/>
          <w:i/>
          <w:lang w:eastAsia="zh-CN"/>
        </w:rPr>
        <w:t>《信托合同》</w:t>
      </w:r>
      <w:r w:rsidRPr="009A7DAF">
        <w:rPr>
          <w:rFonts w:eastAsia="楷体_GB2312"/>
          <w:i/>
          <w:lang w:eastAsia="zh-CN"/>
        </w:rPr>
        <w:t>”</w:t>
      </w:r>
      <w:r w:rsidRPr="009A7DAF">
        <w:rPr>
          <w:rFonts w:eastAsia="楷体_GB2312" w:hint="eastAsia"/>
          <w:i/>
          <w:lang w:eastAsia="zh-CN"/>
        </w:rPr>
        <w:t>【</w:t>
      </w:r>
      <w:r w:rsidR="009D70B5">
        <w:rPr>
          <w:rFonts w:eastAsia="楷体_GB2312" w:hint="eastAsia"/>
          <w:i/>
          <w:lang w:eastAsia="zh-CN"/>
        </w:rPr>
        <w:t xml:space="preserve">  </w:t>
      </w:r>
      <w:r w:rsidRPr="009A7DAF">
        <w:rPr>
          <w:rFonts w:eastAsia="楷体_GB2312" w:hint="eastAsia"/>
          <w:i/>
          <w:lang w:eastAsia="zh-CN"/>
        </w:rPr>
        <w:t>】条或</w:t>
      </w:r>
      <w:r w:rsidRPr="009A7DAF">
        <w:rPr>
          <w:rFonts w:eastAsia="楷体_GB2312"/>
          <w:i/>
          <w:lang w:eastAsia="zh-CN"/>
        </w:rPr>
        <w:t>“</w:t>
      </w:r>
      <w:r w:rsidRPr="009A7DAF">
        <w:rPr>
          <w:rFonts w:eastAsia="楷体_GB2312" w:hint="eastAsia"/>
          <w:i/>
          <w:lang w:eastAsia="zh-CN"/>
        </w:rPr>
        <w:t>合格标准</w:t>
      </w:r>
      <w:r w:rsidRPr="009A7DAF">
        <w:rPr>
          <w:rFonts w:eastAsia="楷体_GB2312"/>
          <w:i/>
          <w:lang w:eastAsia="zh-CN"/>
        </w:rPr>
        <w:t>”</w:t>
      </w:r>
      <w:r w:rsidRPr="009A7DAF">
        <w:rPr>
          <w:rFonts w:eastAsia="楷体_GB2312" w:hint="eastAsia"/>
          <w:i/>
          <w:lang w:eastAsia="zh-CN"/>
        </w:rPr>
        <w:t>【】项</w:t>
      </w:r>
      <w:r w:rsidRPr="009A7DAF">
        <w:rPr>
          <w:rFonts w:eastAsia="楷体_GB2312" w:hint="eastAsia"/>
          <w:lang w:eastAsia="zh-CN"/>
        </w:rPr>
        <w:t>】，因此属于</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，本公司通知贵行按照</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约定予以赎回；</w:t>
      </w:r>
    </w:p>
    <w:p w14:paraId="747182C2" w14:textId="77777777" w:rsidR="00ED3C36" w:rsidRPr="009A7DAF" w:rsidRDefault="00ED3C36">
      <w:pPr>
        <w:widowControl w:val="0"/>
        <w:tabs>
          <w:tab w:val="left" w:pos="990"/>
        </w:tabs>
        <w:spacing w:line="380" w:lineRule="atLeast"/>
        <w:ind w:left="990"/>
        <w:jc w:val="both"/>
        <w:rPr>
          <w:rFonts w:eastAsia="楷体_GB2312"/>
        </w:rPr>
      </w:pPr>
    </w:p>
    <w:p w14:paraId="41B23560" w14:textId="77777777" w:rsidR="00ED3C36" w:rsidRPr="009A7DAF" w:rsidRDefault="00ED3C36">
      <w:pPr>
        <w:widowControl w:val="0"/>
        <w:numPr>
          <w:ilvl w:val="0"/>
          <w:numId w:val="39"/>
        </w:numPr>
        <w:spacing w:line="380" w:lineRule="atLeast"/>
        <w:jc w:val="both"/>
        <w:rPr>
          <w:rFonts w:eastAsia="楷体_GB2312"/>
          <w:lang w:eastAsia="zh-CN"/>
        </w:rPr>
      </w:pPr>
      <w:r w:rsidRPr="009A7DAF">
        <w:rPr>
          <w:rFonts w:eastAsia="楷体_GB2312" w:hint="eastAsia"/>
          <w:lang w:eastAsia="zh-CN"/>
        </w:rPr>
        <w:t>该等</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的赎回价格按照以下公式计算：在</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lang w:eastAsia="zh-CN"/>
        </w:rPr>
        <w:t>，以下三项数额之和：（</w:t>
      </w:r>
      <w:r w:rsidRPr="009A7DAF">
        <w:rPr>
          <w:rFonts w:eastAsia="楷体_GB2312"/>
          <w:lang w:eastAsia="zh-CN"/>
        </w:rPr>
        <w:t>a</w:t>
      </w:r>
      <w:r w:rsidRPr="009A7DAF">
        <w:rPr>
          <w:rFonts w:eastAsia="楷体_GB2312" w:hint="eastAsia"/>
          <w:lang w:eastAsia="zh-CN"/>
        </w:rPr>
        <w:t>）该等</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w:t>
      </w:r>
      <w:r w:rsidRPr="009A7DAF">
        <w:rPr>
          <w:rFonts w:eastAsia="楷体_GB2312"/>
          <w:lang w:eastAsia="zh-CN"/>
        </w:rPr>
        <w:t>b</w:t>
      </w:r>
      <w:r w:rsidRPr="009A7DAF">
        <w:rPr>
          <w:rFonts w:eastAsia="楷体_GB2312" w:hint="eastAsia"/>
          <w:lang w:eastAsia="zh-CN"/>
        </w:rPr>
        <w:t>）截至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有关该笔</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的所有已经被核销的本金；以及（</w:t>
      </w:r>
      <w:r w:rsidRPr="009A7DAF">
        <w:rPr>
          <w:rFonts w:eastAsia="楷体_GB2312"/>
          <w:lang w:eastAsia="zh-CN"/>
        </w:rPr>
        <w:t>c</w:t>
      </w:r>
      <w:r w:rsidRPr="009A7DAF">
        <w:rPr>
          <w:rFonts w:eastAsia="楷体_GB2312" w:hint="eastAsia"/>
          <w:lang w:eastAsia="zh-CN"/>
        </w:rPr>
        <w:t>）该等</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w:t>
      </w:r>
      <w:r w:rsidRPr="009A7DAF">
        <w:rPr>
          <w:rFonts w:eastAsia="楷体_GB2312"/>
          <w:lang w:eastAsia="zh-CN"/>
        </w:rPr>
        <w:t>“</w:t>
      </w:r>
      <w:r w:rsidRPr="009A7DAF">
        <w:rPr>
          <w:rFonts w:eastAsia="楷体_GB2312" w:hint="eastAsia"/>
          <w:lang w:eastAsia="zh-CN"/>
        </w:rPr>
        <w:t>未偿本金余额</w:t>
      </w:r>
      <w:r w:rsidRPr="009A7DAF">
        <w:rPr>
          <w:rFonts w:eastAsia="楷体_GB2312"/>
          <w:lang w:eastAsia="zh-CN"/>
        </w:rPr>
        <w:t>”</w:t>
      </w:r>
      <w:r w:rsidRPr="009A7DAF">
        <w:rPr>
          <w:rFonts w:eastAsia="楷体_GB2312" w:hint="eastAsia"/>
          <w:lang w:eastAsia="zh-CN"/>
        </w:rPr>
        <w:t>从</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至相关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的全部应付却未偿付的利息以及已经被核销的本金从</w:t>
      </w:r>
      <w:r w:rsidRPr="009A7DAF">
        <w:rPr>
          <w:rFonts w:eastAsia="楷体_GB2312"/>
          <w:lang w:eastAsia="zh-CN"/>
        </w:rPr>
        <w:t>“</w:t>
      </w:r>
      <w:r w:rsidRPr="009A7DAF">
        <w:rPr>
          <w:rFonts w:eastAsia="楷体_GB2312" w:hint="eastAsia"/>
          <w:lang w:eastAsia="zh-CN"/>
        </w:rPr>
        <w:t>初始起算日</w:t>
      </w:r>
      <w:r w:rsidRPr="009A7DAF">
        <w:rPr>
          <w:rFonts w:eastAsia="楷体_GB2312"/>
          <w:lang w:eastAsia="zh-CN"/>
        </w:rPr>
        <w:t>”</w:t>
      </w:r>
      <w:r w:rsidRPr="009A7DAF">
        <w:rPr>
          <w:rFonts w:eastAsia="楷体_GB2312" w:hint="eastAsia"/>
          <w:lang w:eastAsia="zh-CN"/>
        </w:rPr>
        <w:t>至相关</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的全部应付却未偿付的利息。具体金额在本</w:t>
      </w:r>
      <w:r w:rsidRPr="009A7DAF">
        <w:rPr>
          <w:rFonts w:eastAsia="楷体_GB2312"/>
          <w:lang w:eastAsia="zh-CN"/>
        </w:rPr>
        <w:t>“</w:t>
      </w:r>
      <w:r w:rsidRPr="009A7DAF">
        <w:rPr>
          <w:rFonts w:eastAsia="楷体_GB2312" w:hint="eastAsia"/>
          <w:lang w:eastAsia="zh-CN"/>
        </w:rPr>
        <w:t>回购起算日</w:t>
      </w:r>
      <w:r w:rsidRPr="009A7DAF">
        <w:rPr>
          <w:rFonts w:eastAsia="楷体_GB2312"/>
          <w:lang w:eastAsia="zh-CN"/>
        </w:rPr>
        <w:t>”</w:t>
      </w:r>
      <w:r w:rsidRPr="009A7DAF">
        <w:rPr>
          <w:rFonts w:eastAsia="楷体_GB2312" w:hint="eastAsia"/>
          <w:lang w:eastAsia="zh-CN"/>
        </w:rPr>
        <w:t>（即【</w:t>
      </w:r>
      <w:r w:rsidR="009D70B5">
        <w:rPr>
          <w:rFonts w:eastAsia="楷体_GB2312" w:hint="eastAsia"/>
          <w:lang w:eastAsia="zh-CN"/>
        </w:rPr>
        <w:t xml:space="preserve">    </w:t>
      </w:r>
      <w:r w:rsidRPr="009A7DAF">
        <w:rPr>
          <w:rFonts w:eastAsia="楷体_GB2312" w:hint="eastAsia"/>
          <w:lang w:eastAsia="zh-CN"/>
        </w:rPr>
        <w:t>】年【</w:t>
      </w:r>
      <w:r w:rsidR="009D70B5">
        <w:rPr>
          <w:rFonts w:eastAsia="楷体_GB2312" w:hint="eastAsia"/>
          <w:lang w:eastAsia="zh-CN"/>
        </w:rPr>
        <w:t xml:space="preserve">  </w:t>
      </w:r>
      <w:r w:rsidRPr="009A7DAF">
        <w:rPr>
          <w:rFonts w:eastAsia="楷体_GB2312" w:hint="eastAsia"/>
          <w:lang w:eastAsia="zh-CN"/>
        </w:rPr>
        <w:t>】月【</w:t>
      </w:r>
      <w:r w:rsidR="009D70B5">
        <w:rPr>
          <w:rFonts w:eastAsia="楷体_GB2312" w:hint="eastAsia"/>
          <w:lang w:eastAsia="zh-CN"/>
        </w:rPr>
        <w:t xml:space="preserve">  </w:t>
      </w:r>
      <w:r w:rsidRPr="009A7DAF">
        <w:rPr>
          <w:rFonts w:eastAsia="楷体_GB2312" w:hint="eastAsia"/>
          <w:lang w:eastAsia="zh-CN"/>
        </w:rPr>
        <w:t>】日）日后</w:t>
      </w:r>
      <w:r w:rsidRPr="009A7DAF">
        <w:rPr>
          <w:rFonts w:eastAsia="楷体_GB2312"/>
          <w:lang w:eastAsia="zh-CN"/>
        </w:rPr>
        <w:t>1</w:t>
      </w:r>
      <w:r w:rsidRPr="009A7DAF">
        <w:rPr>
          <w:rFonts w:eastAsia="楷体_GB2312" w:hint="eastAsia"/>
          <w:lang w:eastAsia="zh-CN"/>
        </w:rPr>
        <w:t>个</w:t>
      </w:r>
      <w:r w:rsidRPr="009A7DAF">
        <w:rPr>
          <w:rFonts w:eastAsia="楷体_GB2312"/>
          <w:lang w:eastAsia="zh-CN"/>
        </w:rPr>
        <w:t>“</w:t>
      </w:r>
      <w:r w:rsidRPr="009A7DAF">
        <w:rPr>
          <w:rFonts w:eastAsia="楷体_GB2312" w:hint="eastAsia"/>
          <w:lang w:eastAsia="zh-CN"/>
        </w:rPr>
        <w:t>工作日</w:t>
      </w:r>
      <w:r w:rsidRPr="009A7DAF">
        <w:rPr>
          <w:rFonts w:eastAsia="楷体_GB2312"/>
          <w:lang w:eastAsia="zh-CN"/>
        </w:rPr>
        <w:t>”</w:t>
      </w:r>
      <w:r w:rsidRPr="009A7DAF">
        <w:rPr>
          <w:rFonts w:eastAsia="楷体_GB2312" w:hint="eastAsia"/>
          <w:lang w:eastAsia="zh-CN"/>
        </w:rPr>
        <w:t>内（但最晚不晚于相应的</w:t>
      </w:r>
      <w:r w:rsidRPr="009A7DAF">
        <w:rPr>
          <w:rFonts w:eastAsia="楷体_GB2312"/>
          <w:lang w:eastAsia="zh-CN"/>
        </w:rPr>
        <w:t>“</w:t>
      </w:r>
      <w:r w:rsidRPr="009A7DAF">
        <w:rPr>
          <w:rFonts w:eastAsia="楷体_GB2312" w:hint="eastAsia"/>
          <w:lang w:eastAsia="zh-CN"/>
        </w:rPr>
        <w:t>回收款转付日</w:t>
      </w:r>
      <w:r w:rsidRPr="009A7DAF">
        <w:rPr>
          <w:rFonts w:eastAsia="楷体_GB2312"/>
          <w:lang w:eastAsia="zh-CN"/>
        </w:rPr>
        <w:t>”</w:t>
      </w:r>
      <w:r w:rsidRPr="009A7DAF">
        <w:rPr>
          <w:rFonts w:eastAsia="楷体_GB2312" w:hint="eastAsia"/>
          <w:lang w:eastAsia="zh-CN"/>
        </w:rPr>
        <w:t>）确认后，本公司另行向贵行发出通知；</w:t>
      </w:r>
    </w:p>
    <w:p w14:paraId="6CB6891A" w14:textId="77777777" w:rsidR="00ED3C36" w:rsidRPr="009A7DAF" w:rsidRDefault="00ED3C36">
      <w:pPr>
        <w:pStyle w:val="ListParagraph1"/>
        <w:ind w:firstLine="480"/>
        <w:rPr>
          <w:rFonts w:eastAsia="楷体_GB2312"/>
          <w:lang w:eastAsia="zh-CN"/>
        </w:rPr>
      </w:pPr>
    </w:p>
    <w:p w14:paraId="31B6937F" w14:textId="77777777" w:rsidR="00ED3C36" w:rsidRPr="009A7DAF" w:rsidRDefault="00ED3C36">
      <w:pPr>
        <w:widowControl w:val="0"/>
        <w:numPr>
          <w:ilvl w:val="0"/>
          <w:numId w:val="39"/>
        </w:numPr>
        <w:spacing w:line="380" w:lineRule="atLeast"/>
        <w:jc w:val="both"/>
        <w:rPr>
          <w:rFonts w:eastAsia="楷体_GB2312"/>
        </w:rPr>
      </w:pPr>
      <w:r w:rsidRPr="009A7DAF">
        <w:rPr>
          <w:rFonts w:eastAsia="楷体_GB2312" w:hint="eastAsia"/>
          <w:lang w:eastAsia="zh-CN"/>
        </w:rPr>
        <w:t>贵行应于【</w:t>
      </w:r>
      <w:r w:rsidR="009D70B5">
        <w:rPr>
          <w:rFonts w:eastAsia="楷体_GB2312" w:hint="eastAsia"/>
          <w:lang w:eastAsia="zh-CN"/>
        </w:rPr>
        <w:t xml:space="preserve">    </w:t>
      </w:r>
      <w:r w:rsidRPr="009A7DAF">
        <w:rPr>
          <w:rFonts w:eastAsia="楷体_GB2312" w:hint="eastAsia"/>
          <w:lang w:eastAsia="zh-CN"/>
        </w:rPr>
        <w:t>】年【</w:t>
      </w:r>
      <w:r w:rsidR="009D70B5">
        <w:rPr>
          <w:rFonts w:eastAsia="楷体_GB2312" w:hint="eastAsia"/>
          <w:lang w:eastAsia="zh-CN"/>
        </w:rPr>
        <w:t xml:space="preserve">  </w:t>
      </w:r>
      <w:r w:rsidRPr="009A7DAF">
        <w:rPr>
          <w:rFonts w:eastAsia="楷体_GB2312" w:hint="eastAsia"/>
          <w:lang w:eastAsia="zh-CN"/>
        </w:rPr>
        <w:t>】月【</w:t>
      </w:r>
      <w:r w:rsidR="009D70B5">
        <w:rPr>
          <w:rFonts w:eastAsia="楷体_GB2312" w:hint="eastAsia"/>
          <w:lang w:eastAsia="zh-CN"/>
        </w:rPr>
        <w:t xml:space="preserve">  </w:t>
      </w:r>
      <w:r w:rsidRPr="009A7DAF">
        <w:rPr>
          <w:rFonts w:eastAsia="楷体_GB2312" w:hint="eastAsia"/>
          <w:lang w:eastAsia="zh-CN"/>
        </w:rPr>
        <w:t>】日将</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一次性支付至</w:t>
      </w:r>
      <w:r w:rsidRPr="009A7DAF">
        <w:rPr>
          <w:rFonts w:eastAsia="楷体_GB2312"/>
          <w:lang w:eastAsia="zh-CN"/>
        </w:rPr>
        <w:t>“</w:t>
      </w:r>
      <w:r w:rsidRPr="009A7DAF">
        <w:rPr>
          <w:rFonts w:eastAsia="楷体_GB2312" w:hint="eastAsia"/>
          <w:lang w:eastAsia="zh-CN"/>
        </w:rPr>
        <w:t>信托账户</w:t>
      </w:r>
      <w:r w:rsidRPr="009A7DAF">
        <w:rPr>
          <w:rFonts w:eastAsia="楷体_GB2312"/>
          <w:lang w:eastAsia="zh-CN"/>
        </w:rPr>
        <w:t>”</w:t>
      </w:r>
      <w:r w:rsidRPr="009A7DAF">
        <w:rPr>
          <w:rFonts w:eastAsia="楷体_GB2312" w:hint="eastAsia"/>
          <w:lang w:eastAsia="zh-CN"/>
        </w:rPr>
        <w:t>：</w:t>
      </w:r>
    </w:p>
    <w:p w14:paraId="44453C17" w14:textId="77777777" w:rsidR="00ED3C36" w:rsidRPr="009A7DAF" w:rsidRDefault="00ED3C36">
      <w:pPr>
        <w:widowControl w:val="0"/>
        <w:spacing w:line="380" w:lineRule="atLeast"/>
        <w:ind w:left="990"/>
        <w:jc w:val="both"/>
        <w:rPr>
          <w:rFonts w:eastAsia="楷体_GB2312"/>
          <w:lang w:eastAsia="zh-CN"/>
        </w:rPr>
      </w:pPr>
      <w:r w:rsidRPr="009A7DAF">
        <w:rPr>
          <w:rFonts w:eastAsia="楷体_GB2312" w:hint="eastAsia"/>
          <w:lang w:eastAsia="zh-CN"/>
        </w:rPr>
        <w:t>账号：</w:t>
      </w:r>
    </w:p>
    <w:p w14:paraId="2F1F06BD" w14:textId="77777777" w:rsidR="00ED3C36" w:rsidRPr="009A7DAF" w:rsidRDefault="00ED3C36">
      <w:pPr>
        <w:widowControl w:val="0"/>
        <w:spacing w:line="380" w:lineRule="atLeast"/>
        <w:ind w:left="990"/>
        <w:jc w:val="both"/>
        <w:rPr>
          <w:rFonts w:eastAsia="楷体_GB2312"/>
          <w:lang w:eastAsia="zh-CN"/>
        </w:rPr>
      </w:pPr>
      <w:r w:rsidRPr="009A7DAF">
        <w:rPr>
          <w:rFonts w:eastAsia="楷体_GB2312" w:hint="eastAsia"/>
          <w:lang w:eastAsia="zh-CN"/>
        </w:rPr>
        <w:t>账户名称：</w:t>
      </w:r>
    </w:p>
    <w:p w14:paraId="545245F8" w14:textId="77777777" w:rsidR="00ED3C36" w:rsidRPr="009A7DAF" w:rsidRDefault="00ED3C36">
      <w:pPr>
        <w:widowControl w:val="0"/>
        <w:spacing w:line="380" w:lineRule="atLeast"/>
        <w:ind w:left="990"/>
        <w:jc w:val="both"/>
        <w:rPr>
          <w:rFonts w:eastAsia="楷体_GB2312"/>
          <w:lang w:eastAsia="zh-CN"/>
        </w:rPr>
      </w:pPr>
      <w:r w:rsidRPr="009A7DAF">
        <w:rPr>
          <w:rFonts w:eastAsia="楷体_GB2312" w:hint="eastAsia"/>
          <w:lang w:eastAsia="zh-CN"/>
        </w:rPr>
        <w:t>开户行：</w:t>
      </w:r>
    </w:p>
    <w:p w14:paraId="7353159B" w14:textId="77777777" w:rsidR="00ED3C36" w:rsidRPr="009A7DAF" w:rsidRDefault="00ED3C36">
      <w:pPr>
        <w:widowControl w:val="0"/>
        <w:spacing w:line="380" w:lineRule="atLeast"/>
        <w:ind w:left="990"/>
        <w:jc w:val="both"/>
        <w:rPr>
          <w:rFonts w:eastAsia="楷体_GB2312"/>
          <w:lang w:eastAsia="zh-CN"/>
        </w:rPr>
      </w:pPr>
    </w:p>
    <w:p w14:paraId="5570C555" w14:textId="77777777" w:rsidR="00ED3C36" w:rsidRPr="009A7DAF" w:rsidRDefault="00ED3C36">
      <w:pPr>
        <w:widowControl w:val="0"/>
        <w:numPr>
          <w:ilvl w:val="0"/>
          <w:numId w:val="39"/>
        </w:numPr>
        <w:spacing w:line="380" w:lineRule="atLeast"/>
        <w:jc w:val="both"/>
        <w:rPr>
          <w:rFonts w:eastAsia="楷体_GB2312"/>
        </w:rPr>
      </w:pPr>
      <w:r w:rsidRPr="009A7DAF">
        <w:rPr>
          <w:rFonts w:eastAsia="楷体_GB2312" w:hint="eastAsia"/>
          <w:lang w:eastAsia="zh-CN"/>
        </w:rPr>
        <w:t>在贵行支付完毕</w:t>
      </w:r>
      <w:r w:rsidRPr="009A7DAF">
        <w:rPr>
          <w:rFonts w:eastAsia="楷体_GB2312"/>
          <w:lang w:eastAsia="zh-CN"/>
        </w:rPr>
        <w:t>“</w:t>
      </w:r>
      <w:r w:rsidRPr="009A7DAF">
        <w:rPr>
          <w:rFonts w:eastAsia="楷体_GB2312" w:hint="eastAsia"/>
          <w:lang w:eastAsia="zh-CN"/>
        </w:rPr>
        <w:t>赎回价格</w:t>
      </w:r>
      <w:r w:rsidRPr="009A7DAF">
        <w:rPr>
          <w:rFonts w:eastAsia="楷体_GB2312"/>
          <w:lang w:eastAsia="zh-CN"/>
        </w:rPr>
        <w:t>”</w:t>
      </w:r>
      <w:r w:rsidRPr="009A7DAF">
        <w:rPr>
          <w:rFonts w:eastAsia="楷体_GB2312" w:hint="eastAsia"/>
          <w:lang w:eastAsia="zh-CN"/>
        </w:rPr>
        <w:t>款项后，本公司将按照</w:t>
      </w:r>
      <w:r w:rsidRPr="009A7DAF">
        <w:rPr>
          <w:rFonts w:eastAsia="楷体_GB2312"/>
          <w:lang w:eastAsia="zh-CN"/>
        </w:rPr>
        <w:t>“</w:t>
      </w:r>
      <w:r w:rsidRPr="009A7DAF">
        <w:rPr>
          <w:rFonts w:eastAsia="楷体_GB2312" w:hint="eastAsia"/>
          <w:lang w:eastAsia="zh-CN"/>
        </w:rPr>
        <w:t>《信托合同》</w:t>
      </w:r>
      <w:r w:rsidRPr="009A7DAF">
        <w:rPr>
          <w:rFonts w:eastAsia="楷体_GB2312"/>
          <w:lang w:eastAsia="zh-CN"/>
        </w:rPr>
        <w:t>”</w:t>
      </w:r>
      <w:r w:rsidRPr="009A7DAF">
        <w:rPr>
          <w:rFonts w:eastAsia="楷体_GB2312" w:hint="eastAsia"/>
          <w:lang w:eastAsia="zh-CN"/>
        </w:rPr>
        <w:t>约定办</w:t>
      </w:r>
      <w:r w:rsidRPr="009A7DAF">
        <w:rPr>
          <w:rFonts w:eastAsia="楷体_GB2312" w:hint="eastAsia"/>
          <w:lang w:eastAsia="zh-CN"/>
        </w:rPr>
        <w:lastRenderedPageBreak/>
        <w:t>理</w:t>
      </w:r>
      <w:r w:rsidRPr="009A7DAF">
        <w:rPr>
          <w:rFonts w:eastAsia="楷体_GB2312"/>
          <w:lang w:eastAsia="zh-CN"/>
        </w:rPr>
        <w:t>“</w:t>
      </w:r>
      <w:r w:rsidRPr="009A7DAF">
        <w:rPr>
          <w:rFonts w:eastAsia="楷体_GB2312" w:hint="eastAsia"/>
          <w:lang w:eastAsia="zh-CN"/>
        </w:rPr>
        <w:t>账户记录</w:t>
      </w:r>
      <w:r w:rsidRPr="009A7DAF">
        <w:rPr>
          <w:rFonts w:eastAsia="楷体_GB2312"/>
          <w:lang w:eastAsia="zh-CN"/>
        </w:rPr>
        <w:t>”</w:t>
      </w:r>
      <w:r w:rsidRPr="009A7DAF">
        <w:rPr>
          <w:rFonts w:eastAsia="楷体_GB2312" w:hint="eastAsia"/>
          <w:lang w:eastAsia="zh-CN"/>
        </w:rPr>
        <w:t>移交手续并协助贵行办理必要的所有变更登记和通知手续</w:t>
      </w:r>
      <w:r w:rsidRPr="009A7DAF">
        <w:rPr>
          <w:rFonts w:eastAsia="楷体_GB2312" w:hint="eastAsia"/>
        </w:rPr>
        <w:t>。</w:t>
      </w:r>
    </w:p>
    <w:p w14:paraId="624F289E" w14:textId="77777777" w:rsidR="00ED3C36" w:rsidRPr="009A7DAF" w:rsidRDefault="00ED3C36">
      <w:pPr>
        <w:spacing w:line="380" w:lineRule="atLeast"/>
        <w:ind w:left="-62" w:firstLineChars="200" w:firstLine="480"/>
        <w:rPr>
          <w:rFonts w:eastAsia="楷体_GB2312"/>
          <w:lang w:eastAsia="zh-CN"/>
        </w:rPr>
      </w:pPr>
    </w:p>
    <w:p w14:paraId="11D60DF8"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若无相反定义，本通知使用的词语和表述与</w:t>
      </w:r>
      <w:r w:rsidRPr="009A7DAF">
        <w:rPr>
          <w:rFonts w:eastAsia="楷体_GB2312"/>
          <w:lang w:eastAsia="zh-CN"/>
        </w:rPr>
        <w:t>“</w:t>
      </w:r>
      <w:r w:rsidRPr="009A7DAF">
        <w:rPr>
          <w:rFonts w:eastAsia="楷体_GB2312" w:hint="eastAsia"/>
        </w:rPr>
        <w:t>《</w:t>
      </w:r>
      <w:r w:rsidRPr="009A7DAF">
        <w:rPr>
          <w:rFonts w:eastAsia="楷体_GB2312" w:hint="eastAsia"/>
          <w:lang w:eastAsia="zh-CN"/>
        </w:rPr>
        <w:t>主</w:t>
      </w:r>
      <w:r w:rsidRPr="009A7DAF">
        <w:rPr>
          <w:rFonts w:eastAsia="楷体_GB2312" w:hint="eastAsia"/>
        </w:rPr>
        <w:t>定义表》</w:t>
      </w:r>
      <w:r w:rsidRPr="009A7DAF">
        <w:rPr>
          <w:rFonts w:eastAsia="楷体_GB2312"/>
        </w:rPr>
        <w:t>”</w:t>
      </w:r>
      <w:r w:rsidRPr="009A7DAF">
        <w:rPr>
          <w:rFonts w:eastAsia="楷体_GB2312" w:hint="eastAsia"/>
        </w:rPr>
        <w:t>、</w:t>
      </w:r>
      <w:r w:rsidRPr="009A7DAF">
        <w:rPr>
          <w:rFonts w:eastAsia="楷体_GB2312"/>
          <w:lang w:eastAsia="zh-CN"/>
        </w:rPr>
        <w:t>“</w:t>
      </w:r>
      <w:r w:rsidRPr="009A7DAF">
        <w:rPr>
          <w:rFonts w:eastAsia="楷体_GB2312" w:hint="eastAsia"/>
        </w:rPr>
        <w:t>《信托合同》</w:t>
      </w:r>
      <w:r w:rsidRPr="009A7DAF">
        <w:rPr>
          <w:rFonts w:eastAsia="楷体_GB2312"/>
        </w:rPr>
        <w:t>”</w:t>
      </w:r>
      <w:r w:rsidRPr="009A7DAF">
        <w:rPr>
          <w:rFonts w:eastAsia="楷体_GB2312" w:hint="eastAsia"/>
        </w:rPr>
        <w:t>中的相同词语和表述具有相同含义。</w:t>
      </w:r>
    </w:p>
    <w:p w14:paraId="5BE28B07" w14:textId="77777777" w:rsidR="00ED3C36" w:rsidRPr="009A7DAF" w:rsidRDefault="00ED3C36" w:rsidP="005A7C36">
      <w:pPr>
        <w:spacing w:line="380" w:lineRule="atLeast"/>
        <w:ind w:leftChars="100" w:left="240"/>
        <w:jc w:val="right"/>
        <w:rPr>
          <w:rFonts w:eastAsia="楷体_GB2312"/>
        </w:rPr>
      </w:pPr>
      <w:r w:rsidRPr="009A7DAF">
        <w:rPr>
          <w:rFonts w:eastAsia="楷体_GB2312" w:hint="eastAsia"/>
        </w:rPr>
        <w:t>受托人：</w:t>
      </w:r>
      <w:r w:rsidRPr="009A7DAF">
        <w:rPr>
          <w:rFonts w:eastAsia="楷体_GB2312" w:hint="eastAsia"/>
          <w:lang w:eastAsia="zh-CN"/>
        </w:rPr>
        <w:t>交银国际信托有限公司</w:t>
      </w:r>
      <w:r w:rsidRPr="009A7DAF">
        <w:rPr>
          <w:rFonts w:eastAsia="楷体_GB2312" w:hint="eastAsia"/>
        </w:rPr>
        <w:t>（公章）</w:t>
      </w:r>
    </w:p>
    <w:p w14:paraId="1CFC84A1" w14:textId="77777777" w:rsidR="00ED3C36" w:rsidRPr="009A7DAF" w:rsidRDefault="00ED3C36">
      <w:pPr>
        <w:spacing w:line="380" w:lineRule="atLeast"/>
        <w:ind w:left="3780" w:right="480"/>
        <w:jc w:val="center"/>
        <w:rPr>
          <w:rFonts w:eastAsia="楷体_GB2312"/>
        </w:rPr>
      </w:pPr>
      <w:r w:rsidRPr="009A7DAF">
        <w:rPr>
          <w:rFonts w:eastAsia="楷体_GB2312" w:hint="eastAsia"/>
        </w:rPr>
        <w:t>法定代表人或授权代理人（签章）：</w:t>
      </w:r>
    </w:p>
    <w:p w14:paraId="1E78DC59" w14:textId="77777777" w:rsidR="00ED3C36" w:rsidRPr="009A7DAF" w:rsidRDefault="00ED3C36">
      <w:pPr>
        <w:spacing w:line="380" w:lineRule="atLeast"/>
        <w:ind w:left="3780" w:right="480"/>
        <w:jc w:val="center"/>
        <w:rPr>
          <w:rFonts w:eastAsia="楷体_GB2312"/>
        </w:rPr>
      </w:pPr>
      <w:r w:rsidRPr="009A7DAF">
        <w:rPr>
          <w:rFonts w:eastAsia="楷体_GB2312" w:hint="eastAsia"/>
        </w:rPr>
        <w:t>【</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1DA9FD3A" w14:textId="77777777" w:rsidR="00ED3C36" w:rsidRPr="009A7DAF" w:rsidRDefault="00ED3C36">
      <w:pPr>
        <w:tabs>
          <w:tab w:val="left" w:pos="5880"/>
        </w:tabs>
        <w:spacing w:line="380" w:lineRule="atLeast"/>
        <w:rPr>
          <w:rFonts w:eastAsia="楷体_GB2312"/>
          <w:b/>
        </w:rPr>
      </w:pPr>
      <w:r w:rsidRPr="009A7DAF">
        <w:rPr>
          <w:rFonts w:eastAsia="楷体_GB2312" w:hint="eastAsia"/>
          <w:b/>
        </w:rPr>
        <w:t>附件：</w:t>
      </w:r>
    </w:p>
    <w:p w14:paraId="1D646B12" w14:textId="77777777" w:rsidR="00ED3C36" w:rsidRPr="009A7DAF" w:rsidRDefault="00ED3C36">
      <w:pPr>
        <w:spacing w:line="380" w:lineRule="atLeast"/>
        <w:rPr>
          <w:rFonts w:eastAsia="楷体_GB2312"/>
        </w:rPr>
      </w:pPr>
      <w:r w:rsidRPr="009A7DAF">
        <w:rPr>
          <w:rFonts w:eastAsia="楷体_GB2312" w:hint="eastAsia"/>
        </w:rPr>
        <w:t>住房贷款</w:t>
      </w:r>
      <w:r w:rsidRPr="009A7DAF">
        <w:rPr>
          <w:rFonts w:eastAsia="楷体_GB2312" w:hint="eastAsia"/>
          <w:lang w:eastAsia="zh-CN"/>
        </w:rPr>
        <w:t>系统</w:t>
      </w:r>
      <w:r w:rsidRPr="009A7DAF">
        <w:rPr>
          <w:rFonts w:eastAsia="楷体_GB2312" w:hint="eastAsia"/>
        </w:rPr>
        <w:t>合同编号：</w:t>
      </w:r>
    </w:p>
    <w:p w14:paraId="306C5294" w14:textId="77777777" w:rsidR="00ED3C36" w:rsidRPr="009A7DAF" w:rsidRDefault="00ED3C36">
      <w:pPr>
        <w:spacing w:line="380" w:lineRule="atLeast"/>
        <w:rPr>
          <w:rFonts w:eastAsia="楷体_GB2312"/>
          <w:u w:val="single"/>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w:t>
      </w:r>
      <w:r w:rsidRPr="009A7DAF">
        <w:rPr>
          <w:rFonts w:eastAsia="楷体_GB2312" w:hint="eastAsia"/>
        </w:rPr>
        <w:t>名：</w:t>
      </w:r>
    </w:p>
    <w:p w14:paraId="46A8C4B8" w14:textId="77777777" w:rsidR="00ED3C36" w:rsidRPr="009A7DAF" w:rsidRDefault="00ED3C36">
      <w:pPr>
        <w:tabs>
          <w:tab w:val="right" w:pos="8307"/>
        </w:tabs>
        <w:spacing w:line="380" w:lineRule="atLeast"/>
        <w:rPr>
          <w:rFonts w:eastAsia="楷体_GB2312"/>
          <w:u w:val="single"/>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r w:rsidRPr="009A7DAF">
        <w:rPr>
          <w:rFonts w:eastAsia="楷体_GB2312" w:hint="eastAsia"/>
        </w:rPr>
        <w:t>：</w:t>
      </w:r>
      <w:r w:rsidRPr="009A7DAF">
        <w:rPr>
          <w:rFonts w:eastAsia="楷体_GB2312"/>
        </w:rPr>
        <w:tab/>
      </w:r>
    </w:p>
    <w:p w14:paraId="538F8F39" w14:textId="77777777" w:rsidR="00ED3C36" w:rsidRPr="009A7DAF" w:rsidRDefault="00ED3C36">
      <w:pPr>
        <w:spacing w:line="380" w:lineRule="atLeast"/>
        <w:rPr>
          <w:rFonts w:eastAsia="楷体_GB2312"/>
          <w:b/>
        </w:rPr>
      </w:pPr>
      <w:r w:rsidRPr="009A7DAF">
        <w:rPr>
          <w:rFonts w:eastAsia="楷体_GB2312" w:hint="eastAsia"/>
        </w:rPr>
        <w:t>剩余本金余额：</w:t>
      </w:r>
    </w:p>
    <w:p w14:paraId="45766961" w14:textId="77777777" w:rsidR="00ED3C36" w:rsidRPr="009A7DAF" w:rsidRDefault="00ED3C36">
      <w:pPr>
        <w:spacing w:line="380" w:lineRule="atLeast"/>
        <w:rPr>
          <w:rFonts w:eastAsia="楷体_GB2312"/>
          <w:b/>
          <w:lang w:eastAsia="zh-CN"/>
        </w:rPr>
      </w:pPr>
    </w:p>
    <w:p w14:paraId="6AB588C0" w14:textId="77777777" w:rsidR="00ED3C36" w:rsidRPr="009A7DAF" w:rsidRDefault="00ED3C36">
      <w:pPr>
        <w:spacing w:line="380" w:lineRule="atLeast"/>
        <w:rPr>
          <w:rFonts w:eastAsia="楷体_GB2312"/>
          <w:b/>
          <w:lang w:eastAsia="zh-CN"/>
        </w:rPr>
      </w:pPr>
    </w:p>
    <w:p w14:paraId="514C17C6" w14:textId="5EF607D4" w:rsidR="00ED3C36" w:rsidRPr="009A7DAF" w:rsidRDefault="0049161B">
      <w:pPr>
        <w:spacing w:line="380" w:lineRule="atLeast"/>
        <w:rPr>
          <w:rFonts w:eastAsia="楷体_GB2312"/>
          <w:b/>
          <w:lang w:eastAsia="zh-CN"/>
        </w:rPr>
      </w:pPr>
      <w:r w:rsidRPr="009A7DAF">
        <w:rPr>
          <w:noProof/>
          <w:lang w:eastAsia="zh-CN"/>
        </w:rPr>
        <mc:AlternateContent>
          <mc:Choice Requires="wps">
            <w:drawing>
              <wp:anchor distT="0" distB="0" distL="114300" distR="114300" simplePos="0" relativeHeight="251657216" behindDoc="0" locked="0" layoutInCell="1" allowOverlap="1" wp14:anchorId="243B31FA" wp14:editId="6FA9C4F6">
                <wp:simplePos x="0" y="0"/>
                <wp:positionH relativeFrom="column">
                  <wp:posOffset>-28575</wp:posOffset>
                </wp:positionH>
                <wp:positionV relativeFrom="paragraph">
                  <wp:posOffset>161925</wp:posOffset>
                </wp:positionV>
                <wp:extent cx="5314950" cy="635"/>
                <wp:effectExtent l="0" t="0" r="19050" b="37465"/>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EC87BA9" id="_x0000_t32" coordsize="21600,21600" o:spt="32" o:oned="t" path="m,l21600,21600e" filled="f">
                <v:path arrowok="t" fillok="f" o:connecttype="none"/>
                <o:lock v:ext="edit" shapetype="t"/>
              </v:shapetype>
              <v:shape id="Straight Connector 3" o:spid="_x0000_s1026" type="#_x0000_t32" style="position:absolute;margin-left:-2.25pt;margin-top:12.75pt;width:41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"/>
            </w:pict>
          </mc:Fallback>
        </mc:AlternateContent>
      </w:r>
      <w:r w:rsidRPr="009A7DAF">
        <w:rPr>
          <w:noProof/>
          <w:lang w:eastAsia="zh-CN"/>
        </w:rPr>
        <mc:AlternateContent>
          <mc:Choice Requires="wps">
            <w:drawing>
              <wp:anchor distT="0" distB="0" distL="114300" distR="114300" simplePos="0" relativeHeight="251658240" behindDoc="0" locked="0" layoutInCell="1" allowOverlap="1" wp14:anchorId="0DF906A9" wp14:editId="2D75B5C8">
                <wp:simplePos x="0" y="0"/>
                <wp:positionH relativeFrom="column">
                  <wp:posOffset>-28575</wp:posOffset>
                </wp:positionH>
                <wp:positionV relativeFrom="paragraph">
                  <wp:posOffset>162560</wp:posOffset>
                </wp:positionV>
                <wp:extent cx="5314950" cy="635"/>
                <wp:effectExtent l="0" t="0" r="19050" b="37465"/>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0"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291B07" id="Straight Connector 3" o:spid="_x0000_s1026" type="#_x0000_t32" style="position:absolute;margin-left:-2.25pt;margin-top:12.8pt;width:41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"/>
            </w:pict>
          </mc:Fallback>
        </mc:AlternateContent>
      </w:r>
    </w:p>
    <w:p w14:paraId="6F38E197" w14:textId="77777777" w:rsidR="00ED3C36" w:rsidRPr="009A7DAF" w:rsidRDefault="00ED3C36">
      <w:pPr>
        <w:spacing w:line="380" w:lineRule="atLeast"/>
        <w:rPr>
          <w:rFonts w:eastAsia="楷体_GB2312"/>
          <w:b/>
        </w:rPr>
      </w:pPr>
      <w:r w:rsidRPr="009A7DAF">
        <w:rPr>
          <w:rFonts w:eastAsia="楷体_GB2312" w:hint="eastAsia"/>
          <w:b/>
        </w:rPr>
        <w:t>致：</w:t>
      </w:r>
      <w:r w:rsidRPr="009A7DAF">
        <w:rPr>
          <w:rFonts w:eastAsia="楷体_GB2312" w:hint="eastAsia"/>
          <w:b/>
          <w:lang w:eastAsia="zh-CN"/>
        </w:rPr>
        <w:t>交银国际信托有限公司</w:t>
      </w:r>
    </w:p>
    <w:p w14:paraId="743355D0" w14:textId="77777777" w:rsidR="00ED3C36" w:rsidRPr="009A7DAF" w:rsidRDefault="00ED3C36">
      <w:pPr>
        <w:spacing w:line="380" w:lineRule="atLeast"/>
        <w:rPr>
          <w:rFonts w:eastAsia="楷体_GB2312"/>
          <w:b/>
        </w:rPr>
      </w:pPr>
    </w:p>
    <w:p w14:paraId="7070056B" w14:textId="77777777" w:rsidR="00ED3C36" w:rsidRPr="009A7DAF" w:rsidRDefault="00ED3C36">
      <w:pPr>
        <w:spacing w:line="380" w:lineRule="atLeast"/>
        <w:ind w:firstLine="420"/>
        <w:rPr>
          <w:rFonts w:eastAsia="楷体_GB2312"/>
          <w:lang w:eastAsia="zh-CN"/>
        </w:rPr>
      </w:pPr>
      <w:r w:rsidRPr="009A7DAF">
        <w:rPr>
          <w:rFonts w:eastAsia="楷体_GB2312"/>
        </w:rPr>
        <w:t>□</w:t>
      </w:r>
      <w:r w:rsidRPr="009A7DAF">
        <w:rPr>
          <w:rFonts w:eastAsia="楷体_GB2312" w:hint="eastAsia"/>
        </w:rPr>
        <w:t>贵司于【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】日发出的《不合格资产赎回通知书》我</w:t>
      </w:r>
      <w:r w:rsidRPr="009A7DAF">
        <w:rPr>
          <w:rFonts w:eastAsia="楷体_GB2312" w:hint="eastAsia"/>
          <w:lang w:eastAsia="zh-CN"/>
        </w:rPr>
        <w:t>行</w:t>
      </w:r>
      <w:r w:rsidRPr="009A7DAF">
        <w:rPr>
          <w:rFonts w:eastAsia="楷体_GB2312" w:hint="eastAsia"/>
        </w:rPr>
        <w:t>已收到，我</w:t>
      </w:r>
      <w:r w:rsidRPr="009A7DAF">
        <w:rPr>
          <w:rFonts w:eastAsia="楷体_GB2312" w:hint="eastAsia"/>
          <w:lang w:eastAsia="zh-CN"/>
        </w:rPr>
        <w:t>行</w:t>
      </w:r>
      <w:r w:rsidRPr="009A7DAF">
        <w:rPr>
          <w:rFonts w:eastAsia="楷体_GB2312" w:hint="eastAsia"/>
        </w:rPr>
        <w:t>将应于【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】日按照《</w:t>
      </w:r>
      <w:r w:rsidRPr="009A7DAF">
        <w:rPr>
          <w:rFonts w:eastAsia="楷体_GB2312" w:hint="eastAsia"/>
          <w:lang w:eastAsia="zh-CN"/>
        </w:rPr>
        <w:t>信托</w:t>
      </w:r>
      <w:r w:rsidRPr="009A7DAF">
        <w:rPr>
          <w:rFonts w:eastAsia="楷体_GB2312" w:hint="eastAsia"/>
        </w:rPr>
        <w:t>合同》约定支付</w:t>
      </w:r>
      <w:r w:rsidRPr="009A7DAF">
        <w:rPr>
          <w:rFonts w:eastAsia="楷体_GB2312" w:hint="eastAsia"/>
          <w:lang w:eastAsia="zh-CN"/>
        </w:rPr>
        <w:t>赎回价格</w:t>
      </w:r>
      <w:r w:rsidRPr="009A7DAF">
        <w:rPr>
          <w:rFonts w:eastAsia="楷体_GB2312" w:hint="eastAsia"/>
        </w:rPr>
        <w:t>。</w:t>
      </w:r>
    </w:p>
    <w:p w14:paraId="148CD9A0" w14:textId="77777777" w:rsidR="00ED3C36" w:rsidRPr="009A7DAF" w:rsidRDefault="00ED3C36">
      <w:pPr>
        <w:spacing w:line="380" w:lineRule="atLeast"/>
        <w:ind w:firstLine="420"/>
        <w:rPr>
          <w:rFonts w:eastAsia="楷体_GB2312"/>
          <w:lang w:eastAsia="zh-CN"/>
        </w:rPr>
      </w:pPr>
    </w:p>
    <w:p w14:paraId="7A859D6C" w14:textId="77777777" w:rsidR="00ED3C36" w:rsidRPr="009A7DAF" w:rsidRDefault="00ED3C36">
      <w:pPr>
        <w:spacing w:line="380" w:lineRule="atLeast"/>
        <w:ind w:firstLine="420"/>
        <w:rPr>
          <w:rFonts w:eastAsia="楷体_GB2312"/>
          <w:lang w:eastAsia="zh-CN"/>
        </w:rPr>
      </w:pPr>
      <w:r w:rsidRPr="009A7DAF">
        <w:rPr>
          <w:rFonts w:eastAsia="楷体_GB2312"/>
        </w:rPr>
        <w:t>□</w:t>
      </w:r>
      <w:r w:rsidRPr="009A7DAF">
        <w:rPr>
          <w:rFonts w:eastAsia="楷体_GB2312" w:hint="eastAsia"/>
        </w:rPr>
        <w:t>贵司于【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】日发出的《不合格资产赎回通知书》我</w:t>
      </w:r>
      <w:r w:rsidRPr="009A7DAF">
        <w:rPr>
          <w:rFonts w:eastAsia="楷体_GB2312" w:hint="eastAsia"/>
          <w:lang w:eastAsia="zh-CN"/>
        </w:rPr>
        <w:t>行</w:t>
      </w:r>
      <w:r w:rsidRPr="009A7DAF">
        <w:rPr>
          <w:rFonts w:eastAsia="楷体_GB2312" w:hint="eastAsia"/>
        </w:rPr>
        <w:t>已收到，我</w:t>
      </w:r>
      <w:r w:rsidRPr="009A7DAF">
        <w:rPr>
          <w:rFonts w:eastAsia="楷体_GB2312" w:hint="eastAsia"/>
          <w:lang w:eastAsia="zh-CN"/>
        </w:rPr>
        <w:t>行认为【贵司提到的</w:t>
      </w:r>
      <w:r w:rsidRPr="009A7DAF">
        <w:rPr>
          <w:rFonts w:eastAsia="楷体_GB2312"/>
          <w:lang w:eastAsia="zh-CN"/>
        </w:rPr>
        <w:t>“</w:t>
      </w:r>
      <w:r w:rsidRPr="009A7DAF">
        <w:rPr>
          <w:rFonts w:eastAsia="楷体_GB2312" w:hint="eastAsia"/>
          <w:lang w:eastAsia="zh-CN"/>
        </w:rPr>
        <w:t>住房贷款</w:t>
      </w:r>
      <w:r w:rsidRPr="009A7DAF">
        <w:rPr>
          <w:rFonts w:eastAsia="楷体_GB2312"/>
          <w:lang w:eastAsia="zh-CN"/>
        </w:rPr>
        <w:t>”</w:t>
      </w:r>
      <w:r w:rsidRPr="009A7DAF">
        <w:rPr>
          <w:rFonts w:eastAsia="楷体_GB2312" w:hint="eastAsia"/>
          <w:lang w:eastAsia="zh-CN"/>
        </w:rPr>
        <w:t>不属于</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】，我行将尽快与贵司沟通协商此事宜</w:t>
      </w:r>
      <w:r w:rsidRPr="009A7DAF">
        <w:rPr>
          <w:rFonts w:eastAsia="楷体_GB2312" w:hint="eastAsia"/>
        </w:rPr>
        <w:t>。</w:t>
      </w:r>
    </w:p>
    <w:p w14:paraId="72F53151" w14:textId="77777777" w:rsidR="00ED3C36" w:rsidRPr="009A7DAF" w:rsidRDefault="00ED3C36">
      <w:pPr>
        <w:spacing w:line="380" w:lineRule="atLeast"/>
        <w:ind w:firstLine="420"/>
        <w:rPr>
          <w:rFonts w:eastAsia="楷体_GB2312"/>
        </w:rPr>
      </w:pPr>
    </w:p>
    <w:p w14:paraId="4371DEA5" w14:textId="77777777" w:rsidR="00ED3C36" w:rsidRPr="009A7DAF" w:rsidRDefault="00047439" w:rsidP="005A7C36">
      <w:pPr>
        <w:pStyle w:val="List2"/>
        <w:tabs>
          <w:tab w:val="left" w:pos="0"/>
          <w:tab w:val="left" w:pos="142"/>
          <w:tab w:val="left" w:pos="8222"/>
        </w:tabs>
        <w:spacing w:line="380" w:lineRule="atLeast"/>
        <w:ind w:leftChars="0" w:rightChars="40" w:right="96" w:firstLineChars="0" w:hanging="100"/>
        <w:jc w:val="right"/>
        <w:rPr>
          <w:rFonts w:eastAsia="楷体_GB2312"/>
          <w:b/>
          <w:sz w:val="24"/>
        </w:rPr>
      </w:pPr>
      <w:r>
        <w:rPr>
          <w:rFonts w:eastAsia="楷体_GB2312" w:hint="eastAsia"/>
          <w:b/>
          <w:sz w:val="24"/>
        </w:rPr>
        <w:t>苏州银行股份有限公司</w:t>
      </w:r>
      <w:r w:rsidR="00ED3C36" w:rsidRPr="009A7DAF">
        <w:rPr>
          <w:rFonts w:eastAsia="楷体_GB2312" w:hint="eastAsia"/>
          <w:b/>
          <w:sz w:val="24"/>
        </w:rPr>
        <w:t>（公章）</w:t>
      </w:r>
    </w:p>
    <w:p w14:paraId="02774147" w14:textId="77777777" w:rsidR="00ED3C36" w:rsidRPr="009A7DAF" w:rsidRDefault="00ED3C36" w:rsidP="00626791">
      <w:pPr>
        <w:pStyle w:val="List2"/>
        <w:tabs>
          <w:tab w:val="left" w:pos="0"/>
          <w:tab w:val="left" w:pos="142"/>
          <w:tab w:val="left" w:pos="8222"/>
        </w:tabs>
        <w:spacing w:line="380" w:lineRule="atLeast"/>
        <w:ind w:leftChars="0" w:rightChars="40" w:right="96" w:firstLineChars="0" w:hanging="100"/>
        <w:jc w:val="right"/>
        <w:rPr>
          <w:rFonts w:eastAsia="楷体_GB2312"/>
          <w:sz w:val="24"/>
        </w:rPr>
      </w:pPr>
      <w:r w:rsidRPr="009A7DAF">
        <w:rPr>
          <w:rFonts w:eastAsia="楷体_GB2312" w:hint="eastAsia"/>
          <w:sz w:val="24"/>
        </w:rPr>
        <w:t>法定代表人或授权代表（签章）</w:t>
      </w:r>
    </w:p>
    <w:p w14:paraId="340FF266" w14:textId="77777777" w:rsidR="00ED3C36" w:rsidRPr="009A7DAF" w:rsidRDefault="00ED3C36" w:rsidP="00027854">
      <w:pPr>
        <w:pStyle w:val="List2"/>
        <w:tabs>
          <w:tab w:val="left" w:pos="0"/>
          <w:tab w:val="left" w:pos="142"/>
          <w:tab w:val="left" w:pos="8222"/>
        </w:tabs>
        <w:spacing w:line="380" w:lineRule="atLeast"/>
        <w:ind w:leftChars="0" w:rightChars="40" w:right="96" w:firstLineChars="0" w:hanging="100"/>
        <w:jc w:val="right"/>
        <w:rPr>
          <w:rFonts w:eastAsia="楷体_GB2312"/>
          <w:sz w:val="24"/>
        </w:rPr>
      </w:pPr>
    </w:p>
    <w:p w14:paraId="62D2EFF9" w14:textId="77777777" w:rsidR="00ED3C36" w:rsidRPr="009A7DAF" w:rsidRDefault="00ED3C36" w:rsidP="00A7457E">
      <w:pPr>
        <w:pStyle w:val="List2"/>
        <w:wordWrap w:val="0"/>
        <w:ind w:left="960" w:hanging="480"/>
        <w:jc w:val="right"/>
        <w:rPr>
          <w:rFonts w:eastAsia="楷体_GB2312"/>
          <w:b/>
          <w:sz w:val="15"/>
          <w:szCs w:val="15"/>
        </w:rPr>
      </w:pPr>
      <w:r w:rsidRPr="009A7DAF">
        <w:rPr>
          <w:rFonts w:eastAsia="楷体_GB2312" w:hint="eastAsia"/>
          <w:sz w:val="24"/>
        </w:rPr>
        <w:t>【</w:t>
      </w:r>
      <w:r w:rsidR="009D70B5">
        <w:rPr>
          <w:rFonts w:eastAsia="楷体_GB2312" w:hint="eastAsia"/>
          <w:sz w:val="24"/>
        </w:rPr>
        <w:t xml:space="preserve">  </w:t>
      </w:r>
      <w:r w:rsidR="009D70B5">
        <w:rPr>
          <w:rFonts w:eastAsia="楷体_GB2312"/>
          <w:sz w:val="24"/>
        </w:rPr>
        <w:t xml:space="preserve">  </w:t>
      </w:r>
      <w:r w:rsidRPr="009A7DAF">
        <w:rPr>
          <w:rFonts w:eastAsia="楷体_GB2312" w:hint="eastAsia"/>
          <w:sz w:val="24"/>
        </w:rPr>
        <w:t>】年【</w:t>
      </w:r>
      <w:r w:rsidR="009D70B5">
        <w:rPr>
          <w:rFonts w:eastAsia="楷体_GB2312" w:hint="eastAsia"/>
          <w:sz w:val="24"/>
        </w:rPr>
        <w:t xml:space="preserve">  </w:t>
      </w:r>
      <w:r w:rsidRPr="009A7DAF">
        <w:rPr>
          <w:rFonts w:eastAsia="楷体_GB2312" w:hint="eastAsia"/>
          <w:sz w:val="24"/>
        </w:rPr>
        <w:t>】月【</w:t>
      </w:r>
      <w:r w:rsidR="009D70B5">
        <w:rPr>
          <w:rFonts w:eastAsia="楷体_GB2312" w:hint="eastAsia"/>
          <w:sz w:val="24"/>
        </w:rPr>
        <w:t xml:space="preserve">  </w:t>
      </w:r>
      <w:r w:rsidRPr="009A7DAF">
        <w:rPr>
          <w:rFonts w:eastAsia="楷体_GB2312" w:hint="eastAsia"/>
          <w:sz w:val="24"/>
        </w:rPr>
        <w:t>】日</w:t>
      </w:r>
    </w:p>
    <w:p w14:paraId="514D07C9" w14:textId="77777777" w:rsidR="00ED3C36" w:rsidRPr="009A7DAF" w:rsidRDefault="00ED3C36">
      <w:pPr>
        <w:rPr>
          <w:rFonts w:eastAsia="楷体_GB2312"/>
          <w:lang w:eastAsia="zh-CN"/>
        </w:rPr>
      </w:pPr>
      <w:r w:rsidRPr="009A7DAF">
        <w:rPr>
          <w:rFonts w:eastAsia="楷体_GB2312"/>
          <w:lang w:eastAsia="zh-CN"/>
        </w:rPr>
        <w:br w:type="page"/>
      </w:r>
    </w:p>
    <w:p w14:paraId="13308C2E" w14:textId="77777777" w:rsidR="00ED3C36" w:rsidRPr="009A7DAF" w:rsidRDefault="00ED3C36">
      <w:pPr>
        <w:spacing w:line="380" w:lineRule="atLeast"/>
        <w:ind w:right="480"/>
        <w:outlineLvl w:val="0"/>
        <w:rPr>
          <w:rFonts w:eastAsia="楷体_GB2312"/>
          <w:b/>
          <w:lang w:eastAsia="zh-CN"/>
        </w:rPr>
      </w:pPr>
      <w:bookmarkStart w:id="1015" w:name="_Toc417048733"/>
      <w:bookmarkStart w:id="1016" w:name="_Toc443651179"/>
      <w:r w:rsidRPr="009A7DAF">
        <w:rPr>
          <w:rFonts w:eastAsia="楷体_GB2312" w:hint="eastAsia"/>
          <w:b/>
        </w:rPr>
        <w:lastRenderedPageBreak/>
        <w:t>附件</w:t>
      </w:r>
      <w:r w:rsidRPr="009A7DAF">
        <w:rPr>
          <w:rFonts w:eastAsia="楷体_GB2312" w:hint="eastAsia"/>
          <w:b/>
          <w:lang w:eastAsia="zh-CN"/>
        </w:rPr>
        <w:t>三</w:t>
      </w:r>
      <w:r w:rsidRPr="009A7DAF">
        <w:rPr>
          <w:rFonts w:eastAsia="楷体_GB2312"/>
          <w:b/>
          <w:lang w:eastAsia="zh-CN"/>
        </w:rPr>
        <w:t>B</w:t>
      </w:r>
      <w:r w:rsidRPr="009A7DAF">
        <w:rPr>
          <w:rFonts w:eastAsia="楷体_GB2312" w:hint="eastAsia"/>
          <w:b/>
        </w:rPr>
        <w:t>：</w:t>
      </w:r>
      <w:r w:rsidRPr="009A7DAF">
        <w:rPr>
          <w:rFonts w:eastAsia="楷体_GB2312" w:hint="eastAsia"/>
          <w:b/>
          <w:lang w:eastAsia="zh-CN"/>
        </w:rPr>
        <w:t>赎回价格</w:t>
      </w:r>
      <w:r w:rsidRPr="009A7DAF">
        <w:rPr>
          <w:rFonts w:eastAsia="楷体_GB2312" w:hint="eastAsia"/>
          <w:b/>
        </w:rPr>
        <w:t>通知书（格式）</w:t>
      </w:r>
      <w:bookmarkEnd w:id="1015"/>
      <w:bookmarkEnd w:id="1016"/>
    </w:p>
    <w:p w14:paraId="487E723D" w14:textId="77777777" w:rsidR="00ED3C36" w:rsidRPr="009A7DAF" w:rsidRDefault="00ED3C36">
      <w:pPr>
        <w:pStyle w:val="BodyText"/>
        <w:jc w:val="center"/>
        <w:rPr>
          <w:rFonts w:eastAsia="楷体_GB2312"/>
          <w:b/>
        </w:rPr>
      </w:pPr>
      <w:r w:rsidRPr="009A7DAF">
        <w:rPr>
          <w:rFonts w:eastAsia="楷体_GB2312" w:hint="eastAsia"/>
          <w:b/>
        </w:rPr>
        <w:t>赎回价格通知书</w:t>
      </w:r>
    </w:p>
    <w:p w14:paraId="35F16A79" w14:textId="77777777" w:rsidR="00ED3C36" w:rsidRPr="009A7DAF" w:rsidRDefault="00ED3C36">
      <w:pPr>
        <w:pStyle w:val="BodyText"/>
        <w:rPr>
          <w:rFonts w:eastAsia="楷体_GB2312"/>
          <w:b/>
        </w:rPr>
      </w:pPr>
    </w:p>
    <w:p w14:paraId="098E7568" w14:textId="77777777" w:rsidR="00ED3C36" w:rsidRPr="009A7DAF" w:rsidRDefault="00ED3C36">
      <w:pPr>
        <w:pStyle w:val="BodyText"/>
        <w:rPr>
          <w:rFonts w:eastAsia="楷体_GB2312"/>
        </w:rPr>
      </w:pPr>
      <w:r w:rsidRPr="009A7DAF">
        <w:rPr>
          <w:rFonts w:eastAsia="楷体_GB2312" w:hint="eastAsia"/>
        </w:rPr>
        <w:t>致：</w:t>
      </w:r>
      <w:r w:rsidR="00047439">
        <w:rPr>
          <w:rFonts w:eastAsia="楷体_GB2312" w:hint="eastAsia"/>
        </w:rPr>
        <w:t>苏州银行股份有限公司</w:t>
      </w:r>
    </w:p>
    <w:p w14:paraId="393ADB44" w14:textId="77777777" w:rsidR="00ED3C36" w:rsidRPr="009A7DAF" w:rsidRDefault="00ED3C36">
      <w:pPr>
        <w:pStyle w:val="BodyText"/>
        <w:rPr>
          <w:rFonts w:eastAsia="楷体_GB2312"/>
        </w:rPr>
      </w:pPr>
      <w:r w:rsidRPr="009A7DAF">
        <w:rPr>
          <w:rFonts w:eastAsia="楷体_GB2312" w:hint="eastAsia"/>
        </w:rPr>
        <w:t>抄送：【贷款服务机构】</w:t>
      </w:r>
    </w:p>
    <w:p w14:paraId="21FA9A4B" w14:textId="77777777" w:rsidR="00ED3C36" w:rsidRPr="009A7DAF" w:rsidRDefault="00ED3C36">
      <w:pPr>
        <w:spacing w:line="380" w:lineRule="atLeast"/>
        <w:ind w:right="480"/>
        <w:rPr>
          <w:rFonts w:eastAsia="楷体_GB2312"/>
          <w:lang w:eastAsia="zh-CN"/>
        </w:rPr>
      </w:pPr>
      <w:r w:rsidRPr="009A7DAF">
        <w:rPr>
          <w:rFonts w:eastAsia="楷体_GB2312" w:hint="eastAsia"/>
        </w:rPr>
        <w:t>日期：【</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25FDF9E0" w14:textId="77777777" w:rsidR="00ED3C36" w:rsidRPr="009A7DAF" w:rsidRDefault="00ED3C36">
      <w:pPr>
        <w:spacing w:line="380" w:lineRule="atLeast"/>
        <w:ind w:right="480"/>
        <w:rPr>
          <w:rFonts w:eastAsia="楷体_GB2312"/>
          <w:lang w:eastAsia="zh-CN"/>
        </w:rPr>
      </w:pPr>
    </w:p>
    <w:p w14:paraId="1B67DCEB" w14:textId="77777777" w:rsidR="00ED3C36" w:rsidRPr="009A7DAF" w:rsidRDefault="00ED3C36">
      <w:pPr>
        <w:spacing w:line="380" w:lineRule="atLeast"/>
        <w:ind w:right="480" w:firstLine="720"/>
        <w:rPr>
          <w:rFonts w:eastAsia="楷体_GB2312"/>
          <w:lang w:eastAsia="zh-CN"/>
        </w:rPr>
      </w:pPr>
      <w:r w:rsidRPr="009A7DAF">
        <w:rPr>
          <w:rFonts w:eastAsia="楷体_GB2312" w:hint="eastAsia"/>
        </w:rPr>
        <w:t>根据</w:t>
      </w:r>
      <w:r w:rsidRPr="009A7DAF">
        <w:rPr>
          <w:rFonts w:eastAsia="楷体_GB2312" w:hint="eastAsia"/>
          <w:lang w:eastAsia="zh-CN"/>
        </w:rPr>
        <w:t>交银国际信托有限公司</w:t>
      </w:r>
      <w:r w:rsidRPr="009A7DAF">
        <w:rPr>
          <w:rFonts w:eastAsia="楷体_GB2312" w:hint="eastAsia"/>
        </w:rPr>
        <w:t>与</w:t>
      </w:r>
      <w:r w:rsidR="00047439">
        <w:rPr>
          <w:rFonts w:eastAsia="楷体_GB2312" w:hint="eastAsia"/>
          <w:lang w:eastAsia="zh-CN"/>
        </w:rPr>
        <w:t>苏州银行股份有限公司</w:t>
      </w:r>
      <w:r w:rsidRPr="009A7DAF">
        <w:rPr>
          <w:rFonts w:eastAsia="楷体_GB2312" w:hint="eastAsia"/>
        </w:rPr>
        <w:t>签署的编号为</w:t>
      </w:r>
      <w:r w:rsidR="00047439">
        <w:rPr>
          <w:rFonts w:eastAsia="楷体_GB2312"/>
        </w:rPr>
        <w:t>【信托合同编号】</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w:t>
      </w:r>
      <w:r w:rsidRPr="009A7DAF">
        <w:rPr>
          <w:rFonts w:eastAsia="楷体_GB2312" w:hint="eastAsia"/>
          <w:lang w:eastAsia="zh-CN"/>
        </w:rPr>
        <w:t>以及</w:t>
      </w:r>
      <w:r w:rsidRPr="009A7DAF">
        <w:rPr>
          <w:rFonts w:eastAsia="楷体_GB2312" w:hint="eastAsia"/>
        </w:rPr>
        <w:t>本公司（作为</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w:t>
      </w:r>
      <w:r w:rsidRPr="009A7DAF">
        <w:rPr>
          <w:rFonts w:eastAsia="楷体_GB2312" w:hint="eastAsia"/>
          <w:lang w:eastAsia="zh-CN"/>
        </w:rPr>
        <w:t>于【</w:t>
      </w:r>
      <w:r w:rsidR="009D70B5">
        <w:rPr>
          <w:rFonts w:eastAsia="楷体_GB2312" w:hint="eastAsia"/>
          <w:lang w:eastAsia="zh-CN"/>
        </w:rPr>
        <w:t xml:space="preserve">    </w:t>
      </w:r>
      <w:r w:rsidRPr="009A7DAF">
        <w:rPr>
          <w:rFonts w:eastAsia="楷体_GB2312" w:hint="eastAsia"/>
          <w:lang w:eastAsia="zh-CN"/>
        </w:rPr>
        <w:t>】年【</w:t>
      </w:r>
      <w:r w:rsidR="009D70B5">
        <w:rPr>
          <w:rFonts w:eastAsia="楷体_GB2312" w:hint="eastAsia"/>
          <w:lang w:eastAsia="zh-CN"/>
        </w:rPr>
        <w:t xml:space="preserve">   </w:t>
      </w:r>
      <w:r w:rsidRPr="009A7DAF">
        <w:rPr>
          <w:rFonts w:eastAsia="楷体_GB2312" w:hint="eastAsia"/>
          <w:lang w:eastAsia="zh-CN"/>
        </w:rPr>
        <w:t>】月【</w:t>
      </w:r>
      <w:r w:rsidR="009D70B5">
        <w:rPr>
          <w:rFonts w:eastAsia="楷体_GB2312" w:hint="eastAsia"/>
          <w:lang w:eastAsia="zh-CN"/>
        </w:rPr>
        <w:t xml:space="preserve">   </w:t>
      </w:r>
      <w:r w:rsidRPr="009A7DAF">
        <w:rPr>
          <w:rFonts w:eastAsia="楷体_GB2312" w:hint="eastAsia"/>
          <w:lang w:eastAsia="zh-CN"/>
        </w:rPr>
        <w:t>】日</w:t>
      </w:r>
      <w:r w:rsidRPr="009A7DAF">
        <w:rPr>
          <w:rFonts w:eastAsia="楷体_GB2312" w:hint="eastAsia"/>
        </w:rPr>
        <w:t>向贵</w:t>
      </w:r>
      <w:r w:rsidRPr="009A7DAF">
        <w:rPr>
          <w:rFonts w:eastAsia="楷体_GB2312" w:hint="eastAsia"/>
          <w:lang w:eastAsia="zh-CN"/>
        </w:rPr>
        <w:t>行</w:t>
      </w:r>
      <w:r w:rsidRPr="009A7DAF">
        <w:rPr>
          <w:rFonts w:eastAsia="楷体_GB2312" w:hint="eastAsia"/>
        </w:rPr>
        <w:t>（作为</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w:t>
      </w:r>
      <w:r w:rsidRPr="009A7DAF">
        <w:rPr>
          <w:rFonts w:eastAsia="楷体_GB2312" w:hint="eastAsia"/>
          <w:lang w:eastAsia="zh-CN"/>
        </w:rPr>
        <w:t>发出的不合格资产赎回通知书的规定内容，现就不合格资产赎回通知书载明的</w:t>
      </w:r>
      <w:r w:rsidRPr="009A7DAF">
        <w:rPr>
          <w:rFonts w:eastAsia="楷体_GB2312"/>
          <w:lang w:eastAsia="zh-CN"/>
        </w:rPr>
        <w:t>“</w:t>
      </w:r>
      <w:r w:rsidRPr="009A7DAF">
        <w:rPr>
          <w:rFonts w:eastAsia="楷体_GB2312" w:hint="eastAsia"/>
          <w:lang w:eastAsia="zh-CN"/>
        </w:rPr>
        <w:t>不合格资产</w:t>
      </w:r>
      <w:r w:rsidRPr="009A7DAF">
        <w:rPr>
          <w:rFonts w:eastAsia="楷体_GB2312"/>
          <w:lang w:eastAsia="zh-CN"/>
        </w:rPr>
        <w:t>”</w:t>
      </w:r>
      <w:r w:rsidRPr="009A7DAF">
        <w:rPr>
          <w:rFonts w:eastAsia="楷体_GB2312" w:hint="eastAsia"/>
          <w:lang w:eastAsia="zh-CN"/>
        </w:rPr>
        <w:t>的赎回价格具体金额通知如下：</w:t>
      </w:r>
    </w:p>
    <w:p w14:paraId="7A92F557" w14:textId="77777777" w:rsidR="00ED3C36" w:rsidRPr="009A7DAF" w:rsidRDefault="00ED3C36">
      <w:pPr>
        <w:spacing w:line="380" w:lineRule="atLeast"/>
        <w:ind w:right="480"/>
        <w:rPr>
          <w:rFonts w:eastAsia="楷体_GB2312"/>
          <w:lang w:eastAsia="zh-CN"/>
        </w:rPr>
      </w:pPr>
    </w:p>
    <w:p w14:paraId="72DAFFDE" w14:textId="77777777" w:rsidR="00ED3C36" w:rsidRPr="009A7DAF" w:rsidRDefault="00ED3C36">
      <w:pPr>
        <w:spacing w:line="380" w:lineRule="atLeast"/>
        <w:ind w:right="480"/>
        <w:rPr>
          <w:rFonts w:eastAsia="楷体_GB231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5"/>
        <w:gridCol w:w="1705"/>
        <w:gridCol w:w="1705"/>
      </w:tblGrid>
      <w:tr w:rsidR="00ED3C36" w:rsidRPr="009A7DAF" w14:paraId="0ABBCA30" w14:textId="77777777">
        <w:tc>
          <w:tcPr>
            <w:tcW w:w="1704" w:type="dxa"/>
          </w:tcPr>
          <w:p w14:paraId="5696CBD4" w14:textId="77777777" w:rsidR="00ED3C36" w:rsidRPr="009A7DAF" w:rsidRDefault="00ED3C36">
            <w:pPr>
              <w:spacing w:line="380" w:lineRule="atLeast"/>
              <w:ind w:right="480"/>
              <w:jc w:val="center"/>
              <w:rPr>
                <w:rFonts w:eastAsia="楷体_GB2312"/>
                <w:lang w:eastAsia="zh-CN"/>
              </w:rPr>
            </w:pPr>
            <w:r w:rsidRPr="009A7DAF">
              <w:rPr>
                <w:rFonts w:eastAsia="楷体_GB2312" w:hint="eastAsia"/>
              </w:rPr>
              <w:t>住房贷款</w:t>
            </w:r>
            <w:r w:rsidRPr="009A7DAF">
              <w:rPr>
                <w:rFonts w:eastAsia="楷体_GB2312" w:hint="eastAsia"/>
                <w:lang w:eastAsia="zh-CN"/>
              </w:rPr>
              <w:t>系统</w:t>
            </w:r>
            <w:r w:rsidRPr="009A7DAF">
              <w:rPr>
                <w:rFonts w:eastAsia="楷体_GB2312" w:hint="eastAsia"/>
              </w:rPr>
              <w:t>合同编号</w:t>
            </w:r>
          </w:p>
        </w:tc>
        <w:tc>
          <w:tcPr>
            <w:tcW w:w="1704" w:type="dxa"/>
          </w:tcPr>
          <w:p w14:paraId="7216584F" w14:textId="77777777" w:rsidR="00ED3C36" w:rsidRPr="009A7DAF" w:rsidRDefault="00ED3C36">
            <w:pPr>
              <w:spacing w:line="380" w:lineRule="atLeast"/>
              <w:ind w:right="480"/>
              <w:jc w:val="center"/>
              <w:rPr>
                <w:rFonts w:eastAsia="楷体_GB2312"/>
                <w:lang w:eastAsia="zh-CN"/>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w:t>
            </w:r>
            <w:r w:rsidRPr="009A7DAF">
              <w:rPr>
                <w:rFonts w:eastAsia="楷体_GB2312" w:hint="eastAsia"/>
              </w:rPr>
              <w:t>名</w:t>
            </w:r>
          </w:p>
        </w:tc>
        <w:tc>
          <w:tcPr>
            <w:tcW w:w="1705" w:type="dxa"/>
          </w:tcPr>
          <w:p w14:paraId="5E46B5CD" w14:textId="77777777" w:rsidR="00ED3C36" w:rsidRPr="009A7DAF" w:rsidRDefault="00ED3C36">
            <w:pPr>
              <w:spacing w:line="380" w:lineRule="atLeast"/>
              <w:ind w:right="480"/>
              <w:jc w:val="center"/>
              <w:rPr>
                <w:rFonts w:eastAsia="楷体_GB2312"/>
                <w:lang w:eastAsia="zh-CN"/>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p>
        </w:tc>
        <w:tc>
          <w:tcPr>
            <w:tcW w:w="1705" w:type="dxa"/>
          </w:tcPr>
          <w:p w14:paraId="59B950EA" w14:textId="77777777" w:rsidR="00ED3C36" w:rsidRPr="009A7DAF" w:rsidRDefault="00ED3C36">
            <w:pPr>
              <w:spacing w:line="380" w:lineRule="atLeast"/>
              <w:ind w:right="480"/>
              <w:jc w:val="center"/>
              <w:rPr>
                <w:rFonts w:eastAsia="楷体_GB2312"/>
                <w:lang w:eastAsia="zh-CN"/>
              </w:rPr>
            </w:pPr>
            <w:r w:rsidRPr="009A7DAF">
              <w:rPr>
                <w:rFonts w:eastAsia="楷体_GB2312" w:hint="eastAsia"/>
              </w:rPr>
              <w:t>剩余本金余额</w:t>
            </w:r>
          </w:p>
        </w:tc>
        <w:tc>
          <w:tcPr>
            <w:tcW w:w="1705" w:type="dxa"/>
          </w:tcPr>
          <w:p w14:paraId="3561F9E0" w14:textId="77777777" w:rsidR="00ED3C36" w:rsidRPr="009A7DAF" w:rsidRDefault="00ED3C36">
            <w:pPr>
              <w:spacing w:line="380" w:lineRule="atLeast"/>
              <w:ind w:right="480"/>
              <w:jc w:val="center"/>
              <w:rPr>
                <w:rFonts w:eastAsia="楷体_GB2312"/>
                <w:lang w:eastAsia="zh-CN"/>
              </w:rPr>
            </w:pPr>
            <w:r w:rsidRPr="009A7DAF">
              <w:rPr>
                <w:rFonts w:eastAsia="楷体_GB2312" w:hint="eastAsia"/>
                <w:lang w:eastAsia="zh-CN"/>
              </w:rPr>
              <w:t>赎回价格</w:t>
            </w:r>
          </w:p>
        </w:tc>
      </w:tr>
      <w:tr w:rsidR="00ED3C36" w:rsidRPr="009A7DAF" w14:paraId="5516F035" w14:textId="77777777">
        <w:tc>
          <w:tcPr>
            <w:tcW w:w="1704" w:type="dxa"/>
          </w:tcPr>
          <w:p w14:paraId="614855AC" w14:textId="77777777" w:rsidR="00ED3C36" w:rsidRPr="009A7DAF" w:rsidRDefault="00ED3C36">
            <w:pPr>
              <w:spacing w:line="380" w:lineRule="atLeast"/>
              <w:ind w:right="480"/>
              <w:rPr>
                <w:rFonts w:eastAsia="楷体_GB2312"/>
                <w:lang w:eastAsia="zh-CN"/>
              </w:rPr>
            </w:pPr>
          </w:p>
        </w:tc>
        <w:tc>
          <w:tcPr>
            <w:tcW w:w="1704" w:type="dxa"/>
          </w:tcPr>
          <w:p w14:paraId="2F0B9734" w14:textId="77777777" w:rsidR="00ED3C36" w:rsidRPr="009A7DAF" w:rsidRDefault="00ED3C36">
            <w:pPr>
              <w:spacing w:line="380" w:lineRule="atLeast"/>
              <w:ind w:right="480"/>
              <w:rPr>
                <w:rFonts w:eastAsia="楷体_GB2312"/>
                <w:lang w:eastAsia="zh-CN"/>
              </w:rPr>
            </w:pPr>
          </w:p>
        </w:tc>
        <w:tc>
          <w:tcPr>
            <w:tcW w:w="1705" w:type="dxa"/>
          </w:tcPr>
          <w:p w14:paraId="6AB4790F" w14:textId="77777777" w:rsidR="00ED3C36" w:rsidRPr="009A7DAF" w:rsidRDefault="00ED3C36">
            <w:pPr>
              <w:spacing w:line="380" w:lineRule="atLeast"/>
              <w:ind w:right="480"/>
              <w:rPr>
                <w:rFonts w:eastAsia="楷体_GB2312"/>
                <w:lang w:eastAsia="zh-CN"/>
              </w:rPr>
            </w:pPr>
          </w:p>
        </w:tc>
        <w:tc>
          <w:tcPr>
            <w:tcW w:w="1705" w:type="dxa"/>
          </w:tcPr>
          <w:p w14:paraId="2895261E" w14:textId="77777777" w:rsidR="00ED3C36" w:rsidRPr="009A7DAF" w:rsidRDefault="00ED3C36">
            <w:pPr>
              <w:spacing w:line="380" w:lineRule="atLeast"/>
              <w:ind w:right="480"/>
              <w:rPr>
                <w:rFonts w:eastAsia="楷体_GB2312"/>
                <w:lang w:eastAsia="zh-CN"/>
              </w:rPr>
            </w:pPr>
          </w:p>
        </w:tc>
        <w:tc>
          <w:tcPr>
            <w:tcW w:w="1705" w:type="dxa"/>
          </w:tcPr>
          <w:p w14:paraId="7CE4156D" w14:textId="77777777" w:rsidR="00ED3C36" w:rsidRPr="009A7DAF" w:rsidRDefault="00ED3C36">
            <w:pPr>
              <w:spacing w:line="380" w:lineRule="atLeast"/>
              <w:ind w:right="480"/>
              <w:rPr>
                <w:rFonts w:eastAsia="楷体_GB2312"/>
                <w:lang w:eastAsia="zh-CN"/>
              </w:rPr>
            </w:pPr>
          </w:p>
        </w:tc>
      </w:tr>
    </w:tbl>
    <w:p w14:paraId="6C09F399" w14:textId="77777777" w:rsidR="00ED3C36" w:rsidRPr="009A7DAF" w:rsidRDefault="00ED3C36">
      <w:pPr>
        <w:spacing w:line="380" w:lineRule="atLeast"/>
        <w:ind w:left="-62" w:firstLineChars="200" w:firstLine="480"/>
        <w:rPr>
          <w:rFonts w:eastAsia="楷体_GB2312"/>
          <w:lang w:eastAsia="zh-CN"/>
        </w:rPr>
      </w:pPr>
      <w:r w:rsidRPr="009A7DAF">
        <w:rPr>
          <w:rFonts w:eastAsia="楷体_GB2312" w:hint="eastAsia"/>
        </w:rPr>
        <w:t>若无相反定义，本通知使用的词语和表述与</w:t>
      </w:r>
      <w:r w:rsidRPr="009A7DAF">
        <w:rPr>
          <w:rFonts w:eastAsia="楷体_GB2312"/>
          <w:lang w:eastAsia="zh-CN"/>
        </w:rPr>
        <w:t>“</w:t>
      </w:r>
      <w:r w:rsidRPr="009A7DAF">
        <w:rPr>
          <w:rFonts w:eastAsia="楷体_GB2312" w:hint="eastAsia"/>
        </w:rPr>
        <w:t>《</w:t>
      </w:r>
      <w:r w:rsidRPr="009A7DAF">
        <w:rPr>
          <w:rFonts w:eastAsia="楷体_GB2312" w:hint="eastAsia"/>
          <w:lang w:eastAsia="zh-CN"/>
        </w:rPr>
        <w:t>主</w:t>
      </w:r>
      <w:r w:rsidRPr="009A7DAF">
        <w:rPr>
          <w:rFonts w:eastAsia="楷体_GB2312" w:hint="eastAsia"/>
        </w:rPr>
        <w:t>定义表》</w:t>
      </w:r>
      <w:r w:rsidRPr="009A7DAF">
        <w:rPr>
          <w:rFonts w:eastAsia="楷体_GB2312"/>
        </w:rPr>
        <w:t>”</w:t>
      </w:r>
      <w:r w:rsidRPr="009A7DAF">
        <w:rPr>
          <w:rFonts w:eastAsia="楷体_GB2312" w:hint="eastAsia"/>
        </w:rPr>
        <w:t>、</w:t>
      </w:r>
      <w:r w:rsidRPr="009A7DAF">
        <w:rPr>
          <w:rFonts w:eastAsia="楷体_GB2312"/>
          <w:lang w:eastAsia="zh-CN"/>
        </w:rPr>
        <w:t>“</w:t>
      </w:r>
      <w:r w:rsidRPr="009A7DAF">
        <w:rPr>
          <w:rFonts w:eastAsia="楷体_GB2312" w:hint="eastAsia"/>
        </w:rPr>
        <w:t>《信托合同》</w:t>
      </w:r>
      <w:r w:rsidRPr="009A7DAF">
        <w:rPr>
          <w:rFonts w:eastAsia="楷体_GB2312"/>
        </w:rPr>
        <w:t>”</w:t>
      </w:r>
      <w:r w:rsidRPr="009A7DAF">
        <w:rPr>
          <w:rFonts w:eastAsia="楷体_GB2312" w:hint="eastAsia"/>
        </w:rPr>
        <w:t>中的相同词语和表述具有相同含义。</w:t>
      </w:r>
    </w:p>
    <w:p w14:paraId="54D32652" w14:textId="77777777" w:rsidR="00ED3C36" w:rsidRPr="009A7DAF" w:rsidRDefault="00ED3C36">
      <w:pPr>
        <w:spacing w:line="380" w:lineRule="atLeast"/>
        <w:ind w:left="-62" w:firstLineChars="200" w:firstLine="480"/>
        <w:rPr>
          <w:rFonts w:eastAsia="楷体_GB2312"/>
          <w:lang w:eastAsia="zh-CN"/>
        </w:rPr>
      </w:pPr>
    </w:p>
    <w:p w14:paraId="43720DCD" w14:textId="77777777" w:rsidR="00ED3C36" w:rsidRPr="009A7DAF" w:rsidRDefault="00ED3C36" w:rsidP="005A7C36">
      <w:pPr>
        <w:spacing w:line="380" w:lineRule="atLeast"/>
        <w:ind w:leftChars="100" w:left="240"/>
        <w:jc w:val="right"/>
        <w:rPr>
          <w:rFonts w:eastAsia="楷体_GB2312"/>
        </w:rPr>
      </w:pPr>
      <w:r w:rsidRPr="009A7DAF">
        <w:rPr>
          <w:rFonts w:eastAsia="楷体_GB2312" w:hint="eastAsia"/>
        </w:rPr>
        <w:t>受托人：</w:t>
      </w:r>
      <w:r w:rsidRPr="009A7DAF">
        <w:rPr>
          <w:rFonts w:eastAsia="楷体_GB2312" w:hint="eastAsia"/>
          <w:lang w:eastAsia="zh-CN"/>
        </w:rPr>
        <w:t>交银国际信托有限公司</w:t>
      </w:r>
      <w:r w:rsidRPr="009A7DAF">
        <w:rPr>
          <w:rFonts w:eastAsia="楷体_GB2312" w:hint="eastAsia"/>
        </w:rPr>
        <w:t>（公章）</w:t>
      </w:r>
    </w:p>
    <w:p w14:paraId="09884E8A" w14:textId="77777777" w:rsidR="00ED3C36" w:rsidRPr="009A7DAF" w:rsidRDefault="00ED3C36">
      <w:pPr>
        <w:spacing w:line="380" w:lineRule="atLeast"/>
        <w:ind w:left="3780" w:right="480"/>
        <w:jc w:val="center"/>
        <w:rPr>
          <w:rFonts w:eastAsia="楷体_GB2312"/>
        </w:rPr>
      </w:pPr>
      <w:r w:rsidRPr="009A7DAF">
        <w:rPr>
          <w:rFonts w:eastAsia="楷体_GB2312" w:hint="eastAsia"/>
        </w:rPr>
        <w:t>法定代表人或授权代理人（签章）：【】年【】月【】日</w:t>
      </w:r>
    </w:p>
    <w:p w14:paraId="4D39A82C" w14:textId="77777777" w:rsidR="00ED3C36" w:rsidRPr="009A7DAF" w:rsidRDefault="00ED3C36">
      <w:pPr>
        <w:pStyle w:val="Heading1"/>
        <w:rPr>
          <w:rFonts w:eastAsia="楷体_GB2312"/>
          <w:b w:val="0"/>
          <w:sz w:val="24"/>
          <w:szCs w:val="24"/>
        </w:rPr>
      </w:pPr>
      <w:r w:rsidRPr="009A7DAF">
        <w:rPr>
          <w:rFonts w:eastAsia="楷体_GB2312"/>
          <w:lang w:eastAsia="zh-CN"/>
        </w:rPr>
        <w:br w:type="page"/>
      </w:r>
      <w:bookmarkStart w:id="1017" w:name="_Toc417048734"/>
      <w:bookmarkStart w:id="1018" w:name="_Toc443651180"/>
      <w:r w:rsidRPr="009A7DAF">
        <w:rPr>
          <w:rFonts w:eastAsia="楷体_GB2312" w:hint="eastAsia"/>
          <w:sz w:val="24"/>
          <w:szCs w:val="24"/>
        </w:rPr>
        <w:lastRenderedPageBreak/>
        <w:t>附件</w:t>
      </w:r>
      <w:r w:rsidRPr="009A7DAF">
        <w:rPr>
          <w:rFonts w:eastAsia="楷体_GB2312" w:hint="eastAsia"/>
          <w:sz w:val="24"/>
          <w:szCs w:val="24"/>
          <w:lang w:eastAsia="zh-CN"/>
        </w:rPr>
        <w:t>四</w:t>
      </w:r>
      <w:r w:rsidRPr="009A7DAF">
        <w:rPr>
          <w:rFonts w:eastAsia="楷体_GB2312" w:hint="eastAsia"/>
          <w:sz w:val="24"/>
          <w:szCs w:val="24"/>
        </w:rPr>
        <w:t>：《清仓回购通知书》格式</w:t>
      </w:r>
      <w:bookmarkEnd w:id="1014"/>
      <w:bookmarkEnd w:id="1017"/>
      <w:bookmarkEnd w:id="1018"/>
    </w:p>
    <w:p w14:paraId="37F587FC" w14:textId="77777777" w:rsidR="00ED3C36" w:rsidRPr="009A7DAF" w:rsidRDefault="00ED3C36">
      <w:pPr>
        <w:spacing w:line="380" w:lineRule="atLeast"/>
        <w:rPr>
          <w:rFonts w:eastAsia="楷体_GB2312"/>
        </w:rPr>
      </w:pPr>
    </w:p>
    <w:p w14:paraId="616EACE1" w14:textId="77777777" w:rsidR="00ED3C36" w:rsidRPr="009A7DAF" w:rsidRDefault="00ED3C36">
      <w:pPr>
        <w:spacing w:line="380" w:lineRule="atLeast"/>
        <w:jc w:val="center"/>
        <w:rPr>
          <w:rFonts w:eastAsia="楷体_GB2312"/>
          <w:sz w:val="28"/>
          <w:szCs w:val="28"/>
        </w:rPr>
      </w:pPr>
      <w:r w:rsidRPr="009A7DAF">
        <w:rPr>
          <w:rFonts w:eastAsia="楷体_GB2312" w:hint="eastAsia"/>
          <w:b/>
          <w:sz w:val="28"/>
          <w:szCs w:val="28"/>
        </w:rPr>
        <w:t>清仓回购通知书</w:t>
      </w:r>
    </w:p>
    <w:p w14:paraId="6DEB27E0" w14:textId="77777777" w:rsidR="00ED3C36" w:rsidRPr="009A7DAF" w:rsidRDefault="00ED3C36">
      <w:pPr>
        <w:spacing w:line="380" w:lineRule="atLeast"/>
        <w:rPr>
          <w:rFonts w:eastAsia="楷体_GB2312"/>
        </w:rPr>
      </w:pPr>
    </w:p>
    <w:p w14:paraId="7165AB0B" w14:textId="77777777" w:rsidR="00ED3C36" w:rsidRPr="009A7DAF" w:rsidRDefault="00ED3C36">
      <w:pPr>
        <w:spacing w:line="380" w:lineRule="atLeast"/>
        <w:rPr>
          <w:rFonts w:eastAsia="楷体_GB2312"/>
        </w:rPr>
      </w:pPr>
      <w:r w:rsidRPr="009A7DAF">
        <w:rPr>
          <w:rFonts w:eastAsia="楷体_GB2312" w:hint="eastAsia"/>
        </w:rPr>
        <w:t>致：</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w:t>
      </w:r>
    </w:p>
    <w:p w14:paraId="645FA9C6" w14:textId="77777777" w:rsidR="00ED3C36" w:rsidRPr="009A7DAF" w:rsidRDefault="00ED3C36">
      <w:pPr>
        <w:spacing w:line="380" w:lineRule="atLeast"/>
        <w:rPr>
          <w:rFonts w:eastAsia="楷体_GB2312"/>
        </w:rPr>
      </w:pPr>
      <w:r w:rsidRPr="009A7DAF">
        <w:rPr>
          <w:rFonts w:eastAsia="楷体_GB2312" w:hint="eastAsia"/>
        </w:rPr>
        <w:t>抄送：</w:t>
      </w:r>
      <w:r w:rsidRPr="009A7DAF">
        <w:rPr>
          <w:rFonts w:eastAsia="楷体_GB2312" w:hint="eastAsia"/>
          <w:lang w:eastAsia="zh-CN"/>
        </w:rPr>
        <w:t>中诚信国际信用评级有限责任公司</w:t>
      </w:r>
      <w:r w:rsidRPr="009A7DAF">
        <w:rPr>
          <w:rFonts w:eastAsia="楷体_GB2312" w:hint="eastAsia"/>
        </w:rPr>
        <w:t>和中债资信评估有限责任公司（</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w:t>
      </w:r>
    </w:p>
    <w:p w14:paraId="4500F69B" w14:textId="77777777" w:rsidR="00ED3C36" w:rsidRPr="009A7DAF" w:rsidRDefault="00ED3C36">
      <w:pPr>
        <w:spacing w:line="380" w:lineRule="atLeast"/>
        <w:rPr>
          <w:rFonts w:eastAsia="楷体_GB2312"/>
        </w:rPr>
      </w:pPr>
      <w:r w:rsidRPr="009A7DAF">
        <w:rPr>
          <w:rFonts w:eastAsia="楷体_GB2312" w:hint="eastAsia"/>
        </w:rPr>
        <w:t>日期：</w:t>
      </w:r>
      <w:r w:rsidRPr="009A7DAF">
        <w:rPr>
          <w:rFonts w:eastAsia="楷体_GB2312"/>
        </w:rPr>
        <w:t>_______________</w:t>
      </w:r>
    </w:p>
    <w:p w14:paraId="510184CE" w14:textId="77777777" w:rsidR="00ED3C36" w:rsidRPr="009A7DAF" w:rsidRDefault="00ED3C36">
      <w:pPr>
        <w:spacing w:line="380" w:lineRule="atLeast"/>
        <w:rPr>
          <w:rFonts w:eastAsia="楷体_GB2312"/>
        </w:rPr>
      </w:pPr>
    </w:p>
    <w:p w14:paraId="4250AD46"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签署的编号为</w:t>
      </w:r>
      <w:r w:rsidR="00047439">
        <w:rPr>
          <w:rFonts w:eastAsia="楷体_GB2312"/>
        </w:rPr>
        <w:t>【信托合同编号】</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）的约定，本</w:t>
      </w:r>
      <w:r w:rsidRPr="009A7DAF">
        <w:rPr>
          <w:rFonts w:eastAsia="楷体_GB2312" w:hint="eastAsia"/>
          <w:lang w:eastAsia="zh-CN"/>
        </w:rPr>
        <w:t>行</w:t>
      </w:r>
      <w:r w:rsidRPr="009A7DAF">
        <w:rPr>
          <w:rFonts w:eastAsia="楷体_GB2312" w:hint="eastAsia"/>
        </w:rPr>
        <w:t>（作为</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）向贵公司（作为</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）通知如下：</w:t>
      </w:r>
    </w:p>
    <w:p w14:paraId="2C14397D" w14:textId="77777777" w:rsidR="00ED3C36" w:rsidRPr="009A7DAF" w:rsidRDefault="00ED3C36">
      <w:pPr>
        <w:widowControl w:val="0"/>
        <w:numPr>
          <w:ilvl w:val="0"/>
          <w:numId w:val="40"/>
        </w:numPr>
        <w:spacing w:line="380" w:lineRule="atLeast"/>
        <w:jc w:val="both"/>
        <w:rPr>
          <w:rFonts w:eastAsia="楷体_GB2312"/>
        </w:rPr>
      </w:pPr>
      <w:r w:rsidRPr="009A7DAF">
        <w:rPr>
          <w:rFonts w:eastAsia="楷体_GB2312" w:hint="eastAsia"/>
        </w:rPr>
        <w:t>本公司拟按照《信托合同》第</w:t>
      </w:r>
      <w:r w:rsidRPr="009A7DAF">
        <w:fldChar w:fldCharType="begin"/>
      </w:r>
      <w:r w:rsidRPr="009A7DAF">
        <w:instrText xml:space="preserve"> REF _Ref332383683 \r \h  \* MERGEFORMAT </w:instrText>
      </w:r>
      <w:r w:rsidRPr="009A7DAF">
        <w:fldChar w:fldCharType="separate"/>
      </w:r>
      <w:r w:rsidR="0039189E" w:rsidRPr="009A7DAF">
        <w:t>5</w:t>
      </w:r>
      <w:r w:rsidRPr="009A7DAF">
        <w:fldChar w:fldCharType="end"/>
      </w:r>
      <w:r w:rsidRPr="009A7DAF">
        <w:rPr>
          <w:rFonts w:eastAsia="楷体_GB2312" w:hint="eastAsia"/>
        </w:rPr>
        <w:t>条的规定</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资产池</w:t>
      </w:r>
      <w:r w:rsidRPr="009A7DAF">
        <w:rPr>
          <w:rFonts w:eastAsia="楷体_GB2312"/>
        </w:rPr>
        <w:t>”</w:t>
      </w:r>
      <w:r w:rsidRPr="009A7DAF">
        <w:rPr>
          <w:rFonts w:eastAsia="楷体_GB2312" w:hint="eastAsia"/>
        </w:rPr>
        <w:t>；</w:t>
      </w:r>
    </w:p>
    <w:p w14:paraId="1EEE28D5" w14:textId="77777777" w:rsidR="00ED3C36" w:rsidRPr="009A7DAF" w:rsidRDefault="00ED3C36">
      <w:pPr>
        <w:widowControl w:val="0"/>
        <w:numPr>
          <w:ilvl w:val="0"/>
          <w:numId w:val="40"/>
        </w:numPr>
        <w:spacing w:line="380" w:lineRule="atLeast"/>
        <w:jc w:val="both"/>
        <w:rPr>
          <w:rFonts w:eastAsia="楷体_GB2312"/>
        </w:rPr>
      </w:pPr>
      <w:r w:rsidRPr="009A7DAF">
        <w:rPr>
          <w:rFonts w:eastAsia="楷体_GB2312" w:hint="eastAsia"/>
        </w:rPr>
        <w:t>本公司发出本《清仓回购通知书》所在的</w:t>
      </w:r>
      <w:r w:rsidRPr="009A7DAF">
        <w:rPr>
          <w:rFonts w:eastAsia="楷体_GB2312"/>
        </w:rPr>
        <w:t>“</w:t>
      </w:r>
      <w:r w:rsidRPr="009A7DAF">
        <w:rPr>
          <w:rFonts w:eastAsia="楷体_GB2312" w:hint="eastAsia"/>
        </w:rPr>
        <w:t>收款期间</w:t>
      </w:r>
      <w:r w:rsidRPr="009A7DAF">
        <w:rPr>
          <w:rFonts w:eastAsia="楷体_GB2312"/>
        </w:rPr>
        <w:t>”</w:t>
      </w:r>
      <w:r w:rsidRPr="009A7DAF">
        <w:rPr>
          <w:rFonts w:eastAsia="楷体_GB2312" w:hint="eastAsia"/>
        </w:rPr>
        <w:t>是指【</w:t>
      </w:r>
      <w:r w:rsidR="009D70B5">
        <w:rPr>
          <w:rFonts w:eastAsia="楷体_GB2312" w:hint="eastAsia"/>
          <w:lang w:eastAsia="zh-CN"/>
        </w:rPr>
        <w:t xml:space="preserve">   </w:t>
      </w:r>
      <w:r w:rsidR="009D70B5">
        <w:rPr>
          <w:rFonts w:eastAsia="楷体_GB2312"/>
          <w:lang w:eastAsia="zh-CN"/>
        </w:rPr>
        <w:t xml:space="preserve"> </w:t>
      </w:r>
      <w:r w:rsidRPr="009A7DAF">
        <w:rPr>
          <w:rFonts w:eastAsia="楷体_GB2312" w:hint="eastAsia"/>
        </w:rPr>
        <w:t>】年【</w:t>
      </w:r>
      <w:r w:rsidR="009D70B5">
        <w:rPr>
          <w:rFonts w:eastAsia="楷体_GB2312" w:hint="eastAsia"/>
          <w:lang w:eastAsia="zh-CN"/>
        </w:rPr>
        <w:t xml:space="preserve"> </w:t>
      </w:r>
      <w:r w:rsidR="009D70B5">
        <w:rPr>
          <w:rFonts w:eastAsia="楷体_GB2312"/>
          <w:lang w:eastAsia="zh-CN"/>
        </w:rPr>
        <w:t xml:space="preserve"> </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r w:rsidRPr="009A7DAF">
        <w:rPr>
          <w:rFonts w:eastAsia="楷体_GB2312" w:hint="eastAsia"/>
          <w:lang w:eastAsia="zh-CN"/>
        </w:rPr>
        <w:t>不</w:t>
      </w:r>
      <w:r w:rsidRPr="009A7DAF">
        <w:rPr>
          <w:rFonts w:eastAsia="楷体_GB2312" w:hint="eastAsia"/>
        </w:rPr>
        <w:t>含该日）至【</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】日（含该日）的期间；</w:t>
      </w:r>
    </w:p>
    <w:p w14:paraId="31A1449A" w14:textId="77777777" w:rsidR="00ED3C36" w:rsidRPr="009A7DAF" w:rsidRDefault="00ED3C36">
      <w:pPr>
        <w:widowControl w:val="0"/>
        <w:numPr>
          <w:ilvl w:val="0"/>
          <w:numId w:val="40"/>
        </w:numPr>
        <w:spacing w:line="380" w:lineRule="atLeast"/>
        <w:jc w:val="both"/>
        <w:rPr>
          <w:rFonts w:eastAsia="楷体_GB2312"/>
        </w:rPr>
      </w:pPr>
      <w:r w:rsidRPr="009A7DAF">
        <w:rPr>
          <w:rFonts w:eastAsia="楷体_GB2312" w:hint="eastAsia"/>
        </w:rPr>
        <w:t>本次</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的清仓回购价款支付时间不晚于【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】日（即不晚于发出《清仓回购通知书》所在</w:t>
      </w:r>
      <w:r w:rsidRPr="009A7DAF">
        <w:rPr>
          <w:rFonts w:eastAsia="楷体_GB2312"/>
        </w:rPr>
        <w:t>“</w:t>
      </w:r>
      <w:r w:rsidRPr="009A7DAF">
        <w:rPr>
          <w:rFonts w:eastAsia="楷体_GB2312" w:hint="eastAsia"/>
        </w:rPr>
        <w:t>收款期间</w:t>
      </w:r>
      <w:r w:rsidRPr="009A7DAF">
        <w:rPr>
          <w:rFonts w:eastAsia="楷体_GB2312"/>
        </w:rPr>
        <w:t>”</w:t>
      </w:r>
      <w:r w:rsidRPr="009A7DAF">
        <w:rPr>
          <w:rFonts w:eastAsia="楷体_GB2312" w:hint="eastAsia"/>
        </w:rPr>
        <w:t>结束后的第一个</w:t>
      </w:r>
      <w:r w:rsidRPr="009A7DAF">
        <w:rPr>
          <w:rFonts w:eastAsia="楷体_GB2312"/>
        </w:rPr>
        <w:t>“</w:t>
      </w:r>
      <w:r w:rsidRPr="009A7DAF">
        <w:rPr>
          <w:rFonts w:eastAsia="楷体_GB2312" w:hint="eastAsia"/>
        </w:rPr>
        <w:t>回收款转付日</w:t>
      </w:r>
      <w:r w:rsidRPr="009A7DAF">
        <w:rPr>
          <w:rFonts w:eastAsia="楷体_GB2312"/>
        </w:rPr>
        <w:t>”</w:t>
      </w:r>
      <w:r w:rsidRPr="009A7DAF">
        <w:rPr>
          <w:rFonts w:eastAsia="楷体_GB2312" w:hint="eastAsia"/>
        </w:rPr>
        <w:t>）；</w:t>
      </w:r>
    </w:p>
    <w:p w14:paraId="12D19DE4" w14:textId="77777777" w:rsidR="00ED3C36" w:rsidRPr="009A7DAF" w:rsidRDefault="00ED3C36">
      <w:pPr>
        <w:widowControl w:val="0"/>
        <w:numPr>
          <w:ilvl w:val="0"/>
          <w:numId w:val="40"/>
        </w:numPr>
        <w:spacing w:line="380" w:lineRule="atLeast"/>
        <w:jc w:val="both"/>
        <w:rPr>
          <w:rFonts w:eastAsia="楷体_GB2312"/>
        </w:rPr>
      </w:pPr>
      <w:r w:rsidRPr="009A7DAF">
        <w:rPr>
          <w:rFonts w:eastAsia="楷体_GB2312" w:hint="eastAsia"/>
        </w:rPr>
        <w:t>本次</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的</w:t>
      </w:r>
      <w:r w:rsidRPr="009A7DAF">
        <w:rPr>
          <w:rFonts w:eastAsia="楷体_GB2312"/>
        </w:rPr>
        <w:t>“</w:t>
      </w:r>
      <w:r w:rsidRPr="009A7DAF">
        <w:rPr>
          <w:rFonts w:eastAsia="楷体_GB2312" w:hint="eastAsia"/>
        </w:rPr>
        <w:t>回购起算日</w:t>
      </w:r>
      <w:r w:rsidRPr="009A7DAF">
        <w:rPr>
          <w:rFonts w:eastAsia="楷体_GB2312"/>
        </w:rPr>
        <w:t>”</w:t>
      </w:r>
      <w:r w:rsidRPr="009A7DAF">
        <w:rPr>
          <w:rFonts w:eastAsia="楷体_GB2312" w:hint="eastAsia"/>
        </w:rPr>
        <w:t>系指【</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0EA2F46B" w14:textId="77777777" w:rsidR="00ED3C36" w:rsidRPr="009A7DAF" w:rsidRDefault="00ED3C36">
      <w:pPr>
        <w:spacing w:line="380" w:lineRule="atLeast"/>
        <w:ind w:left="-62" w:firstLineChars="200" w:firstLine="480"/>
        <w:rPr>
          <w:rFonts w:eastAsia="楷体_GB2312"/>
        </w:rPr>
      </w:pPr>
    </w:p>
    <w:p w14:paraId="1C877661"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若无相反定义，本通知使用的词语和表述与</w:t>
      </w:r>
      <w:r w:rsidRPr="009A7DAF">
        <w:rPr>
          <w:rFonts w:eastAsia="楷体_GB2312"/>
        </w:rPr>
        <w:t>“</w:t>
      </w:r>
      <w:r w:rsidRPr="009A7DAF">
        <w:rPr>
          <w:rFonts w:eastAsia="楷体_GB2312" w:hint="eastAsia"/>
        </w:rPr>
        <w:t>《</w:t>
      </w:r>
      <w:r w:rsidRPr="009A7DAF">
        <w:rPr>
          <w:rFonts w:eastAsia="楷体_GB2312" w:hint="eastAsia"/>
          <w:lang w:eastAsia="zh-CN"/>
        </w:rPr>
        <w:t>主</w:t>
      </w:r>
      <w:r w:rsidRPr="009A7DAF">
        <w:rPr>
          <w:rFonts w:eastAsia="楷体_GB2312" w:hint="eastAsia"/>
        </w:rPr>
        <w:t>定义表》</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中的相同词语和表述具有相同含义。</w:t>
      </w:r>
    </w:p>
    <w:p w14:paraId="13D521FC" w14:textId="77777777" w:rsidR="00ED3C36" w:rsidRPr="009A7DAF" w:rsidRDefault="00ED3C36">
      <w:pPr>
        <w:spacing w:line="380" w:lineRule="atLeast"/>
        <w:rPr>
          <w:rFonts w:eastAsia="楷体_GB2312"/>
          <w:b/>
          <w:sz w:val="28"/>
          <w:szCs w:val="28"/>
        </w:rPr>
      </w:pPr>
    </w:p>
    <w:p w14:paraId="7285839B" w14:textId="77777777" w:rsidR="00ED3C36" w:rsidRPr="009A7DAF" w:rsidRDefault="00ED3C36" w:rsidP="005A7C36">
      <w:pPr>
        <w:spacing w:line="380" w:lineRule="atLeast"/>
        <w:ind w:leftChars="100" w:left="240"/>
        <w:jc w:val="right"/>
        <w:rPr>
          <w:rFonts w:eastAsia="楷体_GB2312"/>
        </w:rPr>
      </w:pPr>
      <w:r w:rsidRPr="009A7DAF">
        <w:rPr>
          <w:rFonts w:eastAsia="楷体_GB2312" w:hint="eastAsia"/>
        </w:rPr>
        <w:t>委托人：</w:t>
      </w:r>
      <w:r w:rsidR="00047439">
        <w:rPr>
          <w:rFonts w:eastAsia="楷体_GB2312" w:hint="eastAsia"/>
          <w:lang w:eastAsia="zh-CN"/>
        </w:rPr>
        <w:t>苏州银行股份有限公司</w:t>
      </w:r>
      <w:r w:rsidRPr="009A7DAF">
        <w:rPr>
          <w:rFonts w:eastAsia="楷体_GB2312" w:hint="eastAsia"/>
        </w:rPr>
        <w:t>（公章）</w:t>
      </w:r>
    </w:p>
    <w:p w14:paraId="0716C0F5" w14:textId="77777777" w:rsidR="00ED3C36" w:rsidRPr="009A7DAF" w:rsidRDefault="00ED3C36">
      <w:pPr>
        <w:spacing w:line="380" w:lineRule="atLeast"/>
        <w:ind w:left="3780" w:right="480"/>
        <w:jc w:val="center"/>
        <w:rPr>
          <w:rFonts w:eastAsia="楷体_GB2312"/>
        </w:rPr>
      </w:pPr>
      <w:r w:rsidRPr="009A7DAF">
        <w:rPr>
          <w:rFonts w:eastAsia="楷体_GB2312" w:hint="eastAsia"/>
        </w:rPr>
        <w:t>法定代表人或授权代理人（签章）：</w:t>
      </w:r>
    </w:p>
    <w:p w14:paraId="0EF51CFF" w14:textId="77777777" w:rsidR="00ED3C36" w:rsidRPr="009A7DAF" w:rsidRDefault="00ED3C36">
      <w:pPr>
        <w:spacing w:line="380" w:lineRule="atLeast"/>
        <w:ind w:left="3780" w:right="480"/>
        <w:jc w:val="center"/>
        <w:rPr>
          <w:rFonts w:eastAsia="楷体_GB2312"/>
        </w:rPr>
      </w:pPr>
      <w:r w:rsidRPr="009A7DAF">
        <w:rPr>
          <w:rFonts w:eastAsia="楷体_GB2312" w:hint="eastAsia"/>
        </w:rPr>
        <w:t>【</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6C6619A2" w14:textId="77777777" w:rsidR="00ED3C36" w:rsidRPr="009A7DAF" w:rsidRDefault="00ED3C36">
      <w:pPr>
        <w:spacing w:line="380" w:lineRule="atLeast"/>
        <w:ind w:right="480"/>
        <w:rPr>
          <w:rFonts w:eastAsia="楷体_GB2312"/>
        </w:rPr>
      </w:pPr>
    </w:p>
    <w:p w14:paraId="23F24221" w14:textId="77777777" w:rsidR="00ED3C36" w:rsidRPr="009A7DAF" w:rsidRDefault="00ED3C36">
      <w:pPr>
        <w:spacing w:line="380" w:lineRule="atLeast"/>
        <w:ind w:right="480"/>
        <w:outlineLvl w:val="0"/>
        <w:rPr>
          <w:rFonts w:eastAsia="楷体_GB2312"/>
          <w:b/>
        </w:rPr>
      </w:pPr>
      <w:r w:rsidRPr="009A7DAF">
        <w:rPr>
          <w:rFonts w:eastAsia="楷体_GB2312"/>
        </w:rPr>
        <w:br w:type="page"/>
      </w:r>
      <w:bookmarkStart w:id="1019" w:name="_Toc331764789"/>
      <w:bookmarkStart w:id="1020" w:name="_Toc417048735"/>
      <w:bookmarkStart w:id="1021" w:name="_Toc443651181"/>
      <w:r w:rsidRPr="009A7DAF">
        <w:rPr>
          <w:rFonts w:eastAsia="楷体_GB2312" w:hint="eastAsia"/>
          <w:b/>
        </w:rPr>
        <w:lastRenderedPageBreak/>
        <w:t>附件</w:t>
      </w:r>
      <w:r w:rsidRPr="009A7DAF">
        <w:rPr>
          <w:rFonts w:eastAsia="楷体_GB2312" w:hint="eastAsia"/>
          <w:b/>
          <w:lang w:eastAsia="zh-CN"/>
        </w:rPr>
        <w:t>五</w:t>
      </w:r>
      <w:r w:rsidRPr="009A7DAF">
        <w:rPr>
          <w:rFonts w:eastAsia="楷体_GB2312" w:hint="eastAsia"/>
          <w:b/>
        </w:rPr>
        <w:t>：清仓回购要约通知格式</w:t>
      </w:r>
      <w:bookmarkEnd w:id="1019"/>
      <w:bookmarkEnd w:id="1020"/>
      <w:bookmarkEnd w:id="1021"/>
    </w:p>
    <w:p w14:paraId="1FDFC395" w14:textId="77777777" w:rsidR="00ED3C36" w:rsidRPr="009A7DAF" w:rsidRDefault="00ED3C36">
      <w:pPr>
        <w:spacing w:line="380" w:lineRule="atLeast"/>
        <w:rPr>
          <w:rFonts w:eastAsia="楷体_GB2312"/>
        </w:rPr>
      </w:pPr>
    </w:p>
    <w:p w14:paraId="665EEB91" w14:textId="77777777" w:rsidR="00ED3C36" w:rsidRPr="009A7DAF" w:rsidRDefault="00ED3C36">
      <w:pPr>
        <w:spacing w:line="380" w:lineRule="atLeast"/>
        <w:jc w:val="center"/>
        <w:rPr>
          <w:rFonts w:eastAsia="楷体_GB2312"/>
          <w:sz w:val="28"/>
          <w:szCs w:val="28"/>
        </w:rPr>
      </w:pPr>
      <w:r w:rsidRPr="009A7DAF">
        <w:rPr>
          <w:rFonts w:eastAsia="楷体_GB2312" w:hint="eastAsia"/>
          <w:b/>
          <w:sz w:val="28"/>
          <w:szCs w:val="28"/>
        </w:rPr>
        <w:t>清仓回购要约通知书</w:t>
      </w:r>
    </w:p>
    <w:p w14:paraId="627FFB9B" w14:textId="77777777" w:rsidR="00ED3C36" w:rsidRPr="009A7DAF" w:rsidRDefault="00ED3C36">
      <w:pPr>
        <w:spacing w:line="380" w:lineRule="atLeast"/>
        <w:rPr>
          <w:rFonts w:eastAsia="楷体_GB2312"/>
        </w:rPr>
      </w:pPr>
    </w:p>
    <w:p w14:paraId="62E452A8" w14:textId="77777777" w:rsidR="00ED3C36" w:rsidRPr="009A7DAF" w:rsidRDefault="00ED3C36">
      <w:pPr>
        <w:spacing w:line="380" w:lineRule="atLeast"/>
        <w:rPr>
          <w:rFonts w:eastAsia="楷体_GB2312"/>
        </w:rPr>
      </w:pPr>
      <w:r w:rsidRPr="009A7DAF">
        <w:rPr>
          <w:rFonts w:eastAsia="楷体_GB2312" w:hint="eastAsia"/>
        </w:rPr>
        <w:t>致：</w:t>
      </w:r>
      <w:r w:rsidR="00047439">
        <w:rPr>
          <w:rFonts w:eastAsia="楷体_GB2312" w:hint="eastAsia"/>
          <w:lang w:eastAsia="zh-CN"/>
        </w:rPr>
        <w:t>苏州银行股份有限公司</w:t>
      </w:r>
      <w:r w:rsidRPr="009A7DAF">
        <w:rPr>
          <w:rFonts w:eastAsia="楷体_GB2312" w:hint="eastAsia"/>
        </w:rPr>
        <w:t>（</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w:t>
      </w:r>
    </w:p>
    <w:p w14:paraId="6C43DFB4" w14:textId="77777777" w:rsidR="00ED3C36" w:rsidRPr="009A7DAF" w:rsidRDefault="00ED3C36">
      <w:pPr>
        <w:spacing w:line="380" w:lineRule="atLeast"/>
        <w:rPr>
          <w:rFonts w:eastAsia="楷体_GB2312"/>
        </w:rPr>
      </w:pPr>
      <w:r w:rsidRPr="009A7DAF">
        <w:rPr>
          <w:rFonts w:eastAsia="楷体_GB2312" w:hint="eastAsia"/>
        </w:rPr>
        <w:t>抄送：</w:t>
      </w:r>
      <w:r w:rsidRPr="009A7DAF">
        <w:rPr>
          <w:rFonts w:eastAsia="楷体_GB2312" w:hint="eastAsia"/>
          <w:lang w:eastAsia="zh-CN"/>
        </w:rPr>
        <w:t>中诚信国际信用评级有限责任公司和</w:t>
      </w:r>
      <w:r w:rsidRPr="009A7DAF">
        <w:rPr>
          <w:rFonts w:eastAsia="楷体_GB2312" w:hint="eastAsia"/>
        </w:rPr>
        <w:t>中债资信评估有限责任公司（</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w:t>
      </w:r>
    </w:p>
    <w:p w14:paraId="02E9F315" w14:textId="77777777" w:rsidR="00ED3C36" w:rsidRPr="009A7DAF" w:rsidRDefault="00ED3C36">
      <w:pPr>
        <w:spacing w:line="380" w:lineRule="atLeast"/>
        <w:rPr>
          <w:rFonts w:eastAsia="楷体_GB2312"/>
        </w:rPr>
      </w:pPr>
      <w:r w:rsidRPr="009A7DAF">
        <w:rPr>
          <w:rFonts w:eastAsia="楷体_GB2312" w:hint="eastAsia"/>
        </w:rPr>
        <w:t>日期：</w:t>
      </w:r>
      <w:r w:rsidRPr="009A7DAF">
        <w:rPr>
          <w:rFonts w:eastAsia="楷体_GB2312"/>
        </w:rPr>
        <w:t>_______________</w:t>
      </w:r>
    </w:p>
    <w:p w14:paraId="641F1550" w14:textId="77777777" w:rsidR="00ED3C36" w:rsidRPr="009A7DAF" w:rsidRDefault="00ED3C36">
      <w:pPr>
        <w:spacing w:line="380" w:lineRule="atLeast"/>
        <w:rPr>
          <w:rFonts w:eastAsia="楷体_GB2312"/>
        </w:rPr>
      </w:pPr>
    </w:p>
    <w:p w14:paraId="1781901C"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根据</w:t>
      </w:r>
      <w:r w:rsidRPr="009A7DAF">
        <w:rPr>
          <w:rFonts w:eastAsia="楷体_GB2312" w:hint="eastAsia"/>
          <w:lang w:eastAsia="zh-CN"/>
        </w:rPr>
        <w:t>交银国际信托有限公司</w:t>
      </w:r>
      <w:r w:rsidRPr="009A7DAF">
        <w:rPr>
          <w:rFonts w:eastAsia="楷体_GB2312" w:hint="eastAsia"/>
        </w:rPr>
        <w:t>与</w:t>
      </w:r>
      <w:r w:rsidR="00047439">
        <w:rPr>
          <w:rFonts w:eastAsia="楷体_GB2312" w:hint="eastAsia"/>
          <w:lang w:eastAsia="zh-CN"/>
        </w:rPr>
        <w:t>苏州银行股份有限公司</w:t>
      </w:r>
      <w:r w:rsidRPr="009A7DAF">
        <w:rPr>
          <w:rFonts w:eastAsia="楷体_GB2312" w:hint="eastAsia"/>
        </w:rPr>
        <w:t>签署的编号为</w:t>
      </w:r>
      <w:r w:rsidR="00047439">
        <w:rPr>
          <w:rFonts w:eastAsia="楷体_GB2312"/>
        </w:rPr>
        <w:t>【信托合同编号】</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）的约定，本公司（作为</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）向贵</w:t>
      </w:r>
      <w:r w:rsidRPr="009A7DAF">
        <w:rPr>
          <w:rFonts w:eastAsia="楷体_GB2312" w:hint="eastAsia"/>
          <w:lang w:eastAsia="zh-CN"/>
        </w:rPr>
        <w:t>行</w:t>
      </w:r>
      <w:r w:rsidRPr="009A7DAF">
        <w:rPr>
          <w:rFonts w:eastAsia="楷体_GB2312" w:hint="eastAsia"/>
        </w:rPr>
        <w:t>（作为</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）通知如下：</w:t>
      </w:r>
    </w:p>
    <w:p w14:paraId="608237D2"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hint="eastAsia"/>
        </w:rPr>
        <w:t>本公司已收到贵</w:t>
      </w:r>
      <w:r w:rsidRPr="009A7DAF">
        <w:rPr>
          <w:rFonts w:eastAsia="楷体_GB2312" w:hint="eastAsia"/>
          <w:lang w:eastAsia="zh-CN"/>
        </w:rPr>
        <w:t>行</w:t>
      </w:r>
      <w:r w:rsidRPr="009A7DAF">
        <w:rPr>
          <w:rFonts w:eastAsia="楷体_GB2312" w:hint="eastAsia"/>
        </w:rPr>
        <w:t>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】日发出的</w:t>
      </w:r>
      <w:r w:rsidRPr="009A7DAF">
        <w:rPr>
          <w:rFonts w:eastAsia="楷体_GB2312"/>
        </w:rPr>
        <w:t>“</w:t>
      </w:r>
      <w:r w:rsidRPr="009A7DAF">
        <w:rPr>
          <w:rFonts w:eastAsia="楷体_GB2312" w:hint="eastAsia"/>
        </w:rPr>
        <w:t>清仓回购通知书</w:t>
      </w:r>
      <w:r w:rsidRPr="009A7DAF">
        <w:rPr>
          <w:rFonts w:eastAsia="楷体_GB2312"/>
        </w:rPr>
        <w:t>”</w:t>
      </w:r>
      <w:r w:rsidRPr="009A7DAF">
        <w:rPr>
          <w:rFonts w:eastAsia="楷体_GB2312" w:hint="eastAsia"/>
        </w:rPr>
        <w:t>（见本通知附件）；</w:t>
      </w:r>
    </w:p>
    <w:p w14:paraId="7EA44F39"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rPr>
        <w:t>“</w:t>
      </w:r>
      <w:r w:rsidRPr="009A7DAF">
        <w:rPr>
          <w:rFonts w:eastAsia="楷体_GB2312" w:hint="eastAsia"/>
        </w:rPr>
        <w:t>清仓回购价格</w:t>
      </w:r>
      <w:r w:rsidRPr="009A7DAF">
        <w:rPr>
          <w:rFonts w:eastAsia="楷体_GB2312"/>
        </w:rPr>
        <w:t>”</w:t>
      </w:r>
      <w:r w:rsidRPr="009A7DAF">
        <w:rPr>
          <w:rFonts w:eastAsia="楷体_GB2312" w:hint="eastAsia"/>
        </w:rPr>
        <w:t>为【</w:t>
      </w:r>
      <w:r w:rsidR="009D70B5">
        <w:rPr>
          <w:rFonts w:eastAsia="楷体_GB2312" w:hint="eastAsia"/>
          <w:lang w:eastAsia="zh-CN"/>
        </w:rPr>
        <w:t xml:space="preserve">    </w:t>
      </w:r>
      <w:r w:rsidRPr="009A7DAF">
        <w:rPr>
          <w:rFonts w:eastAsia="楷体_GB2312" w:hint="eastAsia"/>
        </w:rPr>
        <w:t>】元；</w:t>
      </w:r>
    </w:p>
    <w:p w14:paraId="0080390B"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hint="eastAsia"/>
        </w:rPr>
        <w:t>在贵公司承诺后，本公司将自</w:t>
      </w:r>
      <w:r w:rsidRPr="009A7DAF">
        <w:rPr>
          <w:rFonts w:eastAsia="楷体_GB2312"/>
          <w:lang w:eastAsia="zh-CN"/>
        </w:rPr>
        <w:t>“</w:t>
      </w:r>
      <w:r w:rsidRPr="009A7DAF">
        <w:rPr>
          <w:rFonts w:eastAsia="楷体_GB2312" w:hint="eastAsia"/>
        </w:rPr>
        <w:t>回购起算日</w:t>
      </w:r>
      <w:r w:rsidRPr="009A7DAF">
        <w:rPr>
          <w:rFonts w:eastAsia="楷体_GB2312"/>
          <w:lang w:eastAsia="zh-CN"/>
        </w:rPr>
        <w:t>”“</w:t>
      </w:r>
      <w:r w:rsidRPr="009A7DAF">
        <w:rPr>
          <w:rFonts w:eastAsia="楷体_GB2312" w:hint="eastAsia"/>
          <w:lang w:eastAsia="zh-CN"/>
        </w:rPr>
        <w:t>回购时点</w:t>
      </w:r>
      <w:r w:rsidRPr="009A7DAF">
        <w:rPr>
          <w:rFonts w:eastAsia="楷体_GB2312"/>
          <w:lang w:eastAsia="zh-CN"/>
        </w:rPr>
        <w:t>”</w:t>
      </w:r>
      <w:r w:rsidRPr="009A7DAF">
        <w:rPr>
          <w:rFonts w:eastAsia="楷体_GB2312" w:hint="eastAsia"/>
        </w:rPr>
        <w:t>起信托项下全部剩余</w:t>
      </w:r>
      <w:r w:rsidRPr="009A7DAF">
        <w:rPr>
          <w:rFonts w:eastAsia="楷体_GB2312"/>
        </w:rPr>
        <w:t>“</w:t>
      </w:r>
      <w:r w:rsidRPr="009A7DAF">
        <w:rPr>
          <w:rFonts w:eastAsia="楷体_GB2312" w:hint="eastAsia"/>
        </w:rPr>
        <w:t>资产池</w:t>
      </w:r>
      <w:r w:rsidRPr="009A7DAF">
        <w:rPr>
          <w:rFonts w:eastAsia="楷体_GB2312"/>
        </w:rPr>
        <w:t>”</w:t>
      </w:r>
      <w:r w:rsidRPr="009A7DAF">
        <w:rPr>
          <w:rFonts w:eastAsia="楷体_GB2312" w:hint="eastAsia"/>
        </w:rPr>
        <w:t>出售给委托人，贵</w:t>
      </w:r>
      <w:r w:rsidRPr="009A7DAF">
        <w:rPr>
          <w:rFonts w:eastAsia="楷体_GB2312" w:hint="eastAsia"/>
          <w:lang w:eastAsia="zh-CN"/>
        </w:rPr>
        <w:t>行</w:t>
      </w:r>
      <w:r w:rsidRPr="009A7DAF">
        <w:rPr>
          <w:rFonts w:eastAsia="楷体_GB2312" w:hint="eastAsia"/>
        </w:rPr>
        <w:t>应不晚于【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】日（即不晚于发出《清仓回购通知书》所在</w:t>
      </w:r>
      <w:r w:rsidRPr="009A7DAF">
        <w:rPr>
          <w:rFonts w:eastAsia="楷体_GB2312"/>
        </w:rPr>
        <w:t>“</w:t>
      </w:r>
      <w:r w:rsidRPr="009A7DAF">
        <w:rPr>
          <w:rFonts w:eastAsia="楷体_GB2312" w:hint="eastAsia"/>
        </w:rPr>
        <w:t>收款期间</w:t>
      </w:r>
      <w:r w:rsidRPr="009A7DAF">
        <w:rPr>
          <w:rFonts w:eastAsia="楷体_GB2312"/>
        </w:rPr>
        <w:t>”</w:t>
      </w:r>
      <w:r w:rsidRPr="009A7DAF">
        <w:rPr>
          <w:rFonts w:eastAsia="楷体_GB2312" w:hint="eastAsia"/>
        </w:rPr>
        <w:t>结束后的第一个</w:t>
      </w:r>
      <w:r w:rsidRPr="009A7DAF">
        <w:rPr>
          <w:rFonts w:eastAsia="楷体_GB2312"/>
        </w:rPr>
        <w:t>“</w:t>
      </w:r>
      <w:r w:rsidRPr="009A7DAF">
        <w:rPr>
          <w:rFonts w:eastAsia="楷体_GB2312" w:hint="eastAsia"/>
        </w:rPr>
        <w:t>回收款转付日</w:t>
      </w:r>
      <w:r w:rsidRPr="009A7DAF">
        <w:rPr>
          <w:rFonts w:eastAsia="楷体_GB2312"/>
        </w:rPr>
        <w:t>”</w:t>
      </w:r>
      <w:r w:rsidRPr="009A7DAF">
        <w:rPr>
          <w:rFonts w:eastAsia="楷体_GB2312" w:hint="eastAsia"/>
        </w:rPr>
        <w:t>）将相当于</w:t>
      </w:r>
      <w:r w:rsidRPr="009A7DAF">
        <w:rPr>
          <w:rFonts w:eastAsia="楷体_GB2312"/>
        </w:rPr>
        <w:t>“</w:t>
      </w:r>
      <w:r w:rsidRPr="009A7DAF">
        <w:rPr>
          <w:rFonts w:eastAsia="楷体_GB2312" w:hint="eastAsia"/>
        </w:rPr>
        <w:t>清仓回购价格</w:t>
      </w:r>
      <w:r w:rsidRPr="009A7DAF">
        <w:rPr>
          <w:rFonts w:eastAsia="楷体_GB2312"/>
        </w:rPr>
        <w:t>”</w:t>
      </w:r>
      <w:r w:rsidRPr="009A7DAF">
        <w:rPr>
          <w:rFonts w:eastAsia="楷体_GB2312" w:hint="eastAsia"/>
        </w:rPr>
        <w:t>在扣除根据《信托合同》第</w:t>
      </w:r>
      <w:r w:rsidR="00642CEF">
        <w:fldChar w:fldCharType="begin"/>
      </w:r>
      <w:r w:rsidR="00642CEF">
        <w:instrText xml:space="preserve"> REF _Ref331596015 \r \h  \* MERGEFORMAT </w:instrText>
      </w:r>
      <w:r w:rsidR="00642CEF">
        <w:fldChar w:fldCharType="separate"/>
      </w:r>
      <w:r w:rsidRPr="009A7DAF">
        <w:rPr>
          <w:rFonts w:eastAsia="楷体_GB2312"/>
        </w:rPr>
        <w:t>5.5</w:t>
      </w:r>
      <w:r w:rsidR="00642CEF">
        <w:fldChar w:fldCharType="end"/>
      </w:r>
      <w:r w:rsidRPr="009A7DAF">
        <w:rPr>
          <w:rFonts w:eastAsia="楷体_GB2312" w:hint="eastAsia"/>
        </w:rPr>
        <w:t>款贵</w:t>
      </w:r>
      <w:r w:rsidRPr="009A7DAF">
        <w:rPr>
          <w:rFonts w:eastAsia="楷体_GB2312" w:hint="eastAsia"/>
          <w:lang w:eastAsia="zh-CN"/>
        </w:rPr>
        <w:t>行</w:t>
      </w:r>
      <w:r w:rsidRPr="009A7DAF">
        <w:rPr>
          <w:rFonts w:eastAsia="楷体_GB2312" w:hint="eastAsia"/>
        </w:rPr>
        <w:t>可扣除的款项后的资金，一次性支付至如下</w:t>
      </w: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，户名【</w:t>
      </w:r>
      <w:r w:rsidR="009D70B5">
        <w:rPr>
          <w:rFonts w:eastAsia="楷体_GB2312" w:hint="eastAsia"/>
          <w:lang w:eastAsia="zh-CN"/>
        </w:rPr>
        <w:t xml:space="preserve">    </w:t>
      </w:r>
      <w:r w:rsidRPr="009A7DAF">
        <w:rPr>
          <w:rFonts w:eastAsia="楷体_GB2312" w:hint="eastAsia"/>
        </w:rPr>
        <w:t>】，开户行【</w:t>
      </w:r>
      <w:r w:rsidR="009D70B5">
        <w:rPr>
          <w:rFonts w:eastAsia="楷体_GB2312" w:hint="eastAsia"/>
          <w:lang w:eastAsia="zh-CN"/>
        </w:rPr>
        <w:t xml:space="preserve">    </w:t>
      </w:r>
      <w:r w:rsidRPr="009A7DAF">
        <w:rPr>
          <w:rFonts w:eastAsia="楷体_GB2312" w:hint="eastAsia"/>
        </w:rPr>
        <w:t>】，账号【</w:t>
      </w:r>
      <w:r w:rsidR="009D70B5">
        <w:rPr>
          <w:rFonts w:eastAsia="楷体_GB2312" w:hint="eastAsia"/>
          <w:lang w:eastAsia="zh-CN"/>
        </w:rPr>
        <w:t xml:space="preserve">    </w:t>
      </w:r>
      <w:r w:rsidRPr="009A7DAF">
        <w:rPr>
          <w:rFonts w:eastAsia="楷体_GB2312" w:hint="eastAsia"/>
        </w:rPr>
        <w:t>】；</w:t>
      </w:r>
    </w:p>
    <w:p w14:paraId="52190DDF"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hint="eastAsia"/>
        </w:rPr>
        <w:t>贵</w:t>
      </w:r>
      <w:r w:rsidRPr="009A7DAF">
        <w:rPr>
          <w:rFonts w:eastAsia="楷体_GB2312" w:hint="eastAsia"/>
          <w:lang w:eastAsia="zh-CN"/>
        </w:rPr>
        <w:t>行</w:t>
      </w:r>
      <w:r w:rsidRPr="009A7DAF">
        <w:rPr>
          <w:rFonts w:eastAsia="楷体_GB2312" w:hint="eastAsia"/>
        </w:rPr>
        <w:t>发出《清仓回购通知书》所在的</w:t>
      </w:r>
      <w:r w:rsidRPr="009A7DAF">
        <w:rPr>
          <w:rFonts w:eastAsia="楷体_GB2312"/>
        </w:rPr>
        <w:t>“</w:t>
      </w:r>
      <w:r w:rsidRPr="009A7DAF">
        <w:rPr>
          <w:rFonts w:eastAsia="楷体_GB2312" w:hint="eastAsia"/>
        </w:rPr>
        <w:t>收款期间</w:t>
      </w:r>
      <w:r w:rsidRPr="009A7DAF">
        <w:rPr>
          <w:rFonts w:eastAsia="楷体_GB2312"/>
        </w:rPr>
        <w:t>”</w:t>
      </w:r>
      <w:r w:rsidRPr="009A7DAF">
        <w:rPr>
          <w:rFonts w:eastAsia="楷体_GB2312" w:hint="eastAsia"/>
        </w:rPr>
        <w:t>是指【</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r w:rsidRPr="009A7DAF">
        <w:rPr>
          <w:rFonts w:eastAsia="楷体_GB2312" w:hint="eastAsia"/>
          <w:lang w:eastAsia="zh-CN"/>
        </w:rPr>
        <w:t>不</w:t>
      </w:r>
      <w:r w:rsidRPr="009A7DAF">
        <w:rPr>
          <w:rFonts w:eastAsia="楷体_GB2312" w:hint="eastAsia"/>
        </w:rPr>
        <w:t>含该日）至【</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】日（含该日）；</w:t>
      </w:r>
    </w:p>
    <w:p w14:paraId="26360AAB"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hint="eastAsia"/>
        </w:rPr>
        <w:t>本次</w:t>
      </w:r>
      <w:r w:rsidRPr="009A7DAF">
        <w:rPr>
          <w:rFonts w:eastAsia="楷体_GB2312"/>
        </w:rPr>
        <w:t>“</w:t>
      </w:r>
      <w:r w:rsidRPr="009A7DAF">
        <w:rPr>
          <w:rFonts w:eastAsia="楷体_GB2312" w:hint="eastAsia"/>
        </w:rPr>
        <w:t>清仓回购</w:t>
      </w:r>
      <w:r w:rsidRPr="009A7DAF">
        <w:rPr>
          <w:rFonts w:eastAsia="楷体_GB2312"/>
        </w:rPr>
        <w:t>”</w:t>
      </w:r>
      <w:r w:rsidRPr="009A7DAF">
        <w:rPr>
          <w:rFonts w:eastAsia="楷体_GB2312" w:hint="eastAsia"/>
        </w:rPr>
        <w:t>的</w:t>
      </w:r>
      <w:r w:rsidRPr="009A7DAF">
        <w:rPr>
          <w:rFonts w:eastAsia="楷体_GB2312"/>
        </w:rPr>
        <w:t>“</w:t>
      </w:r>
      <w:r w:rsidRPr="009A7DAF">
        <w:rPr>
          <w:rFonts w:eastAsia="楷体_GB2312" w:hint="eastAsia"/>
        </w:rPr>
        <w:t>回购起算日</w:t>
      </w:r>
      <w:r w:rsidRPr="009A7DAF">
        <w:rPr>
          <w:rFonts w:eastAsia="楷体_GB2312"/>
        </w:rPr>
        <w:t>”</w:t>
      </w:r>
      <w:r w:rsidRPr="009A7DAF">
        <w:rPr>
          <w:rFonts w:eastAsia="楷体_GB2312" w:hint="eastAsia"/>
        </w:rPr>
        <w:t>系指【</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0243FB38" w14:textId="77777777" w:rsidR="00ED3C36" w:rsidRPr="009A7DAF" w:rsidRDefault="00ED3C36">
      <w:pPr>
        <w:widowControl w:val="0"/>
        <w:numPr>
          <w:ilvl w:val="0"/>
          <w:numId w:val="41"/>
        </w:numPr>
        <w:spacing w:line="380" w:lineRule="atLeast"/>
        <w:jc w:val="both"/>
        <w:rPr>
          <w:rFonts w:eastAsia="楷体_GB2312"/>
        </w:rPr>
      </w:pPr>
      <w:r w:rsidRPr="009A7DAF">
        <w:rPr>
          <w:rFonts w:eastAsia="楷体_GB2312" w:hint="eastAsia"/>
        </w:rPr>
        <w:t>贵</w:t>
      </w:r>
      <w:r w:rsidRPr="009A7DAF">
        <w:rPr>
          <w:rFonts w:eastAsia="楷体_GB2312" w:hint="eastAsia"/>
          <w:lang w:eastAsia="zh-CN"/>
        </w:rPr>
        <w:t>行</w:t>
      </w:r>
      <w:r w:rsidRPr="009A7DAF">
        <w:rPr>
          <w:rFonts w:eastAsia="楷体_GB2312" w:hint="eastAsia"/>
        </w:rPr>
        <w:t>如欲同意接受本要约，应于收到本要约后</w:t>
      </w:r>
      <w:r w:rsidRPr="009A7DAF">
        <w:rPr>
          <w:rFonts w:eastAsia="楷体_GB2312"/>
        </w:rPr>
        <w:t>2</w:t>
      </w:r>
      <w:r w:rsidRPr="009A7DAF">
        <w:rPr>
          <w:rFonts w:eastAsia="楷体_GB2312" w:hint="eastAsia"/>
        </w:rPr>
        <w:t>个</w:t>
      </w:r>
      <w:r w:rsidRPr="009A7DAF">
        <w:rPr>
          <w:rFonts w:eastAsia="楷体_GB2312"/>
        </w:rPr>
        <w:t>“</w:t>
      </w:r>
      <w:r w:rsidRPr="009A7DAF">
        <w:rPr>
          <w:rFonts w:eastAsia="楷体_GB2312" w:hint="eastAsia"/>
        </w:rPr>
        <w:t>工作日</w:t>
      </w:r>
      <w:r w:rsidRPr="009A7DAF">
        <w:rPr>
          <w:rFonts w:eastAsia="楷体_GB2312"/>
        </w:rPr>
        <w:t>”</w:t>
      </w:r>
      <w:r w:rsidRPr="009A7DAF">
        <w:rPr>
          <w:rFonts w:eastAsia="楷体_GB2312" w:hint="eastAsia"/>
        </w:rPr>
        <w:t>内将承诺通知发送给本公司。</w:t>
      </w:r>
    </w:p>
    <w:p w14:paraId="0509568F"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若无相反定义，本通知使用的词语和表述与</w:t>
      </w:r>
      <w:r w:rsidRPr="009A7DAF">
        <w:rPr>
          <w:rFonts w:eastAsia="楷体_GB2312"/>
          <w:lang w:eastAsia="zh-CN"/>
        </w:rPr>
        <w:t>“</w:t>
      </w:r>
      <w:r w:rsidRPr="009A7DAF">
        <w:rPr>
          <w:rFonts w:eastAsia="楷体_GB2312" w:hint="eastAsia"/>
        </w:rPr>
        <w:t>《</w:t>
      </w:r>
      <w:r w:rsidRPr="009A7DAF">
        <w:rPr>
          <w:rFonts w:eastAsia="楷体_GB2312" w:hint="eastAsia"/>
          <w:lang w:eastAsia="zh-CN"/>
        </w:rPr>
        <w:t>主</w:t>
      </w:r>
      <w:r w:rsidRPr="009A7DAF">
        <w:rPr>
          <w:rFonts w:eastAsia="楷体_GB2312" w:hint="eastAsia"/>
        </w:rPr>
        <w:t>定义表》</w:t>
      </w:r>
      <w:r w:rsidRPr="009A7DAF">
        <w:rPr>
          <w:rFonts w:eastAsia="楷体_GB2312"/>
        </w:rPr>
        <w:t>”</w:t>
      </w:r>
      <w:r w:rsidRPr="009A7DAF">
        <w:rPr>
          <w:rFonts w:eastAsia="楷体_GB2312" w:hint="eastAsia"/>
        </w:rPr>
        <w:t>、</w:t>
      </w:r>
      <w:r w:rsidRPr="009A7DAF">
        <w:rPr>
          <w:rFonts w:eastAsia="楷体_GB2312"/>
          <w:lang w:eastAsia="zh-CN"/>
        </w:rPr>
        <w:t>“</w:t>
      </w:r>
      <w:r w:rsidRPr="009A7DAF">
        <w:rPr>
          <w:rFonts w:eastAsia="楷体_GB2312" w:hint="eastAsia"/>
        </w:rPr>
        <w:t>《信托合同》</w:t>
      </w:r>
      <w:r w:rsidRPr="009A7DAF">
        <w:rPr>
          <w:rFonts w:eastAsia="楷体_GB2312"/>
        </w:rPr>
        <w:t>”</w:t>
      </w:r>
      <w:r w:rsidRPr="009A7DAF">
        <w:rPr>
          <w:rFonts w:eastAsia="楷体_GB2312" w:hint="eastAsia"/>
        </w:rPr>
        <w:t>中的相同词语和表述具有相同含义。</w:t>
      </w:r>
    </w:p>
    <w:p w14:paraId="524A5CCE" w14:textId="77777777" w:rsidR="00ED3C36" w:rsidRPr="009A7DAF" w:rsidRDefault="00ED3C36" w:rsidP="005A7C36">
      <w:pPr>
        <w:spacing w:line="380" w:lineRule="atLeast"/>
        <w:ind w:leftChars="100" w:left="240"/>
        <w:jc w:val="right"/>
        <w:rPr>
          <w:rFonts w:eastAsia="楷体_GB2312"/>
        </w:rPr>
      </w:pPr>
      <w:r w:rsidRPr="009A7DAF">
        <w:rPr>
          <w:rFonts w:eastAsia="楷体_GB2312" w:hint="eastAsia"/>
        </w:rPr>
        <w:t>受托人：</w:t>
      </w:r>
      <w:r w:rsidRPr="009A7DAF">
        <w:rPr>
          <w:rFonts w:eastAsia="楷体_GB2312" w:hint="eastAsia"/>
          <w:lang w:eastAsia="zh-CN"/>
        </w:rPr>
        <w:t>交银国际信托有限公司</w:t>
      </w:r>
      <w:r w:rsidRPr="009A7DAF">
        <w:rPr>
          <w:rFonts w:eastAsia="楷体_GB2312" w:hint="eastAsia"/>
        </w:rPr>
        <w:t>（公章）</w:t>
      </w:r>
    </w:p>
    <w:p w14:paraId="09D725CB" w14:textId="77777777" w:rsidR="00ED3C36" w:rsidRPr="009A7DAF" w:rsidRDefault="00ED3C36">
      <w:pPr>
        <w:spacing w:line="380" w:lineRule="atLeast"/>
        <w:ind w:left="3780" w:right="480"/>
        <w:jc w:val="center"/>
        <w:rPr>
          <w:rFonts w:eastAsia="楷体_GB2312"/>
        </w:rPr>
      </w:pPr>
      <w:r w:rsidRPr="009A7DAF">
        <w:rPr>
          <w:rFonts w:eastAsia="楷体_GB2312" w:hint="eastAsia"/>
        </w:rPr>
        <w:t>法定代表人或授权代理人（签章）：</w:t>
      </w:r>
    </w:p>
    <w:p w14:paraId="1DD19492" w14:textId="77777777" w:rsidR="00ED3C36" w:rsidRPr="009A7DAF" w:rsidRDefault="00ED3C36">
      <w:pPr>
        <w:spacing w:line="380" w:lineRule="atLeast"/>
        <w:ind w:left="3780" w:right="480"/>
        <w:jc w:val="center"/>
        <w:rPr>
          <w:rFonts w:eastAsia="楷体_GB2312"/>
        </w:rPr>
      </w:pPr>
      <w:r w:rsidRPr="009A7DAF">
        <w:rPr>
          <w:rFonts w:eastAsia="楷体_GB2312" w:hint="eastAsia"/>
        </w:rPr>
        <w:t>【</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0C3D64E2" w14:textId="77777777" w:rsidR="00ED3C36" w:rsidRPr="009A7DAF" w:rsidRDefault="00ED3C36">
      <w:pPr>
        <w:spacing w:line="380" w:lineRule="atLeast"/>
        <w:rPr>
          <w:rFonts w:eastAsia="楷体_GB2312"/>
          <w:b/>
        </w:rPr>
      </w:pPr>
      <w:r w:rsidRPr="009A7DAF">
        <w:rPr>
          <w:rFonts w:eastAsia="楷体_GB2312" w:hint="eastAsia"/>
          <w:b/>
        </w:rPr>
        <w:t>附：清仓回购通知书</w:t>
      </w:r>
    </w:p>
    <w:p w14:paraId="2A53DC4A" w14:textId="77777777" w:rsidR="00ED3C36" w:rsidRPr="009A7DAF" w:rsidRDefault="00ED3C36">
      <w:pPr>
        <w:spacing w:line="380" w:lineRule="atLeast"/>
        <w:ind w:right="480"/>
        <w:outlineLvl w:val="0"/>
        <w:rPr>
          <w:rFonts w:eastAsia="楷体_GB2312"/>
          <w:b/>
        </w:rPr>
      </w:pPr>
      <w:r w:rsidRPr="009A7DAF">
        <w:rPr>
          <w:rFonts w:eastAsia="楷体_GB2312"/>
          <w:b/>
        </w:rPr>
        <w:br w:type="page"/>
      </w:r>
      <w:bookmarkStart w:id="1022" w:name="_Toc331764790"/>
      <w:bookmarkStart w:id="1023" w:name="_Toc417048736"/>
      <w:bookmarkStart w:id="1024" w:name="_Toc443651182"/>
      <w:r w:rsidRPr="009A7DAF">
        <w:rPr>
          <w:rFonts w:eastAsia="楷体_GB2312" w:hint="eastAsia"/>
          <w:b/>
        </w:rPr>
        <w:lastRenderedPageBreak/>
        <w:t>附件</w:t>
      </w:r>
      <w:r w:rsidRPr="009A7DAF">
        <w:rPr>
          <w:rFonts w:eastAsia="楷体_GB2312" w:hint="eastAsia"/>
          <w:b/>
          <w:lang w:eastAsia="zh-CN"/>
        </w:rPr>
        <w:t>六</w:t>
      </w:r>
      <w:r w:rsidRPr="009A7DAF">
        <w:rPr>
          <w:rFonts w:eastAsia="楷体_GB2312" w:hint="eastAsia"/>
          <w:b/>
        </w:rPr>
        <w:t>：清仓回购承诺通知格式</w:t>
      </w:r>
      <w:bookmarkEnd w:id="1022"/>
      <w:bookmarkEnd w:id="1023"/>
      <w:bookmarkEnd w:id="1024"/>
    </w:p>
    <w:p w14:paraId="6E36C079" w14:textId="77777777" w:rsidR="00ED3C36" w:rsidRPr="009A7DAF" w:rsidRDefault="00ED3C36">
      <w:pPr>
        <w:spacing w:line="380" w:lineRule="atLeast"/>
        <w:rPr>
          <w:rFonts w:eastAsia="楷体_GB2312"/>
          <w:b/>
        </w:rPr>
      </w:pPr>
    </w:p>
    <w:p w14:paraId="4582C7A2" w14:textId="77777777" w:rsidR="00ED3C36" w:rsidRPr="009A7DAF" w:rsidRDefault="00ED3C36">
      <w:pPr>
        <w:spacing w:line="380" w:lineRule="atLeast"/>
        <w:jc w:val="center"/>
        <w:rPr>
          <w:rFonts w:eastAsia="楷体_GB2312"/>
          <w:sz w:val="28"/>
          <w:szCs w:val="28"/>
        </w:rPr>
      </w:pPr>
      <w:r w:rsidRPr="009A7DAF">
        <w:rPr>
          <w:rFonts w:eastAsia="楷体_GB2312" w:hint="eastAsia"/>
          <w:b/>
          <w:sz w:val="28"/>
          <w:szCs w:val="28"/>
        </w:rPr>
        <w:t>清仓回购承诺通知书</w:t>
      </w:r>
    </w:p>
    <w:p w14:paraId="45317E6C" w14:textId="77777777" w:rsidR="00ED3C36" w:rsidRPr="009A7DAF" w:rsidRDefault="00ED3C36">
      <w:pPr>
        <w:spacing w:line="380" w:lineRule="atLeast"/>
        <w:rPr>
          <w:rFonts w:eastAsia="楷体_GB2312"/>
        </w:rPr>
      </w:pPr>
    </w:p>
    <w:p w14:paraId="16CBD6A5" w14:textId="77777777" w:rsidR="00ED3C36" w:rsidRPr="009A7DAF" w:rsidRDefault="00ED3C36">
      <w:pPr>
        <w:spacing w:line="380" w:lineRule="atLeast"/>
        <w:rPr>
          <w:rFonts w:eastAsia="楷体_GB2312"/>
        </w:rPr>
      </w:pPr>
      <w:r w:rsidRPr="009A7DAF">
        <w:rPr>
          <w:rFonts w:eastAsia="楷体_GB2312" w:hint="eastAsia"/>
        </w:rPr>
        <w:t>致：</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w:t>
      </w:r>
    </w:p>
    <w:p w14:paraId="24F63084" w14:textId="77777777" w:rsidR="00ED3C36" w:rsidRPr="009A7DAF" w:rsidRDefault="00ED3C36">
      <w:pPr>
        <w:spacing w:line="380" w:lineRule="atLeast"/>
        <w:rPr>
          <w:rFonts w:eastAsia="楷体_GB2312"/>
        </w:rPr>
      </w:pPr>
      <w:r w:rsidRPr="009A7DAF">
        <w:rPr>
          <w:rFonts w:eastAsia="楷体_GB2312" w:hint="eastAsia"/>
        </w:rPr>
        <w:t>抄送：</w:t>
      </w:r>
      <w:r w:rsidRPr="009A7DAF">
        <w:rPr>
          <w:rFonts w:eastAsia="楷体_GB2312" w:hint="eastAsia"/>
          <w:lang w:eastAsia="zh-CN"/>
        </w:rPr>
        <w:t>中诚信国际信用评级有限责任公司和</w:t>
      </w:r>
      <w:r w:rsidRPr="009A7DAF">
        <w:rPr>
          <w:rFonts w:eastAsia="楷体_GB2312" w:hint="eastAsia"/>
        </w:rPr>
        <w:t>中债资信评估有限责任公司（</w:t>
      </w:r>
      <w:r w:rsidRPr="009A7DAF">
        <w:rPr>
          <w:rFonts w:eastAsia="楷体_GB2312"/>
        </w:rPr>
        <w:t>“</w:t>
      </w:r>
      <w:r w:rsidRPr="009A7DAF">
        <w:rPr>
          <w:rFonts w:eastAsia="楷体_GB2312" w:hint="eastAsia"/>
        </w:rPr>
        <w:t>评级机构</w:t>
      </w:r>
      <w:r w:rsidRPr="009A7DAF">
        <w:rPr>
          <w:rFonts w:eastAsia="楷体_GB2312"/>
        </w:rPr>
        <w:t>”</w:t>
      </w:r>
      <w:r w:rsidRPr="009A7DAF">
        <w:rPr>
          <w:rFonts w:eastAsia="楷体_GB2312" w:hint="eastAsia"/>
        </w:rPr>
        <w:t>）</w:t>
      </w:r>
    </w:p>
    <w:p w14:paraId="13AFF0C0" w14:textId="77777777" w:rsidR="00ED3C36" w:rsidRPr="009A7DAF" w:rsidRDefault="00ED3C36">
      <w:pPr>
        <w:spacing w:line="380" w:lineRule="atLeast"/>
        <w:rPr>
          <w:rFonts w:eastAsia="楷体_GB2312"/>
        </w:rPr>
      </w:pPr>
      <w:r w:rsidRPr="009A7DAF">
        <w:rPr>
          <w:rFonts w:eastAsia="楷体_GB2312" w:hint="eastAsia"/>
        </w:rPr>
        <w:t>日期：</w:t>
      </w:r>
      <w:r w:rsidRPr="009A7DAF">
        <w:rPr>
          <w:rFonts w:eastAsia="楷体_GB2312"/>
        </w:rPr>
        <w:t>_______________</w:t>
      </w:r>
    </w:p>
    <w:p w14:paraId="5FB3C373" w14:textId="77777777" w:rsidR="00ED3C36" w:rsidRPr="009A7DAF" w:rsidRDefault="00ED3C36">
      <w:pPr>
        <w:spacing w:line="380" w:lineRule="atLeast"/>
        <w:rPr>
          <w:rFonts w:eastAsia="楷体_GB2312"/>
        </w:rPr>
      </w:pPr>
    </w:p>
    <w:p w14:paraId="0E5DFA7B"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签署的编号为</w:t>
      </w:r>
      <w:r w:rsidR="00047439">
        <w:rPr>
          <w:rFonts w:eastAsia="楷体_GB2312"/>
        </w:rPr>
        <w:t>【信托合同编号】</w:t>
      </w:r>
      <w:r w:rsidRPr="009A7DAF">
        <w:rPr>
          <w:rFonts w:eastAsia="楷体_GB2312" w:hint="eastAsia"/>
        </w:rPr>
        <w:t>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）的约定，本</w:t>
      </w:r>
      <w:r w:rsidRPr="009A7DAF">
        <w:rPr>
          <w:rFonts w:eastAsia="楷体_GB2312" w:hint="eastAsia"/>
          <w:lang w:eastAsia="zh-CN"/>
        </w:rPr>
        <w:t>行</w:t>
      </w:r>
      <w:r w:rsidRPr="009A7DAF">
        <w:rPr>
          <w:rFonts w:eastAsia="楷体_GB2312" w:hint="eastAsia"/>
        </w:rPr>
        <w:t>（作为</w:t>
      </w:r>
      <w:r w:rsidRPr="009A7DAF">
        <w:rPr>
          <w:rFonts w:eastAsia="楷体_GB2312"/>
        </w:rPr>
        <w:t>“</w:t>
      </w:r>
      <w:r w:rsidRPr="009A7DAF">
        <w:rPr>
          <w:rFonts w:eastAsia="楷体_GB2312" w:hint="eastAsia"/>
        </w:rPr>
        <w:t>委托人</w:t>
      </w:r>
      <w:r w:rsidRPr="009A7DAF">
        <w:rPr>
          <w:rFonts w:eastAsia="楷体_GB2312"/>
        </w:rPr>
        <w:t>”</w:t>
      </w:r>
      <w:r w:rsidRPr="009A7DAF">
        <w:rPr>
          <w:rFonts w:eastAsia="楷体_GB2312" w:hint="eastAsia"/>
        </w:rPr>
        <w:t>）向贵公司（作为</w:t>
      </w:r>
      <w:r w:rsidRPr="009A7DAF">
        <w:rPr>
          <w:rFonts w:eastAsia="楷体_GB2312"/>
        </w:rPr>
        <w:t>“</w:t>
      </w:r>
      <w:r w:rsidRPr="009A7DAF">
        <w:rPr>
          <w:rFonts w:eastAsia="楷体_GB2312" w:hint="eastAsia"/>
        </w:rPr>
        <w:t>受托人</w:t>
      </w:r>
      <w:r w:rsidRPr="009A7DAF">
        <w:rPr>
          <w:rFonts w:eastAsia="楷体_GB2312"/>
        </w:rPr>
        <w:t>”</w:t>
      </w:r>
      <w:r w:rsidRPr="009A7DAF">
        <w:rPr>
          <w:rFonts w:eastAsia="楷体_GB2312" w:hint="eastAsia"/>
        </w:rPr>
        <w:t>）通知如下：</w:t>
      </w:r>
    </w:p>
    <w:p w14:paraId="465F0325" w14:textId="77777777" w:rsidR="00ED3C36" w:rsidRPr="009A7DAF" w:rsidRDefault="00ED3C36">
      <w:pPr>
        <w:widowControl w:val="0"/>
        <w:numPr>
          <w:ilvl w:val="0"/>
          <w:numId w:val="42"/>
        </w:numPr>
        <w:spacing w:line="380" w:lineRule="atLeast"/>
        <w:jc w:val="both"/>
        <w:rPr>
          <w:rFonts w:eastAsia="楷体_GB2312"/>
        </w:rPr>
      </w:pPr>
      <w:r w:rsidRPr="009A7DAF">
        <w:rPr>
          <w:rFonts w:eastAsia="楷体_GB2312" w:hint="eastAsia"/>
        </w:rPr>
        <w:t>本</w:t>
      </w:r>
      <w:r w:rsidRPr="009A7DAF">
        <w:rPr>
          <w:rFonts w:eastAsia="楷体_GB2312" w:hint="eastAsia"/>
          <w:lang w:eastAsia="zh-CN"/>
        </w:rPr>
        <w:t>行</w:t>
      </w:r>
      <w:r w:rsidRPr="009A7DAF">
        <w:rPr>
          <w:rFonts w:eastAsia="楷体_GB2312" w:hint="eastAsia"/>
        </w:rPr>
        <w:t>已收到贵公司于【</w:t>
      </w:r>
      <w:r w:rsidR="009D70B5">
        <w:rPr>
          <w:rFonts w:eastAsia="楷体_GB2312" w:hint="eastAsia"/>
          <w:lang w:eastAsia="zh-CN"/>
        </w:rPr>
        <w:t xml:space="preserve">    </w:t>
      </w:r>
      <w:r w:rsidRPr="009A7DAF">
        <w:rPr>
          <w:rFonts w:eastAsia="楷体_GB2312" w:hint="eastAsia"/>
        </w:rPr>
        <w:t>】年</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月</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日发出的清仓回购要约通知书（见本通知附件），且本</w:t>
      </w:r>
      <w:r w:rsidRPr="009A7DAF">
        <w:rPr>
          <w:rFonts w:eastAsia="楷体_GB2312" w:hint="eastAsia"/>
          <w:lang w:eastAsia="zh-CN"/>
        </w:rPr>
        <w:t>行</w:t>
      </w:r>
      <w:r w:rsidRPr="009A7DAF">
        <w:rPr>
          <w:rFonts w:eastAsia="楷体_GB2312" w:hint="eastAsia"/>
        </w:rPr>
        <w:t>同意接受该要约。</w:t>
      </w:r>
    </w:p>
    <w:p w14:paraId="460880B3" w14:textId="77777777" w:rsidR="00ED3C36" w:rsidRPr="009A7DAF" w:rsidRDefault="00ED3C36">
      <w:pPr>
        <w:widowControl w:val="0"/>
        <w:numPr>
          <w:ilvl w:val="0"/>
          <w:numId w:val="42"/>
        </w:numPr>
        <w:spacing w:line="380" w:lineRule="atLeast"/>
        <w:jc w:val="both"/>
        <w:rPr>
          <w:rFonts w:eastAsia="楷体_GB2312"/>
        </w:rPr>
      </w:pPr>
      <w:r w:rsidRPr="009A7DAF">
        <w:rPr>
          <w:rFonts w:eastAsia="楷体_GB2312" w:hint="eastAsia"/>
        </w:rPr>
        <w:t>本通知为不可撤销的承诺通知。</w:t>
      </w:r>
    </w:p>
    <w:p w14:paraId="4F3E4032" w14:textId="77777777" w:rsidR="00ED3C36" w:rsidRPr="009A7DAF" w:rsidRDefault="00ED3C36">
      <w:pPr>
        <w:spacing w:line="380" w:lineRule="atLeast"/>
        <w:ind w:left="-62" w:firstLineChars="200" w:firstLine="480"/>
        <w:rPr>
          <w:rFonts w:eastAsia="楷体_GB2312"/>
        </w:rPr>
      </w:pPr>
      <w:r w:rsidRPr="009A7DAF">
        <w:rPr>
          <w:rFonts w:eastAsia="楷体_GB2312" w:hint="eastAsia"/>
        </w:rPr>
        <w:t>若无相反定义，本通知使用的词语和表述与</w:t>
      </w:r>
      <w:r w:rsidRPr="009A7DAF">
        <w:rPr>
          <w:rFonts w:eastAsia="楷体_GB2312"/>
        </w:rPr>
        <w:t>“</w:t>
      </w:r>
      <w:r w:rsidRPr="009A7DAF">
        <w:rPr>
          <w:rFonts w:eastAsia="楷体_GB2312" w:hint="eastAsia"/>
        </w:rPr>
        <w:t>《</w:t>
      </w:r>
      <w:r w:rsidRPr="009A7DAF">
        <w:rPr>
          <w:rFonts w:eastAsia="楷体_GB2312" w:hint="eastAsia"/>
          <w:lang w:eastAsia="zh-CN"/>
        </w:rPr>
        <w:t>主</w:t>
      </w:r>
      <w:r w:rsidRPr="009A7DAF">
        <w:rPr>
          <w:rFonts w:eastAsia="楷体_GB2312" w:hint="eastAsia"/>
        </w:rPr>
        <w:t>定义表》</w:t>
      </w:r>
      <w:r w:rsidRPr="009A7DAF">
        <w:rPr>
          <w:rFonts w:eastAsia="楷体_GB2312"/>
        </w:rPr>
        <w:t>”</w:t>
      </w:r>
      <w:r w:rsidRPr="009A7DAF">
        <w:rPr>
          <w:rFonts w:eastAsia="楷体_GB2312" w:hint="eastAsia"/>
        </w:rPr>
        <w:t>、</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中的相同词语和表述具有相同含义。</w:t>
      </w:r>
    </w:p>
    <w:p w14:paraId="2231B0F5" w14:textId="77777777" w:rsidR="00ED3C36" w:rsidRPr="009A7DAF" w:rsidRDefault="00ED3C36">
      <w:pPr>
        <w:spacing w:line="380" w:lineRule="atLeast"/>
        <w:ind w:left="-60"/>
        <w:rPr>
          <w:rFonts w:eastAsia="楷体_GB2312"/>
        </w:rPr>
      </w:pPr>
    </w:p>
    <w:p w14:paraId="675E64F8" w14:textId="77777777" w:rsidR="00ED3C36" w:rsidRPr="009A7DAF" w:rsidRDefault="00ED3C36">
      <w:pPr>
        <w:spacing w:line="380" w:lineRule="atLeast"/>
        <w:rPr>
          <w:rFonts w:eastAsia="楷体_GB2312"/>
          <w:b/>
          <w:sz w:val="28"/>
          <w:szCs w:val="28"/>
        </w:rPr>
      </w:pPr>
    </w:p>
    <w:p w14:paraId="2B546040" w14:textId="77777777" w:rsidR="00ED3C36" w:rsidRPr="009A7DAF" w:rsidRDefault="00ED3C36" w:rsidP="005A7C36">
      <w:pPr>
        <w:spacing w:line="380" w:lineRule="atLeast"/>
        <w:ind w:leftChars="100" w:left="240"/>
        <w:jc w:val="right"/>
        <w:rPr>
          <w:rFonts w:eastAsia="楷体_GB2312"/>
        </w:rPr>
      </w:pPr>
      <w:r w:rsidRPr="009A7DAF">
        <w:rPr>
          <w:rFonts w:eastAsia="楷体_GB2312" w:hint="eastAsia"/>
        </w:rPr>
        <w:t>委托人：</w:t>
      </w:r>
      <w:r w:rsidR="00047439">
        <w:rPr>
          <w:rFonts w:eastAsia="楷体_GB2312" w:hint="eastAsia"/>
          <w:lang w:eastAsia="zh-CN"/>
        </w:rPr>
        <w:t>苏州银行股份有限公司</w:t>
      </w:r>
      <w:r w:rsidRPr="009A7DAF">
        <w:rPr>
          <w:rFonts w:eastAsia="楷体_GB2312" w:hint="eastAsia"/>
        </w:rPr>
        <w:t>（公章）</w:t>
      </w:r>
    </w:p>
    <w:p w14:paraId="5EFD4F24" w14:textId="77777777" w:rsidR="00ED3C36" w:rsidRPr="009A7DAF" w:rsidRDefault="00ED3C36">
      <w:pPr>
        <w:spacing w:line="380" w:lineRule="atLeast"/>
        <w:ind w:left="3780" w:right="480"/>
        <w:jc w:val="center"/>
        <w:rPr>
          <w:rFonts w:eastAsia="楷体_GB2312"/>
        </w:rPr>
      </w:pPr>
      <w:r w:rsidRPr="009A7DAF">
        <w:rPr>
          <w:rFonts w:eastAsia="楷体_GB2312" w:hint="eastAsia"/>
        </w:rPr>
        <w:t>法定代表人或授权代理人（签章）：</w:t>
      </w:r>
    </w:p>
    <w:p w14:paraId="36D1F464" w14:textId="77777777" w:rsidR="00ED3C36" w:rsidRPr="009A7DAF" w:rsidRDefault="009D70B5">
      <w:pPr>
        <w:spacing w:line="380" w:lineRule="atLeast"/>
        <w:ind w:left="3780" w:right="480"/>
        <w:jc w:val="center"/>
        <w:rPr>
          <w:rFonts w:eastAsia="楷体_GB2312"/>
        </w:rPr>
      </w:pPr>
      <w:r>
        <w:rPr>
          <w:rFonts w:eastAsia="楷体_GB2312" w:hint="eastAsia"/>
        </w:rPr>
        <w:t>【</w:t>
      </w:r>
      <w:r>
        <w:rPr>
          <w:rFonts w:eastAsia="楷体_GB2312" w:hint="eastAsia"/>
        </w:rPr>
        <w:t xml:space="preserve">    </w:t>
      </w:r>
      <w:r>
        <w:rPr>
          <w:rFonts w:eastAsia="楷体_GB2312" w:hint="eastAsia"/>
        </w:rPr>
        <w:t>】</w:t>
      </w:r>
      <w:r w:rsidR="00ED3C36" w:rsidRPr="009A7DAF">
        <w:rPr>
          <w:rFonts w:eastAsia="楷体_GB2312" w:hint="eastAsia"/>
        </w:rPr>
        <w:t>年</w:t>
      </w:r>
      <w:r>
        <w:rPr>
          <w:rFonts w:eastAsia="楷体_GB2312" w:hint="eastAsia"/>
        </w:rPr>
        <w:t>【</w:t>
      </w:r>
      <w:r>
        <w:rPr>
          <w:rFonts w:eastAsia="楷体_GB2312" w:hint="eastAsia"/>
        </w:rPr>
        <w:t xml:space="preserve">    </w:t>
      </w:r>
      <w:r>
        <w:rPr>
          <w:rFonts w:eastAsia="楷体_GB2312" w:hint="eastAsia"/>
        </w:rPr>
        <w:t>】</w:t>
      </w:r>
      <w:r w:rsidR="00ED3C36" w:rsidRPr="009A7DAF">
        <w:rPr>
          <w:rFonts w:eastAsia="楷体_GB2312" w:hint="eastAsia"/>
        </w:rPr>
        <w:t>月</w:t>
      </w:r>
      <w:r>
        <w:rPr>
          <w:rFonts w:eastAsia="楷体_GB2312" w:hint="eastAsia"/>
        </w:rPr>
        <w:t>【</w:t>
      </w:r>
      <w:r>
        <w:rPr>
          <w:rFonts w:eastAsia="楷体_GB2312" w:hint="eastAsia"/>
        </w:rPr>
        <w:t xml:space="preserve">    </w:t>
      </w:r>
      <w:r>
        <w:rPr>
          <w:rFonts w:eastAsia="楷体_GB2312" w:hint="eastAsia"/>
        </w:rPr>
        <w:t>】</w:t>
      </w:r>
      <w:r w:rsidR="00ED3C36" w:rsidRPr="009A7DAF">
        <w:rPr>
          <w:rFonts w:eastAsia="楷体_GB2312" w:hint="eastAsia"/>
        </w:rPr>
        <w:t>日</w:t>
      </w:r>
    </w:p>
    <w:p w14:paraId="2F9971C7" w14:textId="77777777" w:rsidR="00ED3C36" w:rsidRPr="009A7DAF" w:rsidRDefault="00ED3C36">
      <w:pPr>
        <w:spacing w:line="380" w:lineRule="atLeast"/>
        <w:rPr>
          <w:rFonts w:eastAsia="楷体_GB2312"/>
        </w:rPr>
      </w:pPr>
    </w:p>
    <w:p w14:paraId="2CAEA3C7" w14:textId="77777777" w:rsidR="00ED3C36" w:rsidRPr="009A7DAF" w:rsidRDefault="00ED3C36">
      <w:pPr>
        <w:spacing w:line="380" w:lineRule="atLeast"/>
        <w:rPr>
          <w:rFonts w:eastAsia="楷体_GB2312"/>
          <w:b/>
        </w:rPr>
      </w:pPr>
      <w:r w:rsidRPr="009A7DAF">
        <w:rPr>
          <w:rFonts w:eastAsia="楷体_GB2312" w:hint="eastAsia"/>
          <w:b/>
        </w:rPr>
        <w:t>附：清仓回购要约通知书</w:t>
      </w:r>
    </w:p>
    <w:p w14:paraId="42CDE3E2" w14:textId="77777777" w:rsidR="00ED3C36" w:rsidRPr="009A7DAF" w:rsidRDefault="00ED3C36">
      <w:pPr>
        <w:spacing w:line="380" w:lineRule="atLeast"/>
        <w:ind w:right="480"/>
        <w:rPr>
          <w:rFonts w:eastAsia="楷体_GB2312"/>
        </w:rPr>
      </w:pPr>
    </w:p>
    <w:p w14:paraId="6FAC1FBA" w14:textId="77777777" w:rsidR="00ED3C36" w:rsidRPr="009A7DAF" w:rsidRDefault="00ED3C36">
      <w:pPr>
        <w:spacing w:line="380" w:lineRule="atLeast"/>
        <w:ind w:right="480"/>
        <w:rPr>
          <w:rFonts w:eastAsia="楷体_GB2312"/>
        </w:rPr>
      </w:pPr>
    </w:p>
    <w:p w14:paraId="394A1F7A" w14:textId="77777777" w:rsidR="00ED3C36" w:rsidRPr="009A7DAF" w:rsidRDefault="00ED3C36">
      <w:pPr>
        <w:spacing w:line="380" w:lineRule="atLeast"/>
        <w:outlineLvl w:val="0"/>
        <w:rPr>
          <w:rFonts w:eastAsia="楷体_GB2312"/>
          <w:b/>
        </w:rPr>
      </w:pPr>
      <w:r w:rsidRPr="009A7DAF">
        <w:rPr>
          <w:rFonts w:eastAsia="楷体_GB2312"/>
        </w:rPr>
        <w:br w:type="page"/>
      </w:r>
      <w:bookmarkStart w:id="1025" w:name="_Toc331764791"/>
      <w:bookmarkStart w:id="1026" w:name="_Toc417048737"/>
      <w:bookmarkStart w:id="1027" w:name="_Toc443651183"/>
      <w:r w:rsidRPr="009A7DAF">
        <w:rPr>
          <w:rFonts w:eastAsia="楷体_GB2312" w:hint="eastAsia"/>
          <w:b/>
        </w:rPr>
        <w:lastRenderedPageBreak/>
        <w:t>附件</w:t>
      </w:r>
      <w:r w:rsidRPr="009A7DAF">
        <w:rPr>
          <w:rFonts w:eastAsia="楷体_GB2312" w:hint="eastAsia"/>
          <w:b/>
          <w:lang w:eastAsia="zh-CN"/>
        </w:rPr>
        <w:t>七</w:t>
      </w:r>
      <w:r w:rsidRPr="009A7DAF">
        <w:rPr>
          <w:rFonts w:eastAsia="楷体_GB2312" w:hint="eastAsia"/>
          <w:b/>
        </w:rPr>
        <w:t>：权利完善通知的格式</w:t>
      </w:r>
      <w:bookmarkEnd w:id="1025"/>
      <w:bookmarkEnd w:id="1026"/>
      <w:bookmarkEnd w:id="1027"/>
    </w:p>
    <w:p w14:paraId="6BA65D5D" w14:textId="77777777" w:rsidR="00ED3C36" w:rsidRPr="009A7DAF" w:rsidRDefault="00ED3C36">
      <w:pPr>
        <w:spacing w:line="380" w:lineRule="atLeast"/>
        <w:jc w:val="center"/>
        <w:rPr>
          <w:rFonts w:eastAsia="楷体_GB2312"/>
          <w:b/>
        </w:rPr>
      </w:pPr>
    </w:p>
    <w:p w14:paraId="6858B504" w14:textId="77777777" w:rsidR="00ED3C36" w:rsidRPr="009A7DAF" w:rsidRDefault="00ED3C36">
      <w:pPr>
        <w:spacing w:line="380" w:lineRule="atLeast"/>
        <w:rPr>
          <w:rFonts w:eastAsia="楷体_GB2312"/>
          <w:b/>
        </w:rPr>
      </w:pPr>
      <w:r w:rsidRPr="009A7DAF">
        <w:rPr>
          <w:rFonts w:eastAsia="楷体_GB2312" w:hint="eastAsia"/>
          <w:b/>
        </w:rPr>
        <w:t>附件</w:t>
      </w:r>
      <w:r w:rsidRPr="009A7DAF">
        <w:rPr>
          <w:rFonts w:eastAsia="楷体_GB2312" w:hint="eastAsia"/>
          <w:b/>
          <w:lang w:eastAsia="zh-CN"/>
        </w:rPr>
        <w:t>七</w:t>
      </w:r>
      <w:r w:rsidRPr="009A7DAF">
        <w:rPr>
          <w:rFonts w:eastAsia="楷体_GB2312" w:hint="eastAsia"/>
          <w:b/>
        </w:rPr>
        <w:t>（</w:t>
      </w:r>
      <w:r w:rsidRPr="009A7DAF">
        <w:rPr>
          <w:rFonts w:eastAsia="楷体_GB2312"/>
          <w:b/>
        </w:rPr>
        <w:t>A</w:t>
      </w:r>
      <w:r w:rsidRPr="009A7DAF">
        <w:rPr>
          <w:rFonts w:eastAsia="楷体_GB2312" w:hint="eastAsia"/>
          <w:b/>
        </w:rPr>
        <w:t>）：发生权利完善事件</w:t>
      </w:r>
      <w:r w:rsidRPr="009A7DAF">
        <w:rPr>
          <w:rFonts w:eastAsia="楷体_GB2312"/>
          <w:b/>
        </w:rPr>
        <w:t>(a)</w:t>
      </w:r>
      <w:r w:rsidRPr="009A7DAF">
        <w:rPr>
          <w:rFonts w:eastAsia="楷体_GB2312" w:hint="eastAsia"/>
          <w:b/>
          <w:lang w:eastAsia="zh-CN"/>
        </w:rPr>
        <w:t>或</w:t>
      </w:r>
      <w:r w:rsidRPr="009A7DAF">
        <w:rPr>
          <w:rFonts w:eastAsia="楷体_GB2312"/>
          <w:b/>
        </w:rPr>
        <w:t>(b)</w:t>
      </w:r>
      <w:r w:rsidRPr="009A7DAF">
        <w:rPr>
          <w:rFonts w:eastAsia="楷体_GB2312" w:hint="eastAsia"/>
          <w:b/>
        </w:rPr>
        <w:t>项</w:t>
      </w:r>
    </w:p>
    <w:p w14:paraId="2E253A96" w14:textId="77777777" w:rsidR="00ED3C36" w:rsidRPr="009A7DAF" w:rsidRDefault="00ED3C36">
      <w:pPr>
        <w:spacing w:line="380" w:lineRule="atLeast"/>
        <w:jc w:val="center"/>
        <w:rPr>
          <w:rFonts w:eastAsia="楷体_GB2312"/>
          <w:b/>
        </w:rPr>
      </w:pPr>
    </w:p>
    <w:p w14:paraId="6545680D" w14:textId="77777777" w:rsidR="00ED3C36" w:rsidRPr="009A7DAF" w:rsidRDefault="00ED3C36">
      <w:pPr>
        <w:spacing w:line="380" w:lineRule="atLeast"/>
        <w:jc w:val="center"/>
        <w:rPr>
          <w:rFonts w:eastAsia="楷体_GB2312"/>
          <w:b/>
        </w:rPr>
      </w:pPr>
      <w:r w:rsidRPr="009A7DAF">
        <w:rPr>
          <w:rFonts w:eastAsia="楷体_GB2312" w:hint="eastAsia"/>
          <w:b/>
        </w:rPr>
        <w:t>权利完善通知格式</w:t>
      </w:r>
    </w:p>
    <w:p w14:paraId="32B5B994" w14:textId="77777777" w:rsidR="00ED3C36" w:rsidRPr="009A7DAF" w:rsidRDefault="00ED3C36">
      <w:pPr>
        <w:spacing w:line="380" w:lineRule="atLeast"/>
        <w:jc w:val="center"/>
        <w:rPr>
          <w:rFonts w:eastAsia="楷体_GB2312"/>
          <w:b/>
        </w:rPr>
      </w:pPr>
    </w:p>
    <w:p w14:paraId="009D2A1A" w14:textId="77777777" w:rsidR="00ED3C36" w:rsidRPr="009A7DAF" w:rsidRDefault="00ED3C36">
      <w:pPr>
        <w:spacing w:line="380" w:lineRule="atLeast"/>
        <w:rPr>
          <w:rFonts w:eastAsia="楷体_GB2312"/>
        </w:rPr>
      </w:pPr>
      <w:r w:rsidRPr="009A7DAF">
        <w:rPr>
          <w:rFonts w:eastAsia="楷体_GB2312" w:hint="eastAsia"/>
        </w:rPr>
        <w:t>（适用于：</w:t>
      </w:r>
      <w:r w:rsidRPr="009A7DAF">
        <w:rPr>
          <w:rFonts w:eastAsia="楷体_GB2312"/>
        </w:rPr>
        <w:t>1</w:t>
      </w:r>
      <w:r w:rsidRPr="009A7DAF">
        <w:rPr>
          <w:rFonts w:eastAsia="楷体_GB2312" w:hint="eastAsia"/>
        </w:rPr>
        <w:t>、通知对象为</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lang w:eastAsia="zh-CN"/>
        </w:rPr>
        <w:t>“</w:t>
      </w:r>
      <w:r w:rsidRPr="009A7DAF">
        <w:rPr>
          <w:rFonts w:eastAsia="楷体_GB2312" w:hint="eastAsia"/>
        </w:rPr>
        <w:t>抵押人</w:t>
      </w:r>
      <w:r w:rsidRPr="009A7DAF">
        <w:rPr>
          <w:rFonts w:eastAsia="楷体_GB2312"/>
        </w:rPr>
        <w:t>”</w:t>
      </w:r>
      <w:r w:rsidRPr="009A7DAF">
        <w:rPr>
          <w:rFonts w:eastAsia="楷体_GB2312" w:hint="eastAsia"/>
        </w:rPr>
        <w:t>；</w:t>
      </w:r>
      <w:r w:rsidRPr="009A7DAF">
        <w:rPr>
          <w:rFonts w:eastAsia="楷体_GB2312"/>
        </w:rPr>
        <w:t>2</w:t>
      </w:r>
      <w:r w:rsidRPr="009A7DAF">
        <w:rPr>
          <w:rFonts w:eastAsia="楷体_GB2312" w:hint="eastAsia"/>
        </w:rPr>
        <w:t>、发生</w:t>
      </w:r>
      <w:r w:rsidRPr="009A7DAF">
        <w:rPr>
          <w:rFonts w:eastAsia="楷体_GB2312"/>
        </w:rPr>
        <w:t>“</w:t>
      </w:r>
      <w:r w:rsidRPr="009A7DAF">
        <w:rPr>
          <w:rFonts w:eastAsia="楷体_GB2312" w:hint="eastAsia"/>
        </w:rPr>
        <w:t>权利完善事件</w:t>
      </w:r>
      <w:r w:rsidRPr="009A7DAF">
        <w:rPr>
          <w:rFonts w:eastAsia="楷体_GB2312"/>
        </w:rPr>
        <w:t>”</w:t>
      </w:r>
      <w:r w:rsidRPr="009A7DAF">
        <w:rPr>
          <w:rFonts w:eastAsia="楷体_GB2312" w:hint="eastAsia"/>
        </w:rPr>
        <w:t>之</w:t>
      </w:r>
      <w:r w:rsidRPr="009A7DAF">
        <w:rPr>
          <w:rFonts w:eastAsia="楷体_GB2312"/>
        </w:rPr>
        <w:t>(a)</w:t>
      </w:r>
      <w:r w:rsidRPr="009A7DAF">
        <w:rPr>
          <w:rFonts w:eastAsia="楷体_GB2312" w:hint="eastAsia"/>
        </w:rPr>
        <w:t>项</w:t>
      </w:r>
      <w:r w:rsidRPr="009A7DAF">
        <w:rPr>
          <w:rFonts w:eastAsia="楷体_GB2312" w:hint="eastAsia"/>
          <w:lang w:eastAsia="zh-CN"/>
        </w:rPr>
        <w:t>或</w:t>
      </w:r>
      <w:r w:rsidRPr="009A7DAF">
        <w:rPr>
          <w:rFonts w:eastAsia="楷体_GB2312"/>
        </w:rPr>
        <w:t>(b)</w:t>
      </w:r>
      <w:r w:rsidRPr="009A7DAF">
        <w:rPr>
          <w:rFonts w:eastAsia="楷体_GB2312" w:hint="eastAsia"/>
        </w:rPr>
        <w:t>项之情形；</w:t>
      </w:r>
      <w:r w:rsidRPr="009A7DAF">
        <w:rPr>
          <w:rFonts w:eastAsia="楷体_GB2312"/>
        </w:rPr>
        <w:t>3</w:t>
      </w:r>
      <w:r w:rsidRPr="009A7DAF">
        <w:rPr>
          <w:rFonts w:eastAsia="楷体_GB2312" w:hint="eastAsia"/>
        </w:rPr>
        <w:t>、由</w:t>
      </w:r>
      <w:r w:rsidR="00047439">
        <w:rPr>
          <w:rFonts w:eastAsia="楷体_GB2312" w:hint="eastAsia"/>
          <w:lang w:eastAsia="zh-CN"/>
        </w:rPr>
        <w:t>苏州银行股份有限公司</w:t>
      </w:r>
      <w:r w:rsidRPr="009A7DAF">
        <w:rPr>
          <w:rFonts w:eastAsia="楷体_GB2312" w:hint="eastAsia"/>
        </w:rPr>
        <w:t>通知。）</w:t>
      </w:r>
    </w:p>
    <w:p w14:paraId="2864D7ED" w14:textId="77777777" w:rsidR="00ED3C36" w:rsidRPr="009A7DAF" w:rsidRDefault="00ED3C36">
      <w:pPr>
        <w:spacing w:line="380" w:lineRule="atLeast"/>
        <w:rPr>
          <w:rFonts w:eastAsia="楷体_GB2312"/>
          <w:b/>
        </w:rPr>
      </w:pPr>
    </w:p>
    <w:p w14:paraId="3FBC6695" w14:textId="77777777" w:rsidR="00ED3C36" w:rsidRPr="009A7DAF" w:rsidRDefault="00ED3C36">
      <w:pPr>
        <w:spacing w:line="380" w:lineRule="atLeast"/>
        <w:rPr>
          <w:rFonts w:eastAsia="楷体_GB2312"/>
          <w:b/>
        </w:rPr>
      </w:pPr>
      <w:r w:rsidRPr="009A7DAF">
        <w:rPr>
          <w:rFonts w:eastAsia="楷体_GB2312" w:hint="eastAsia"/>
          <w:b/>
        </w:rPr>
        <w:t>致：【相关</w:t>
      </w:r>
      <w:r w:rsidRPr="009A7DAF">
        <w:rPr>
          <w:rFonts w:eastAsia="楷体_GB2312"/>
          <w:b/>
        </w:rPr>
        <w:t>“</w:t>
      </w:r>
      <w:r w:rsidRPr="009A7DAF">
        <w:rPr>
          <w:rFonts w:eastAsia="楷体_GB2312" w:hint="eastAsia"/>
          <w:b/>
        </w:rPr>
        <w:t>借款人</w:t>
      </w:r>
      <w:r w:rsidRPr="009A7DAF">
        <w:rPr>
          <w:rFonts w:eastAsia="楷体_GB2312"/>
          <w:b/>
        </w:rPr>
        <w:t>”/“</w:t>
      </w:r>
      <w:r w:rsidRPr="009A7DAF">
        <w:rPr>
          <w:rFonts w:eastAsia="楷体_GB2312" w:hint="eastAsia"/>
          <w:b/>
        </w:rPr>
        <w:t>抵押人</w:t>
      </w:r>
      <w:r w:rsidRPr="009A7DAF">
        <w:rPr>
          <w:rFonts w:eastAsia="楷体_GB2312"/>
          <w:b/>
        </w:rPr>
        <w:t>”</w:t>
      </w:r>
      <w:r w:rsidRPr="009A7DAF">
        <w:rPr>
          <w:rFonts w:eastAsia="楷体_GB2312" w:hint="eastAsia"/>
          <w:b/>
        </w:rPr>
        <w:t>的</w:t>
      </w:r>
      <w:r w:rsidRPr="009A7DAF">
        <w:rPr>
          <w:rFonts w:eastAsia="楷体_GB2312" w:hint="eastAsia"/>
          <w:b/>
          <w:lang w:eastAsia="zh-CN"/>
        </w:rPr>
        <w:t>姓名和</w:t>
      </w:r>
      <w:r w:rsidRPr="009A7DAF">
        <w:rPr>
          <w:rFonts w:eastAsia="楷体_GB2312" w:hint="eastAsia"/>
          <w:b/>
        </w:rPr>
        <w:t>地址】</w:t>
      </w:r>
    </w:p>
    <w:p w14:paraId="39B82C0C" w14:textId="77777777" w:rsidR="00ED3C36" w:rsidRPr="009A7DAF" w:rsidRDefault="00ED3C36">
      <w:pPr>
        <w:spacing w:line="380" w:lineRule="atLeast"/>
        <w:rPr>
          <w:rFonts w:eastAsia="楷体_GB2312"/>
          <w:b/>
        </w:rPr>
      </w:pPr>
      <w:r w:rsidRPr="009A7DAF">
        <w:rPr>
          <w:rFonts w:eastAsia="楷体_GB2312" w:hint="eastAsia"/>
          <w:b/>
        </w:rPr>
        <w:t>抄送：</w:t>
      </w:r>
      <w:r w:rsidRPr="009A7DAF">
        <w:rPr>
          <w:rFonts w:eastAsia="楷体_GB2312" w:hint="eastAsia"/>
          <w:b/>
          <w:lang w:eastAsia="zh-CN"/>
        </w:rPr>
        <w:t>交银国际信托有限公司</w:t>
      </w:r>
    </w:p>
    <w:p w14:paraId="697E9648" w14:textId="77777777" w:rsidR="00ED3C36" w:rsidRPr="009A7DAF" w:rsidRDefault="00ED3C36">
      <w:pPr>
        <w:spacing w:line="380" w:lineRule="atLeast"/>
        <w:rPr>
          <w:rFonts w:eastAsia="楷体_GB2312"/>
          <w:b/>
        </w:rPr>
      </w:pPr>
      <w:r w:rsidRPr="009A7DAF">
        <w:rPr>
          <w:rFonts w:eastAsia="楷体_GB2312" w:hint="eastAsia"/>
          <w:b/>
        </w:rPr>
        <w:t>日期</w:t>
      </w:r>
      <w:r w:rsidRPr="009A7DAF">
        <w:rPr>
          <w:rFonts w:eastAsia="楷体_GB2312"/>
          <w:b/>
        </w:rPr>
        <w:t>_______________</w:t>
      </w:r>
    </w:p>
    <w:p w14:paraId="385844C3" w14:textId="77777777" w:rsidR="00ED3C36" w:rsidRPr="009A7DAF" w:rsidRDefault="00ED3C36">
      <w:pPr>
        <w:spacing w:line="380" w:lineRule="atLeast"/>
        <w:rPr>
          <w:rFonts w:eastAsia="楷体_GB2312"/>
          <w:b/>
        </w:rPr>
      </w:pPr>
    </w:p>
    <w:p w14:paraId="2D52C94E" w14:textId="77777777" w:rsidR="00ED3C36" w:rsidRPr="009A7DAF" w:rsidRDefault="00ED3C36">
      <w:pPr>
        <w:spacing w:line="380" w:lineRule="atLeast"/>
        <w:rPr>
          <w:rFonts w:eastAsia="楷体_GB2312"/>
          <w:b/>
        </w:rPr>
      </w:pPr>
      <w:r w:rsidRPr="009A7DAF">
        <w:rPr>
          <w:rFonts w:eastAsia="楷体_GB2312" w:hint="eastAsia"/>
          <w:b/>
        </w:rPr>
        <w:t>敬启者</w:t>
      </w:r>
    </w:p>
    <w:p w14:paraId="5C016E5B" w14:textId="77777777" w:rsidR="00ED3C36" w:rsidRPr="009A7DAF" w:rsidRDefault="00ED3C36">
      <w:pPr>
        <w:spacing w:line="380" w:lineRule="atLeast"/>
        <w:rPr>
          <w:rFonts w:eastAsia="楷体_GB2312"/>
        </w:rPr>
      </w:pPr>
    </w:p>
    <w:p w14:paraId="3DF37BAA" w14:textId="77777777" w:rsidR="00ED3C36" w:rsidRPr="009A7DAF" w:rsidRDefault="00ED3C36">
      <w:pPr>
        <w:spacing w:line="380" w:lineRule="atLeast"/>
        <w:ind w:firstLine="420"/>
        <w:rPr>
          <w:rFonts w:eastAsia="楷体_GB2312"/>
          <w:lang w:eastAsia="zh-CN"/>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w:t>
      </w:r>
      <w:r w:rsidRPr="009A7DAF">
        <w:rPr>
          <w:rFonts w:eastAsia="楷体_GB2312"/>
        </w:rPr>
        <w:t>“</w:t>
      </w:r>
      <w:r w:rsidR="00047439">
        <w:rPr>
          <w:rFonts w:eastAsia="楷体_GB2312" w:hint="eastAsia"/>
          <w:lang w:eastAsia="zh-CN"/>
        </w:rPr>
        <w:t>苏州银行</w:t>
      </w:r>
      <w:r w:rsidRPr="009A7DAF">
        <w:rPr>
          <w:rFonts w:eastAsia="楷体_GB2312"/>
        </w:rPr>
        <w:t>”</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lang w:eastAsia="zh-CN"/>
        </w:rPr>
        <w:t>交银国信</w:t>
      </w:r>
      <w:r w:rsidRPr="009A7DAF">
        <w:rPr>
          <w:rFonts w:eastAsia="楷体_GB2312"/>
        </w:rPr>
        <w:t>”</w:t>
      </w:r>
      <w:r w:rsidRPr="009A7DAF">
        <w:rPr>
          <w:rFonts w:eastAsia="楷体_GB2312" w:hint="eastAsia"/>
        </w:rPr>
        <w:t>）于</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年</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月</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日签署的《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）以及</w:t>
      </w:r>
      <w:r w:rsidR="00AD7802" w:rsidRPr="009A7DAF">
        <w:rPr>
          <w:rFonts w:eastAsia="楷体_GB2312" w:hint="eastAsia"/>
          <w:lang w:eastAsia="zh-CN"/>
        </w:rPr>
        <w:t>“</w:t>
      </w:r>
      <w:r w:rsidR="00047439">
        <w:rPr>
          <w:rFonts w:eastAsia="楷体_GB2312" w:hint="eastAsia"/>
          <w:lang w:eastAsia="zh-CN"/>
        </w:rPr>
        <w:t>苏州银行</w:t>
      </w:r>
      <w:r w:rsidR="00AD7802" w:rsidRPr="009A7DAF">
        <w:rPr>
          <w:rFonts w:eastAsia="楷体_GB2312" w:hint="eastAsia"/>
          <w:lang w:eastAsia="zh-CN"/>
        </w:rPr>
        <w:t>”</w:t>
      </w:r>
      <w:r w:rsidRPr="009A7DAF">
        <w:rPr>
          <w:rFonts w:eastAsia="楷体_GB2312" w:hint="eastAsia"/>
        </w:rPr>
        <w:t>和</w:t>
      </w:r>
      <w:r w:rsidR="00AD7802" w:rsidRPr="009A7DAF">
        <w:rPr>
          <w:rFonts w:eastAsia="楷体_GB2312" w:hint="eastAsia"/>
          <w:lang w:eastAsia="zh-CN"/>
        </w:rPr>
        <w:t>“</w:t>
      </w:r>
      <w:r w:rsidRPr="009A7DAF">
        <w:rPr>
          <w:rFonts w:eastAsia="楷体_GB2312" w:hint="eastAsia"/>
          <w:lang w:eastAsia="zh-CN"/>
        </w:rPr>
        <w:t>交银国信</w:t>
      </w:r>
      <w:r w:rsidR="00AD7802" w:rsidRPr="009A7DAF">
        <w:rPr>
          <w:rFonts w:eastAsia="楷体_GB2312" w:hint="eastAsia"/>
          <w:lang w:eastAsia="zh-CN"/>
        </w:rPr>
        <w:t>”</w:t>
      </w:r>
      <w:r w:rsidRPr="009A7DAF">
        <w:rPr>
          <w:rFonts w:eastAsia="楷体_GB2312" w:hint="eastAsia"/>
        </w:rPr>
        <w:t>于【</w:t>
      </w:r>
      <w:r w:rsidRPr="009A7DAF">
        <w:rPr>
          <w:rFonts w:eastAsia="楷体_GB2312" w:hint="eastAsia"/>
          <w:i/>
        </w:rPr>
        <w:t>日期</w:t>
      </w:r>
      <w:r w:rsidRPr="009A7DAF">
        <w:rPr>
          <w:rFonts w:eastAsia="楷体_GB2312" w:hint="eastAsia"/>
        </w:rPr>
        <w:t>】在【</w:t>
      </w:r>
      <w:r w:rsidRPr="009A7DAF">
        <w:rPr>
          <w:rFonts w:eastAsia="楷体_GB2312" w:hint="eastAsia"/>
          <w:i/>
        </w:rPr>
        <w:t>公共媒体</w:t>
      </w:r>
      <w:r w:rsidRPr="009A7DAF">
        <w:rPr>
          <w:rFonts w:eastAsia="楷体_GB2312" w:hint="eastAsia"/>
        </w:rPr>
        <w:t>】刊登的信托设立公告（</w:t>
      </w:r>
      <w:r w:rsidRPr="009A7DAF">
        <w:rPr>
          <w:rFonts w:eastAsia="楷体_GB2312"/>
        </w:rPr>
        <w:t>“</w:t>
      </w:r>
      <w:r w:rsidRPr="009A7DAF">
        <w:rPr>
          <w:rFonts w:eastAsia="楷体_GB2312" w:hint="eastAsia"/>
        </w:rPr>
        <w:t>信托设立公告</w:t>
      </w:r>
      <w:r w:rsidRPr="009A7DAF">
        <w:rPr>
          <w:rFonts w:eastAsia="楷体_GB2312"/>
        </w:rPr>
        <w:t>”</w:t>
      </w:r>
      <w:r w:rsidRPr="009A7DAF">
        <w:rPr>
          <w:rFonts w:eastAsia="楷体_GB2312" w:hint="eastAsia"/>
        </w:rPr>
        <w:t>），</w:t>
      </w:r>
      <w:r w:rsidR="00AD7802" w:rsidRPr="009A7DAF">
        <w:rPr>
          <w:rFonts w:eastAsia="楷体_GB2312" w:hint="eastAsia"/>
          <w:lang w:eastAsia="zh-CN"/>
        </w:rPr>
        <w:t>“</w:t>
      </w:r>
      <w:r w:rsidR="00047439">
        <w:rPr>
          <w:rFonts w:eastAsia="楷体_GB2312" w:hint="eastAsia"/>
          <w:lang w:eastAsia="zh-CN"/>
        </w:rPr>
        <w:t>苏州银行</w:t>
      </w:r>
      <w:r w:rsidR="00AD7802" w:rsidRPr="009A7DAF">
        <w:rPr>
          <w:rFonts w:eastAsia="楷体_GB2312" w:hint="eastAsia"/>
          <w:lang w:eastAsia="zh-CN"/>
        </w:rPr>
        <w:t>”</w:t>
      </w:r>
      <w:r w:rsidRPr="009A7DAF">
        <w:rPr>
          <w:rFonts w:eastAsia="楷体_GB2312" w:hint="eastAsia"/>
        </w:rPr>
        <w:t>已将包括您的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（具体信息见本通知附件）在内的特定</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债权及其</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（现有的和将来的、实际的和或有的）全部信托予</w:t>
      </w:r>
      <w:r w:rsidR="00AD7802" w:rsidRPr="009A7DAF">
        <w:rPr>
          <w:rFonts w:eastAsia="楷体_GB2312" w:hint="eastAsia"/>
          <w:lang w:eastAsia="zh-CN"/>
        </w:rPr>
        <w:t>“</w:t>
      </w:r>
      <w:r w:rsidRPr="009A7DAF">
        <w:rPr>
          <w:rFonts w:eastAsia="楷体_GB2312" w:hint="eastAsia"/>
          <w:lang w:eastAsia="zh-CN"/>
        </w:rPr>
        <w:t>交银国信</w:t>
      </w:r>
      <w:r w:rsidR="00AD7802" w:rsidRPr="009A7DAF">
        <w:rPr>
          <w:rFonts w:eastAsia="楷体_GB2312" w:hint="eastAsia"/>
          <w:lang w:eastAsia="zh-CN"/>
        </w:rPr>
        <w:t>”</w:t>
      </w:r>
      <w:r w:rsidRPr="009A7DAF">
        <w:rPr>
          <w:rFonts w:eastAsia="楷体_GB2312" w:hint="eastAsia"/>
        </w:rPr>
        <w:t>。</w:t>
      </w:r>
    </w:p>
    <w:p w14:paraId="40DC0418" w14:textId="77777777" w:rsidR="00ED3C36" w:rsidRPr="009A7DAF" w:rsidRDefault="00ED3C36">
      <w:pPr>
        <w:spacing w:line="380" w:lineRule="atLeast"/>
        <w:ind w:firstLine="420"/>
        <w:rPr>
          <w:rFonts w:eastAsia="楷体_GB2312"/>
        </w:rPr>
      </w:pPr>
    </w:p>
    <w:p w14:paraId="5395F6AB"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】起，与该笔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及相关</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有关的</w:t>
      </w:r>
      <w:r w:rsidR="00241A2E">
        <w:rPr>
          <w:rFonts w:eastAsia="楷体_GB2312" w:hint="eastAsia"/>
        </w:rPr>
        <w:t>财产权</w:t>
      </w:r>
      <w:r w:rsidRPr="009A7DAF">
        <w:rPr>
          <w:rFonts w:eastAsia="楷体_GB2312" w:hint="eastAsia"/>
        </w:rPr>
        <w:t>利，均由</w:t>
      </w:r>
      <w:r w:rsidR="00AD7802" w:rsidRPr="009A7DAF">
        <w:rPr>
          <w:rFonts w:eastAsia="楷体_GB2312" w:hint="eastAsia"/>
          <w:lang w:eastAsia="zh-CN"/>
        </w:rPr>
        <w:t>“</w:t>
      </w:r>
      <w:r w:rsidRPr="009A7DAF">
        <w:rPr>
          <w:rFonts w:eastAsia="楷体_GB2312" w:hint="eastAsia"/>
          <w:lang w:eastAsia="zh-CN"/>
        </w:rPr>
        <w:t>交银国信</w:t>
      </w:r>
      <w:r w:rsidR="00AD7802" w:rsidRPr="009A7DAF">
        <w:rPr>
          <w:rFonts w:eastAsia="楷体_GB2312" w:hint="eastAsia"/>
          <w:lang w:eastAsia="zh-CN"/>
        </w:rPr>
        <w:t>”</w:t>
      </w:r>
      <w:r w:rsidRPr="009A7DAF">
        <w:rPr>
          <w:rFonts w:eastAsia="楷体_GB2312" w:hint="eastAsia"/>
        </w:rPr>
        <w:t>（为资产支持证券持有人的利益）行使，</w:t>
      </w:r>
      <w:r w:rsidR="00AD7802" w:rsidRPr="009A7DAF">
        <w:rPr>
          <w:rFonts w:eastAsia="楷体_GB2312" w:hint="eastAsia"/>
          <w:lang w:eastAsia="zh-CN"/>
        </w:rPr>
        <w:t>“</w:t>
      </w:r>
      <w:r w:rsidR="00047439">
        <w:rPr>
          <w:rFonts w:eastAsia="楷体_GB2312" w:hint="eastAsia"/>
          <w:lang w:eastAsia="zh-CN"/>
        </w:rPr>
        <w:t>苏州银行</w:t>
      </w:r>
      <w:r w:rsidR="00AD7802" w:rsidRPr="009A7DAF">
        <w:rPr>
          <w:rFonts w:eastAsia="楷体_GB2312" w:hint="eastAsia"/>
          <w:lang w:eastAsia="zh-CN"/>
        </w:rPr>
        <w:t>”</w:t>
      </w:r>
      <w:r w:rsidRPr="009A7DAF">
        <w:rPr>
          <w:rFonts w:eastAsia="楷体_GB2312" w:hint="eastAsia"/>
        </w:rPr>
        <w:t>有义务继续履行其在您的</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中应承担的义务。该项转让行为并未改变</w:t>
      </w:r>
      <w:r w:rsidR="00AD7802" w:rsidRPr="009A7DAF">
        <w:rPr>
          <w:rFonts w:eastAsia="楷体_GB2312" w:hint="eastAsia"/>
          <w:lang w:eastAsia="zh-CN"/>
        </w:rPr>
        <w:t>“</w:t>
      </w:r>
      <w:r w:rsidR="00047439">
        <w:rPr>
          <w:rFonts w:eastAsia="楷体_GB2312" w:hint="eastAsia"/>
          <w:lang w:eastAsia="zh-CN"/>
        </w:rPr>
        <w:t>苏州银行</w:t>
      </w:r>
      <w:r w:rsidR="00AD7802" w:rsidRPr="009A7DAF">
        <w:rPr>
          <w:rFonts w:eastAsia="楷体_GB2312" w:hint="eastAsia"/>
          <w:lang w:eastAsia="zh-CN"/>
        </w:rPr>
        <w:t>”</w:t>
      </w:r>
      <w:r w:rsidRPr="009A7DAF">
        <w:rPr>
          <w:rFonts w:eastAsia="楷体_GB2312" w:hint="eastAsia"/>
        </w:rPr>
        <w:t>与您签署的</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的其他内容，不会给您的利益带来不利影响。</w:t>
      </w:r>
    </w:p>
    <w:p w14:paraId="3B24D1D1" w14:textId="77777777" w:rsidR="00ED3C36" w:rsidRPr="009A7DAF" w:rsidRDefault="00ED3C36">
      <w:pPr>
        <w:spacing w:line="380" w:lineRule="atLeast"/>
        <w:ind w:firstLine="420"/>
        <w:rPr>
          <w:rFonts w:eastAsia="楷体_GB2312"/>
          <w:lang w:eastAsia="zh-CN"/>
        </w:rPr>
      </w:pPr>
    </w:p>
    <w:p w14:paraId="0E9214A6"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】起，您应向如下</w:t>
      </w: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还款，直到</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全部还清或我们向您发出进一步通知。</w:t>
      </w:r>
    </w:p>
    <w:p w14:paraId="152ECFFE" w14:textId="77777777" w:rsidR="00ED3C36" w:rsidRPr="009A7DAF" w:rsidRDefault="00ED3C36">
      <w:pPr>
        <w:spacing w:line="380" w:lineRule="atLeast"/>
        <w:ind w:firstLine="420"/>
        <w:rPr>
          <w:rFonts w:eastAsia="楷体_GB2312"/>
        </w:rPr>
      </w:pPr>
    </w:p>
    <w:p w14:paraId="3FEDF2C7" w14:textId="77777777" w:rsidR="00ED3C36" w:rsidRPr="009A7DAF" w:rsidRDefault="00ED3C36">
      <w:pPr>
        <w:spacing w:line="380" w:lineRule="atLeast"/>
        <w:ind w:firstLine="420"/>
        <w:rPr>
          <w:rFonts w:eastAsia="楷体_GB2312"/>
        </w:rPr>
      </w:pP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的信息如下：</w:t>
      </w:r>
    </w:p>
    <w:p w14:paraId="26879C47" w14:textId="77777777" w:rsidR="00ED3C36" w:rsidRPr="009A7DAF" w:rsidRDefault="00ED3C36">
      <w:pPr>
        <w:spacing w:line="380" w:lineRule="atLeast"/>
        <w:ind w:firstLine="420"/>
        <w:rPr>
          <w:rFonts w:eastAsia="楷体_GB2312"/>
        </w:rPr>
      </w:pPr>
      <w:r w:rsidRPr="009A7DAF">
        <w:rPr>
          <w:rFonts w:eastAsia="楷体_GB2312" w:hint="eastAsia"/>
        </w:rPr>
        <w:t>账号：</w:t>
      </w:r>
    </w:p>
    <w:p w14:paraId="3B831D6B" w14:textId="77777777" w:rsidR="00ED3C36" w:rsidRPr="009A7DAF" w:rsidRDefault="00ED3C36">
      <w:pPr>
        <w:spacing w:line="380" w:lineRule="atLeast"/>
        <w:ind w:firstLine="420"/>
        <w:rPr>
          <w:rFonts w:eastAsia="楷体_GB2312"/>
        </w:rPr>
      </w:pPr>
      <w:r w:rsidRPr="009A7DAF">
        <w:rPr>
          <w:rFonts w:eastAsia="楷体_GB2312" w:hint="eastAsia"/>
        </w:rPr>
        <w:t>户名：</w:t>
      </w:r>
    </w:p>
    <w:p w14:paraId="300C729B" w14:textId="77777777" w:rsidR="00ED3C36" w:rsidRPr="009A7DAF" w:rsidRDefault="00ED3C36">
      <w:pPr>
        <w:spacing w:line="380" w:lineRule="atLeast"/>
        <w:ind w:firstLine="420"/>
        <w:rPr>
          <w:rFonts w:eastAsia="楷体_GB2312"/>
        </w:rPr>
      </w:pPr>
      <w:r w:rsidRPr="009A7DAF">
        <w:rPr>
          <w:rFonts w:eastAsia="楷体_GB2312" w:hint="eastAsia"/>
        </w:rPr>
        <w:lastRenderedPageBreak/>
        <w:t>开户行：</w:t>
      </w:r>
    </w:p>
    <w:p w14:paraId="68956AE4" w14:textId="77777777" w:rsidR="00ED3C36" w:rsidRPr="009A7DAF" w:rsidRDefault="00ED3C36">
      <w:pPr>
        <w:spacing w:line="380" w:lineRule="atLeast"/>
        <w:ind w:firstLine="420"/>
        <w:rPr>
          <w:rFonts w:eastAsia="楷体_GB2312"/>
        </w:rPr>
      </w:pPr>
    </w:p>
    <w:p w14:paraId="47328AB7" w14:textId="77777777" w:rsidR="00ED3C36" w:rsidRPr="009A7DAF" w:rsidRDefault="00ED3C36">
      <w:pPr>
        <w:spacing w:line="380" w:lineRule="atLeast"/>
        <w:ind w:firstLine="420"/>
        <w:rPr>
          <w:rFonts w:eastAsia="楷体_GB2312"/>
        </w:rPr>
      </w:pPr>
      <w:r w:rsidRPr="009A7DAF">
        <w:rPr>
          <w:rFonts w:eastAsia="楷体_GB2312" w:hint="eastAsia"/>
        </w:rPr>
        <w:t>如果您对本通知内容或您的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及与其有关的任何付款金额有任何问题，请按如下方式进行查询：</w:t>
      </w:r>
    </w:p>
    <w:p w14:paraId="790058CE" w14:textId="77777777" w:rsidR="00ED3C36" w:rsidRPr="009A7DAF" w:rsidRDefault="00ED3C36">
      <w:pPr>
        <w:spacing w:line="380" w:lineRule="atLeast"/>
        <w:ind w:firstLine="420"/>
        <w:rPr>
          <w:rFonts w:eastAsia="楷体_GB2312"/>
        </w:rPr>
      </w:pPr>
    </w:p>
    <w:p w14:paraId="1D5BDE3C" w14:textId="77777777" w:rsidR="00ED3C36" w:rsidRPr="009A7DAF" w:rsidRDefault="00ED3C36">
      <w:pPr>
        <w:spacing w:line="380" w:lineRule="atLeast"/>
        <w:ind w:left="420"/>
        <w:rPr>
          <w:rFonts w:eastAsia="楷体_GB2312"/>
        </w:rPr>
      </w:pPr>
      <w:r w:rsidRPr="009A7DAF">
        <w:rPr>
          <w:rFonts w:eastAsia="楷体_GB2312" w:hint="eastAsia"/>
        </w:rPr>
        <w:t>联系地址：</w:t>
      </w:r>
      <w:r w:rsidRPr="009A7DAF">
        <w:rPr>
          <w:rFonts w:eastAsia="楷体_GB2312"/>
        </w:rPr>
        <w:br/>
      </w:r>
      <w:r w:rsidRPr="009A7DAF">
        <w:rPr>
          <w:rFonts w:eastAsia="楷体_GB2312" w:hint="eastAsia"/>
        </w:rPr>
        <w:t>联系人：</w:t>
      </w:r>
      <w:r w:rsidRPr="009A7DAF">
        <w:rPr>
          <w:rFonts w:eastAsia="楷体_GB2312"/>
        </w:rPr>
        <w:br/>
      </w:r>
      <w:r w:rsidRPr="009A7DAF">
        <w:rPr>
          <w:rFonts w:eastAsia="楷体_GB2312" w:hint="eastAsia"/>
        </w:rPr>
        <w:t>联系电话：</w:t>
      </w:r>
      <w:r w:rsidRPr="009A7DAF">
        <w:rPr>
          <w:rFonts w:eastAsia="楷体_GB2312"/>
        </w:rPr>
        <w:br/>
      </w:r>
      <w:r w:rsidRPr="009A7DAF">
        <w:rPr>
          <w:rFonts w:eastAsia="楷体_GB2312" w:hint="eastAsia"/>
        </w:rPr>
        <w:t>传真：</w:t>
      </w:r>
    </w:p>
    <w:p w14:paraId="68695FF6" w14:textId="77777777" w:rsidR="00ED3C36" w:rsidRPr="009A7DAF" w:rsidRDefault="00ED3C36">
      <w:pPr>
        <w:spacing w:line="380" w:lineRule="atLeast"/>
        <w:rPr>
          <w:rFonts w:eastAsia="楷体_GB2312"/>
        </w:rPr>
      </w:pPr>
    </w:p>
    <w:p w14:paraId="2D935B1A" w14:textId="77777777" w:rsidR="00ED3C36" w:rsidRPr="009A7DAF" w:rsidRDefault="00ED3C36">
      <w:pPr>
        <w:spacing w:line="380" w:lineRule="atLeast"/>
        <w:rPr>
          <w:rFonts w:eastAsia="楷体_GB2312"/>
        </w:rPr>
      </w:pPr>
    </w:p>
    <w:p w14:paraId="091ABC28" w14:textId="77777777" w:rsidR="00ED3C36" w:rsidRPr="009A7DAF" w:rsidRDefault="00047439">
      <w:pPr>
        <w:spacing w:line="380" w:lineRule="atLeast"/>
        <w:rPr>
          <w:rFonts w:eastAsia="楷体_GB2312"/>
          <w:b/>
        </w:rPr>
      </w:pPr>
      <w:r>
        <w:rPr>
          <w:rFonts w:eastAsia="楷体_GB2312" w:hint="eastAsia"/>
          <w:b/>
          <w:lang w:eastAsia="zh-CN"/>
        </w:rPr>
        <w:t>苏州银行股份有限公司</w:t>
      </w:r>
      <w:r w:rsidR="00ED3C36" w:rsidRPr="009A7DAF">
        <w:rPr>
          <w:rFonts w:eastAsia="楷体_GB2312" w:hint="eastAsia"/>
        </w:rPr>
        <w:t>（作为</w:t>
      </w:r>
      <w:r w:rsidR="00ED3C36" w:rsidRPr="009A7DAF">
        <w:rPr>
          <w:rFonts w:eastAsia="楷体_GB2312"/>
        </w:rPr>
        <w:t>“</w:t>
      </w:r>
      <w:r w:rsidR="00ED3C36" w:rsidRPr="009A7DAF">
        <w:rPr>
          <w:rFonts w:eastAsia="楷体_GB2312" w:hint="eastAsia"/>
        </w:rPr>
        <w:t>委托人</w:t>
      </w:r>
      <w:r w:rsidR="00ED3C36" w:rsidRPr="009A7DAF">
        <w:rPr>
          <w:rFonts w:eastAsia="楷体_GB2312"/>
        </w:rPr>
        <w:t>”</w:t>
      </w:r>
      <w:r w:rsidR="00ED3C36" w:rsidRPr="009A7DAF">
        <w:rPr>
          <w:rFonts w:eastAsia="楷体_GB2312" w:hint="eastAsia"/>
        </w:rPr>
        <w:t>、</w:t>
      </w:r>
      <w:r w:rsidR="00ED3C36" w:rsidRPr="009A7DAF">
        <w:rPr>
          <w:rFonts w:eastAsia="楷体_GB2312"/>
        </w:rPr>
        <w:t>“</w:t>
      </w:r>
      <w:r w:rsidR="00ED3C36" w:rsidRPr="009A7DAF">
        <w:rPr>
          <w:rFonts w:eastAsia="楷体_GB2312" w:hint="eastAsia"/>
        </w:rPr>
        <w:t>发起机构</w:t>
      </w:r>
      <w:r w:rsidR="00ED3C36" w:rsidRPr="009A7DAF">
        <w:rPr>
          <w:rFonts w:eastAsia="楷体_GB2312"/>
        </w:rPr>
        <w:t>”</w:t>
      </w:r>
      <w:r w:rsidR="00ED3C36" w:rsidRPr="009A7DAF">
        <w:rPr>
          <w:rFonts w:eastAsia="楷体_GB2312" w:hint="eastAsia"/>
        </w:rPr>
        <w:t>）（公章）</w:t>
      </w:r>
    </w:p>
    <w:p w14:paraId="61B0F77D" w14:textId="77777777" w:rsidR="00ED3C36" w:rsidRPr="009A7DAF" w:rsidRDefault="00ED3C36">
      <w:pPr>
        <w:spacing w:line="380" w:lineRule="atLeast"/>
        <w:rPr>
          <w:rFonts w:eastAsia="楷体_GB2312"/>
        </w:rPr>
      </w:pPr>
    </w:p>
    <w:p w14:paraId="5D134FA6" w14:textId="77777777" w:rsidR="00ED3C36" w:rsidRPr="009A7DAF" w:rsidRDefault="00ED3C36">
      <w:pPr>
        <w:tabs>
          <w:tab w:val="left" w:pos="5520"/>
        </w:tabs>
        <w:spacing w:line="380" w:lineRule="atLeast"/>
        <w:rPr>
          <w:rFonts w:eastAsia="楷体_GB2312"/>
        </w:rPr>
      </w:pPr>
      <w:r w:rsidRPr="009A7DAF">
        <w:rPr>
          <w:rFonts w:eastAsia="楷体_GB2312" w:hint="eastAsia"/>
        </w:rPr>
        <w:t>法定代表人或授权代表（签章）</w:t>
      </w:r>
    </w:p>
    <w:p w14:paraId="48E379F5" w14:textId="77777777" w:rsidR="00ED3C36" w:rsidRPr="009A7DAF" w:rsidRDefault="00ED3C36">
      <w:pPr>
        <w:tabs>
          <w:tab w:val="left" w:pos="5520"/>
        </w:tabs>
        <w:spacing w:line="380" w:lineRule="atLeast"/>
        <w:rPr>
          <w:rFonts w:eastAsia="楷体_GB2312"/>
        </w:rPr>
      </w:pPr>
    </w:p>
    <w:p w14:paraId="59CA7FFF" w14:textId="77777777" w:rsidR="00ED3C36" w:rsidRPr="009A7DAF" w:rsidRDefault="00ED3C36">
      <w:pPr>
        <w:tabs>
          <w:tab w:val="left" w:pos="5880"/>
        </w:tabs>
        <w:spacing w:line="380" w:lineRule="atLeast"/>
        <w:rPr>
          <w:rFonts w:eastAsia="楷体_GB2312"/>
          <w:b/>
        </w:rPr>
      </w:pPr>
      <w:r w:rsidRPr="009A7DAF">
        <w:rPr>
          <w:rFonts w:eastAsia="楷体_GB2312" w:hint="eastAsia"/>
          <w:b/>
        </w:rPr>
        <w:t>附件：</w:t>
      </w:r>
    </w:p>
    <w:p w14:paraId="489D4B3A" w14:textId="77777777" w:rsidR="00ED3C36" w:rsidRPr="009A7DAF" w:rsidRDefault="00ED3C36">
      <w:pPr>
        <w:spacing w:line="380" w:lineRule="atLeast"/>
        <w:rPr>
          <w:rFonts w:eastAsia="楷体_GB2312"/>
        </w:rPr>
      </w:pPr>
      <w:r w:rsidRPr="009A7DAF">
        <w:rPr>
          <w:rFonts w:eastAsia="楷体_GB2312" w:hint="eastAsia"/>
        </w:rPr>
        <w:t>住房贷款合同编号：</w:t>
      </w:r>
    </w:p>
    <w:p w14:paraId="555BD7FF" w14:textId="77777777" w:rsidR="00ED3C36" w:rsidRPr="009A7DAF" w:rsidRDefault="00ED3C36">
      <w:pPr>
        <w:spacing w:line="380" w:lineRule="atLeast"/>
        <w:rPr>
          <w:rFonts w:eastAsia="楷体_GB2312"/>
          <w:u w:val="single"/>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抵押人姓名</w:t>
      </w:r>
      <w:r w:rsidRPr="009A7DAF">
        <w:rPr>
          <w:rFonts w:eastAsia="楷体_GB2312" w:hint="eastAsia"/>
        </w:rPr>
        <w:t>：</w:t>
      </w:r>
    </w:p>
    <w:p w14:paraId="3F7A2901" w14:textId="77777777" w:rsidR="00ED3C36" w:rsidRPr="009A7DAF" w:rsidRDefault="00ED3C36">
      <w:pPr>
        <w:spacing w:line="380" w:lineRule="atLeast"/>
        <w:rPr>
          <w:rFonts w:eastAsia="楷体_GB2312"/>
          <w:u w:val="single"/>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r w:rsidRPr="009A7DAF">
        <w:rPr>
          <w:rFonts w:eastAsia="楷体_GB2312" w:hint="eastAsia"/>
        </w:rPr>
        <w:t>：</w:t>
      </w:r>
    </w:p>
    <w:p w14:paraId="4C83DD42" w14:textId="77777777" w:rsidR="00ED3C36" w:rsidRPr="009A7DAF" w:rsidRDefault="00ED3C36">
      <w:pPr>
        <w:spacing w:line="380" w:lineRule="atLeast"/>
        <w:rPr>
          <w:rFonts w:eastAsia="楷体_GB2312"/>
        </w:rPr>
      </w:pPr>
      <w:r w:rsidRPr="009A7DAF">
        <w:rPr>
          <w:rFonts w:eastAsia="楷体_GB2312" w:hint="eastAsia"/>
        </w:rPr>
        <w:t>剩余本金余额：</w:t>
      </w:r>
    </w:p>
    <w:p w14:paraId="79CC1B45" w14:textId="77777777" w:rsidR="00ED3C36" w:rsidRPr="009A7DAF" w:rsidRDefault="00ED3C36">
      <w:pPr>
        <w:spacing w:line="380" w:lineRule="atLeast"/>
        <w:rPr>
          <w:rFonts w:eastAsia="楷体_GB2312"/>
        </w:rPr>
      </w:pPr>
    </w:p>
    <w:p w14:paraId="263F0E4B" w14:textId="77777777" w:rsidR="00ED3C36" w:rsidRPr="009A7DAF" w:rsidRDefault="00ED3C36">
      <w:pPr>
        <w:spacing w:line="380" w:lineRule="atLeast"/>
        <w:jc w:val="center"/>
        <w:rPr>
          <w:rFonts w:eastAsia="楷体_GB2312"/>
          <w:b/>
        </w:rPr>
      </w:pPr>
      <w:r w:rsidRPr="009A7DAF">
        <w:rPr>
          <w:rFonts w:eastAsia="楷体_GB2312"/>
        </w:rPr>
        <w:br w:type="page"/>
      </w:r>
      <w:r w:rsidRPr="009A7DAF">
        <w:rPr>
          <w:rFonts w:eastAsia="楷体_GB2312" w:hint="eastAsia"/>
          <w:b/>
        </w:rPr>
        <w:lastRenderedPageBreak/>
        <w:t>权利完善通知格式</w:t>
      </w:r>
    </w:p>
    <w:p w14:paraId="5C142032" w14:textId="77777777" w:rsidR="00ED3C36" w:rsidRPr="009A7DAF" w:rsidRDefault="00ED3C36">
      <w:pPr>
        <w:spacing w:line="380" w:lineRule="atLeast"/>
        <w:rPr>
          <w:rFonts w:eastAsia="楷体_GB2312"/>
          <w:b/>
        </w:rPr>
      </w:pPr>
    </w:p>
    <w:p w14:paraId="0B240CE9" w14:textId="77777777" w:rsidR="00ED3C36" w:rsidRPr="009A7DAF" w:rsidRDefault="00ED3C36">
      <w:pPr>
        <w:spacing w:line="380" w:lineRule="atLeast"/>
        <w:rPr>
          <w:rFonts w:eastAsia="楷体_GB2312"/>
        </w:rPr>
      </w:pPr>
      <w:r w:rsidRPr="009A7DAF">
        <w:rPr>
          <w:rFonts w:eastAsia="楷体_GB2312" w:hint="eastAsia"/>
        </w:rPr>
        <w:t>（适用于：</w:t>
      </w:r>
      <w:r w:rsidRPr="009A7DAF">
        <w:rPr>
          <w:rFonts w:eastAsia="楷体_GB2312"/>
        </w:rPr>
        <w:t>1</w:t>
      </w:r>
      <w:r w:rsidRPr="009A7DAF">
        <w:rPr>
          <w:rFonts w:eastAsia="楷体_GB2312" w:hint="eastAsia"/>
        </w:rPr>
        <w:t>、通知对象为</w:t>
      </w:r>
      <w:r w:rsidRPr="009A7DAF">
        <w:rPr>
          <w:rFonts w:eastAsia="楷体_GB2312"/>
        </w:rPr>
        <w:t>“</w:t>
      </w:r>
      <w:r w:rsidRPr="009A7DAF">
        <w:rPr>
          <w:rFonts w:eastAsia="楷体_GB2312" w:hint="eastAsia"/>
        </w:rPr>
        <w:t>保证人</w:t>
      </w:r>
      <w:r w:rsidRPr="009A7DAF">
        <w:rPr>
          <w:rFonts w:eastAsia="楷体_GB2312"/>
        </w:rPr>
        <w:t>”</w:t>
      </w:r>
      <w:r w:rsidRPr="009A7DAF">
        <w:rPr>
          <w:rFonts w:eastAsia="楷体_GB2312" w:hint="eastAsia"/>
        </w:rPr>
        <w:t>；</w:t>
      </w:r>
      <w:r w:rsidRPr="009A7DAF">
        <w:rPr>
          <w:rFonts w:eastAsia="楷体_GB2312"/>
        </w:rPr>
        <w:t xml:space="preserve"> 2</w:t>
      </w:r>
      <w:r w:rsidRPr="009A7DAF">
        <w:rPr>
          <w:rFonts w:eastAsia="楷体_GB2312" w:hint="eastAsia"/>
        </w:rPr>
        <w:t>、发生</w:t>
      </w:r>
      <w:r w:rsidRPr="009A7DAF">
        <w:rPr>
          <w:rFonts w:eastAsia="楷体_GB2312"/>
        </w:rPr>
        <w:t>“</w:t>
      </w:r>
      <w:r w:rsidRPr="009A7DAF">
        <w:rPr>
          <w:rFonts w:eastAsia="楷体_GB2312" w:hint="eastAsia"/>
        </w:rPr>
        <w:t>权利完善事件</w:t>
      </w:r>
      <w:r w:rsidRPr="009A7DAF">
        <w:rPr>
          <w:rFonts w:eastAsia="楷体_GB2312"/>
        </w:rPr>
        <w:t>”</w:t>
      </w:r>
      <w:r w:rsidRPr="009A7DAF">
        <w:rPr>
          <w:rFonts w:eastAsia="楷体_GB2312" w:hint="eastAsia"/>
        </w:rPr>
        <w:t>之</w:t>
      </w:r>
      <w:r w:rsidRPr="009A7DAF">
        <w:rPr>
          <w:rFonts w:eastAsia="楷体_GB2312"/>
        </w:rPr>
        <w:t>(a)</w:t>
      </w:r>
      <w:r w:rsidRPr="009A7DAF">
        <w:rPr>
          <w:rFonts w:eastAsia="楷体_GB2312" w:hint="eastAsia"/>
          <w:lang w:eastAsia="zh-CN"/>
        </w:rPr>
        <w:t>或</w:t>
      </w:r>
      <w:r w:rsidRPr="009A7DAF">
        <w:rPr>
          <w:rFonts w:eastAsia="楷体_GB2312"/>
        </w:rPr>
        <w:t>(b)</w:t>
      </w:r>
      <w:r w:rsidRPr="009A7DAF">
        <w:rPr>
          <w:rFonts w:eastAsia="楷体_GB2312" w:hint="eastAsia"/>
        </w:rPr>
        <w:t>之情形；</w:t>
      </w:r>
      <w:r w:rsidRPr="009A7DAF">
        <w:rPr>
          <w:rFonts w:eastAsia="楷体_GB2312"/>
        </w:rPr>
        <w:t>3</w:t>
      </w:r>
      <w:r w:rsidRPr="009A7DAF">
        <w:rPr>
          <w:rFonts w:eastAsia="楷体_GB2312" w:hint="eastAsia"/>
        </w:rPr>
        <w:t>、由</w:t>
      </w:r>
      <w:r w:rsidR="00047439">
        <w:rPr>
          <w:rFonts w:eastAsia="楷体_GB2312" w:hint="eastAsia"/>
          <w:lang w:eastAsia="zh-CN"/>
        </w:rPr>
        <w:t>苏州银行股份有限公司</w:t>
      </w:r>
      <w:r w:rsidRPr="009A7DAF">
        <w:rPr>
          <w:rFonts w:eastAsia="楷体_GB2312" w:hint="eastAsia"/>
        </w:rPr>
        <w:t>通知。）</w:t>
      </w:r>
    </w:p>
    <w:p w14:paraId="01100BF5" w14:textId="77777777" w:rsidR="00ED3C36" w:rsidRPr="009A7DAF" w:rsidRDefault="00ED3C36">
      <w:pPr>
        <w:spacing w:line="380" w:lineRule="atLeast"/>
        <w:rPr>
          <w:rFonts w:eastAsia="楷体_GB2312"/>
          <w:b/>
        </w:rPr>
      </w:pPr>
    </w:p>
    <w:p w14:paraId="5FA76A27" w14:textId="77777777" w:rsidR="00ED3C36" w:rsidRPr="009A7DAF" w:rsidRDefault="00ED3C36">
      <w:pPr>
        <w:spacing w:line="380" w:lineRule="atLeast"/>
        <w:rPr>
          <w:rFonts w:eastAsia="楷体_GB2312"/>
          <w:b/>
        </w:rPr>
      </w:pPr>
      <w:r w:rsidRPr="009A7DAF">
        <w:rPr>
          <w:rFonts w:eastAsia="楷体_GB2312" w:hint="eastAsia"/>
          <w:b/>
        </w:rPr>
        <w:t>致：【相关</w:t>
      </w:r>
      <w:r w:rsidRPr="009A7DAF">
        <w:rPr>
          <w:rFonts w:eastAsia="楷体_GB2312"/>
          <w:b/>
        </w:rPr>
        <w:t>“</w:t>
      </w:r>
      <w:r w:rsidRPr="009A7DAF">
        <w:rPr>
          <w:rFonts w:eastAsia="楷体_GB2312" w:hint="eastAsia"/>
          <w:b/>
        </w:rPr>
        <w:t>保证人</w:t>
      </w:r>
      <w:r w:rsidRPr="009A7DAF">
        <w:rPr>
          <w:rFonts w:eastAsia="楷体_GB2312"/>
          <w:b/>
        </w:rPr>
        <w:t>”</w:t>
      </w:r>
      <w:r w:rsidRPr="009A7DAF">
        <w:rPr>
          <w:rFonts w:eastAsia="楷体_GB2312" w:hint="eastAsia"/>
          <w:b/>
        </w:rPr>
        <w:t>的</w:t>
      </w:r>
      <w:r w:rsidRPr="009A7DAF">
        <w:rPr>
          <w:rFonts w:eastAsia="楷体_GB2312" w:hint="eastAsia"/>
          <w:b/>
          <w:lang w:eastAsia="zh-CN"/>
        </w:rPr>
        <w:t>名称</w:t>
      </w:r>
      <w:r w:rsidRPr="009A7DAF">
        <w:rPr>
          <w:rFonts w:eastAsia="楷体_GB2312"/>
          <w:b/>
          <w:lang w:eastAsia="zh-CN"/>
        </w:rPr>
        <w:t>/</w:t>
      </w:r>
      <w:r w:rsidRPr="009A7DAF">
        <w:rPr>
          <w:rFonts w:eastAsia="楷体_GB2312" w:hint="eastAsia"/>
          <w:b/>
          <w:lang w:eastAsia="zh-CN"/>
        </w:rPr>
        <w:t>姓名</w:t>
      </w:r>
      <w:r w:rsidRPr="009A7DAF">
        <w:rPr>
          <w:rFonts w:eastAsia="楷体_GB2312" w:hint="eastAsia"/>
          <w:b/>
        </w:rPr>
        <w:t>和地址】</w:t>
      </w:r>
    </w:p>
    <w:p w14:paraId="34A04432" w14:textId="77777777" w:rsidR="00ED3C36" w:rsidRPr="009A7DAF" w:rsidRDefault="00ED3C36">
      <w:pPr>
        <w:spacing w:line="380" w:lineRule="atLeast"/>
        <w:rPr>
          <w:rFonts w:eastAsia="楷体_GB2312"/>
          <w:b/>
        </w:rPr>
      </w:pPr>
      <w:r w:rsidRPr="009A7DAF">
        <w:rPr>
          <w:rFonts w:eastAsia="楷体_GB2312" w:hint="eastAsia"/>
          <w:b/>
        </w:rPr>
        <w:t>抄送：</w:t>
      </w:r>
      <w:r w:rsidRPr="009A7DAF">
        <w:rPr>
          <w:rFonts w:eastAsia="楷体_GB2312" w:hint="eastAsia"/>
          <w:b/>
          <w:lang w:eastAsia="zh-CN"/>
        </w:rPr>
        <w:t>交银国际信托有限公司</w:t>
      </w:r>
    </w:p>
    <w:p w14:paraId="0364F1EF" w14:textId="77777777" w:rsidR="00ED3C36" w:rsidRPr="009A7DAF" w:rsidRDefault="00ED3C36">
      <w:pPr>
        <w:spacing w:line="380" w:lineRule="atLeast"/>
        <w:rPr>
          <w:rFonts w:eastAsia="楷体_GB2312"/>
          <w:b/>
        </w:rPr>
      </w:pPr>
      <w:r w:rsidRPr="009A7DAF">
        <w:rPr>
          <w:rFonts w:eastAsia="楷体_GB2312" w:hint="eastAsia"/>
          <w:b/>
        </w:rPr>
        <w:t>日期</w:t>
      </w:r>
      <w:r w:rsidRPr="009A7DAF">
        <w:rPr>
          <w:rFonts w:eastAsia="楷体_GB2312"/>
          <w:b/>
        </w:rPr>
        <w:t>_______________</w:t>
      </w:r>
    </w:p>
    <w:p w14:paraId="52A2010A" w14:textId="77777777" w:rsidR="00ED3C36" w:rsidRPr="009A7DAF" w:rsidRDefault="00ED3C36">
      <w:pPr>
        <w:spacing w:line="380" w:lineRule="atLeast"/>
        <w:rPr>
          <w:rFonts w:eastAsia="楷体_GB2312"/>
          <w:b/>
        </w:rPr>
      </w:pPr>
    </w:p>
    <w:p w14:paraId="2C0EC4B6" w14:textId="77777777" w:rsidR="00ED3C36" w:rsidRPr="009A7DAF" w:rsidRDefault="00ED3C36">
      <w:pPr>
        <w:spacing w:line="380" w:lineRule="atLeast"/>
        <w:rPr>
          <w:rFonts w:eastAsia="楷体_GB2312"/>
          <w:b/>
        </w:rPr>
      </w:pPr>
      <w:r w:rsidRPr="009A7DAF">
        <w:rPr>
          <w:rFonts w:eastAsia="楷体_GB2312" w:hint="eastAsia"/>
          <w:b/>
        </w:rPr>
        <w:t>敬启者</w:t>
      </w:r>
    </w:p>
    <w:p w14:paraId="4D9D390E" w14:textId="77777777" w:rsidR="00ED3C36" w:rsidRPr="009A7DAF" w:rsidRDefault="00ED3C36">
      <w:pPr>
        <w:spacing w:line="380" w:lineRule="atLeast"/>
        <w:rPr>
          <w:rFonts w:eastAsia="楷体_GB2312"/>
        </w:rPr>
      </w:pPr>
    </w:p>
    <w:p w14:paraId="23A2BE1B" w14:textId="77777777" w:rsidR="00ED3C36" w:rsidRPr="009A7DAF" w:rsidRDefault="00ED3C36">
      <w:pPr>
        <w:spacing w:line="380" w:lineRule="atLeast"/>
        <w:ind w:firstLine="420"/>
        <w:rPr>
          <w:rFonts w:eastAsia="楷体_GB2312"/>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w:t>
      </w:r>
      <w:r w:rsidRPr="009A7DAF">
        <w:rPr>
          <w:rFonts w:eastAsia="楷体_GB2312"/>
        </w:rPr>
        <w:t>“</w:t>
      </w:r>
      <w:r w:rsidR="00047439">
        <w:rPr>
          <w:rFonts w:eastAsia="楷体_GB2312" w:hint="eastAsia"/>
          <w:lang w:eastAsia="zh-CN"/>
        </w:rPr>
        <w:t>苏州银行</w:t>
      </w:r>
      <w:r w:rsidRPr="009A7DAF">
        <w:rPr>
          <w:rFonts w:eastAsia="楷体_GB2312"/>
        </w:rPr>
        <w:t>”</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lang w:eastAsia="zh-CN"/>
        </w:rPr>
        <w:t>交银国信</w:t>
      </w:r>
      <w:r w:rsidRPr="009A7DAF">
        <w:rPr>
          <w:rFonts w:eastAsia="楷体_GB2312"/>
        </w:rPr>
        <w:t>”</w:t>
      </w:r>
      <w:r w:rsidRPr="009A7DAF">
        <w:rPr>
          <w:rFonts w:eastAsia="楷体_GB2312" w:hint="eastAsia"/>
        </w:rPr>
        <w:t>）于【</w:t>
      </w:r>
      <w:r w:rsidRPr="009A7DAF">
        <w:rPr>
          <w:rFonts w:eastAsia="楷体_GB2312" w:hint="eastAsia"/>
          <w:i/>
        </w:rPr>
        <w:t>日期</w:t>
      </w:r>
      <w:r w:rsidRPr="009A7DAF">
        <w:rPr>
          <w:rFonts w:eastAsia="楷体_GB2312" w:hint="eastAsia"/>
        </w:rPr>
        <w:t>】签署的《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）以及</w:t>
      </w:r>
      <w:r w:rsidR="00337A98" w:rsidRPr="009A7DAF">
        <w:rPr>
          <w:rFonts w:eastAsia="楷体_GB2312" w:hint="eastAsia"/>
          <w:lang w:eastAsia="zh-CN"/>
        </w:rPr>
        <w:t>“</w:t>
      </w:r>
      <w:r w:rsidR="00047439">
        <w:rPr>
          <w:rFonts w:eastAsia="楷体_GB2312" w:hint="eastAsia"/>
          <w:lang w:eastAsia="zh-CN"/>
        </w:rPr>
        <w:t>苏州银行</w:t>
      </w:r>
      <w:r w:rsidR="00337A98" w:rsidRPr="009A7DAF">
        <w:rPr>
          <w:rFonts w:eastAsia="楷体_GB2312" w:hint="eastAsia"/>
          <w:lang w:eastAsia="zh-CN"/>
        </w:rPr>
        <w:t>”</w:t>
      </w:r>
      <w:r w:rsidRPr="009A7DAF">
        <w:rPr>
          <w:rFonts w:eastAsia="楷体_GB2312" w:hint="eastAsia"/>
        </w:rPr>
        <w:t>和</w:t>
      </w:r>
      <w:r w:rsidR="00337A98" w:rsidRPr="009A7DAF">
        <w:rPr>
          <w:rFonts w:eastAsia="楷体_GB2312" w:hint="eastAsia"/>
          <w:lang w:eastAsia="zh-CN"/>
        </w:rPr>
        <w:t>“</w:t>
      </w:r>
      <w:r w:rsidRPr="009A7DAF">
        <w:rPr>
          <w:rFonts w:eastAsia="楷体_GB2312" w:hint="eastAsia"/>
          <w:lang w:eastAsia="zh-CN"/>
        </w:rPr>
        <w:t>交银国信</w:t>
      </w:r>
      <w:r w:rsidR="00337A98" w:rsidRPr="009A7DAF">
        <w:rPr>
          <w:rFonts w:eastAsia="楷体_GB2312" w:hint="eastAsia"/>
          <w:lang w:eastAsia="zh-CN"/>
        </w:rPr>
        <w:t>”</w:t>
      </w:r>
      <w:r w:rsidRPr="009A7DAF">
        <w:rPr>
          <w:rFonts w:eastAsia="楷体_GB2312" w:hint="eastAsia"/>
        </w:rPr>
        <w:t>于【</w:t>
      </w:r>
      <w:r w:rsidRPr="009A7DAF">
        <w:rPr>
          <w:rFonts w:eastAsia="楷体_GB2312" w:hint="eastAsia"/>
          <w:i/>
        </w:rPr>
        <w:t>日期</w:t>
      </w:r>
      <w:r w:rsidRPr="009A7DAF">
        <w:rPr>
          <w:rFonts w:eastAsia="楷体_GB2312" w:hint="eastAsia"/>
        </w:rPr>
        <w:t>】在【</w:t>
      </w:r>
      <w:r w:rsidRPr="009A7DAF">
        <w:rPr>
          <w:rFonts w:eastAsia="楷体_GB2312" w:hint="eastAsia"/>
          <w:i/>
        </w:rPr>
        <w:t>公共媒体</w:t>
      </w:r>
      <w:r w:rsidRPr="009A7DAF">
        <w:rPr>
          <w:rFonts w:eastAsia="楷体_GB2312" w:hint="eastAsia"/>
        </w:rPr>
        <w:t>】刊登的信托设立公告（</w:t>
      </w:r>
      <w:r w:rsidRPr="009A7DAF">
        <w:rPr>
          <w:rFonts w:eastAsia="楷体_GB2312"/>
        </w:rPr>
        <w:t>“</w:t>
      </w:r>
      <w:r w:rsidRPr="009A7DAF">
        <w:rPr>
          <w:rFonts w:eastAsia="楷体_GB2312" w:hint="eastAsia"/>
        </w:rPr>
        <w:t>信托设立公告</w:t>
      </w:r>
      <w:r w:rsidRPr="009A7DAF">
        <w:rPr>
          <w:rFonts w:eastAsia="楷体_GB2312"/>
        </w:rPr>
        <w:t>”</w:t>
      </w:r>
      <w:r w:rsidRPr="009A7DAF">
        <w:rPr>
          <w:rFonts w:eastAsia="楷体_GB2312" w:hint="eastAsia"/>
        </w:rPr>
        <w:t>），</w:t>
      </w:r>
      <w:r w:rsidR="00337A98" w:rsidRPr="009A7DAF">
        <w:rPr>
          <w:rFonts w:eastAsia="楷体_GB2312" w:hint="eastAsia"/>
          <w:lang w:eastAsia="zh-CN"/>
        </w:rPr>
        <w:t>“</w:t>
      </w:r>
      <w:r w:rsidR="00047439">
        <w:rPr>
          <w:rFonts w:eastAsia="楷体_GB2312" w:hint="eastAsia"/>
          <w:lang w:eastAsia="zh-CN"/>
        </w:rPr>
        <w:t>苏州银行</w:t>
      </w:r>
      <w:r w:rsidR="00337A98" w:rsidRPr="009A7DAF">
        <w:rPr>
          <w:rFonts w:eastAsia="楷体_GB2312" w:hint="eastAsia"/>
          <w:lang w:eastAsia="zh-CN"/>
        </w:rPr>
        <w:t>”</w:t>
      </w:r>
      <w:r w:rsidRPr="009A7DAF">
        <w:rPr>
          <w:rFonts w:eastAsia="楷体_GB2312" w:hint="eastAsia"/>
        </w:rPr>
        <w:t>已将包括您提供保证担保的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（具体信息见本通知附件）在内的特定</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债权及其</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（现有的和将来的、实际的和或有的）全部信托予</w:t>
      </w:r>
      <w:r w:rsidR="00337A98" w:rsidRPr="009A7DAF">
        <w:rPr>
          <w:rFonts w:eastAsia="楷体_GB2312" w:hint="eastAsia"/>
          <w:lang w:eastAsia="zh-CN"/>
        </w:rPr>
        <w:t>“</w:t>
      </w:r>
      <w:r w:rsidRPr="009A7DAF">
        <w:rPr>
          <w:rFonts w:eastAsia="楷体_GB2312" w:hint="eastAsia"/>
          <w:lang w:eastAsia="zh-CN"/>
        </w:rPr>
        <w:t>交银国信</w:t>
      </w:r>
      <w:r w:rsidR="00337A98" w:rsidRPr="009A7DAF">
        <w:rPr>
          <w:rFonts w:eastAsia="楷体_GB2312" w:hint="eastAsia"/>
          <w:lang w:eastAsia="zh-CN"/>
        </w:rPr>
        <w:t>”</w:t>
      </w:r>
      <w:r w:rsidRPr="009A7DAF">
        <w:rPr>
          <w:rFonts w:eastAsia="楷体_GB2312" w:hint="eastAsia"/>
        </w:rPr>
        <w:t>。</w:t>
      </w:r>
    </w:p>
    <w:p w14:paraId="3563DA7D" w14:textId="77777777" w:rsidR="00ED3C36" w:rsidRPr="009A7DAF" w:rsidRDefault="00ED3C36">
      <w:pPr>
        <w:spacing w:line="380" w:lineRule="atLeast"/>
        <w:ind w:firstLine="420"/>
        <w:rPr>
          <w:rFonts w:eastAsia="楷体_GB2312"/>
        </w:rPr>
      </w:pPr>
    </w:p>
    <w:p w14:paraId="52C1CE97"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】起，与该笔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及相关</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有关的</w:t>
      </w:r>
      <w:r w:rsidR="00241A2E">
        <w:rPr>
          <w:rFonts w:eastAsia="楷体_GB2312" w:hint="eastAsia"/>
        </w:rPr>
        <w:t>财产权</w:t>
      </w:r>
      <w:r w:rsidRPr="009A7DAF">
        <w:rPr>
          <w:rFonts w:eastAsia="楷体_GB2312" w:hint="eastAsia"/>
        </w:rPr>
        <w:t>利，均由</w:t>
      </w:r>
      <w:r w:rsidR="00337A98" w:rsidRPr="009A7DAF">
        <w:rPr>
          <w:rFonts w:eastAsia="楷体_GB2312" w:hint="eastAsia"/>
          <w:lang w:eastAsia="zh-CN"/>
        </w:rPr>
        <w:t>“</w:t>
      </w:r>
      <w:r w:rsidRPr="009A7DAF">
        <w:rPr>
          <w:rFonts w:eastAsia="楷体_GB2312" w:hint="eastAsia"/>
          <w:lang w:eastAsia="zh-CN"/>
        </w:rPr>
        <w:t>交银国信</w:t>
      </w:r>
      <w:r w:rsidR="00337A98" w:rsidRPr="009A7DAF">
        <w:rPr>
          <w:rFonts w:eastAsia="楷体_GB2312" w:hint="eastAsia"/>
          <w:lang w:eastAsia="zh-CN"/>
        </w:rPr>
        <w:t>”</w:t>
      </w:r>
      <w:r w:rsidRPr="009A7DAF">
        <w:rPr>
          <w:rFonts w:eastAsia="楷体_GB2312" w:hint="eastAsia"/>
        </w:rPr>
        <w:t>（为资产支持证券持有人的利益）行使，</w:t>
      </w:r>
      <w:r w:rsidR="00337A98" w:rsidRPr="009A7DAF">
        <w:rPr>
          <w:rFonts w:eastAsia="楷体_GB2312" w:hint="eastAsia"/>
          <w:lang w:eastAsia="zh-CN"/>
        </w:rPr>
        <w:t>“</w:t>
      </w:r>
      <w:r w:rsidR="00047439">
        <w:rPr>
          <w:rFonts w:eastAsia="楷体_GB2312" w:hint="eastAsia"/>
          <w:lang w:eastAsia="zh-CN"/>
        </w:rPr>
        <w:t>苏州银行</w:t>
      </w:r>
      <w:r w:rsidR="00337A98" w:rsidRPr="009A7DAF">
        <w:rPr>
          <w:rFonts w:eastAsia="楷体_GB2312" w:hint="eastAsia"/>
          <w:lang w:eastAsia="zh-CN"/>
        </w:rPr>
        <w:t>”</w:t>
      </w:r>
      <w:r w:rsidRPr="009A7DAF">
        <w:rPr>
          <w:rFonts w:eastAsia="楷体_GB2312" w:hint="eastAsia"/>
        </w:rPr>
        <w:t>有义务继续履行其在</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中应承担的义务。该项转让行为并未改变</w:t>
      </w:r>
      <w:r w:rsidR="00337A98" w:rsidRPr="009A7DAF">
        <w:rPr>
          <w:rFonts w:eastAsia="楷体_GB2312" w:hint="eastAsia"/>
          <w:lang w:eastAsia="zh-CN"/>
        </w:rPr>
        <w:t>“</w:t>
      </w:r>
      <w:r w:rsidR="00047439">
        <w:rPr>
          <w:rFonts w:eastAsia="楷体_GB2312" w:hint="eastAsia"/>
          <w:lang w:eastAsia="zh-CN"/>
        </w:rPr>
        <w:t>苏州银行</w:t>
      </w:r>
      <w:r w:rsidR="00337A98" w:rsidRPr="009A7DAF">
        <w:rPr>
          <w:rFonts w:eastAsia="楷体_GB2312" w:hint="eastAsia"/>
          <w:lang w:eastAsia="zh-CN"/>
        </w:rPr>
        <w:t>”</w:t>
      </w:r>
      <w:r w:rsidRPr="009A7DAF">
        <w:rPr>
          <w:rFonts w:eastAsia="楷体_GB2312" w:hint="eastAsia"/>
        </w:rPr>
        <w:t>与</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hint="eastAsia"/>
        </w:rPr>
        <w:t>签署的</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的其他内容，不会给您的利益带来不利影响；您应继续履行原</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项下的保证义务。</w:t>
      </w:r>
    </w:p>
    <w:p w14:paraId="701F673F" w14:textId="77777777" w:rsidR="00ED3C36" w:rsidRPr="009A7DAF" w:rsidRDefault="00ED3C36">
      <w:pPr>
        <w:spacing w:line="380" w:lineRule="atLeast"/>
        <w:ind w:firstLine="420"/>
        <w:rPr>
          <w:rFonts w:eastAsia="楷体_GB2312"/>
        </w:rPr>
      </w:pPr>
    </w:p>
    <w:p w14:paraId="7FC8C768"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】起，您履行保证责任时，应向如下</w:t>
      </w: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还款，直到</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全部还清或我们向您发出进一步通知。</w:t>
      </w:r>
    </w:p>
    <w:p w14:paraId="5496D3CC" w14:textId="77777777" w:rsidR="00ED3C36" w:rsidRPr="009A7DAF" w:rsidRDefault="00ED3C36">
      <w:pPr>
        <w:spacing w:line="380" w:lineRule="atLeast"/>
        <w:ind w:firstLine="420"/>
        <w:rPr>
          <w:rFonts w:eastAsia="楷体_GB2312"/>
        </w:rPr>
      </w:pPr>
    </w:p>
    <w:p w14:paraId="39480C0E" w14:textId="77777777" w:rsidR="00ED3C36" w:rsidRPr="009A7DAF" w:rsidRDefault="00ED3C36">
      <w:pPr>
        <w:spacing w:line="380" w:lineRule="atLeast"/>
        <w:ind w:firstLine="420"/>
        <w:rPr>
          <w:rFonts w:eastAsia="楷体_GB2312"/>
        </w:rPr>
      </w:pPr>
      <w:r w:rsidRPr="009A7DAF">
        <w:rPr>
          <w:rFonts w:eastAsia="楷体_GB2312"/>
        </w:rPr>
        <w:t>“</w:t>
      </w:r>
      <w:r w:rsidRPr="009A7DAF">
        <w:rPr>
          <w:rFonts w:eastAsia="楷体_GB2312" w:hint="eastAsia"/>
        </w:rPr>
        <w:t>信托账户</w:t>
      </w:r>
      <w:r w:rsidRPr="009A7DAF">
        <w:rPr>
          <w:rFonts w:eastAsia="楷体_GB2312"/>
        </w:rPr>
        <w:t>”</w:t>
      </w:r>
      <w:r w:rsidRPr="009A7DAF">
        <w:rPr>
          <w:rFonts w:eastAsia="楷体_GB2312" w:hint="eastAsia"/>
        </w:rPr>
        <w:t>的信息如下：</w:t>
      </w:r>
    </w:p>
    <w:p w14:paraId="1C0351DA" w14:textId="77777777" w:rsidR="00ED3C36" w:rsidRPr="009A7DAF" w:rsidRDefault="00ED3C36">
      <w:pPr>
        <w:spacing w:line="380" w:lineRule="atLeast"/>
        <w:ind w:firstLine="420"/>
        <w:rPr>
          <w:rFonts w:eastAsia="楷体_GB2312"/>
        </w:rPr>
      </w:pPr>
      <w:r w:rsidRPr="009A7DAF">
        <w:rPr>
          <w:rFonts w:eastAsia="楷体_GB2312" w:hint="eastAsia"/>
        </w:rPr>
        <w:t>账号：</w:t>
      </w:r>
    </w:p>
    <w:p w14:paraId="4667C6BA" w14:textId="77777777" w:rsidR="00ED3C36" w:rsidRPr="009A7DAF" w:rsidRDefault="00ED3C36">
      <w:pPr>
        <w:spacing w:line="380" w:lineRule="atLeast"/>
        <w:ind w:firstLine="420"/>
        <w:rPr>
          <w:rFonts w:eastAsia="楷体_GB2312"/>
        </w:rPr>
      </w:pPr>
      <w:r w:rsidRPr="009A7DAF">
        <w:rPr>
          <w:rFonts w:eastAsia="楷体_GB2312" w:hint="eastAsia"/>
        </w:rPr>
        <w:t>户名：</w:t>
      </w:r>
    </w:p>
    <w:p w14:paraId="163F9FB2" w14:textId="77777777" w:rsidR="00ED3C36" w:rsidRPr="009A7DAF" w:rsidRDefault="00ED3C36">
      <w:pPr>
        <w:spacing w:line="380" w:lineRule="atLeast"/>
        <w:ind w:firstLine="420"/>
        <w:rPr>
          <w:rFonts w:eastAsia="楷体_GB2312"/>
        </w:rPr>
      </w:pPr>
      <w:r w:rsidRPr="009A7DAF">
        <w:rPr>
          <w:rFonts w:eastAsia="楷体_GB2312" w:hint="eastAsia"/>
        </w:rPr>
        <w:t>开户行：</w:t>
      </w:r>
    </w:p>
    <w:p w14:paraId="21DE2624" w14:textId="77777777" w:rsidR="00ED3C36" w:rsidRPr="009A7DAF" w:rsidRDefault="00ED3C36">
      <w:pPr>
        <w:spacing w:line="380" w:lineRule="atLeast"/>
        <w:ind w:firstLine="420"/>
        <w:rPr>
          <w:rFonts w:eastAsia="楷体_GB2312"/>
        </w:rPr>
      </w:pPr>
    </w:p>
    <w:p w14:paraId="6269E893" w14:textId="77777777" w:rsidR="00ED3C36" w:rsidRPr="009A7DAF" w:rsidRDefault="00ED3C36">
      <w:pPr>
        <w:spacing w:line="380" w:lineRule="atLeast"/>
        <w:ind w:firstLine="420"/>
        <w:rPr>
          <w:rFonts w:eastAsia="楷体_GB2312"/>
        </w:rPr>
      </w:pPr>
      <w:r w:rsidRPr="009A7DAF">
        <w:rPr>
          <w:rFonts w:eastAsia="楷体_GB2312" w:hint="eastAsia"/>
        </w:rPr>
        <w:lastRenderedPageBreak/>
        <w:t>如果您对本通知内容或您所担保的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的转让有任何问题，请按如下方式进行查询：</w:t>
      </w:r>
    </w:p>
    <w:p w14:paraId="140C43C5" w14:textId="77777777" w:rsidR="00ED3C36" w:rsidRPr="009A7DAF" w:rsidRDefault="00ED3C36">
      <w:pPr>
        <w:spacing w:line="380" w:lineRule="atLeast"/>
        <w:ind w:firstLine="420"/>
        <w:rPr>
          <w:rFonts w:eastAsia="楷体_GB2312"/>
        </w:rPr>
      </w:pPr>
    </w:p>
    <w:p w14:paraId="3590936A" w14:textId="77777777" w:rsidR="00ED3C36" w:rsidRPr="009A7DAF" w:rsidRDefault="00ED3C36">
      <w:pPr>
        <w:spacing w:line="380" w:lineRule="atLeast"/>
        <w:ind w:left="420"/>
        <w:rPr>
          <w:rFonts w:eastAsia="楷体_GB2312"/>
        </w:rPr>
      </w:pPr>
      <w:r w:rsidRPr="009A7DAF">
        <w:rPr>
          <w:rFonts w:eastAsia="楷体_GB2312" w:hint="eastAsia"/>
        </w:rPr>
        <w:t>联系地址：</w:t>
      </w:r>
      <w:r w:rsidRPr="009A7DAF">
        <w:rPr>
          <w:rFonts w:eastAsia="楷体_GB2312"/>
        </w:rPr>
        <w:br/>
      </w:r>
      <w:r w:rsidRPr="009A7DAF">
        <w:rPr>
          <w:rFonts w:eastAsia="楷体_GB2312" w:hint="eastAsia"/>
        </w:rPr>
        <w:t>联系人：</w:t>
      </w:r>
      <w:r w:rsidRPr="009A7DAF">
        <w:rPr>
          <w:rFonts w:eastAsia="楷体_GB2312"/>
        </w:rPr>
        <w:br/>
      </w:r>
      <w:r w:rsidRPr="009A7DAF">
        <w:rPr>
          <w:rFonts w:eastAsia="楷体_GB2312" w:hint="eastAsia"/>
        </w:rPr>
        <w:t>联系电话：</w:t>
      </w:r>
      <w:r w:rsidRPr="009A7DAF">
        <w:rPr>
          <w:rFonts w:eastAsia="楷体_GB2312"/>
        </w:rPr>
        <w:br/>
      </w:r>
      <w:r w:rsidRPr="009A7DAF">
        <w:rPr>
          <w:rFonts w:eastAsia="楷体_GB2312" w:hint="eastAsia"/>
        </w:rPr>
        <w:t>传真：</w:t>
      </w:r>
    </w:p>
    <w:p w14:paraId="067421DA" w14:textId="77777777" w:rsidR="00ED3C36" w:rsidRPr="009A7DAF" w:rsidRDefault="00ED3C36">
      <w:pPr>
        <w:spacing w:line="380" w:lineRule="atLeast"/>
        <w:rPr>
          <w:rFonts w:eastAsia="楷体_GB2312"/>
        </w:rPr>
      </w:pPr>
    </w:p>
    <w:p w14:paraId="30436197" w14:textId="77777777" w:rsidR="00ED3C36" w:rsidRPr="009A7DAF" w:rsidRDefault="00ED3C36">
      <w:pPr>
        <w:spacing w:line="380" w:lineRule="atLeast"/>
        <w:rPr>
          <w:rFonts w:eastAsia="楷体_GB2312"/>
        </w:rPr>
      </w:pPr>
    </w:p>
    <w:p w14:paraId="2403BCF1" w14:textId="77777777" w:rsidR="00ED3C36" w:rsidRPr="009A7DAF" w:rsidRDefault="00047439">
      <w:pPr>
        <w:spacing w:line="380" w:lineRule="atLeast"/>
        <w:rPr>
          <w:rFonts w:eastAsia="楷体_GB2312"/>
        </w:rPr>
      </w:pPr>
      <w:r>
        <w:rPr>
          <w:rFonts w:eastAsia="楷体_GB2312" w:hint="eastAsia"/>
          <w:b/>
          <w:lang w:eastAsia="zh-CN"/>
        </w:rPr>
        <w:t>苏州银行股份有限公司</w:t>
      </w:r>
      <w:r w:rsidR="00ED3C36" w:rsidRPr="009A7DAF">
        <w:rPr>
          <w:rFonts w:eastAsia="楷体_GB2312" w:hint="eastAsia"/>
        </w:rPr>
        <w:t>（作为</w:t>
      </w:r>
      <w:r w:rsidR="00ED3C36" w:rsidRPr="009A7DAF">
        <w:rPr>
          <w:rFonts w:eastAsia="楷体_GB2312"/>
        </w:rPr>
        <w:t>“</w:t>
      </w:r>
      <w:r w:rsidR="00ED3C36" w:rsidRPr="009A7DAF">
        <w:rPr>
          <w:rFonts w:eastAsia="楷体_GB2312" w:hint="eastAsia"/>
        </w:rPr>
        <w:t>委托人</w:t>
      </w:r>
      <w:r w:rsidR="00ED3C36" w:rsidRPr="009A7DAF">
        <w:rPr>
          <w:rFonts w:eastAsia="楷体_GB2312"/>
        </w:rPr>
        <w:t>”</w:t>
      </w:r>
      <w:r w:rsidR="00ED3C36" w:rsidRPr="009A7DAF">
        <w:rPr>
          <w:rFonts w:eastAsia="楷体_GB2312" w:hint="eastAsia"/>
        </w:rPr>
        <w:t>、</w:t>
      </w:r>
      <w:r w:rsidR="00ED3C36" w:rsidRPr="009A7DAF">
        <w:rPr>
          <w:rFonts w:eastAsia="楷体_GB2312"/>
        </w:rPr>
        <w:t>“</w:t>
      </w:r>
      <w:r w:rsidR="00ED3C36" w:rsidRPr="009A7DAF">
        <w:rPr>
          <w:rFonts w:eastAsia="楷体_GB2312" w:hint="eastAsia"/>
        </w:rPr>
        <w:t>发起机构</w:t>
      </w:r>
      <w:r w:rsidR="00ED3C36" w:rsidRPr="009A7DAF">
        <w:rPr>
          <w:rFonts w:eastAsia="楷体_GB2312"/>
        </w:rPr>
        <w:t>”</w:t>
      </w:r>
      <w:r w:rsidR="00ED3C36" w:rsidRPr="009A7DAF">
        <w:rPr>
          <w:rFonts w:eastAsia="楷体_GB2312" w:hint="eastAsia"/>
        </w:rPr>
        <w:t>）（公章）</w:t>
      </w:r>
    </w:p>
    <w:p w14:paraId="3E743049" w14:textId="77777777" w:rsidR="00ED3C36" w:rsidRPr="009A7DAF" w:rsidRDefault="00ED3C36">
      <w:pPr>
        <w:spacing w:line="380" w:lineRule="atLeast"/>
        <w:rPr>
          <w:rFonts w:eastAsia="楷体_GB2312"/>
        </w:rPr>
      </w:pPr>
    </w:p>
    <w:p w14:paraId="0A6D25FB" w14:textId="77777777" w:rsidR="00ED3C36" w:rsidRPr="009A7DAF" w:rsidRDefault="00ED3C36">
      <w:pPr>
        <w:tabs>
          <w:tab w:val="left" w:pos="5520"/>
        </w:tabs>
        <w:spacing w:line="380" w:lineRule="atLeast"/>
        <w:rPr>
          <w:rFonts w:eastAsia="楷体_GB2312"/>
        </w:rPr>
      </w:pPr>
      <w:r w:rsidRPr="009A7DAF">
        <w:rPr>
          <w:rFonts w:eastAsia="楷体_GB2312" w:hint="eastAsia"/>
        </w:rPr>
        <w:t>法定代表人或授权代表（签章）</w:t>
      </w:r>
    </w:p>
    <w:p w14:paraId="1856D046" w14:textId="77777777" w:rsidR="00ED3C36" w:rsidRPr="009A7DAF" w:rsidRDefault="00ED3C36">
      <w:pPr>
        <w:tabs>
          <w:tab w:val="left" w:pos="5520"/>
        </w:tabs>
        <w:spacing w:line="380" w:lineRule="atLeast"/>
        <w:rPr>
          <w:rFonts w:eastAsia="楷体_GB2312"/>
        </w:rPr>
      </w:pPr>
    </w:p>
    <w:p w14:paraId="5580C8D9" w14:textId="77777777" w:rsidR="00ED3C36" w:rsidRPr="009A7DAF" w:rsidRDefault="00ED3C36">
      <w:pPr>
        <w:tabs>
          <w:tab w:val="left" w:pos="5880"/>
        </w:tabs>
        <w:spacing w:line="380" w:lineRule="atLeast"/>
        <w:rPr>
          <w:rFonts w:eastAsia="楷体_GB2312"/>
          <w:b/>
        </w:rPr>
      </w:pPr>
      <w:r w:rsidRPr="009A7DAF">
        <w:rPr>
          <w:rFonts w:eastAsia="楷体_GB2312" w:hint="eastAsia"/>
          <w:b/>
        </w:rPr>
        <w:t>附件：</w:t>
      </w:r>
    </w:p>
    <w:p w14:paraId="48A6083F" w14:textId="77777777" w:rsidR="00ED3C36" w:rsidRPr="009A7DAF" w:rsidRDefault="00ED3C36">
      <w:pPr>
        <w:spacing w:line="380" w:lineRule="atLeast"/>
        <w:rPr>
          <w:rFonts w:eastAsia="楷体_GB2312"/>
        </w:rPr>
      </w:pPr>
      <w:r w:rsidRPr="009A7DAF">
        <w:rPr>
          <w:rFonts w:eastAsia="楷体_GB2312" w:hint="eastAsia"/>
        </w:rPr>
        <w:t>住房贷款合同编号：</w:t>
      </w:r>
    </w:p>
    <w:p w14:paraId="24972371" w14:textId="77777777" w:rsidR="00ED3C36" w:rsidRPr="009A7DAF" w:rsidRDefault="00ED3C36">
      <w:pPr>
        <w:spacing w:line="380" w:lineRule="atLeast"/>
        <w:rPr>
          <w:rFonts w:eastAsia="楷体_GB2312"/>
          <w:u w:val="single"/>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抵押人姓名</w:t>
      </w:r>
      <w:r w:rsidRPr="009A7DAF">
        <w:rPr>
          <w:rFonts w:eastAsia="楷体_GB2312" w:hint="eastAsia"/>
        </w:rPr>
        <w:t>：</w:t>
      </w:r>
    </w:p>
    <w:p w14:paraId="553775A0" w14:textId="77777777" w:rsidR="00ED3C36" w:rsidRPr="009A7DAF" w:rsidRDefault="00ED3C36">
      <w:pPr>
        <w:spacing w:line="380" w:lineRule="atLeast"/>
        <w:rPr>
          <w:rFonts w:eastAsia="楷体_GB2312"/>
          <w:u w:val="single"/>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r w:rsidRPr="009A7DAF">
        <w:rPr>
          <w:rFonts w:eastAsia="楷体_GB2312" w:hint="eastAsia"/>
        </w:rPr>
        <w:t>：</w:t>
      </w:r>
    </w:p>
    <w:p w14:paraId="4BA85138" w14:textId="77777777" w:rsidR="00ED3C36" w:rsidRPr="009A7DAF" w:rsidRDefault="00ED3C36">
      <w:pPr>
        <w:spacing w:line="380" w:lineRule="atLeast"/>
        <w:rPr>
          <w:rFonts w:eastAsia="楷体_GB2312"/>
        </w:rPr>
      </w:pPr>
      <w:r w:rsidRPr="009A7DAF">
        <w:rPr>
          <w:rFonts w:eastAsia="楷体_GB2312" w:hint="eastAsia"/>
        </w:rPr>
        <w:t>剩余本金余额：</w:t>
      </w:r>
    </w:p>
    <w:p w14:paraId="13409FDF" w14:textId="77777777" w:rsidR="00ED3C36" w:rsidRPr="009A7DAF" w:rsidRDefault="00ED3C36">
      <w:pPr>
        <w:rPr>
          <w:rFonts w:eastAsia="楷体_GB2312"/>
          <w:b/>
        </w:rPr>
      </w:pPr>
      <w:r w:rsidRPr="009A7DAF">
        <w:rPr>
          <w:rFonts w:eastAsia="楷体_GB2312"/>
          <w:b/>
        </w:rPr>
        <w:br w:type="page"/>
      </w:r>
    </w:p>
    <w:p w14:paraId="3141EF47" w14:textId="77777777" w:rsidR="00ED3C36" w:rsidRPr="009A7DAF" w:rsidRDefault="00ED3C36">
      <w:pPr>
        <w:spacing w:line="380" w:lineRule="atLeast"/>
        <w:rPr>
          <w:rFonts w:eastAsia="楷体_GB2312"/>
          <w:b/>
        </w:rPr>
      </w:pPr>
      <w:r w:rsidRPr="009A7DAF">
        <w:rPr>
          <w:rFonts w:eastAsia="楷体_GB2312" w:hint="eastAsia"/>
          <w:b/>
        </w:rPr>
        <w:lastRenderedPageBreak/>
        <w:t>附件</w:t>
      </w:r>
      <w:r w:rsidRPr="009A7DAF">
        <w:rPr>
          <w:rFonts w:eastAsia="楷体_GB2312" w:hint="eastAsia"/>
          <w:b/>
          <w:lang w:eastAsia="zh-CN"/>
        </w:rPr>
        <w:t>七</w:t>
      </w:r>
      <w:r w:rsidRPr="009A7DAF">
        <w:rPr>
          <w:rFonts w:eastAsia="楷体_GB2312" w:hint="eastAsia"/>
          <w:b/>
        </w:rPr>
        <w:t>（</w:t>
      </w:r>
      <w:r w:rsidRPr="009A7DAF">
        <w:rPr>
          <w:rFonts w:eastAsia="楷体_GB2312"/>
          <w:b/>
        </w:rPr>
        <w:t>B</w:t>
      </w:r>
      <w:r w:rsidRPr="009A7DAF">
        <w:rPr>
          <w:rFonts w:eastAsia="楷体_GB2312" w:hint="eastAsia"/>
          <w:b/>
        </w:rPr>
        <w:t>）：发生权利完善事件</w:t>
      </w:r>
      <w:r w:rsidRPr="009A7DAF">
        <w:rPr>
          <w:rFonts w:eastAsia="楷体_GB2312"/>
          <w:b/>
        </w:rPr>
        <w:t>(c)</w:t>
      </w:r>
      <w:r w:rsidRPr="009A7DAF">
        <w:rPr>
          <w:rFonts w:eastAsia="楷体_GB2312" w:hint="eastAsia"/>
          <w:b/>
          <w:lang w:eastAsia="zh-CN"/>
        </w:rPr>
        <w:t>、</w:t>
      </w:r>
      <w:r w:rsidRPr="009A7DAF">
        <w:rPr>
          <w:rFonts w:eastAsia="楷体_GB2312"/>
          <w:b/>
        </w:rPr>
        <w:t>(d)</w:t>
      </w:r>
      <w:r w:rsidRPr="009A7DAF">
        <w:rPr>
          <w:rFonts w:eastAsia="楷体_GB2312" w:hint="eastAsia"/>
          <w:b/>
          <w:lang w:eastAsia="zh-CN"/>
        </w:rPr>
        <w:t>或</w:t>
      </w:r>
      <w:r w:rsidRPr="009A7DAF">
        <w:rPr>
          <w:rFonts w:eastAsia="楷体_GB2312"/>
          <w:b/>
        </w:rPr>
        <w:t>(</w:t>
      </w:r>
      <w:r w:rsidRPr="009A7DAF">
        <w:rPr>
          <w:rFonts w:eastAsia="楷体_GB2312"/>
          <w:b/>
          <w:lang w:eastAsia="zh-CN"/>
        </w:rPr>
        <w:t>e</w:t>
      </w:r>
      <w:r w:rsidRPr="009A7DAF">
        <w:rPr>
          <w:rFonts w:eastAsia="楷体_GB2312"/>
          <w:b/>
        </w:rPr>
        <w:t>)</w:t>
      </w:r>
      <w:r w:rsidRPr="009A7DAF">
        <w:rPr>
          <w:rFonts w:eastAsia="楷体_GB2312" w:hint="eastAsia"/>
          <w:b/>
        </w:rPr>
        <w:t>项</w:t>
      </w:r>
    </w:p>
    <w:p w14:paraId="49853249" w14:textId="77777777" w:rsidR="00ED3C36" w:rsidRPr="009A7DAF" w:rsidRDefault="00ED3C36">
      <w:pPr>
        <w:spacing w:line="380" w:lineRule="atLeast"/>
        <w:jc w:val="center"/>
        <w:rPr>
          <w:rFonts w:eastAsia="楷体_GB2312"/>
          <w:b/>
        </w:rPr>
      </w:pPr>
    </w:p>
    <w:p w14:paraId="15E6FCE7" w14:textId="77777777" w:rsidR="00ED3C36" w:rsidRPr="009A7DAF" w:rsidRDefault="00ED3C36">
      <w:pPr>
        <w:spacing w:line="380" w:lineRule="atLeast"/>
        <w:jc w:val="center"/>
        <w:rPr>
          <w:rFonts w:eastAsia="楷体_GB2312"/>
          <w:b/>
        </w:rPr>
      </w:pPr>
      <w:r w:rsidRPr="009A7DAF">
        <w:rPr>
          <w:rFonts w:eastAsia="楷体_GB2312" w:hint="eastAsia"/>
          <w:b/>
        </w:rPr>
        <w:t>权利完善通知格式</w:t>
      </w:r>
    </w:p>
    <w:p w14:paraId="5980F059" w14:textId="77777777" w:rsidR="00ED3C36" w:rsidRPr="009A7DAF" w:rsidRDefault="00ED3C36">
      <w:pPr>
        <w:spacing w:line="380" w:lineRule="atLeast"/>
        <w:rPr>
          <w:rFonts w:eastAsia="楷体_GB2312"/>
        </w:rPr>
      </w:pPr>
    </w:p>
    <w:p w14:paraId="42917CA5" w14:textId="77777777" w:rsidR="00ED3C36" w:rsidRPr="009A7DAF" w:rsidRDefault="00ED3C36">
      <w:pPr>
        <w:spacing w:line="380" w:lineRule="atLeast"/>
        <w:rPr>
          <w:rFonts w:eastAsia="楷体_GB2312"/>
        </w:rPr>
      </w:pPr>
      <w:r w:rsidRPr="009A7DAF">
        <w:rPr>
          <w:rFonts w:eastAsia="楷体_GB2312" w:hint="eastAsia"/>
        </w:rPr>
        <w:t>（适用于：</w:t>
      </w:r>
      <w:r w:rsidRPr="009A7DAF">
        <w:rPr>
          <w:rFonts w:eastAsia="楷体_GB2312"/>
        </w:rPr>
        <w:t>1</w:t>
      </w:r>
      <w:r w:rsidRPr="009A7DAF">
        <w:rPr>
          <w:rFonts w:eastAsia="楷体_GB2312" w:hint="eastAsia"/>
        </w:rPr>
        <w:t>、通知对象为</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lang w:eastAsia="zh-CN"/>
        </w:rPr>
        <w:t>“</w:t>
      </w:r>
      <w:r w:rsidRPr="009A7DAF">
        <w:rPr>
          <w:rFonts w:eastAsia="楷体_GB2312" w:hint="eastAsia"/>
        </w:rPr>
        <w:t>抵押人</w:t>
      </w:r>
      <w:r w:rsidRPr="009A7DAF">
        <w:rPr>
          <w:rFonts w:eastAsia="楷体_GB2312"/>
        </w:rPr>
        <w:t>”</w:t>
      </w:r>
      <w:r w:rsidRPr="009A7DAF">
        <w:rPr>
          <w:rFonts w:eastAsia="楷体_GB2312" w:hint="eastAsia"/>
        </w:rPr>
        <w:t>；</w:t>
      </w:r>
      <w:r w:rsidRPr="009A7DAF">
        <w:rPr>
          <w:rFonts w:eastAsia="楷体_GB2312"/>
        </w:rPr>
        <w:t>2</w:t>
      </w:r>
      <w:r w:rsidRPr="009A7DAF">
        <w:rPr>
          <w:rFonts w:eastAsia="楷体_GB2312" w:hint="eastAsia"/>
        </w:rPr>
        <w:t>、发生</w:t>
      </w:r>
      <w:r w:rsidRPr="009A7DAF">
        <w:rPr>
          <w:rFonts w:eastAsia="楷体_GB2312"/>
        </w:rPr>
        <w:t>“</w:t>
      </w:r>
      <w:r w:rsidRPr="009A7DAF">
        <w:rPr>
          <w:rFonts w:eastAsia="楷体_GB2312" w:hint="eastAsia"/>
        </w:rPr>
        <w:t>权利完善事件</w:t>
      </w:r>
      <w:r w:rsidRPr="009A7DAF">
        <w:rPr>
          <w:rFonts w:eastAsia="楷体_GB2312"/>
        </w:rPr>
        <w:t>”</w:t>
      </w:r>
      <w:r w:rsidRPr="009A7DAF">
        <w:rPr>
          <w:rFonts w:eastAsia="楷体_GB2312" w:hint="eastAsia"/>
        </w:rPr>
        <w:t>之</w:t>
      </w:r>
      <w:r w:rsidRPr="009A7DAF">
        <w:rPr>
          <w:rFonts w:eastAsia="楷体_GB2312"/>
        </w:rPr>
        <w:t>(c)</w:t>
      </w:r>
      <w:r w:rsidRPr="009A7DAF">
        <w:rPr>
          <w:rFonts w:eastAsia="楷体_GB2312" w:hint="eastAsia"/>
        </w:rPr>
        <w:t>项</w:t>
      </w:r>
      <w:r w:rsidRPr="009A7DAF">
        <w:rPr>
          <w:rFonts w:eastAsia="楷体_GB2312" w:hint="eastAsia"/>
          <w:lang w:eastAsia="zh-CN"/>
        </w:rPr>
        <w:t>、</w:t>
      </w:r>
      <w:r w:rsidRPr="009A7DAF">
        <w:rPr>
          <w:rFonts w:eastAsia="楷体_GB2312"/>
        </w:rPr>
        <w:t>(d)</w:t>
      </w:r>
      <w:r w:rsidRPr="009A7DAF">
        <w:rPr>
          <w:rFonts w:eastAsia="楷体_GB2312" w:hint="eastAsia"/>
        </w:rPr>
        <w:t>项</w:t>
      </w:r>
      <w:r w:rsidRPr="009A7DAF">
        <w:rPr>
          <w:rFonts w:eastAsia="楷体_GB2312" w:hint="eastAsia"/>
          <w:lang w:eastAsia="zh-CN"/>
        </w:rPr>
        <w:t>或</w:t>
      </w:r>
      <w:r w:rsidRPr="009A7DAF">
        <w:rPr>
          <w:rFonts w:eastAsia="楷体_GB2312"/>
        </w:rPr>
        <w:t>(</w:t>
      </w:r>
      <w:r w:rsidRPr="009A7DAF">
        <w:rPr>
          <w:rFonts w:eastAsia="楷体_GB2312"/>
          <w:lang w:eastAsia="zh-CN"/>
        </w:rPr>
        <w:t>e</w:t>
      </w:r>
      <w:r w:rsidRPr="009A7DAF">
        <w:rPr>
          <w:rFonts w:eastAsia="楷体_GB2312"/>
        </w:rPr>
        <w:t>)</w:t>
      </w:r>
      <w:r w:rsidRPr="009A7DAF">
        <w:rPr>
          <w:rFonts w:eastAsia="楷体_GB2312" w:hint="eastAsia"/>
        </w:rPr>
        <w:t>项之情形；</w:t>
      </w:r>
      <w:r w:rsidRPr="009A7DAF">
        <w:rPr>
          <w:rFonts w:eastAsia="楷体_GB2312"/>
        </w:rPr>
        <w:t>3</w:t>
      </w:r>
      <w:r w:rsidRPr="009A7DAF">
        <w:rPr>
          <w:rFonts w:eastAsia="楷体_GB2312" w:hint="eastAsia"/>
        </w:rPr>
        <w:t>、由</w:t>
      </w:r>
      <w:r w:rsidR="00047439">
        <w:rPr>
          <w:rFonts w:eastAsia="楷体_GB2312" w:hint="eastAsia"/>
          <w:lang w:eastAsia="zh-CN"/>
        </w:rPr>
        <w:t>苏州银行股份有限公司</w:t>
      </w:r>
      <w:r w:rsidRPr="009A7DAF">
        <w:rPr>
          <w:rFonts w:eastAsia="楷体_GB2312" w:hint="eastAsia"/>
        </w:rPr>
        <w:t>通知。）</w:t>
      </w:r>
    </w:p>
    <w:p w14:paraId="62679883" w14:textId="77777777" w:rsidR="00ED3C36" w:rsidRPr="009A7DAF" w:rsidRDefault="00ED3C36">
      <w:pPr>
        <w:spacing w:line="380" w:lineRule="atLeast"/>
        <w:rPr>
          <w:rFonts w:eastAsia="楷体_GB2312"/>
          <w:b/>
        </w:rPr>
      </w:pPr>
    </w:p>
    <w:p w14:paraId="3B52B9E0" w14:textId="77777777" w:rsidR="00ED3C36" w:rsidRPr="009A7DAF" w:rsidRDefault="00ED3C36">
      <w:pPr>
        <w:spacing w:line="380" w:lineRule="atLeast"/>
        <w:rPr>
          <w:rFonts w:eastAsia="楷体_GB2312"/>
          <w:b/>
        </w:rPr>
      </w:pPr>
      <w:r w:rsidRPr="009A7DAF">
        <w:rPr>
          <w:rFonts w:eastAsia="楷体_GB2312" w:hint="eastAsia"/>
          <w:b/>
        </w:rPr>
        <w:t>致：【相关</w:t>
      </w:r>
      <w:r w:rsidRPr="009A7DAF">
        <w:rPr>
          <w:rFonts w:eastAsia="楷体_GB2312"/>
          <w:b/>
        </w:rPr>
        <w:t>“</w:t>
      </w:r>
      <w:r w:rsidRPr="009A7DAF">
        <w:rPr>
          <w:rFonts w:eastAsia="楷体_GB2312" w:hint="eastAsia"/>
          <w:b/>
        </w:rPr>
        <w:t>借款人</w:t>
      </w:r>
      <w:r w:rsidRPr="009A7DAF">
        <w:rPr>
          <w:rFonts w:eastAsia="楷体_GB2312"/>
          <w:b/>
        </w:rPr>
        <w:t>”/“</w:t>
      </w:r>
      <w:r w:rsidRPr="009A7DAF">
        <w:rPr>
          <w:rFonts w:eastAsia="楷体_GB2312" w:hint="eastAsia"/>
          <w:b/>
        </w:rPr>
        <w:t>抵押人</w:t>
      </w:r>
      <w:r w:rsidRPr="009A7DAF">
        <w:rPr>
          <w:rFonts w:eastAsia="楷体_GB2312"/>
          <w:b/>
        </w:rPr>
        <w:t>”</w:t>
      </w:r>
      <w:r w:rsidRPr="009A7DAF">
        <w:rPr>
          <w:rFonts w:eastAsia="楷体_GB2312" w:hint="eastAsia"/>
          <w:b/>
        </w:rPr>
        <w:t>的</w:t>
      </w:r>
      <w:r w:rsidRPr="009A7DAF">
        <w:rPr>
          <w:rFonts w:eastAsia="楷体_GB2312" w:hint="eastAsia"/>
          <w:b/>
          <w:lang w:eastAsia="zh-CN"/>
        </w:rPr>
        <w:t>名称</w:t>
      </w:r>
      <w:r w:rsidRPr="009A7DAF">
        <w:rPr>
          <w:rFonts w:eastAsia="楷体_GB2312"/>
          <w:b/>
          <w:lang w:eastAsia="zh-CN"/>
        </w:rPr>
        <w:t>/</w:t>
      </w:r>
      <w:r w:rsidRPr="009A7DAF">
        <w:rPr>
          <w:rFonts w:eastAsia="楷体_GB2312" w:hint="eastAsia"/>
          <w:b/>
          <w:lang w:eastAsia="zh-CN"/>
        </w:rPr>
        <w:t>姓名</w:t>
      </w:r>
      <w:r w:rsidRPr="009A7DAF">
        <w:rPr>
          <w:rFonts w:eastAsia="楷体_GB2312" w:hint="eastAsia"/>
          <w:b/>
        </w:rPr>
        <w:t>和地址】</w:t>
      </w:r>
    </w:p>
    <w:p w14:paraId="6FB18982" w14:textId="77777777" w:rsidR="00ED3C36" w:rsidRPr="009A7DAF" w:rsidRDefault="00ED3C36">
      <w:pPr>
        <w:spacing w:line="380" w:lineRule="atLeast"/>
        <w:rPr>
          <w:rFonts w:eastAsia="楷体_GB2312"/>
          <w:b/>
        </w:rPr>
      </w:pPr>
      <w:r w:rsidRPr="009A7DAF">
        <w:rPr>
          <w:rFonts w:eastAsia="楷体_GB2312" w:hint="eastAsia"/>
          <w:b/>
        </w:rPr>
        <w:t>抄送：</w:t>
      </w:r>
      <w:r w:rsidRPr="009A7DAF">
        <w:rPr>
          <w:rFonts w:eastAsia="楷体_GB2312" w:hint="eastAsia"/>
          <w:b/>
          <w:lang w:eastAsia="zh-CN"/>
        </w:rPr>
        <w:t>交银国际信托有限公司</w:t>
      </w:r>
    </w:p>
    <w:p w14:paraId="08F536D7" w14:textId="77777777" w:rsidR="00ED3C36" w:rsidRPr="009A7DAF" w:rsidRDefault="00ED3C36">
      <w:pPr>
        <w:spacing w:line="380" w:lineRule="atLeast"/>
        <w:rPr>
          <w:rFonts w:eastAsia="楷体_GB2312"/>
          <w:b/>
        </w:rPr>
      </w:pPr>
      <w:r w:rsidRPr="009A7DAF">
        <w:rPr>
          <w:rFonts w:eastAsia="楷体_GB2312" w:hint="eastAsia"/>
          <w:b/>
        </w:rPr>
        <w:t>日期</w:t>
      </w:r>
      <w:r w:rsidRPr="009A7DAF">
        <w:rPr>
          <w:rFonts w:eastAsia="楷体_GB2312"/>
          <w:b/>
        </w:rPr>
        <w:t>_______________</w:t>
      </w:r>
    </w:p>
    <w:p w14:paraId="42459E43" w14:textId="77777777" w:rsidR="00ED3C36" w:rsidRPr="009A7DAF" w:rsidRDefault="00ED3C36">
      <w:pPr>
        <w:spacing w:line="380" w:lineRule="atLeast"/>
        <w:rPr>
          <w:rFonts w:eastAsia="楷体_GB2312"/>
          <w:b/>
        </w:rPr>
      </w:pPr>
    </w:p>
    <w:p w14:paraId="03D5471C" w14:textId="77777777" w:rsidR="00ED3C36" w:rsidRPr="009A7DAF" w:rsidRDefault="00ED3C36">
      <w:pPr>
        <w:spacing w:line="380" w:lineRule="atLeast"/>
        <w:rPr>
          <w:rFonts w:eastAsia="楷体_GB2312"/>
          <w:b/>
        </w:rPr>
      </w:pPr>
      <w:r w:rsidRPr="009A7DAF">
        <w:rPr>
          <w:rFonts w:eastAsia="楷体_GB2312" w:hint="eastAsia"/>
          <w:b/>
        </w:rPr>
        <w:t>敬启者</w:t>
      </w:r>
    </w:p>
    <w:p w14:paraId="2815BDB0" w14:textId="77777777" w:rsidR="00ED3C36" w:rsidRPr="009A7DAF" w:rsidRDefault="00ED3C36">
      <w:pPr>
        <w:spacing w:line="380" w:lineRule="atLeast"/>
        <w:rPr>
          <w:rFonts w:eastAsia="楷体_GB2312"/>
        </w:rPr>
      </w:pPr>
    </w:p>
    <w:p w14:paraId="651ACB79" w14:textId="77777777" w:rsidR="00ED3C36" w:rsidRPr="009A7DAF" w:rsidRDefault="00ED3C36">
      <w:pPr>
        <w:spacing w:line="380" w:lineRule="atLeast"/>
        <w:ind w:firstLine="420"/>
        <w:rPr>
          <w:rFonts w:eastAsia="楷体_GB2312"/>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w:t>
      </w:r>
      <w:r w:rsidRPr="009A7DAF">
        <w:rPr>
          <w:rFonts w:eastAsia="楷体_GB2312"/>
        </w:rPr>
        <w:t>“</w:t>
      </w:r>
      <w:r w:rsidR="00047439">
        <w:rPr>
          <w:rFonts w:eastAsia="楷体_GB2312" w:hint="eastAsia"/>
          <w:lang w:eastAsia="zh-CN"/>
        </w:rPr>
        <w:t>苏州银行</w:t>
      </w:r>
      <w:r w:rsidRPr="009A7DAF">
        <w:rPr>
          <w:rFonts w:eastAsia="楷体_GB2312"/>
        </w:rPr>
        <w:t>”</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lang w:eastAsia="zh-CN"/>
        </w:rPr>
        <w:t>交银国信</w:t>
      </w:r>
      <w:r w:rsidRPr="009A7DAF">
        <w:rPr>
          <w:rFonts w:eastAsia="楷体_GB2312"/>
        </w:rPr>
        <w:t>”</w:t>
      </w:r>
      <w:r w:rsidRPr="009A7DAF">
        <w:rPr>
          <w:rFonts w:eastAsia="楷体_GB2312" w:hint="eastAsia"/>
        </w:rPr>
        <w:t>）于【</w:t>
      </w:r>
      <w:r w:rsidRPr="009A7DAF">
        <w:rPr>
          <w:rFonts w:eastAsia="楷体_GB2312" w:hint="eastAsia"/>
          <w:i/>
        </w:rPr>
        <w:t>日期</w:t>
      </w:r>
      <w:r w:rsidRPr="009A7DAF">
        <w:rPr>
          <w:rFonts w:eastAsia="楷体_GB2312" w:hint="eastAsia"/>
        </w:rPr>
        <w:t>】签署的《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）以及</w:t>
      </w:r>
      <w:r w:rsidR="006112CB" w:rsidRPr="009A7DAF">
        <w:rPr>
          <w:rFonts w:eastAsia="楷体_GB2312" w:hint="eastAsia"/>
          <w:lang w:eastAsia="zh-CN"/>
        </w:rPr>
        <w:t>“</w:t>
      </w:r>
      <w:r w:rsidR="00047439">
        <w:rPr>
          <w:rFonts w:eastAsia="楷体_GB2312" w:hint="eastAsia"/>
          <w:lang w:eastAsia="zh-CN"/>
        </w:rPr>
        <w:t>苏州银行</w:t>
      </w:r>
      <w:r w:rsidR="006112CB" w:rsidRPr="009A7DAF">
        <w:rPr>
          <w:rFonts w:eastAsia="楷体_GB2312" w:hint="eastAsia"/>
          <w:lang w:eastAsia="zh-CN"/>
        </w:rPr>
        <w:t>”</w:t>
      </w:r>
      <w:r w:rsidRPr="009A7DAF">
        <w:rPr>
          <w:rFonts w:eastAsia="楷体_GB2312" w:hint="eastAsia"/>
        </w:rPr>
        <w:t>和</w:t>
      </w:r>
      <w:r w:rsidR="006112CB" w:rsidRPr="009A7DAF">
        <w:rPr>
          <w:rFonts w:eastAsia="楷体_GB2312" w:hint="eastAsia"/>
          <w:lang w:eastAsia="zh-CN"/>
        </w:rPr>
        <w:t>“</w:t>
      </w:r>
      <w:r w:rsidRPr="009A7DAF">
        <w:rPr>
          <w:rFonts w:eastAsia="楷体_GB2312" w:hint="eastAsia"/>
          <w:lang w:eastAsia="zh-CN"/>
        </w:rPr>
        <w:t>交银国信</w:t>
      </w:r>
      <w:r w:rsidR="006112CB" w:rsidRPr="009A7DAF">
        <w:rPr>
          <w:rFonts w:eastAsia="楷体_GB2312" w:hint="eastAsia"/>
          <w:lang w:eastAsia="zh-CN"/>
        </w:rPr>
        <w:t>”</w:t>
      </w:r>
      <w:r w:rsidRPr="009A7DAF">
        <w:rPr>
          <w:rFonts w:eastAsia="楷体_GB2312" w:hint="eastAsia"/>
        </w:rPr>
        <w:t>于【</w:t>
      </w:r>
      <w:r w:rsidRPr="009A7DAF">
        <w:rPr>
          <w:rFonts w:eastAsia="楷体_GB2312" w:hint="eastAsia"/>
          <w:i/>
        </w:rPr>
        <w:t>日期</w:t>
      </w:r>
      <w:r w:rsidRPr="009A7DAF">
        <w:rPr>
          <w:rFonts w:eastAsia="楷体_GB2312" w:hint="eastAsia"/>
        </w:rPr>
        <w:t>】在【</w:t>
      </w:r>
      <w:r w:rsidRPr="009A7DAF">
        <w:rPr>
          <w:rFonts w:eastAsia="楷体_GB2312" w:hint="eastAsia"/>
          <w:i/>
        </w:rPr>
        <w:t>公共媒体</w:t>
      </w:r>
      <w:r w:rsidRPr="009A7DAF">
        <w:rPr>
          <w:rFonts w:eastAsia="楷体_GB2312" w:hint="eastAsia"/>
        </w:rPr>
        <w:t>】刊登的信托设立公告（</w:t>
      </w:r>
      <w:r w:rsidRPr="009A7DAF">
        <w:rPr>
          <w:rFonts w:eastAsia="楷体_GB2312"/>
        </w:rPr>
        <w:t>“</w:t>
      </w:r>
      <w:r w:rsidRPr="009A7DAF">
        <w:rPr>
          <w:rFonts w:eastAsia="楷体_GB2312" w:hint="eastAsia"/>
        </w:rPr>
        <w:t>信托设立公告</w:t>
      </w:r>
      <w:r w:rsidRPr="009A7DAF">
        <w:rPr>
          <w:rFonts w:eastAsia="楷体_GB2312"/>
        </w:rPr>
        <w:t>”</w:t>
      </w:r>
      <w:r w:rsidRPr="009A7DAF">
        <w:rPr>
          <w:rFonts w:eastAsia="楷体_GB2312" w:hint="eastAsia"/>
        </w:rPr>
        <w:t>），</w:t>
      </w:r>
      <w:r w:rsidR="006112CB" w:rsidRPr="009A7DAF">
        <w:rPr>
          <w:rFonts w:eastAsia="楷体_GB2312" w:hint="eastAsia"/>
          <w:lang w:eastAsia="zh-CN"/>
        </w:rPr>
        <w:t>“</w:t>
      </w:r>
      <w:r w:rsidR="00047439">
        <w:rPr>
          <w:rFonts w:eastAsia="楷体_GB2312" w:hint="eastAsia"/>
          <w:lang w:eastAsia="zh-CN"/>
        </w:rPr>
        <w:t>苏州银行</w:t>
      </w:r>
      <w:r w:rsidR="006112CB" w:rsidRPr="009A7DAF">
        <w:rPr>
          <w:rFonts w:eastAsia="楷体_GB2312" w:hint="eastAsia"/>
          <w:lang w:eastAsia="zh-CN"/>
        </w:rPr>
        <w:t>”</w:t>
      </w:r>
      <w:r w:rsidRPr="009A7DAF">
        <w:rPr>
          <w:rFonts w:eastAsia="楷体_GB2312" w:hint="eastAsia"/>
        </w:rPr>
        <w:t>已将包括您的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（具体信息见本通知附件）在内的特定</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债权及其</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（现有的和将来的、实际的和或有的）全部信托予</w:t>
      </w:r>
      <w:r w:rsidR="006112CB" w:rsidRPr="009A7DAF">
        <w:rPr>
          <w:rFonts w:eastAsia="楷体_GB2312" w:hint="eastAsia"/>
          <w:lang w:eastAsia="zh-CN"/>
        </w:rPr>
        <w:t>“</w:t>
      </w:r>
      <w:r w:rsidRPr="009A7DAF">
        <w:rPr>
          <w:rFonts w:eastAsia="楷体_GB2312" w:hint="eastAsia"/>
          <w:lang w:eastAsia="zh-CN"/>
        </w:rPr>
        <w:t>交银国信</w:t>
      </w:r>
      <w:r w:rsidR="006112CB" w:rsidRPr="009A7DAF">
        <w:rPr>
          <w:rFonts w:eastAsia="楷体_GB2312" w:hint="eastAsia"/>
          <w:lang w:eastAsia="zh-CN"/>
        </w:rPr>
        <w:t>”</w:t>
      </w:r>
      <w:r w:rsidRPr="009A7DAF">
        <w:rPr>
          <w:rFonts w:eastAsia="楷体_GB2312" w:hint="eastAsia"/>
        </w:rPr>
        <w:t>。</w:t>
      </w:r>
    </w:p>
    <w:p w14:paraId="4FFCC62F" w14:textId="77777777" w:rsidR="00ED3C36" w:rsidRPr="009A7DAF" w:rsidRDefault="00ED3C36">
      <w:pPr>
        <w:spacing w:line="380" w:lineRule="atLeast"/>
        <w:ind w:firstLine="420"/>
        <w:rPr>
          <w:rFonts w:eastAsia="楷体_GB2312"/>
        </w:rPr>
      </w:pPr>
    </w:p>
    <w:p w14:paraId="2F4BE220"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】起，与该笔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及相关</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有关的</w:t>
      </w:r>
      <w:r w:rsidR="00241A2E">
        <w:rPr>
          <w:rFonts w:eastAsia="楷体_GB2312" w:hint="eastAsia"/>
        </w:rPr>
        <w:t>财产权</w:t>
      </w:r>
      <w:r w:rsidRPr="009A7DAF">
        <w:rPr>
          <w:rFonts w:eastAsia="楷体_GB2312" w:hint="eastAsia"/>
        </w:rPr>
        <w:t>利，均由</w:t>
      </w:r>
      <w:r w:rsidR="00A930A0" w:rsidRPr="009A7DAF">
        <w:rPr>
          <w:rFonts w:eastAsia="楷体_GB2312" w:hint="eastAsia"/>
          <w:lang w:eastAsia="zh-CN"/>
        </w:rPr>
        <w:t>“</w:t>
      </w:r>
      <w:r w:rsidRPr="009A7DAF">
        <w:rPr>
          <w:rFonts w:eastAsia="楷体_GB2312" w:hint="eastAsia"/>
          <w:lang w:eastAsia="zh-CN"/>
        </w:rPr>
        <w:t>交银国信</w:t>
      </w:r>
      <w:r w:rsidR="00A930A0" w:rsidRPr="009A7DAF">
        <w:rPr>
          <w:rFonts w:eastAsia="楷体_GB2312" w:hint="eastAsia"/>
          <w:lang w:eastAsia="zh-CN"/>
        </w:rPr>
        <w:t>”</w:t>
      </w:r>
      <w:r w:rsidRPr="009A7DAF">
        <w:rPr>
          <w:rFonts w:eastAsia="楷体_GB2312" w:hint="eastAsia"/>
        </w:rPr>
        <w:t>（为资产支持证券持有人的利益）行使，</w:t>
      </w:r>
      <w:r w:rsidR="00A930A0" w:rsidRPr="009A7DAF">
        <w:rPr>
          <w:rFonts w:eastAsia="楷体_GB2312" w:hint="eastAsia"/>
          <w:lang w:eastAsia="zh-CN"/>
        </w:rPr>
        <w:t>“</w:t>
      </w:r>
      <w:r w:rsidR="00047439">
        <w:rPr>
          <w:rFonts w:eastAsia="楷体_GB2312" w:hint="eastAsia"/>
          <w:lang w:eastAsia="zh-CN"/>
        </w:rPr>
        <w:t>苏州银行</w:t>
      </w:r>
      <w:r w:rsidR="00A930A0" w:rsidRPr="009A7DAF">
        <w:rPr>
          <w:rFonts w:eastAsia="楷体_GB2312" w:hint="eastAsia"/>
          <w:lang w:eastAsia="zh-CN"/>
        </w:rPr>
        <w:t>”</w:t>
      </w:r>
      <w:r w:rsidRPr="009A7DAF">
        <w:rPr>
          <w:rFonts w:eastAsia="楷体_GB2312" w:hint="eastAsia"/>
        </w:rPr>
        <w:t>有义务继续履行其在</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中应承担的义务。该项转让行为并未改变</w:t>
      </w:r>
      <w:r w:rsidR="00A930A0" w:rsidRPr="009A7DAF">
        <w:rPr>
          <w:rFonts w:eastAsia="楷体_GB2312" w:hint="eastAsia"/>
          <w:lang w:eastAsia="zh-CN"/>
        </w:rPr>
        <w:t>“</w:t>
      </w:r>
      <w:r w:rsidR="00047439">
        <w:rPr>
          <w:rFonts w:eastAsia="楷体_GB2312" w:hint="eastAsia"/>
          <w:lang w:eastAsia="zh-CN"/>
        </w:rPr>
        <w:t>苏州银行</w:t>
      </w:r>
      <w:r w:rsidR="00A930A0" w:rsidRPr="009A7DAF">
        <w:rPr>
          <w:rFonts w:eastAsia="楷体_GB2312" w:hint="eastAsia"/>
          <w:lang w:eastAsia="zh-CN"/>
        </w:rPr>
        <w:t>”</w:t>
      </w:r>
      <w:r w:rsidRPr="009A7DAF">
        <w:rPr>
          <w:rFonts w:eastAsia="楷体_GB2312" w:hint="eastAsia"/>
        </w:rPr>
        <w:t>与您签署的</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的其他内容，不会给您的利益带来不利影响。</w:t>
      </w:r>
    </w:p>
    <w:p w14:paraId="0D2EB26E" w14:textId="77777777" w:rsidR="00ED3C36" w:rsidRPr="009A7DAF" w:rsidRDefault="00ED3C36">
      <w:pPr>
        <w:spacing w:line="380" w:lineRule="atLeast"/>
        <w:ind w:firstLine="420"/>
        <w:rPr>
          <w:rFonts w:eastAsia="楷体_GB2312"/>
        </w:rPr>
      </w:pPr>
    </w:p>
    <w:p w14:paraId="537FE067" w14:textId="77777777" w:rsidR="00ED3C36" w:rsidRPr="009A7DAF" w:rsidRDefault="00ED3C36">
      <w:pPr>
        <w:spacing w:line="380" w:lineRule="atLeast"/>
        <w:ind w:firstLine="420"/>
        <w:rPr>
          <w:rFonts w:eastAsia="楷体_GB2312"/>
        </w:rPr>
      </w:pPr>
      <w:r w:rsidRPr="009A7DAF">
        <w:rPr>
          <w:rFonts w:eastAsia="楷体_GB2312" w:hint="eastAsia"/>
        </w:rPr>
        <w:t>根据</w:t>
      </w:r>
      <w:r w:rsidR="00A930A0" w:rsidRPr="009A7DAF">
        <w:rPr>
          <w:rFonts w:eastAsia="楷体_GB2312" w:hint="eastAsia"/>
          <w:lang w:eastAsia="zh-CN"/>
        </w:rPr>
        <w:t>“</w:t>
      </w:r>
      <w:r w:rsidRPr="009A7DAF">
        <w:rPr>
          <w:rFonts w:eastAsia="楷体_GB2312" w:hint="eastAsia"/>
          <w:lang w:eastAsia="zh-CN"/>
        </w:rPr>
        <w:t>交银国信</w:t>
      </w:r>
      <w:r w:rsidR="00A930A0" w:rsidRPr="009A7DAF">
        <w:rPr>
          <w:rFonts w:eastAsia="楷体_GB2312" w:hint="eastAsia"/>
          <w:lang w:eastAsia="zh-CN"/>
        </w:rPr>
        <w:t>”</w:t>
      </w:r>
      <w:r w:rsidRPr="009A7DAF">
        <w:rPr>
          <w:rFonts w:eastAsia="楷体_GB2312" w:hint="eastAsia"/>
        </w:rPr>
        <w:t>与</w:t>
      </w:r>
      <w:r w:rsidR="00A930A0" w:rsidRPr="009A7DAF">
        <w:rPr>
          <w:rFonts w:eastAsia="楷体_GB2312" w:hint="eastAsia"/>
          <w:lang w:eastAsia="zh-CN"/>
        </w:rPr>
        <w:t>“</w:t>
      </w:r>
      <w:r w:rsidR="00047439">
        <w:rPr>
          <w:rFonts w:eastAsia="楷体_GB2312" w:hint="eastAsia"/>
          <w:lang w:eastAsia="zh-CN"/>
        </w:rPr>
        <w:t>苏州银行</w:t>
      </w:r>
      <w:r w:rsidR="00A930A0" w:rsidRPr="009A7DAF">
        <w:rPr>
          <w:rFonts w:eastAsia="楷体_GB2312" w:hint="eastAsia"/>
          <w:lang w:eastAsia="zh-CN"/>
        </w:rPr>
        <w:t>”</w:t>
      </w:r>
      <w:r w:rsidRPr="009A7DAF">
        <w:rPr>
          <w:rFonts w:eastAsia="楷体_GB2312" w:hint="eastAsia"/>
        </w:rPr>
        <w:t>于【</w:t>
      </w:r>
      <w:r w:rsidRPr="009A7DAF">
        <w:rPr>
          <w:rFonts w:eastAsia="楷体_GB2312" w:hint="eastAsia"/>
          <w:i/>
        </w:rPr>
        <w:t>日期</w:t>
      </w:r>
      <w:r w:rsidRPr="009A7DAF">
        <w:rPr>
          <w:rFonts w:eastAsia="楷体_GB2312" w:hint="eastAsia"/>
        </w:rPr>
        <w:t>】签署的《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00E27B99" w:rsidRPr="009A7DAF">
        <w:rPr>
          <w:rFonts w:eastAsia="楷体_GB2312" w:hint="eastAsia"/>
          <w:lang w:eastAsia="zh-CN"/>
        </w:rPr>
        <w:t>之</w:t>
      </w:r>
      <w:r w:rsidRPr="009A7DAF">
        <w:rPr>
          <w:rFonts w:eastAsia="楷体_GB2312" w:hint="eastAsia"/>
        </w:rPr>
        <w:t>服务合同》（</w:t>
      </w:r>
      <w:r w:rsidRPr="009A7DAF">
        <w:rPr>
          <w:rFonts w:eastAsia="楷体_GB2312"/>
        </w:rPr>
        <w:t>“</w:t>
      </w:r>
      <w:r w:rsidRPr="009A7DAF">
        <w:rPr>
          <w:rFonts w:eastAsia="楷体_GB2312" w:hint="eastAsia"/>
        </w:rPr>
        <w:t>《服务合同》</w:t>
      </w:r>
      <w:r w:rsidRPr="009A7DAF">
        <w:rPr>
          <w:rFonts w:eastAsia="楷体_GB2312"/>
        </w:rPr>
        <w:t>”</w:t>
      </w:r>
      <w:r w:rsidRPr="009A7DAF">
        <w:rPr>
          <w:rFonts w:eastAsia="楷体_GB2312" w:hint="eastAsia"/>
        </w:rPr>
        <w:t>），</w:t>
      </w:r>
      <w:r w:rsidR="00A930A0" w:rsidRPr="009A7DAF">
        <w:rPr>
          <w:rFonts w:eastAsia="楷体_GB2312" w:hint="eastAsia"/>
          <w:lang w:eastAsia="zh-CN"/>
        </w:rPr>
        <w:t>“</w:t>
      </w:r>
      <w:r w:rsidRPr="009A7DAF">
        <w:rPr>
          <w:rFonts w:eastAsia="楷体_GB2312" w:hint="eastAsia"/>
          <w:lang w:eastAsia="zh-CN"/>
        </w:rPr>
        <w:t>交银国信</w:t>
      </w:r>
      <w:r w:rsidR="00A930A0" w:rsidRPr="009A7DAF">
        <w:rPr>
          <w:rFonts w:eastAsia="楷体_GB2312" w:hint="eastAsia"/>
          <w:lang w:eastAsia="zh-CN"/>
        </w:rPr>
        <w:t>”</w:t>
      </w:r>
      <w:r w:rsidRPr="009A7DAF">
        <w:rPr>
          <w:rFonts w:eastAsia="楷体_GB2312" w:hint="eastAsia"/>
        </w:rPr>
        <w:t>已委托</w:t>
      </w:r>
      <w:r w:rsidR="00A930A0" w:rsidRPr="009A7DAF">
        <w:rPr>
          <w:rFonts w:eastAsia="楷体_GB2312" w:hint="eastAsia"/>
          <w:lang w:eastAsia="zh-CN"/>
        </w:rPr>
        <w:t>“</w:t>
      </w:r>
      <w:r w:rsidR="00047439">
        <w:rPr>
          <w:rFonts w:eastAsia="楷体_GB2312" w:hint="eastAsia"/>
          <w:lang w:eastAsia="zh-CN"/>
        </w:rPr>
        <w:t>苏州银行</w:t>
      </w:r>
      <w:r w:rsidR="00A930A0" w:rsidRPr="009A7DAF">
        <w:rPr>
          <w:rFonts w:eastAsia="楷体_GB2312" w:hint="eastAsia"/>
          <w:lang w:eastAsia="zh-CN"/>
        </w:rPr>
        <w:t>”</w:t>
      </w:r>
      <w:r w:rsidRPr="009A7DAF">
        <w:rPr>
          <w:rFonts w:eastAsia="楷体_GB2312" w:hint="eastAsia"/>
        </w:rPr>
        <w:t>担任您的</w:t>
      </w:r>
      <w:r w:rsidRPr="009A7DAF">
        <w:rPr>
          <w:rFonts w:eastAsia="楷体_GB2312"/>
        </w:rPr>
        <w:t>“</w:t>
      </w:r>
      <w:r w:rsidRPr="009A7DAF">
        <w:rPr>
          <w:rFonts w:eastAsia="楷体_GB2312" w:hint="eastAsia"/>
        </w:rPr>
        <w:t>贷款服务机构</w:t>
      </w:r>
      <w:r w:rsidRPr="009A7DAF">
        <w:rPr>
          <w:rFonts w:eastAsia="楷体_GB2312"/>
        </w:rPr>
        <w:t>”</w:t>
      </w:r>
      <w:r w:rsidRPr="009A7DAF">
        <w:rPr>
          <w:rFonts w:eastAsia="楷体_GB2312" w:hint="eastAsia"/>
        </w:rPr>
        <w:t>，继续处理与您的该笔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相关的未来收款工作（包括在您违约时，根据</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的规定向您主张权利）；您应继续按照现有方式向</w:t>
      </w:r>
      <w:r w:rsidR="00A930A0" w:rsidRPr="009A7DAF">
        <w:rPr>
          <w:rFonts w:eastAsia="楷体_GB2312" w:hint="eastAsia"/>
          <w:lang w:eastAsia="zh-CN"/>
        </w:rPr>
        <w:t>“</w:t>
      </w:r>
      <w:r w:rsidR="00047439">
        <w:rPr>
          <w:rFonts w:eastAsia="楷体_GB2312" w:hint="eastAsia"/>
          <w:lang w:eastAsia="zh-CN"/>
        </w:rPr>
        <w:t>苏州银行</w:t>
      </w:r>
      <w:r w:rsidR="00A930A0" w:rsidRPr="009A7DAF">
        <w:rPr>
          <w:rFonts w:eastAsia="楷体_GB2312" w:hint="eastAsia"/>
          <w:lang w:eastAsia="zh-CN"/>
        </w:rPr>
        <w:t>”</w:t>
      </w:r>
      <w:r w:rsidRPr="009A7DAF">
        <w:rPr>
          <w:rFonts w:eastAsia="楷体_GB2312" w:hint="eastAsia"/>
        </w:rPr>
        <w:t>还款，直到</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全部还清或我们向您发出进一步通知。</w:t>
      </w:r>
    </w:p>
    <w:p w14:paraId="6BD0C354" w14:textId="77777777" w:rsidR="00ED3C36" w:rsidRPr="009A7DAF" w:rsidRDefault="00ED3C36">
      <w:pPr>
        <w:spacing w:line="380" w:lineRule="atLeast"/>
        <w:ind w:firstLine="420"/>
        <w:rPr>
          <w:rFonts w:eastAsia="楷体_GB2312"/>
        </w:rPr>
      </w:pPr>
    </w:p>
    <w:p w14:paraId="42E26DA5" w14:textId="77777777" w:rsidR="00ED3C36" w:rsidRPr="009A7DAF" w:rsidRDefault="00ED3C36">
      <w:pPr>
        <w:spacing w:line="380" w:lineRule="atLeast"/>
        <w:ind w:firstLine="420"/>
        <w:rPr>
          <w:rFonts w:eastAsia="楷体_GB2312"/>
        </w:rPr>
      </w:pPr>
      <w:r w:rsidRPr="009A7DAF">
        <w:rPr>
          <w:rFonts w:eastAsia="楷体_GB2312" w:hint="eastAsia"/>
        </w:rPr>
        <w:t>如果您对本通知内容或您的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及与其有关的任何付款金额有任何问题，请按如下方式进行查询：</w:t>
      </w:r>
    </w:p>
    <w:p w14:paraId="03951DCC" w14:textId="77777777" w:rsidR="00ED3C36" w:rsidRPr="009A7DAF" w:rsidRDefault="00ED3C36">
      <w:pPr>
        <w:spacing w:line="380" w:lineRule="atLeast"/>
        <w:ind w:firstLine="420"/>
        <w:rPr>
          <w:rFonts w:eastAsia="楷体_GB2312"/>
        </w:rPr>
      </w:pPr>
    </w:p>
    <w:p w14:paraId="0AA4E032" w14:textId="77777777" w:rsidR="00ED3C36" w:rsidRPr="009A7DAF" w:rsidRDefault="00ED3C36">
      <w:pPr>
        <w:spacing w:line="380" w:lineRule="atLeast"/>
        <w:ind w:left="420"/>
        <w:rPr>
          <w:rFonts w:eastAsia="楷体_GB2312"/>
        </w:rPr>
      </w:pPr>
      <w:r w:rsidRPr="009A7DAF">
        <w:rPr>
          <w:rFonts w:eastAsia="楷体_GB2312" w:hint="eastAsia"/>
        </w:rPr>
        <w:t>联系地址：</w:t>
      </w:r>
      <w:r w:rsidRPr="009A7DAF">
        <w:rPr>
          <w:rFonts w:eastAsia="楷体_GB2312"/>
        </w:rPr>
        <w:br/>
      </w:r>
      <w:r w:rsidRPr="009A7DAF">
        <w:rPr>
          <w:rFonts w:eastAsia="楷体_GB2312" w:hint="eastAsia"/>
        </w:rPr>
        <w:t>联系人：</w:t>
      </w:r>
      <w:r w:rsidRPr="009A7DAF">
        <w:rPr>
          <w:rFonts w:eastAsia="楷体_GB2312"/>
        </w:rPr>
        <w:br/>
      </w:r>
      <w:r w:rsidRPr="009A7DAF">
        <w:rPr>
          <w:rFonts w:eastAsia="楷体_GB2312" w:hint="eastAsia"/>
        </w:rPr>
        <w:t>联系电话：</w:t>
      </w:r>
      <w:r w:rsidRPr="009A7DAF">
        <w:rPr>
          <w:rFonts w:eastAsia="楷体_GB2312"/>
        </w:rPr>
        <w:br/>
      </w:r>
      <w:r w:rsidRPr="009A7DAF">
        <w:rPr>
          <w:rFonts w:eastAsia="楷体_GB2312" w:hint="eastAsia"/>
        </w:rPr>
        <w:t>传真：</w:t>
      </w:r>
    </w:p>
    <w:p w14:paraId="7239A3C5" w14:textId="77777777" w:rsidR="00ED3C36" w:rsidRPr="009A7DAF" w:rsidRDefault="00ED3C36">
      <w:pPr>
        <w:spacing w:line="380" w:lineRule="atLeast"/>
        <w:rPr>
          <w:rFonts w:eastAsia="楷体_GB2312"/>
        </w:rPr>
      </w:pPr>
    </w:p>
    <w:p w14:paraId="284CB2F4" w14:textId="77777777" w:rsidR="00ED3C36" w:rsidRPr="009A7DAF" w:rsidRDefault="00ED3C36">
      <w:pPr>
        <w:spacing w:line="380" w:lineRule="atLeast"/>
        <w:rPr>
          <w:rFonts w:eastAsia="楷体_GB2312"/>
        </w:rPr>
      </w:pPr>
    </w:p>
    <w:p w14:paraId="217A142F" w14:textId="77777777" w:rsidR="00ED3C36" w:rsidRPr="009A7DAF" w:rsidRDefault="00047439">
      <w:pPr>
        <w:spacing w:line="380" w:lineRule="atLeast"/>
        <w:rPr>
          <w:rFonts w:eastAsia="楷体_GB2312"/>
          <w:b/>
        </w:rPr>
      </w:pPr>
      <w:r>
        <w:rPr>
          <w:rFonts w:eastAsia="楷体_GB2312" w:hint="eastAsia"/>
          <w:b/>
          <w:lang w:eastAsia="zh-CN"/>
        </w:rPr>
        <w:t>苏州银行股份有限公司</w:t>
      </w:r>
      <w:r w:rsidR="00ED3C36" w:rsidRPr="009A7DAF">
        <w:rPr>
          <w:rFonts w:eastAsia="楷体_GB2312" w:hint="eastAsia"/>
        </w:rPr>
        <w:t>（作为</w:t>
      </w:r>
      <w:r w:rsidR="00ED3C36" w:rsidRPr="009A7DAF">
        <w:rPr>
          <w:rFonts w:eastAsia="楷体_GB2312"/>
        </w:rPr>
        <w:t>“</w:t>
      </w:r>
      <w:r w:rsidR="00ED3C36" w:rsidRPr="009A7DAF">
        <w:rPr>
          <w:rFonts w:eastAsia="楷体_GB2312" w:hint="eastAsia"/>
        </w:rPr>
        <w:t>委托人</w:t>
      </w:r>
      <w:r w:rsidR="00ED3C36" w:rsidRPr="009A7DAF">
        <w:rPr>
          <w:rFonts w:eastAsia="楷体_GB2312"/>
        </w:rPr>
        <w:t>”</w:t>
      </w:r>
      <w:r w:rsidR="00ED3C36" w:rsidRPr="009A7DAF">
        <w:rPr>
          <w:rFonts w:eastAsia="楷体_GB2312" w:hint="eastAsia"/>
        </w:rPr>
        <w:t>、</w:t>
      </w:r>
      <w:r w:rsidR="00ED3C36" w:rsidRPr="009A7DAF">
        <w:rPr>
          <w:rFonts w:eastAsia="楷体_GB2312"/>
        </w:rPr>
        <w:t>“</w:t>
      </w:r>
      <w:r w:rsidR="00ED3C36" w:rsidRPr="009A7DAF">
        <w:rPr>
          <w:rFonts w:eastAsia="楷体_GB2312" w:hint="eastAsia"/>
        </w:rPr>
        <w:t>发起机构</w:t>
      </w:r>
      <w:r w:rsidR="00ED3C36" w:rsidRPr="009A7DAF">
        <w:rPr>
          <w:rFonts w:eastAsia="楷体_GB2312"/>
        </w:rPr>
        <w:t>”</w:t>
      </w:r>
      <w:r w:rsidR="00ED3C36" w:rsidRPr="009A7DAF">
        <w:rPr>
          <w:rFonts w:eastAsia="楷体_GB2312" w:hint="eastAsia"/>
        </w:rPr>
        <w:t>）（公章）</w:t>
      </w:r>
    </w:p>
    <w:p w14:paraId="636504DF" w14:textId="77777777" w:rsidR="00ED3C36" w:rsidRPr="009A7DAF" w:rsidRDefault="00ED3C36">
      <w:pPr>
        <w:spacing w:line="380" w:lineRule="atLeast"/>
        <w:rPr>
          <w:rFonts w:eastAsia="楷体_GB2312"/>
        </w:rPr>
      </w:pPr>
    </w:p>
    <w:p w14:paraId="3578C8E3" w14:textId="77777777" w:rsidR="00ED3C36" w:rsidRPr="009A7DAF" w:rsidRDefault="00ED3C36">
      <w:pPr>
        <w:tabs>
          <w:tab w:val="left" w:pos="5520"/>
        </w:tabs>
        <w:spacing w:line="380" w:lineRule="atLeast"/>
        <w:rPr>
          <w:rFonts w:eastAsia="楷体_GB2312"/>
        </w:rPr>
      </w:pPr>
      <w:r w:rsidRPr="009A7DAF">
        <w:rPr>
          <w:rFonts w:eastAsia="楷体_GB2312" w:hint="eastAsia"/>
        </w:rPr>
        <w:t>法定代表人或授权代表（签章）</w:t>
      </w:r>
    </w:p>
    <w:p w14:paraId="75BF7930" w14:textId="77777777" w:rsidR="00ED3C36" w:rsidRPr="009A7DAF" w:rsidRDefault="00ED3C36">
      <w:pPr>
        <w:tabs>
          <w:tab w:val="left" w:pos="5520"/>
        </w:tabs>
        <w:spacing w:line="380" w:lineRule="atLeast"/>
        <w:rPr>
          <w:rFonts w:eastAsia="楷体_GB2312"/>
        </w:rPr>
      </w:pPr>
    </w:p>
    <w:p w14:paraId="4D9926A4" w14:textId="77777777" w:rsidR="00ED3C36" w:rsidRPr="009A7DAF" w:rsidRDefault="00ED3C36">
      <w:pPr>
        <w:tabs>
          <w:tab w:val="left" w:pos="5880"/>
        </w:tabs>
        <w:spacing w:line="380" w:lineRule="atLeast"/>
        <w:rPr>
          <w:rFonts w:eastAsia="楷体_GB2312"/>
          <w:b/>
        </w:rPr>
      </w:pPr>
      <w:r w:rsidRPr="009A7DAF">
        <w:rPr>
          <w:rFonts w:eastAsia="楷体_GB2312" w:hint="eastAsia"/>
          <w:b/>
        </w:rPr>
        <w:t>附件：</w:t>
      </w:r>
    </w:p>
    <w:p w14:paraId="076C3354" w14:textId="77777777" w:rsidR="00ED3C36" w:rsidRPr="009A7DAF" w:rsidRDefault="00ED3C36">
      <w:pPr>
        <w:spacing w:line="380" w:lineRule="atLeast"/>
        <w:rPr>
          <w:rFonts w:eastAsia="楷体_GB2312"/>
        </w:rPr>
      </w:pPr>
      <w:r w:rsidRPr="009A7DAF">
        <w:rPr>
          <w:rFonts w:eastAsia="楷体_GB2312" w:hint="eastAsia"/>
        </w:rPr>
        <w:t>住房贷款合同编号：</w:t>
      </w:r>
    </w:p>
    <w:p w14:paraId="5CF9D782" w14:textId="77777777" w:rsidR="00ED3C36" w:rsidRPr="009A7DAF" w:rsidRDefault="00ED3C36">
      <w:pPr>
        <w:spacing w:line="380" w:lineRule="atLeast"/>
        <w:rPr>
          <w:rFonts w:eastAsia="楷体_GB2312"/>
          <w:u w:val="single"/>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抵押人姓名</w:t>
      </w:r>
      <w:r w:rsidRPr="009A7DAF">
        <w:rPr>
          <w:rFonts w:eastAsia="楷体_GB2312" w:hint="eastAsia"/>
        </w:rPr>
        <w:t>：</w:t>
      </w:r>
    </w:p>
    <w:p w14:paraId="77CD86B1" w14:textId="77777777" w:rsidR="00ED3C36" w:rsidRPr="009A7DAF" w:rsidRDefault="00ED3C36">
      <w:pPr>
        <w:spacing w:line="380" w:lineRule="atLeast"/>
        <w:rPr>
          <w:rFonts w:eastAsia="楷体_GB2312"/>
          <w:u w:val="single"/>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r w:rsidRPr="009A7DAF">
        <w:rPr>
          <w:rFonts w:eastAsia="楷体_GB2312" w:hint="eastAsia"/>
        </w:rPr>
        <w:t>：</w:t>
      </w:r>
    </w:p>
    <w:p w14:paraId="22B526CB" w14:textId="77777777" w:rsidR="00ED3C36" w:rsidRPr="009A7DAF" w:rsidRDefault="00ED3C36">
      <w:pPr>
        <w:spacing w:line="380" w:lineRule="atLeast"/>
        <w:rPr>
          <w:rFonts w:eastAsia="楷体_GB2312"/>
        </w:rPr>
      </w:pPr>
      <w:r w:rsidRPr="009A7DAF">
        <w:rPr>
          <w:rFonts w:eastAsia="楷体_GB2312" w:hint="eastAsia"/>
        </w:rPr>
        <w:t>剩余本金余额：</w:t>
      </w:r>
    </w:p>
    <w:p w14:paraId="1A9E0234" w14:textId="77777777" w:rsidR="00ED3C36" w:rsidRPr="009A7DAF" w:rsidRDefault="00ED3C36">
      <w:pPr>
        <w:spacing w:line="380" w:lineRule="atLeast"/>
        <w:jc w:val="center"/>
        <w:rPr>
          <w:rFonts w:eastAsia="楷体_GB2312"/>
          <w:b/>
        </w:rPr>
      </w:pPr>
      <w:r w:rsidRPr="009A7DAF">
        <w:rPr>
          <w:rFonts w:eastAsia="楷体_GB2312"/>
          <w:b/>
        </w:rPr>
        <w:br w:type="page"/>
      </w:r>
    </w:p>
    <w:p w14:paraId="3AC7512B" w14:textId="77777777" w:rsidR="00ED3C36" w:rsidRPr="009A7DAF" w:rsidRDefault="00ED3C36">
      <w:pPr>
        <w:spacing w:line="380" w:lineRule="atLeast"/>
        <w:jc w:val="center"/>
        <w:rPr>
          <w:rFonts w:eastAsia="楷体_GB2312"/>
          <w:b/>
        </w:rPr>
      </w:pPr>
      <w:r w:rsidRPr="009A7DAF">
        <w:rPr>
          <w:rFonts w:eastAsia="楷体_GB2312" w:hint="eastAsia"/>
          <w:b/>
        </w:rPr>
        <w:lastRenderedPageBreak/>
        <w:t>权利完善通知格式</w:t>
      </w:r>
    </w:p>
    <w:p w14:paraId="0B81B504" w14:textId="77777777" w:rsidR="00ED3C36" w:rsidRPr="009A7DAF" w:rsidRDefault="00ED3C36">
      <w:pPr>
        <w:spacing w:line="380" w:lineRule="atLeast"/>
        <w:rPr>
          <w:rFonts w:eastAsia="楷体_GB2312"/>
          <w:b/>
        </w:rPr>
      </w:pPr>
    </w:p>
    <w:p w14:paraId="0A0A1E7E" w14:textId="77777777" w:rsidR="00ED3C36" w:rsidRPr="009A7DAF" w:rsidRDefault="00ED3C36">
      <w:pPr>
        <w:spacing w:line="380" w:lineRule="atLeast"/>
        <w:rPr>
          <w:rFonts w:eastAsia="楷体_GB2312"/>
        </w:rPr>
      </w:pPr>
      <w:r w:rsidRPr="009A7DAF">
        <w:rPr>
          <w:rFonts w:eastAsia="楷体_GB2312" w:hint="eastAsia"/>
        </w:rPr>
        <w:t>（适用于：</w:t>
      </w:r>
      <w:r w:rsidRPr="009A7DAF">
        <w:rPr>
          <w:rFonts w:eastAsia="楷体_GB2312"/>
        </w:rPr>
        <w:t>1</w:t>
      </w:r>
      <w:r w:rsidRPr="009A7DAF">
        <w:rPr>
          <w:rFonts w:eastAsia="楷体_GB2312" w:hint="eastAsia"/>
        </w:rPr>
        <w:t>、通知对象为</w:t>
      </w:r>
      <w:r w:rsidRPr="009A7DAF">
        <w:rPr>
          <w:rFonts w:eastAsia="楷体_GB2312"/>
        </w:rPr>
        <w:t>“</w:t>
      </w:r>
      <w:r w:rsidRPr="009A7DAF">
        <w:rPr>
          <w:rFonts w:eastAsia="楷体_GB2312" w:hint="eastAsia"/>
        </w:rPr>
        <w:t>保证人</w:t>
      </w:r>
      <w:r w:rsidRPr="009A7DAF">
        <w:rPr>
          <w:rFonts w:eastAsia="楷体_GB2312"/>
        </w:rPr>
        <w:t>”</w:t>
      </w:r>
      <w:r w:rsidRPr="009A7DAF">
        <w:rPr>
          <w:rFonts w:eastAsia="楷体_GB2312" w:hint="eastAsia"/>
        </w:rPr>
        <w:t>；</w:t>
      </w:r>
      <w:r w:rsidRPr="009A7DAF">
        <w:rPr>
          <w:rFonts w:eastAsia="楷体_GB2312"/>
        </w:rPr>
        <w:t>2</w:t>
      </w:r>
      <w:r w:rsidRPr="009A7DAF">
        <w:rPr>
          <w:rFonts w:eastAsia="楷体_GB2312" w:hint="eastAsia"/>
        </w:rPr>
        <w:t>、发生</w:t>
      </w:r>
      <w:r w:rsidRPr="009A7DAF">
        <w:rPr>
          <w:rFonts w:eastAsia="楷体_GB2312"/>
        </w:rPr>
        <w:t>“</w:t>
      </w:r>
      <w:r w:rsidRPr="009A7DAF">
        <w:rPr>
          <w:rFonts w:eastAsia="楷体_GB2312" w:hint="eastAsia"/>
        </w:rPr>
        <w:t>权利完善事件</w:t>
      </w:r>
      <w:r w:rsidRPr="009A7DAF">
        <w:rPr>
          <w:rFonts w:eastAsia="楷体_GB2312"/>
        </w:rPr>
        <w:t>”</w:t>
      </w:r>
      <w:r w:rsidRPr="009A7DAF">
        <w:rPr>
          <w:rFonts w:eastAsia="楷体_GB2312" w:hint="eastAsia"/>
        </w:rPr>
        <w:t>之</w:t>
      </w:r>
      <w:r w:rsidRPr="009A7DAF">
        <w:rPr>
          <w:rFonts w:eastAsia="楷体_GB2312"/>
        </w:rPr>
        <w:t>(c)</w:t>
      </w:r>
      <w:r w:rsidRPr="009A7DAF">
        <w:rPr>
          <w:rFonts w:eastAsia="楷体_GB2312" w:hint="eastAsia"/>
        </w:rPr>
        <w:t>项</w:t>
      </w:r>
      <w:r w:rsidRPr="009A7DAF">
        <w:rPr>
          <w:rFonts w:eastAsia="楷体_GB2312" w:hint="eastAsia"/>
          <w:lang w:eastAsia="zh-CN"/>
        </w:rPr>
        <w:t>、</w:t>
      </w:r>
      <w:r w:rsidRPr="009A7DAF">
        <w:rPr>
          <w:rFonts w:eastAsia="楷体_GB2312"/>
        </w:rPr>
        <w:t>(d)</w:t>
      </w:r>
      <w:r w:rsidRPr="009A7DAF">
        <w:rPr>
          <w:rFonts w:eastAsia="楷体_GB2312" w:hint="eastAsia"/>
        </w:rPr>
        <w:t>项</w:t>
      </w:r>
      <w:r w:rsidRPr="009A7DAF">
        <w:rPr>
          <w:rFonts w:eastAsia="楷体_GB2312" w:hint="eastAsia"/>
          <w:lang w:eastAsia="zh-CN"/>
        </w:rPr>
        <w:t>或</w:t>
      </w:r>
      <w:r w:rsidRPr="009A7DAF">
        <w:rPr>
          <w:rFonts w:eastAsia="楷体_GB2312"/>
        </w:rPr>
        <w:t>(</w:t>
      </w:r>
      <w:r w:rsidRPr="009A7DAF">
        <w:rPr>
          <w:rFonts w:eastAsia="楷体_GB2312"/>
          <w:lang w:eastAsia="zh-CN"/>
        </w:rPr>
        <w:t>e</w:t>
      </w:r>
      <w:r w:rsidRPr="009A7DAF">
        <w:rPr>
          <w:rFonts w:eastAsia="楷体_GB2312"/>
        </w:rPr>
        <w:t>)</w:t>
      </w:r>
      <w:r w:rsidRPr="009A7DAF">
        <w:rPr>
          <w:rFonts w:eastAsia="楷体_GB2312" w:hint="eastAsia"/>
        </w:rPr>
        <w:t>项之情形；</w:t>
      </w:r>
      <w:r w:rsidRPr="009A7DAF">
        <w:rPr>
          <w:rFonts w:eastAsia="楷体_GB2312"/>
        </w:rPr>
        <w:t>3</w:t>
      </w:r>
      <w:r w:rsidRPr="009A7DAF">
        <w:rPr>
          <w:rFonts w:eastAsia="楷体_GB2312" w:hint="eastAsia"/>
        </w:rPr>
        <w:t>、由</w:t>
      </w:r>
      <w:r w:rsidR="00047439">
        <w:rPr>
          <w:rFonts w:eastAsia="楷体_GB2312" w:hint="eastAsia"/>
          <w:lang w:eastAsia="zh-CN"/>
        </w:rPr>
        <w:t>苏州银行股份有限公司</w:t>
      </w:r>
      <w:r w:rsidRPr="009A7DAF">
        <w:rPr>
          <w:rFonts w:eastAsia="楷体_GB2312" w:hint="eastAsia"/>
        </w:rPr>
        <w:t>通知。）</w:t>
      </w:r>
    </w:p>
    <w:p w14:paraId="4140788D" w14:textId="77777777" w:rsidR="00ED3C36" w:rsidRPr="009A7DAF" w:rsidRDefault="00ED3C36">
      <w:pPr>
        <w:spacing w:line="380" w:lineRule="atLeast"/>
        <w:rPr>
          <w:rFonts w:eastAsia="楷体_GB2312"/>
          <w:b/>
        </w:rPr>
      </w:pPr>
    </w:p>
    <w:p w14:paraId="615D9C93" w14:textId="77777777" w:rsidR="00ED3C36" w:rsidRPr="009A7DAF" w:rsidRDefault="00ED3C36">
      <w:pPr>
        <w:spacing w:line="380" w:lineRule="atLeast"/>
        <w:rPr>
          <w:rFonts w:eastAsia="楷体_GB2312"/>
          <w:b/>
        </w:rPr>
      </w:pPr>
      <w:r w:rsidRPr="009A7DAF">
        <w:rPr>
          <w:rFonts w:eastAsia="楷体_GB2312" w:hint="eastAsia"/>
          <w:b/>
        </w:rPr>
        <w:t>致：【相关</w:t>
      </w:r>
      <w:r w:rsidRPr="009A7DAF">
        <w:rPr>
          <w:rFonts w:eastAsia="楷体_GB2312"/>
          <w:b/>
        </w:rPr>
        <w:t>“</w:t>
      </w:r>
      <w:r w:rsidRPr="009A7DAF">
        <w:rPr>
          <w:rFonts w:eastAsia="楷体_GB2312" w:hint="eastAsia"/>
          <w:b/>
        </w:rPr>
        <w:t>保证人</w:t>
      </w:r>
      <w:r w:rsidRPr="009A7DAF">
        <w:rPr>
          <w:rFonts w:eastAsia="楷体_GB2312"/>
          <w:b/>
        </w:rPr>
        <w:t>”</w:t>
      </w:r>
      <w:r w:rsidRPr="009A7DAF">
        <w:rPr>
          <w:rFonts w:eastAsia="楷体_GB2312" w:hint="eastAsia"/>
          <w:b/>
        </w:rPr>
        <w:t>的名称</w:t>
      </w:r>
      <w:r w:rsidRPr="009A7DAF">
        <w:rPr>
          <w:rFonts w:eastAsia="楷体_GB2312"/>
          <w:b/>
          <w:lang w:eastAsia="zh-CN"/>
        </w:rPr>
        <w:t>/</w:t>
      </w:r>
      <w:r w:rsidRPr="009A7DAF">
        <w:rPr>
          <w:rFonts w:eastAsia="楷体_GB2312" w:hint="eastAsia"/>
          <w:b/>
          <w:lang w:eastAsia="zh-CN"/>
        </w:rPr>
        <w:t>姓名</w:t>
      </w:r>
      <w:r w:rsidRPr="009A7DAF">
        <w:rPr>
          <w:rFonts w:eastAsia="楷体_GB2312" w:hint="eastAsia"/>
          <w:b/>
        </w:rPr>
        <w:t>和地址】</w:t>
      </w:r>
    </w:p>
    <w:p w14:paraId="5F4CAE0F" w14:textId="77777777" w:rsidR="00ED3C36" w:rsidRPr="009A7DAF" w:rsidRDefault="00ED3C36">
      <w:pPr>
        <w:spacing w:line="380" w:lineRule="atLeast"/>
        <w:rPr>
          <w:rFonts w:eastAsia="楷体_GB2312"/>
          <w:b/>
        </w:rPr>
      </w:pPr>
      <w:r w:rsidRPr="009A7DAF">
        <w:rPr>
          <w:rFonts w:eastAsia="楷体_GB2312" w:hint="eastAsia"/>
          <w:b/>
        </w:rPr>
        <w:t>抄送：</w:t>
      </w:r>
      <w:r w:rsidRPr="009A7DAF">
        <w:rPr>
          <w:rFonts w:eastAsia="楷体_GB2312" w:hint="eastAsia"/>
          <w:b/>
          <w:lang w:eastAsia="zh-CN"/>
        </w:rPr>
        <w:t>交银国际信托有限公司</w:t>
      </w:r>
    </w:p>
    <w:p w14:paraId="1BBE5C8E" w14:textId="77777777" w:rsidR="00ED3C36" w:rsidRPr="009A7DAF" w:rsidRDefault="00ED3C36">
      <w:pPr>
        <w:spacing w:line="380" w:lineRule="atLeast"/>
        <w:rPr>
          <w:rFonts w:eastAsia="楷体_GB2312"/>
          <w:b/>
        </w:rPr>
      </w:pPr>
      <w:r w:rsidRPr="009A7DAF">
        <w:rPr>
          <w:rFonts w:eastAsia="楷体_GB2312" w:hint="eastAsia"/>
          <w:b/>
        </w:rPr>
        <w:t>日期</w:t>
      </w:r>
      <w:r w:rsidRPr="009A7DAF">
        <w:rPr>
          <w:rFonts w:eastAsia="楷体_GB2312"/>
          <w:b/>
        </w:rPr>
        <w:t>_______________</w:t>
      </w:r>
    </w:p>
    <w:p w14:paraId="70F164A9" w14:textId="77777777" w:rsidR="00ED3C36" w:rsidRPr="009A7DAF" w:rsidRDefault="00ED3C36">
      <w:pPr>
        <w:spacing w:line="380" w:lineRule="atLeast"/>
        <w:rPr>
          <w:rFonts w:eastAsia="楷体_GB2312"/>
          <w:b/>
        </w:rPr>
      </w:pPr>
    </w:p>
    <w:p w14:paraId="77AFA69F" w14:textId="77777777" w:rsidR="00ED3C36" w:rsidRPr="009A7DAF" w:rsidRDefault="00ED3C36">
      <w:pPr>
        <w:spacing w:line="380" w:lineRule="atLeast"/>
        <w:rPr>
          <w:rFonts w:eastAsia="楷体_GB2312"/>
          <w:b/>
        </w:rPr>
      </w:pPr>
      <w:r w:rsidRPr="009A7DAF">
        <w:rPr>
          <w:rFonts w:eastAsia="楷体_GB2312" w:hint="eastAsia"/>
          <w:b/>
        </w:rPr>
        <w:t>敬启者</w:t>
      </w:r>
    </w:p>
    <w:p w14:paraId="28980C16" w14:textId="77777777" w:rsidR="00ED3C36" w:rsidRPr="009A7DAF" w:rsidRDefault="00ED3C36">
      <w:pPr>
        <w:spacing w:line="380" w:lineRule="atLeast"/>
        <w:rPr>
          <w:rFonts w:eastAsia="楷体_GB2312"/>
        </w:rPr>
      </w:pPr>
    </w:p>
    <w:p w14:paraId="6C14783D" w14:textId="77777777" w:rsidR="00ED3C36" w:rsidRPr="009A7DAF" w:rsidRDefault="00ED3C36">
      <w:pPr>
        <w:spacing w:line="380" w:lineRule="atLeast"/>
        <w:ind w:firstLine="420"/>
        <w:rPr>
          <w:rFonts w:eastAsia="楷体_GB2312"/>
        </w:rPr>
      </w:pPr>
      <w:r w:rsidRPr="009A7DAF">
        <w:rPr>
          <w:rFonts w:eastAsia="楷体_GB2312" w:hint="eastAsia"/>
        </w:rPr>
        <w:t>根据</w:t>
      </w:r>
      <w:r w:rsidR="00047439">
        <w:rPr>
          <w:rFonts w:eastAsia="楷体_GB2312" w:hint="eastAsia"/>
          <w:lang w:eastAsia="zh-CN"/>
        </w:rPr>
        <w:t>苏州银行股份有限公司</w:t>
      </w:r>
      <w:r w:rsidRPr="009A7DAF">
        <w:rPr>
          <w:rFonts w:eastAsia="楷体_GB2312" w:hint="eastAsia"/>
        </w:rPr>
        <w:t>（</w:t>
      </w:r>
      <w:r w:rsidRPr="009A7DAF">
        <w:rPr>
          <w:rFonts w:eastAsia="楷体_GB2312"/>
        </w:rPr>
        <w:t>“</w:t>
      </w:r>
      <w:r w:rsidR="00047439">
        <w:rPr>
          <w:rFonts w:eastAsia="楷体_GB2312" w:hint="eastAsia"/>
          <w:lang w:eastAsia="zh-CN"/>
        </w:rPr>
        <w:t>苏州银行</w:t>
      </w:r>
      <w:r w:rsidRPr="009A7DAF">
        <w:rPr>
          <w:rFonts w:eastAsia="楷体_GB2312"/>
        </w:rPr>
        <w:t>”</w:t>
      </w:r>
      <w:r w:rsidRPr="009A7DAF">
        <w:rPr>
          <w:rFonts w:eastAsia="楷体_GB2312" w:hint="eastAsia"/>
        </w:rPr>
        <w:t>）与</w:t>
      </w:r>
      <w:r w:rsidRPr="009A7DAF">
        <w:rPr>
          <w:rFonts w:eastAsia="楷体_GB2312" w:hint="eastAsia"/>
          <w:lang w:eastAsia="zh-CN"/>
        </w:rPr>
        <w:t>交银国际信托有限公司</w:t>
      </w:r>
      <w:r w:rsidRPr="009A7DAF">
        <w:rPr>
          <w:rFonts w:eastAsia="楷体_GB2312" w:hint="eastAsia"/>
        </w:rPr>
        <w:t>（</w:t>
      </w:r>
      <w:r w:rsidRPr="009A7DAF">
        <w:rPr>
          <w:rFonts w:eastAsia="楷体_GB2312"/>
        </w:rPr>
        <w:t>“</w:t>
      </w:r>
      <w:r w:rsidRPr="009A7DAF">
        <w:rPr>
          <w:rFonts w:eastAsia="楷体_GB2312" w:hint="eastAsia"/>
          <w:lang w:eastAsia="zh-CN"/>
        </w:rPr>
        <w:t>交银国信</w:t>
      </w:r>
      <w:r w:rsidRPr="009A7DAF">
        <w:rPr>
          <w:rFonts w:eastAsia="楷体_GB2312"/>
        </w:rPr>
        <w:t>”</w:t>
      </w:r>
      <w:r w:rsidRPr="009A7DAF">
        <w:rPr>
          <w:rFonts w:eastAsia="楷体_GB2312" w:hint="eastAsia"/>
        </w:rPr>
        <w:t>）于【</w:t>
      </w:r>
      <w:r w:rsidRPr="009A7DAF">
        <w:rPr>
          <w:rFonts w:eastAsia="楷体_GB2312" w:hint="eastAsia"/>
          <w:i/>
        </w:rPr>
        <w:t>日期</w:t>
      </w:r>
      <w:r w:rsidRPr="009A7DAF">
        <w:rPr>
          <w:rFonts w:eastAsia="楷体_GB2312" w:hint="eastAsia"/>
        </w:rPr>
        <w:t>】签署的《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）以及</w:t>
      </w:r>
      <w:r w:rsidR="00047439">
        <w:rPr>
          <w:rFonts w:eastAsia="楷体_GB2312" w:hint="eastAsia"/>
          <w:lang w:eastAsia="zh-CN"/>
        </w:rPr>
        <w:t>苏州银行</w:t>
      </w:r>
      <w:r w:rsidRPr="009A7DAF">
        <w:rPr>
          <w:rFonts w:eastAsia="楷体_GB2312" w:hint="eastAsia"/>
        </w:rPr>
        <w:t>和</w:t>
      </w:r>
      <w:r w:rsidRPr="009A7DAF">
        <w:rPr>
          <w:rFonts w:eastAsia="楷体_GB2312" w:hint="eastAsia"/>
          <w:lang w:eastAsia="zh-CN"/>
        </w:rPr>
        <w:t>交银国信</w:t>
      </w:r>
      <w:r w:rsidRPr="009A7DAF">
        <w:rPr>
          <w:rFonts w:eastAsia="楷体_GB2312" w:hint="eastAsia"/>
        </w:rPr>
        <w:t>于【</w:t>
      </w:r>
      <w:r w:rsidRPr="009A7DAF">
        <w:rPr>
          <w:rFonts w:eastAsia="楷体_GB2312" w:hint="eastAsia"/>
          <w:i/>
        </w:rPr>
        <w:t>日期</w:t>
      </w:r>
      <w:r w:rsidRPr="009A7DAF">
        <w:rPr>
          <w:rFonts w:eastAsia="楷体_GB2312" w:hint="eastAsia"/>
        </w:rPr>
        <w:t>】在【</w:t>
      </w:r>
      <w:r w:rsidRPr="009A7DAF">
        <w:rPr>
          <w:rFonts w:eastAsia="楷体_GB2312" w:hint="eastAsia"/>
          <w:i/>
        </w:rPr>
        <w:t>公共媒体</w:t>
      </w:r>
      <w:r w:rsidRPr="009A7DAF">
        <w:rPr>
          <w:rFonts w:eastAsia="楷体_GB2312" w:hint="eastAsia"/>
        </w:rPr>
        <w:t>】刊登的信托设立公告（</w:t>
      </w:r>
      <w:r w:rsidRPr="009A7DAF">
        <w:rPr>
          <w:rFonts w:eastAsia="楷体_GB2312"/>
        </w:rPr>
        <w:t>“</w:t>
      </w:r>
      <w:r w:rsidRPr="009A7DAF">
        <w:rPr>
          <w:rFonts w:eastAsia="楷体_GB2312" w:hint="eastAsia"/>
        </w:rPr>
        <w:t>信托设立公告</w:t>
      </w:r>
      <w:r w:rsidRPr="009A7DAF">
        <w:rPr>
          <w:rFonts w:eastAsia="楷体_GB2312"/>
        </w:rPr>
        <w:t>”</w:t>
      </w:r>
      <w:r w:rsidRPr="009A7DAF">
        <w:rPr>
          <w:rFonts w:eastAsia="楷体_GB2312" w:hint="eastAsia"/>
        </w:rPr>
        <w:t>），</w:t>
      </w:r>
      <w:r w:rsidR="00047439">
        <w:rPr>
          <w:rFonts w:eastAsia="楷体_GB2312" w:hint="eastAsia"/>
          <w:lang w:eastAsia="zh-CN"/>
        </w:rPr>
        <w:t>苏州银行</w:t>
      </w:r>
      <w:r w:rsidRPr="009A7DAF">
        <w:rPr>
          <w:rFonts w:eastAsia="楷体_GB2312" w:hint="eastAsia"/>
        </w:rPr>
        <w:t>已将包括您提供保证担保的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（具体信息见本通知附件）在内的特定</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债权及其</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（现有的和将来的、实际的和或有的）全部信托予</w:t>
      </w:r>
      <w:r w:rsidRPr="009A7DAF">
        <w:rPr>
          <w:rFonts w:eastAsia="楷体_GB2312" w:hint="eastAsia"/>
          <w:lang w:eastAsia="zh-CN"/>
        </w:rPr>
        <w:t>交银国信</w:t>
      </w:r>
      <w:r w:rsidRPr="009A7DAF">
        <w:rPr>
          <w:rFonts w:eastAsia="楷体_GB2312" w:hint="eastAsia"/>
        </w:rPr>
        <w:t>。</w:t>
      </w:r>
    </w:p>
    <w:p w14:paraId="6855AA9A" w14:textId="77777777" w:rsidR="00ED3C36" w:rsidRPr="009A7DAF" w:rsidRDefault="00ED3C36">
      <w:pPr>
        <w:spacing w:line="380" w:lineRule="atLeast"/>
        <w:ind w:firstLine="420"/>
        <w:rPr>
          <w:rFonts w:eastAsia="楷体_GB2312"/>
        </w:rPr>
      </w:pPr>
    </w:p>
    <w:p w14:paraId="397ECC42" w14:textId="77777777" w:rsidR="00ED3C36" w:rsidRPr="009A7DAF" w:rsidRDefault="00ED3C36">
      <w:pPr>
        <w:spacing w:line="380" w:lineRule="atLeast"/>
        <w:ind w:firstLine="420"/>
        <w:rPr>
          <w:rFonts w:eastAsia="楷体_GB2312"/>
        </w:rPr>
      </w:pPr>
      <w:r w:rsidRPr="009A7DAF">
        <w:rPr>
          <w:rFonts w:eastAsia="楷体_GB2312" w:hint="eastAsia"/>
        </w:rPr>
        <w:t>自【</w:t>
      </w:r>
      <w:r w:rsidRPr="009A7DAF">
        <w:rPr>
          <w:rFonts w:eastAsia="楷体_GB2312" w:hint="eastAsia"/>
          <w:i/>
        </w:rPr>
        <w:t>日期</w:t>
      </w:r>
      <w:r w:rsidRPr="009A7DAF">
        <w:rPr>
          <w:rFonts w:eastAsia="楷体_GB2312" w:hint="eastAsia"/>
        </w:rPr>
        <w:t>】起，与该笔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及相关</w:t>
      </w:r>
      <w:r w:rsidRPr="009A7DAF">
        <w:rPr>
          <w:rFonts w:eastAsia="楷体_GB2312"/>
        </w:rPr>
        <w:t>“</w:t>
      </w:r>
      <w:r w:rsidRPr="009A7DAF">
        <w:rPr>
          <w:rFonts w:eastAsia="楷体_GB2312" w:hint="eastAsia"/>
        </w:rPr>
        <w:t>附属担保权益</w:t>
      </w:r>
      <w:r w:rsidRPr="009A7DAF">
        <w:rPr>
          <w:rFonts w:eastAsia="楷体_GB2312"/>
        </w:rPr>
        <w:t>”</w:t>
      </w:r>
      <w:r w:rsidRPr="009A7DAF">
        <w:rPr>
          <w:rFonts w:eastAsia="楷体_GB2312" w:hint="eastAsia"/>
        </w:rPr>
        <w:t>有关的</w:t>
      </w:r>
      <w:r w:rsidR="00241A2E">
        <w:rPr>
          <w:rFonts w:eastAsia="楷体_GB2312" w:hint="eastAsia"/>
        </w:rPr>
        <w:t>财产权</w:t>
      </w:r>
      <w:r w:rsidRPr="009A7DAF">
        <w:rPr>
          <w:rFonts w:eastAsia="楷体_GB2312" w:hint="eastAsia"/>
        </w:rPr>
        <w:t>利，均由</w:t>
      </w:r>
      <w:r w:rsidRPr="009A7DAF">
        <w:rPr>
          <w:rFonts w:eastAsia="楷体_GB2312" w:hint="eastAsia"/>
          <w:lang w:eastAsia="zh-CN"/>
        </w:rPr>
        <w:t>交银国信</w:t>
      </w:r>
      <w:r w:rsidRPr="009A7DAF">
        <w:rPr>
          <w:rFonts w:eastAsia="楷体_GB2312" w:hint="eastAsia"/>
        </w:rPr>
        <w:t>（为资产支持证券持有人的利益）行使，</w:t>
      </w:r>
      <w:r w:rsidR="00047439">
        <w:rPr>
          <w:rFonts w:eastAsia="楷体_GB2312" w:hint="eastAsia"/>
          <w:lang w:eastAsia="zh-CN"/>
        </w:rPr>
        <w:t>苏州银行</w:t>
      </w:r>
      <w:r w:rsidRPr="009A7DAF">
        <w:rPr>
          <w:rFonts w:eastAsia="楷体_GB2312" w:hint="eastAsia"/>
        </w:rPr>
        <w:t>有义务继续履行其在</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中应承担的义务。该项转让行为并未改变</w:t>
      </w:r>
      <w:r w:rsidR="00047439">
        <w:rPr>
          <w:rFonts w:eastAsia="楷体_GB2312" w:hint="eastAsia"/>
          <w:lang w:eastAsia="zh-CN"/>
        </w:rPr>
        <w:t>苏州银行</w:t>
      </w:r>
      <w:r w:rsidRPr="009A7DAF">
        <w:rPr>
          <w:rFonts w:eastAsia="楷体_GB2312" w:hint="eastAsia"/>
        </w:rPr>
        <w:t>与</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hint="eastAsia"/>
        </w:rPr>
        <w:t>签署的</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的其他内容，不会给您的利益带来不利影响。</w:t>
      </w:r>
    </w:p>
    <w:p w14:paraId="506ED28C" w14:textId="77777777" w:rsidR="00ED3C36" w:rsidRPr="009A7DAF" w:rsidRDefault="00ED3C36">
      <w:pPr>
        <w:spacing w:line="380" w:lineRule="atLeast"/>
        <w:ind w:firstLine="420"/>
        <w:rPr>
          <w:rFonts w:eastAsia="楷体_GB2312"/>
        </w:rPr>
      </w:pPr>
    </w:p>
    <w:p w14:paraId="46902524" w14:textId="77777777" w:rsidR="00ED3C36" w:rsidRPr="009A7DAF" w:rsidRDefault="00ED3C36">
      <w:pPr>
        <w:spacing w:line="380" w:lineRule="atLeast"/>
        <w:ind w:firstLine="420"/>
        <w:rPr>
          <w:rFonts w:eastAsia="楷体_GB2312"/>
        </w:rPr>
      </w:pPr>
      <w:r w:rsidRPr="009A7DAF">
        <w:rPr>
          <w:rFonts w:eastAsia="楷体_GB2312" w:hint="eastAsia"/>
        </w:rPr>
        <w:t>根据</w:t>
      </w:r>
      <w:r w:rsidRPr="009A7DAF">
        <w:rPr>
          <w:rFonts w:eastAsia="楷体_GB2312" w:hint="eastAsia"/>
          <w:lang w:eastAsia="zh-CN"/>
        </w:rPr>
        <w:t>交银国信</w:t>
      </w:r>
      <w:r w:rsidRPr="009A7DAF">
        <w:rPr>
          <w:rFonts w:eastAsia="楷体_GB2312" w:hint="eastAsia"/>
        </w:rPr>
        <w:t>与</w:t>
      </w:r>
      <w:r w:rsidR="00047439">
        <w:rPr>
          <w:rFonts w:eastAsia="楷体_GB2312" w:hint="eastAsia"/>
          <w:lang w:eastAsia="zh-CN"/>
        </w:rPr>
        <w:t>苏州银行</w:t>
      </w:r>
      <w:r w:rsidRPr="009A7DAF">
        <w:rPr>
          <w:rFonts w:eastAsia="楷体_GB2312" w:hint="eastAsia"/>
        </w:rPr>
        <w:t>于【</w:t>
      </w:r>
      <w:r w:rsidRPr="009A7DAF">
        <w:rPr>
          <w:rFonts w:eastAsia="楷体_GB2312" w:hint="eastAsia"/>
          <w:i/>
        </w:rPr>
        <w:t>日期</w:t>
      </w:r>
      <w:r w:rsidRPr="009A7DAF">
        <w:rPr>
          <w:rFonts w:eastAsia="楷体_GB2312" w:hint="eastAsia"/>
        </w:rPr>
        <w:t>】签署的《</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00E27B99" w:rsidRPr="009A7DAF">
        <w:rPr>
          <w:rFonts w:eastAsia="楷体_GB2312" w:hint="eastAsia"/>
          <w:lang w:eastAsia="zh-CN"/>
        </w:rPr>
        <w:t>之</w:t>
      </w:r>
      <w:r w:rsidRPr="009A7DAF">
        <w:rPr>
          <w:rFonts w:eastAsia="楷体_GB2312" w:hint="eastAsia"/>
        </w:rPr>
        <w:t>服务合同》（</w:t>
      </w:r>
      <w:r w:rsidRPr="009A7DAF">
        <w:rPr>
          <w:rFonts w:eastAsia="楷体_GB2312"/>
        </w:rPr>
        <w:t>“</w:t>
      </w:r>
      <w:r w:rsidRPr="009A7DAF">
        <w:rPr>
          <w:rFonts w:eastAsia="楷体_GB2312" w:hint="eastAsia"/>
        </w:rPr>
        <w:t>《服务合同》</w:t>
      </w:r>
      <w:r w:rsidRPr="009A7DAF">
        <w:rPr>
          <w:rFonts w:eastAsia="楷体_GB2312"/>
        </w:rPr>
        <w:t>”</w:t>
      </w:r>
      <w:r w:rsidRPr="009A7DAF">
        <w:rPr>
          <w:rFonts w:eastAsia="楷体_GB2312" w:hint="eastAsia"/>
        </w:rPr>
        <w:t>），</w:t>
      </w:r>
      <w:r w:rsidRPr="009A7DAF">
        <w:rPr>
          <w:rFonts w:eastAsia="楷体_GB2312" w:hint="eastAsia"/>
          <w:lang w:eastAsia="zh-CN"/>
        </w:rPr>
        <w:t>交银国信</w:t>
      </w:r>
      <w:r w:rsidRPr="009A7DAF">
        <w:rPr>
          <w:rFonts w:eastAsia="楷体_GB2312" w:hint="eastAsia"/>
        </w:rPr>
        <w:t>已委托</w:t>
      </w:r>
      <w:r w:rsidR="00047439">
        <w:rPr>
          <w:rFonts w:eastAsia="楷体_GB2312" w:hint="eastAsia"/>
          <w:lang w:eastAsia="zh-CN"/>
        </w:rPr>
        <w:t>苏州银行</w:t>
      </w:r>
      <w:r w:rsidRPr="009A7DAF">
        <w:rPr>
          <w:rFonts w:eastAsia="楷体_GB2312" w:hint="eastAsia"/>
        </w:rPr>
        <w:t>担任您提供保证担保的该笔</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的服务机构，继续处理与</w:t>
      </w:r>
      <w:r w:rsidRPr="009A7DAF">
        <w:rPr>
          <w:rFonts w:eastAsia="楷体_GB2312" w:hint="eastAsia"/>
          <w:lang w:eastAsia="zh-CN"/>
        </w:rPr>
        <w:t>您</w:t>
      </w:r>
      <w:r w:rsidRPr="009A7DAF">
        <w:rPr>
          <w:rFonts w:eastAsia="楷体_GB2312" w:hint="eastAsia"/>
        </w:rPr>
        <w:t>担保的该笔贷款相关的未来收款工作（包括在您违约时，根据</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的规定向</w:t>
      </w:r>
      <w:r w:rsidRPr="009A7DAF">
        <w:rPr>
          <w:rFonts w:eastAsia="楷体_GB2312"/>
        </w:rPr>
        <w:t>“</w:t>
      </w:r>
      <w:r w:rsidRPr="009A7DAF">
        <w:rPr>
          <w:rFonts w:eastAsia="楷体_GB2312" w:hint="eastAsia"/>
        </w:rPr>
        <w:t>借款人</w:t>
      </w:r>
      <w:r w:rsidRPr="009A7DAF">
        <w:rPr>
          <w:rFonts w:eastAsia="楷体_GB2312"/>
        </w:rPr>
        <w:t>”</w:t>
      </w:r>
      <w:r w:rsidRPr="009A7DAF">
        <w:rPr>
          <w:rFonts w:eastAsia="楷体_GB2312" w:hint="eastAsia"/>
        </w:rPr>
        <w:t>或您主张权利）；您应继续履行原</w:t>
      </w:r>
      <w:r w:rsidRPr="009A7DAF">
        <w:rPr>
          <w:rFonts w:eastAsia="楷体_GB2312"/>
        </w:rPr>
        <w:t>“</w:t>
      </w:r>
      <w:r w:rsidRPr="009A7DAF">
        <w:rPr>
          <w:rFonts w:eastAsia="楷体_GB2312" w:hint="eastAsia"/>
        </w:rPr>
        <w:t>住房贷款合同</w:t>
      </w:r>
      <w:r w:rsidRPr="009A7DAF">
        <w:rPr>
          <w:rFonts w:eastAsia="楷体_GB2312"/>
        </w:rPr>
        <w:t>”</w:t>
      </w:r>
      <w:r w:rsidRPr="009A7DAF">
        <w:rPr>
          <w:rFonts w:eastAsia="楷体_GB2312" w:hint="eastAsia"/>
        </w:rPr>
        <w:t>项下的保证义务。</w:t>
      </w:r>
    </w:p>
    <w:p w14:paraId="22EDBF94" w14:textId="77777777" w:rsidR="00ED3C36" w:rsidRPr="009A7DAF" w:rsidRDefault="00ED3C36">
      <w:pPr>
        <w:spacing w:line="380" w:lineRule="atLeast"/>
        <w:ind w:firstLine="420"/>
        <w:rPr>
          <w:rFonts w:eastAsia="楷体_GB2312"/>
        </w:rPr>
      </w:pPr>
    </w:p>
    <w:p w14:paraId="15DB6104" w14:textId="77777777" w:rsidR="00ED3C36" w:rsidRPr="009A7DAF" w:rsidRDefault="00ED3C36">
      <w:pPr>
        <w:spacing w:line="380" w:lineRule="atLeast"/>
        <w:ind w:firstLine="420"/>
        <w:rPr>
          <w:rFonts w:eastAsia="楷体_GB2312"/>
        </w:rPr>
      </w:pPr>
      <w:r w:rsidRPr="009A7DAF">
        <w:rPr>
          <w:rFonts w:eastAsia="楷体_GB2312" w:hint="eastAsia"/>
        </w:rPr>
        <w:t>如果您对本通知内容或您所担保的</w:t>
      </w:r>
      <w:r w:rsidRPr="009A7DAF">
        <w:rPr>
          <w:rFonts w:eastAsia="楷体_GB2312"/>
        </w:rPr>
        <w:t>“</w:t>
      </w:r>
      <w:r w:rsidRPr="009A7DAF">
        <w:rPr>
          <w:rFonts w:eastAsia="楷体_GB2312" w:hint="eastAsia"/>
        </w:rPr>
        <w:t>住房贷款</w:t>
      </w:r>
      <w:r w:rsidRPr="009A7DAF">
        <w:rPr>
          <w:rFonts w:eastAsia="楷体_GB2312"/>
        </w:rPr>
        <w:t>”</w:t>
      </w:r>
      <w:r w:rsidRPr="009A7DAF">
        <w:rPr>
          <w:rFonts w:eastAsia="楷体_GB2312" w:hint="eastAsia"/>
        </w:rPr>
        <w:t>的转让有任何问题，请按如下方式进行查询：</w:t>
      </w:r>
    </w:p>
    <w:p w14:paraId="1C259E89" w14:textId="77777777" w:rsidR="00ED3C36" w:rsidRPr="009A7DAF" w:rsidRDefault="00ED3C36">
      <w:pPr>
        <w:spacing w:line="380" w:lineRule="atLeast"/>
        <w:ind w:firstLine="420"/>
        <w:rPr>
          <w:rFonts w:eastAsia="楷体_GB2312"/>
        </w:rPr>
      </w:pPr>
    </w:p>
    <w:p w14:paraId="6A3FBD91" w14:textId="77777777" w:rsidR="00ED3C36" w:rsidRPr="009A7DAF" w:rsidRDefault="00ED3C36">
      <w:pPr>
        <w:spacing w:line="380" w:lineRule="atLeast"/>
        <w:ind w:left="420"/>
        <w:rPr>
          <w:rFonts w:eastAsia="楷体_GB2312"/>
        </w:rPr>
      </w:pPr>
      <w:r w:rsidRPr="009A7DAF">
        <w:rPr>
          <w:rFonts w:eastAsia="楷体_GB2312" w:hint="eastAsia"/>
        </w:rPr>
        <w:t>联系地址：</w:t>
      </w:r>
      <w:r w:rsidRPr="009A7DAF">
        <w:rPr>
          <w:rFonts w:eastAsia="楷体_GB2312"/>
        </w:rPr>
        <w:br/>
      </w:r>
      <w:r w:rsidRPr="009A7DAF">
        <w:rPr>
          <w:rFonts w:eastAsia="楷体_GB2312" w:hint="eastAsia"/>
        </w:rPr>
        <w:t>联系人：</w:t>
      </w:r>
      <w:r w:rsidRPr="009A7DAF">
        <w:rPr>
          <w:rFonts w:eastAsia="楷体_GB2312"/>
        </w:rPr>
        <w:br/>
      </w:r>
      <w:r w:rsidRPr="009A7DAF">
        <w:rPr>
          <w:rFonts w:eastAsia="楷体_GB2312" w:hint="eastAsia"/>
        </w:rPr>
        <w:lastRenderedPageBreak/>
        <w:t>联系电话：</w:t>
      </w:r>
      <w:r w:rsidRPr="009A7DAF">
        <w:rPr>
          <w:rFonts w:eastAsia="楷体_GB2312"/>
        </w:rPr>
        <w:br/>
      </w:r>
      <w:r w:rsidRPr="009A7DAF">
        <w:rPr>
          <w:rFonts w:eastAsia="楷体_GB2312" w:hint="eastAsia"/>
        </w:rPr>
        <w:t>传真：</w:t>
      </w:r>
    </w:p>
    <w:p w14:paraId="2A584EAD" w14:textId="77777777" w:rsidR="00ED3C36" w:rsidRPr="009A7DAF" w:rsidRDefault="00ED3C36">
      <w:pPr>
        <w:spacing w:line="380" w:lineRule="atLeast"/>
        <w:rPr>
          <w:rFonts w:eastAsia="楷体_GB2312"/>
        </w:rPr>
      </w:pPr>
    </w:p>
    <w:p w14:paraId="18CF0503" w14:textId="77777777" w:rsidR="00ED3C36" w:rsidRPr="009A7DAF" w:rsidRDefault="00ED3C36">
      <w:pPr>
        <w:spacing w:line="380" w:lineRule="atLeast"/>
        <w:rPr>
          <w:rFonts w:eastAsia="楷体_GB2312"/>
        </w:rPr>
      </w:pPr>
    </w:p>
    <w:p w14:paraId="5900067A" w14:textId="77777777" w:rsidR="00ED3C36" w:rsidRPr="009A7DAF" w:rsidRDefault="00047439">
      <w:pPr>
        <w:spacing w:line="380" w:lineRule="atLeast"/>
        <w:rPr>
          <w:rFonts w:eastAsia="楷体_GB2312"/>
        </w:rPr>
      </w:pPr>
      <w:r>
        <w:rPr>
          <w:rFonts w:eastAsia="楷体_GB2312" w:hint="eastAsia"/>
          <w:b/>
          <w:lang w:eastAsia="zh-CN"/>
        </w:rPr>
        <w:t>苏州银行股份有限公司</w:t>
      </w:r>
      <w:r w:rsidR="00ED3C36" w:rsidRPr="009A7DAF">
        <w:rPr>
          <w:rFonts w:eastAsia="楷体_GB2312" w:hint="eastAsia"/>
        </w:rPr>
        <w:t>（作为</w:t>
      </w:r>
      <w:r w:rsidR="00ED3C36" w:rsidRPr="009A7DAF">
        <w:rPr>
          <w:rFonts w:eastAsia="楷体_GB2312"/>
        </w:rPr>
        <w:t>“</w:t>
      </w:r>
      <w:r w:rsidR="00ED3C36" w:rsidRPr="009A7DAF">
        <w:rPr>
          <w:rFonts w:eastAsia="楷体_GB2312" w:hint="eastAsia"/>
        </w:rPr>
        <w:t>委托人</w:t>
      </w:r>
      <w:r w:rsidR="00ED3C36" w:rsidRPr="009A7DAF">
        <w:rPr>
          <w:rFonts w:eastAsia="楷体_GB2312"/>
        </w:rPr>
        <w:t>”</w:t>
      </w:r>
      <w:r w:rsidR="00ED3C36" w:rsidRPr="009A7DAF">
        <w:rPr>
          <w:rFonts w:eastAsia="楷体_GB2312" w:hint="eastAsia"/>
        </w:rPr>
        <w:t>、</w:t>
      </w:r>
      <w:r w:rsidR="00ED3C36" w:rsidRPr="009A7DAF">
        <w:rPr>
          <w:rFonts w:eastAsia="楷体_GB2312"/>
        </w:rPr>
        <w:t>“</w:t>
      </w:r>
      <w:r w:rsidR="00ED3C36" w:rsidRPr="009A7DAF">
        <w:rPr>
          <w:rFonts w:eastAsia="楷体_GB2312" w:hint="eastAsia"/>
        </w:rPr>
        <w:t>发起机构</w:t>
      </w:r>
      <w:r w:rsidR="00ED3C36" w:rsidRPr="009A7DAF">
        <w:rPr>
          <w:rFonts w:eastAsia="楷体_GB2312"/>
        </w:rPr>
        <w:t>”</w:t>
      </w:r>
      <w:r w:rsidR="00ED3C36" w:rsidRPr="009A7DAF">
        <w:rPr>
          <w:rFonts w:eastAsia="楷体_GB2312" w:hint="eastAsia"/>
        </w:rPr>
        <w:t>）（公章）</w:t>
      </w:r>
    </w:p>
    <w:p w14:paraId="71054D9C" w14:textId="77777777" w:rsidR="00ED3C36" w:rsidRPr="009A7DAF" w:rsidRDefault="00ED3C36">
      <w:pPr>
        <w:spacing w:line="380" w:lineRule="atLeast"/>
        <w:rPr>
          <w:rFonts w:eastAsia="楷体_GB2312"/>
        </w:rPr>
      </w:pPr>
    </w:p>
    <w:p w14:paraId="737F4AF6" w14:textId="77777777" w:rsidR="00ED3C36" w:rsidRPr="009A7DAF" w:rsidRDefault="00ED3C36">
      <w:pPr>
        <w:tabs>
          <w:tab w:val="left" w:pos="5520"/>
        </w:tabs>
        <w:spacing w:line="380" w:lineRule="atLeast"/>
        <w:rPr>
          <w:rFonts w:eastAsia="楷体_GB2312"/>
        </w:rPr>
      </w:pPr>
      <w:r w:rsidRPr="009A7DAF">
        <w:rPr>
          <w:rFonts w:eastAsia="楷体_GB2312" w:hint="eastAsia"/>
        </w:rPr>
        <w:t>法定代表人或授权代表（签章）</w:t>
      </w:r>
    </w:p>
    <w:p w14:paraId="756BB1C8" w14:textId="77777777" w:rsidR="00ED3C36" w:rsidRPr="009A7DAF" w:rsidRDefault="00ED3C36">
      <w:pPr>
        <w:tabs>
          <w:tab w:val="left" w:pos="5520"/>
        </w:tabs>
        <w:spacing w:line="380" w:lineRule="atLeast"/>
        <w:rPr>
          <w:rFonts w:eastAsia="楷体_GB2312"/>
        </w:rPr>
      </w:pPr>
    </w:p>
    <w:p w14:paraId="3F902D95" w14:textId="77777777" w:rsidR="00ED3C36" w:rsidRPr="009A7DAF" w:rsidRDefault="00ED3C36">
      <w:pPr>
        <w:tabs>
          <w:tab w:val="left" w:pos="5880"/>
        </w:tabs>
        <w:spacing w:line="380" w:lineRule="atLeast"/>
        <w:rPr>
          <w:rFonts w:eastAsia="楷体_GB2312"/>
          <w:b/>
        </w:rPr>
      </w:pPr>
      <w:r w:rsidRPr="009A7DAF">
        <w:rPr>
          <w:rFonts w:eastAsia="楷体_GB2312" w:hint="eastAsia"/>
          <w:b/>
        </w:rPr>
        <w:t>附件：</w:t>
      </w:r>
    </w:p>
    <w:p w14:paraId="19318493" w14:textId="77777777" w:rsidR="00ED3C36" w:rsidRPr="009A7DAF" w:rsidRDefault="00ED3C36">
      <w:pPr>
        <w:spacing w:line="380" w:lineRule="atLeast"/>
        <w:rPr>
          <w:rFonts w:eastAsia="楷体_GB2312"/>
        </w:rPr>
      </w:pPr>
      <w:r w:rsidRPr="009A7DAF">
        <w:rPr>
          <w:rFonts w:eastAsia="楷体_GB2312" w:hint="eastAsia"/>
        </w:rPr>
        <w:t>住房贷款合同编号：</w:t>
      </w:r>
    </w:p>
    <w:p w14:paraId="1BB7ADE8" w14:textId="77777777" w:rsidR="00ED3C36" w:rsidRPr="009A7DAF" w:rsidRDefault="00ED3C36">
      <w:pPr>
        <w:spacing w:line="380" w:lineRule="atLeast"/>
        <w:rPr>
          <w:rFonts w:eastAsia="楷体_GB2312"/>
          <w:u w:val="single"/>
        </w:rPr>
      </w:pPr>
      <w:r w:rsidRPr="009A7DAF">
        <w:rPr>
          <w:rFonts w:eastAsia="楷体_GB2312" w:hint="eastAsia"/>
        </w:rPr>
        <w:t>借款人</w:t>
      </w:r>
      <w:r w:rsidRPr="009A7DAF">
        <w:rPr>
          <w:rFonts w:eastAsia="楷体_GB2312"/>
          <w:lang w:eastAsia="zh-CN"/>
        </w:rPr>
        <w:t>/</w:t>
      </w:r>
      <w:r w:rsidRPr="009A7DAF">
        <w:rPr>
          <w:rFonts w:eastAsia="楷体_GB2312" w:hint="eastAsia"/>
          <w:lang w:eastAsia="zh-CN"/>
        </w:rPr>
        <w:t>抵押人姓名</w:t>
      </w:r>
      <w:r w:rsidRPr="009A7DAF">
        <w:rPr>
          <w:rFonts w:eastAsia="楷体_GB2312" w:hint="eastAsia"/>
        </w:rPr>
        <w:t>：</w:t>
      </w:r>
    </w:p>
    <w:p w14:paraId="70976117" w14:textId="77777777" w:rsidR="00ED3C36" w:rsidRPr="009A7DAF" w:rsidRDefault="00ED3C36">
      <w:pPr>
        <w:spacing w:line="380" w:lineRule="atLeast"/>
        <w:rPr>
          <w:rFonts w:eastAsia="楷体_GB2312"/>
          <w:u w:val="single"/>
        </w:rPr>
      </w:pPr>
      <w:r w:rsidRPr="009A7DAF">
        <w:rPr>
          <w:rFonts w:eastAsia="楷体_GB2312" w:hint="eastAsia"/>
        </w:rPr>
        <w:t>保证人名称</w:t>
      </w:r>
      <w:r w:rsidRPr="009A7DAF">
        <w:rPr>
          <w:rFonts w:eastAsia="楷体_GB2312"/>
          <w:lang w:eastAsia="zh-CN"/>
        </w:rPr>
        <w:t>/</w:t>
      </w:r>
      <w:r w:rsidRPr="009A7DAF">
        <w:rPr>
          <w:rFonts w:eastAsia="楷体_GB2312" w:hint="eastAsia"/>
          <w:lang w:eastAsia="zh-CN"/>
        </w:rPr>
        <w:t>姓名</w:t>
      </w:r>
      <w:r w:rsidRPr="009A7DAF">
        <w:rPr>
          <w:rFonts w:eastAsia="楷体_GB2312" w:hint="eastAsia"/>
        </w:rPr>
        <w:t>：</w:t>
      </w:r>
    </w:p>
    <w:p w14:paraId="7A7497F4" w14:textId="77777777" w:rsidR="00ED3C36" w:rsidRPr="009A7DAF" w:rsidRDefault="00ED3C36">
      <w:pPr>
        <w:spacing w:line="380" w:lineRule="atLeast"/>
        <w:rPr>
          <w:rFonts w:eastAsia="楷体_GB2312"/>
        </w:rPr>
      </w:pPr>
      <w:r w:rsidRPr="009A7DAF">
        <w:rPr>
          <w:rFonts w:eastAsia="楷体_GB2312" w:hint="eastAsia"/>
        </w:rPr>
        <w:t>剩余本金余额：</w:t>
      </w:r>
    </w:p>
    <w:p w14:paraId="65F65B5B" w14:textId="77777777" w:rsidR="00ED3C36" w:rsidRPr="009A7DAF" w:rsidRDefault="00ED3C36">
      <w:pPr>
        <w:spacing w:line="380" w:lineRule="atLeast"/>
        <w:jc w:val="center"/>
        <w:rPr>
          <w:rFonts w:eastAsia="楷体_GB2312"/>
          <w:b/>
        </w:rPr>
      </w:pPr>
      <w:r w:rsidRPr="009A7DAF">
        <w:rPr>
          <w:rFonts w:eastAsia="楷体_GB2312"/>
        </w:rPr>
        <w:br w:type="page"/>
      </w:r>
    </w:p>
    <w:p w14:paraId="371BABAB" w14:textId="77777777" w:rsidR="00ED3C36" w:rsidRPr="009A7DAF" w:rsidRDefault="00ED3C36">
      <w:pPr>
        <w:spacing w:line="380" w:lineRule="atLeast"/>
        <w:outlineLvl w:val="0"/>
        <w:rPr>
          <w:rFonts w:eastAsia="楷体_GB2312"/>
          <w:b/>
        </w:rPr>
      </w:pPr>
      <w:bookmarkStart w:id="1028" w:name="_Toc331764792"/>
      <w:bookmarkStart w:id="1029" w:name="_Toc417048738"/>
      <w:bookmarkStart w:id="1030" w:name="_Toc443651184"/>
      <w:r w:rsidRPr="009A7DAF">
        <w:rPr>
          <w:rFonts w:eastAsia="楷体_GB2312" w:hint="eastAsia"/>
          <w:b/>
        </w:rPr>
        <w:lastRenderedPageBreak/>
        <w:t>附件八：授权书的格式</w:t>
      </w:r>
      <w:bookmarkEnd w:id="1028"/>
      <w:bookmarkEnd w:id="1029"/>
      <w:bookmarkEnd w:id="1030"/>
    </w:p>
    <w:p w14:paraId="3B959165" w14:textId="77777777" w:rsidR="00ED3C36" w:rsidRPr="009A7DAF" w:rsidRDefault="00ED3C36">
      <w:pPr>
        <w:spacing w:line="380" w:lineRule="atLeast"/>
        <w:rPr>
          <w:rFonts w:eastAsia="楷体_GB2312"/>
        </w:rPr>
      </w:pPr>
    </w:p>
    <w:p w14:paraId="73F79419" w14:textId="77777777" w:rsidR="00ED3C36" w:rsidRPr="009A7DAF" w:rsidRDefault="00ED3C36">
      <w:pPr>
        <w:spacing w:line="380" w:lineRule="atLeast"/>
        <w:jc w:val="center"/>
        <w:rPr>
          <w:rFonts w:eastAsia="楷体_GB2312"/>
          <w:b/>
        </w:rPr>
      </w:pPr>
      <w:r w:rsidRPr="009A7DAF">
        <w:rPr>
          <w:rFonts w:eastAsia="楷体_GB2312" w:hint="eastAsia"/>
          <w:b/>
        </w:rPr>
        <w:t>权利完善通知之授权书</w:t>
      </w:r>
    </w:p>
    <w:p w14:paraId="7BF97D10" w14:textId="77777777" w:rsidR="00ED3C36" w:rsidRPr="009A7DAF" w:rsidRDefault="00ED3C36">
      <w:pPr>
        <w:spacing w:line="380" w:lineRule="atLeast"/>
        <w:rPr>
          <w:rFonts w:eastAsia="楷体_GB2312"/>
        </w:rPr>
      </w:pPr>
      <w:r w:rsidRPr="009A7DAF">
        <w:rPr>
          <w:rFonts w:eastAsia="楷体_GB2312" w:hint="eastAsia"/>
          <w:lang w:eastAsia="zh-CN"/>
        </w:rPr>
        <w:t>交银国际信托有限公司</w:t>
      </w:r>
      <w:r w:rsidRPr="009A7DAF">
        <w:rPr>
          <w:rFonts w:eastAsia="楷体_GB2312" w:hint="eastAsia"/>
        </w:rPr>
        <w:t>：</w:t>
      </w:r>
    </w:p>
    <w:p w14:paraId="2D3FC3ED" w14:textId="77777777" w:rsidR="00ED3C36" w:rsidRPr="009A7DAF" w:rsidRDefault="00ED3C36">
      <w:pPr>
        <w:spacing w:line="380" w:lineRule="atLeast"/>
        <w:rPr>
          <w:rFonts w:eastAsia="楷体_GB2312"/>
        </w:rPr>
      </w:pPr>
    </w:p>
    <w:p w14:paraId="024C3158" w14:textId="77777777" w:rsidR="00ED3C36" w:rsidRPr="009A7DAF" w:rsidRDefault="00ED3C36">
      <w:pPr>
        <w:spacing w:line="380" w:lineRule="atLeast"/>
        <w:ind w:firstLine="420"/>
        <w:rPr>
          <w:rFonts w:eastAsia="楷体_GB2312"/>
        </w:rPr>
      </w:pPr>
      <w:r w:rsidRPr="009A7DAF">
        <w:rPr>
          <w:rFonts w:eastAsia="楷体_GB2312" w:hint="eastAsia"/>
        </w:rPr>
        <w:t>鉴于本</w:t>
      </w:r>
      <w:r w:rsidRPr="009A7DAF">
        <w:rPr>
          <w:rFonts w:eastAsia="楷体_GB2312" w:hint="eastAsia"/>
          <w:lang w:eastAsia="zh-CN"/>
        </w:rPr>
        <w:t>行</w:t>
      </w:r>
      <w:r w:rsidRPr="009A7DAF">
        <w:rPr>
          <w:rFonts w:eastAsia="楷体_GB2312" w:hint="eastAsia"/>
        </w:rPr>
        <w:t>作为委托人，于</w:t>
      </w:r>
      <w:r w:rsidR="009D70B5">
        <w:rPr>
          <w:rFonts w:eastAsia="楷体_GB2312" w:hint="eastAsia"/>
          <w:lang w:eastAsia="zh-CN"/>
        </w:rPr>
        <w:t>【</w:t>
      </w:r>
      <w:r w:rsidR="009D70B5">
        <w:rPr>
          <w:rFonts w:eastAsia="楷体_GB2312" w:hint="eastAsia"/>
          <w:lang w:eastAsia="zh-CN"/>
        </w:rPr>
        <w:t xml:space="preserve">    </w:t>
      </w:r>
      <w:r w:rsidR="009D70B5">
        <w:rPr>
          <w:rFonts w:eastAsia="楷体_GB2312" w:hint="eastAsia"/>
          <w:lang w:eastAsia="zh-CN"/>
        </w:rPr>
        <w:t>】</w:t>
      </w:r>
      <w:r w:rsidRPr="009A7DAF">
        <w:rPr>
          <w:rFonts w:eastAsia="楷体_GB2312" w:hint="eastAsia"/>
        </w:rPr>
        <w:t>年</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月</w:t>
      </w:r>
      <w:r w:rsidR="009D70B5">
        <w:rPr>
          <w:rFonts w:eastAsia="楷体_GB2312" w:hint="eastAsia"/>
        </w:rPr>
        <w:t>【</w:t>
      </w:r>
      <w:r w:rsidR="009D70B5">
        <w:rPr>
          <w:rFonts w:eastAsia="楷体_GB2312" w:hint="eastAsia"/>
        </w:rPr>
        <w:t xml:space="preserve">    </w:t>
      </w:r>
      <w:r w:rsidR="009D70B5">
        <w:rPr>
          <w:rFonts w:eastAsia="楷体_GB2312" w:hint="eastAsia"/>
        </w:rPr>
        <w:t>】</w:t>
      </w:r>
      <w:r w:rsidRPr="009A7DAF">
        <w:rPr>
          <w:rFonts w:eastAsia="楷体_GB2312" w:hint="eastAsia"/>
        </w:rPr>
        <w:t>日与贵公司签署《</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hint="eastAsia"/>
        </w:rPr>
        <w:t>之信托合同》（</w:t>
      </w:r>
      <w:r w:rsidRPr="009A7DAF">
        <w:rPr>
          <w:rFonts w:eastAsia="楷体_GB2312"/>
        </w:rPr>
        <w:t>“</w:t>
      </w:r>
      <w:r w:rsidRPr="009A7DAF">
        <w:rPr>
          <w:rFonts w:eastAsia="楷体_GB2312" w:hint="eastAsia"/>
        </w:rPr>
        <w:t>《信托合同》</w:t>
      </w:r>
      <w:r w:rsidRPr="009A7DAF">
        <w:rPr>
          <w:rFonts w:eastAsia="楷体_GB2312"/>
        </w:rPr>
        <w:t>”</w:t>
      </w:r>
      <w:r w:rsidRPr="009A7DAF">
        <w:rPr>
          <w:rFonts w:eastAsia="楷体_GB2312" w:hint="eastAsia"/>
        </w:rPr>
        <w:t>），将</w:t>
      </w:r>
      <w:r w:rsidRPr="009A7DAF">
        <w:rPr>
          <w:rFonts w:eastAsia="楷体_GB2312"/>
        </w:rPr>
        <w:t>“</w:t>
      </w:r>
      <w:r w:rsidRPr="009A7DAF">
        <w:rPr>
          <w:rFonts w:eastAsia="楷体_GB2312" w:hint="eastAsia"/>
          <w:lang w:eastAsia="zh-CN"/>
        </w:rPr>
        <w:t>资产池</w:t>
      </w:r>
      <w:r w:rsidRPr="009A7DAF">
        <w:rPr>
          <w:rFonts w:eastAsia="楷体_GB2312"/>
        </w:rPr>
        <w:t>”</w:t>
      </w:r>
      <w:r w:rsidRPr="009A7DAF">
        <w:rPr>
          <w:rFonts w:eastAsia="楷体_GB2312" w:hint="eastAsia"/>
        </w:rPr>
        <w:t>信托予贵公司，设立</w:t>
      </w:r>
      <w:r w:rsidRPr="009A7DAF">
        <w:rPr>
          <w:rFonts w:eastAsia="楷体_GB2312"/>
        </w:rPr>
        <w:t>“</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Pr="009A7DAF">
        <w:rPr>
          <w:rFonts w:eastAsia="楷体_GB2312"/>
        </w:rPr>
        <w:t>”</w:t>
      </w:r>
      <w:r w:rsidRPr="009A7DAF">
        <w:rPr>
          <w:rFonts w:eastAsia="楷体_GB2312" w:hint="eastAsia"/>
        </w:rPr>
        <w:t>。根据《信托合同》第</w:t>
      </w:r>
      <w:r w:rsidRPr="009A7DAF">
        <w:rPr>
          <w:rFonts w:eastAsia="楷体_GB2312"/>
          <w:lang w:eastAsia="zh-CN"/>
        </w:rPr>
        <w:t>6.1</w:t>
      </w:r>
      <w:r w:rsidRPr="009A7DAF">
        <w:rPr>
          <w:rFonts w:eastAsia="楷体_GB2312" w:hint="eastAsia"/>
        </w:rPr>
        <w:t>款的约定，发生权利完善事件后的</w:t>
      </w:r>
      <w:r w:rsidRPr="009A7DAF">
        <w:rPr>
          <w:rFonts w:eastAsia="楷体_GB2312"/>
        </w:rPr>
        <w:t>5</w:t>
      </w:r>
      <w:r w:rsidRPr="009A7DAF">
        <w:rPr>
          <w:rFonts w:eastAsia="楷体_GB2312" w:hint="eastAsia"/>
        </w:rPr>
        <w:t>个工作日内，本</w:t>
      </w:r>
      <w:r w:rsidRPr="009A7DAF">
        <w:rPr>
          <w:rFonts w:eastAsia="楷体_GB2312" w:hint="eastAsia"/>
          <w:lang w:eastAsia="zh-CN"/>
        </w:rPr>
        <w:t>行</w:t>
      </w:r>
      <w:r w:rsidRPr="009A7DAF">
        <w:rPr>
          <w:rFonts w:eastAsia="楷体_GB2312" w:hint="eastAsia"/>
        </w:rPr>
        <w:t>应以挂号信的方式发出权利完善通知。根据《信托合同》第</w:t>
      </w:r>
      <w:r w:rsidRPr="009A7DAF">
        <w:rPr>
          <w:rFonts w:eastAsia="楷体_GB2312"/>
          <w:lang w:eastAsia="zh-CN"/>
        </w:rPr>
        <w:t>6.2</w:t>
      </w:r>
      <w:r w:rsidRPr="009A7DAF">
        <w:rPr>
          <w:rFonts w:eastAsia="楷体_GB2312" w:hint="eastAsia"/>
        </w:rPr>
        <w:t>款的规定，本</w:t>
      </w:r>
      <w:r w:rsidRPr="009A7DAF">
        <w:rPr>
          <w:rFonts w:eastAsia="楷体_GB2312" w:hint="eastAsia"/>
          <w:lang w:eastAsia="zh-CN"/>
        </w:rPr>
        <w:t>行</w:t>
      </w:r>
      <w:r w:rsidRPr="009A7DAF">
        <w:rPr>
          <w:rFonts w:eastAsia="楷体_GB2312" w:hint="eastAsia"/>
        </w:rPr>
        <w:t>在此无条件、不可撤销地向贵公司授权如下：</w:t>
      </w:r>
    </w:p>
    <w:p w14:paraId="400DB311" w14:textId="77777777" w:rsidR="00ED3C36" w:rsidRPr="009A7DAF" w:rsidRDefault="00ED3C36">
      <w:pPr>
        <w:spacing w:line="380" w:lineRule="atLeast"/>
        <w:rPr>
          <w:rFonts w:eastAsia="楷体_GB2312"/>
        </w:rPr>
      </w:pPr>
    </w:p>
    <w:p w14:paraId="689B728F" w14:textId="77777777" w:rsidR="00ED3C36" w:rsidRPr="009A7DAF" w:rsidRDefault="00ED3C36">
      <w:pPr>
        <w:spacing w:line="380" w:lineRule="atLeast"/>
        <w:ind w:firstLine="420"/>
        <w:rPr>
          <w:rFonts w:eastAsia="楷体_GB2312"/>
        </w:rPr>
      </w:pPr>
      <w:r w:rsidRPr="009A7DAF">
        <w:rPr>
          <w:rFonts w:eastAsia="楷体_GB2312" w:hint="eastAsia"/>
        </w:rPr>
        <w:t>如果本</w:t>
      </w:r>
      <w:r w:rsidRPr="009A7DAF">
        <w:rPr>
          <w:rFonts w:eastAsia="楷体_GB2312" w:hint="eastAsia"/>
          <w:lang w:eastAsia="zh-CN"/>
        </w:rPr>
        <w:t>行</w:t>
      </w:r>
      <w:r w:rsidRPr="009A7DAF">
        <w:rPr>
          <w:rFonts w:eastAsia="楷体_GB2312" w:hint="eastAsia"/>
        </w:rPr>
        <w:t>未按照《信托合同》第</w:t>
      </w:r>
      <w:r w:rsidRPr="009A7DAF">
        <w:rPr>
          <w:rFonts w:eastAsia="楷体_GB2312"/>
          <w:lang w:eastAsia="zh-CN"/>
        </w:rPr>
        <w:t>6.1</w:t>
      </w:r>
      <w:r w:rsidRPr="009A7DAF">
        <w:rPr>
          <w:rFonts w:eastAsia="楷体_GB2312" w:hint="eastAsia"/>
        </w:rPr>
        <w:t>款的约定履行发送权利完善通知的义务，本公司无条件、不可撤销地授权贵公司以本</w:t>
      </w:r>
      <w:r w:rsidRPr="009A7DAF">
        <w:rPr>
          <w:rFonts w:eastAsia="楷体_GB2312" w:hint="eastAsia"/>
          <w:lang w:eastAsia="zh-CN"/>
        </w:rPr>
        <w:t>行</w:t>
      </w:r>
      <w:r w:rsidRPr="009A7DAF">
        <w:rPr>
          <w:rFonts w:eastAsia="楷体_GB2312" w:hint="eastAsia"/>
        </w:rPr>
        <w:t>的名义代为履行《信托合同》第</w:t>
      </w:r>
      <w:r w:rsidRPr="009A7DAF">
        <w:rPr>
          <w:rFonts w:eastAsia="楷体_GB2312"/>
          <w:lang w:eastAsia="zh-CN"/>
        </w:rPr>
        <w:t>6.1</w:t>
      </w:r>
      <w:r w:rsidRPr="009A7DAF">
        <w:rPr>
          <w:rFonts w:eastAsia="楷体_GB2312" w:hint="eastAsia"/>
        </w:rPr>
        <w:t>款约定的通知义务，并同意认可和确认贵公司根据本授权书合法做出的合理行为。</w:t>
      </w:r>
    </w:p>
    <w:p w14:paraId="2E86D18F" w14:textId="77777777" w:rsidR="00ED3C36" w:rsidRPr="009A7DAF" w:rsidRDefault="00ED3C36">
      <w:pPr>
        <w:spacing w:line="380" w:lineRule="atLeast"/>
        <w:ind w:firstLine="420"/>
        <w:rPr>
          <w:rFonts w:eastAsia="楷体_GB2312"/>
        </w:rPr>
      </w:pPr>
    </w:p>
    <w:p w14:paraId="05222D39" w14:textId="77777777" w:rsidR="00ED3C36" w:rsidRPr="009A7DAF" w:rsidRDefault="00ED3C36">
      <w:pPr>
        <w:spacing w:line="380" w:lineRule="atLeast"/>
        <w:ind w:firstLine="420"/>
        <w:rPr>
          <w:rFonts w:eastAsia="楷体_GB2312"/>
        </w:rPr>
      </w:pPr>
      <w:r w:rsidRPr="009A7DAF">
        <w:rPr>
          <w:rFonts w:eastAsia="楷体_GB2312" w:hint="eastAsia"/>
        </w:rPr>
        <w:t>除上下文特别说明以外，本授权书中所使用的词语，与《</w:t>
      </w:r>
      <w:r w:rsidR="00402E99">
        <w:rPr>
          <w:rFonts w:eastAsia="楷体_GB2312" w:hint="eastAsia"/>
          <w:lang w:eastAsia="zh-CN"/>
        </w:rPr>
        <w:t>苏福</w:t>
      </w:r>
      <w:r w:rsidR="00402E99">
        <w:rPr>
          <w:rFonts w:eastAsia="楷体_GB2312" w:hint="eastAsia"/>
          <w:lang w:eastAsia="zh-CN"/>
        </w:rPr>
        <w:t>2016</w:t>
      </w:r>
      <w:r w:rsidR="00402E99">
        <w:rPr>
          <w:rFonts w:eastAsia="楷体_GB2312" w:hint="eastAsia"/>
          <w:lang w:eastAsia="zh-CN"/>
        </w:rPr>
        <w:t>年第一期个人住房抵押贷款资产证券化信托</w:t>
      </w:r>
      <w:r w:rsidR="00E27B99" w:rsidRPr="009A7DAF">
        <w:rPr>
          <w:rFonts w:eastAsia="楷体_GB2312" w:hint="eastAsia"/>
          <w:lang w:eastAsia="zh-CN"/>
        </w:rPr>
        <w:t>之</w:t>
      </w:r>
      <w:r w:rsidRPr="009A7DAF">
        <w:rPr>
          <w:rFonts w:eastAsia="楷体_GB2312" w:hint="eastAsia"/>
          <w:lang w:eastAsia="zh-CN"/>
        </w:rPr>
        <w:t>主</w:t>
      </w:r>
      <w:r w:rsidRPr="009A7DAF">
        <w:rPr>
          <w:rFonts w:eastAsia="楷体_GB2312" w:hint="eastAsia"/>
        </w:rPr>
        <w:t>定义表》中所定义的相应词语，具有相同的含义。</w:t>
      </w:r>
    </w:p>
    <w:p w14:paraId="0B2DA81F" w14:textId="77777777" w:rsidR="00ED3C36" w:rsidRPr="009A7DAF" w:rsidRDefault="00ED3C36">
      <w:pPr>
        <w:spacing w:line="380" w:lineRule="atLeast"/>
        <w:ind w:firstLine="420"/>
        <w:rPr>
          <w:rFonts w:eastAsia="楷体_GB2312"/>
        </w:rPr>
      </w:pPr>
    </w:p>
    <w:p w14:paraId="71975A84" w14:textId="77777777" w:rsidR="00ED3C36" w:rsidRPr="009A7DAF" w:rsidRDefault="00ED3C36">
      <w:pPr>
        <w:spacing w:line="380" w:lineRule="atLeast"/>
        <w:ind w:firstLine="420"/>
        <w:rPr>
          <w:rFonts w:eastAsia="楷体_GB2312"/>
        </w:rPr>
      </w:pPr>
      <w:r w:rsidRPr="009A7DAF">
        <w:rPr>
          <w:rFonts w:eastAsia="楷体_GB2312" w:hint="eastAsia"/>
        </w:rPr>
        <w:t>本授权书的有效期为自签署之日起至信托清算完毕之日止。</w:t>
      </w:r>
    </w:p>
    <w:p w14:paraId="56786F11" w14:textId="77777777" w:rsidR="00ED3C36" w:rsidRPr="009A7DAF" w:rsidRDefault="00ED3C36">
      <w:pPr>
        <w:spacing w:line="380" w:lineRule="atLeast"/>
        <w:rPr>
          <w:rFonts w:eastAsia="楷体_GB2312"/>
        </w:rPr>
      </w:pPr>
    </w:p>
    <w:p w14:paraId="6549B56B" w14:textId="77777777" w:rsidR="00ED3C36" w:rsidRPr="009A7DAF" w:rsidRDefault="00047439">
      <w:pPr>
        <w:spacing w:line="380" w:lineRule="atLeast"/>
        <w:jc w:val="right"/>
        <w:rPr>
          <w:rFonts w:eastAsia="楷体_GB2312"/>
          <w:b/>
        </w:rPr>
      </w:pPr>
      <w:r>
        <w:rPr>
          <w:rFonts w:eastAsia="楷体_GB2312" w:hint="eastAsia"/>
          <w:b/>
          <w:lang w:eastAsia="zh-CN"/>
        </w:rPr>
        <w:t>苏州银行股份有限公司</w:t>
      </w:r>
      <w:r w:rsidR="00ED3C36" w:rsidRPr="009A7DAF">
        <w:rPr>
          <w:rFonts w:eastAsia="楷体_GB2312" w:hint="eastAsia"/>
        </w:rPr>
        <w:t>（公章）</w:t>
      </w:r>
    </w:p>
    <w:p w14:paraId="57C1A655" w14:textId="77777777" w:rsidR="00ED3C36" w:rsidRPr="009A7DAF" w:rsidRDefault="00ED3C36">
      <w:pPr>
        <w:spacing w:line="380" w:lineRule="atLeast"/>
        <w:jc w:val="right"/>
        <w:rPr>
          <w:rFonts w:eastAsia="楷体_GB2312"/>
          <w:b/>
        </w:rPr>
      </w:pPr>
    </w:p>
    <w:p w14:paraId="3B16EA43" w14:textId="77777777" w:rsidR="00ED3C36" w:rsidRPr="009A7DAF" w:rsidRDefault="00ED3C36">
      <w:pPr>
        <w:spacing w:line="380" w:lineRule="atLeast"/>
        <w:jc w:val="right"/>
        <w:rPr>
          <w:rFonts w:eastAsia="楷体_GB2312"/>
          <w:b/>
        </w:rPr>
      </w:pPr>
      <w:r w:rsidRPr="009A7DAF">
        <w:rPr>
          <w:rFonts w:eastAsia="楷体_GB2312" w:hint="eastAsia"/>
          <w:b/>
        </w:rPr>
        <w:t>法定代表人或授权代表</w:t>
      </w:r>
      <w:r w:rsidRPr="009A7DAF">
        <w:rPr>
          <w:rFonts w:eastAsia="楷体_GB2312" w:hint="eastAsia"/>
        </w:rPr>
        <w:t>（签章）</w:t>
      </w:r>
    </w:p>
    <w:p w14:paraId="7925EEF1" w14:textId="77777777" w:rsidR="00ED3C36" w:rsidRPr="009A7DAF" w:rsidRDefault="00ED3C36">
      <w:pPr>
        <w:spacing w:line="380" w:lineRule="atLeast"/>
        <w:jc w:val="right"/>
        <w:rPr>
          <w:rFonts w:eastAsia="楷体_GB2312"/>
          <w:b/>
        </w:rPr>
      </w:pPr>
    </w:p>
    <w:p w14:paraId="3F4C9541" w14:textId="77777777" w:rsidR="00ED3C36" w:rsidRPr="009A7DAF" w:rsidRDefault="009D70B5">
      <w:pPr>
        <w:spacing w:line="380" w:lineRule="atLeast"/>
        <w:jc w:val="right"/>
        <w:rPr>
          <w:rFonts w:eastAsia="楷体_GB2312"/>
          <w:b/>
        </w:rPr>
      </w:pPr>
      <w:r>
        <w:rPr>
          <w:rFonts w:eastAsia="楷体_GB2312" w:hint="eastAsia"/>
          <w:b/>
          <w:lang w:eastAsia="zh-CN"/>
        </w:rPr>
        <w:t>【</w:t>
      </w:r>
      <w:r>
        <w:rPr>
          <w:rFonts w:eastAsia="楷体_GB2312" w:hint="eastAsia"/>
          <w:b/>
          <w:lang w:eastAsia="zh-CN"/>
        </w:rPr>
        <w:t xml:space="preserve">    </w:t>
      </w:r>
      <w:r>
        <w:rPr>
          <w:rFonts w:eastAsia="楷体_GB2312" w:hint="eastAsia"/>
          <w:b/>
          <w:lang w:eastAsia="zh-CN"/>
        </w:rPr>
        <w:t>】</w:t>
      </w:r>
      <w:r w:rsidR="00ED3C36" w:rsidRPr="009A7DAF">
        <w:rPr>
          <w:rFonts w:eastAsia="楷体_GB2312" w:hint="eastAsia"/>
          <w:b/>
        </w:rPr>
        <w:t>年</w:t>
      </w:r>
      <w:r>
        <w:rPr>
          <w:rFonts w:eastAsia="楷体_GB2312" w:hint="eastAsia"/>
          <w:b/>
          <w:lang w:eastAsia="zh-CN"/>
        </w:rPr>
        <w:t>【</w:t>
      </w:r>
      <w:r>
        <w:rPr>
          <w:rFonts w:eastAsia="楷体_GB2312" w:hint="eastAsia"/>
          <w:b/>
          <w:lang w:eastAsia="zh-CN"/>
        </w:rPr>
        <w:t xml:space="preserve">    </w:t>
      </w:r>
      <w:r>
        <w:rPr>
          <w:rFonts w:eastAsia="楷体_GB2312" w:hint="eastAsia"/>
          <w:b/>
          <w:lang w:eastAsia="zh-CN"/>
        </w:rPr>
        <w:t>】</w:t>
      </w:r>
      <w:r w:rsidR="00ED3C36" w:rsidRPr="009A7DAF">
        <w:rPr>
          <w:rFonts w:eastAsia="楷体_GB2312" w:hint="eastAsia"/>
          <w:b/>
        </w:rPr>
        <w:t>月</w:t>
      </w:r>
      <w:r>
        <w:rPr>
          <w:rFonts w:eastAsia="楷体_GB2312" w:hint="eastAsia"/>
          <w:b/>
          <w:lang w:eastAsia="zh-CN"/>
        </w:rPr>
        <w:t>【</w:t>
      </w:r>
      <w:r>
        <w:rPr>
          <w:rFonts w:eastAsia="楷体_GB2312" w:hint="eastAsia"/>
          <w:b/>
          <w:lang w:eastAsia="zh-CN"/>
        </w:rPr>
        <w:t xml:space="preserve">    </w:t>
      </w:r>
      <w:r>
        <w:rPr>
          <w:rFonts w:eastAsia="楷体_GB2312" w:hint="eastAsia"/>
          <w:b/>
          <w:lang w:eastAsia="zh-CN"/>
        </w:rPr>
        <w:t>】</w:t>
      </w:r>
      <w:r w:rsidR="00ED3C36" w:rsidRPr="009A7DAF">
        <w:rPr>
          <w:rFonts w:eastAsia="楷体_GB2312" w:hint="eastAsia"/>
          <w:b/>
        </w:rPr>
        <w:t>日</w:t>
      </w:r>
    </w:p>
    <w:p w14:paraId="7806A245" w14:textId="77777777" w:rsidR="00177B49" w:rsidRPr="009A7DAF" w:rsidRDefault="00177B49">
      <w:pPr>
        <w:spacing w:line="380" w:lineRule="atLeast"/>
        <w:outlineLvl w:val="0"/>
        <w:rPr>
          <w:rFonts w:eastAsia="楷体_GB2312"/>
          <w:b/>
        </w:rPr>
      </w:pPr>
    </w:p>
    <w:p w14:paraId="318C3218" w14:textId="77777777" w:rsidR="00177B49" w:rsidRPr="009A7DAF" w:rsidRDefault="00177B49" w:rsidP="00177B49">
      <w:pPr>
        <w:rPr>
          <w:rFonts w:eastAsia="楷体_GB2312"/>
        </w:rPr>
      </w:pPr>
    </w:p>
    <w:p w14:paraId="6A6A9477" w14:textId="77777777" w:rsidR="00177B49" w:rsidRPr="009A7DAF" w:rsidRDefault="00177B49" w:rsidP="00177B49">
      <w:pPr>
        <w:rPr>
          <w:rFonts w:eastAsia="楷体_GB2312"/>
        </w:rPr>
      </w:pPr>
    </w:p>
    <w:p w14:paraId="15CE7997" w14:textId="77777777" w:rsidR="00177B49" w:rsidRPr="009A7DAF" w:rsidRDefault="00177B49">
      <w:pPr>
        <w:spacing w:line="380" w:lineRule="atLeast"/>
        <w:outlineLvl w:val="0"/>
        <w:rPr>
          <w:rFonts w:eastAsia="楷体_GB2312"/>
        </w:rPr>
      </w:pPr>
    </w:p>
    <w:p w14:paraId="2D1B5FF6" w14:textId="77777777" w:rsidR="00177B49" w:rsidRPr="009A7DAF" w:rsidRDefault="00177B49" w:rsidP="00177B49">
      <w:pPr>
        <w:spacing w:line="380" w:lineRule="atLeast"/>
        <w:jc w:val="center"/>
        <w:outlineLvl w:val="0"/>
        <w:rPr>
          <w:rFonts w:eastAsia="宋体"/>
          <w:lang w:eastAsia="zh-CN"/>
        </w:rPr>
      </w:pPr>
    </w:p>
    <w:p w14:paraId="0E3D2C7F" w14:textId="77777777" w:rsidR="00EA48F6" w:rsidRDefault="00EA48F6" w:rsidP="00177B49">
      <w:pPr>
        <w:spacing w:line="380" w:lineRule="atLeast"/>
        <w:jc w:val="center"/>
        <w:outlineLvl w:val="0"/>
        <w:rPr>
          <w:rFonts w:eastAsia="宋体"/>
          <w:lang w:eastAsia="zh-CN"/>
        </w:rPr>
      </w:pPr>
    </w:p>
    <w:p w14:paraId="5BE0CC97" w14:textId="77777777" w:rsidR="00123335" w:rsidRDefault="00123335" w:rsidP="00177B49">
      <w:pPr>
        <w:spacing w:line="380" w:lineRule="atLeast"/>
        <w:jc w:val="center"/>
        <w:outlineLvl w:val="0"/>
        <w:rPr>
          <w:rFonts w:eastAsia="宋体"/>
          <w:lang w:eastAsia="zh-CN"/>
        </w:rPr>
      </w:pPr>
    </w:p>
    <w:p w14:paraId="5A15AF7F" w14:textId="77777777" w:rsidR="00123335" w:rsidRPr="009A7DAF" w:rsidRDefault="00123335" w:rsidP="00177B49">
      <w:pPr>
        <w:spacing w:line="380" w:lineRule="atLeast"/>
        <w:jc w:val="center"/>
        <w:outlineLvl w:val="0"/>
        <w:rPr>
          <w:rFonts w:eastAsia="宋体"/>
          <w:lang w:eastAsia="zh-CN"/>
        </w:rPr>
      </w:pPr>
    </w:p>
    <w:p w14:paraId="0CFA7188" w14:textId="77777777" w:rsidR="00ED3C36" w:rsidRPr="009A7DAF" w:rsidRDefault="00ED3C36">
      <w:pPr>
        <w:spacing w:line="380" w:lineRule="atLeast"/>
        <w:outlineLvl w:val="0"/>
        <w:rPr>
          <w:rFonts w:eastAsia="楷体_GB2312"/>
          <w:b/>
        </w:rPr>
      </w:pPr>
      <w:bookmarkStart w:id="1031" w:name="_Toc417048739"/>
      <w:bookmarkStart w:id="1032" w:name="_Toc443651185"/>
      <w:r w:rsidRPr="009A7DAF">
        <w:rPr>
          <w:rFonts w:eastAsia="楷体_GB2312" w:hint="eastAsia"/>
          <w:b/>
        </w:rPr>
        <w:t>附件</w:t>
      </w:r>
      <w:r w:rsidRPr="009A7DAF">
        <w:rPr>
          <w:rFonts w:eastAsia="楷体_GB2312" w:hint="eastAsia"/>
          <w:b/>
          <w:lang w:eastAsia="zh-CN"/>
        </w:rPr>
        <w:t>九</w:t>
      </w:r>
      <w:r w:rsidRPr="009A7DAF">
        <w:rPr>
          <w:rFonts w:eastAsia="楷体_GB2312" w:hint="eastAsia"/>
          <w:b/>
        </w:rPr>
        <w:t>：《资产支持证券兑付付息通知单》（格式）</w:t>
      </w:r>
      <w:bookmarkEnd w:id="1031"/>
      <w:bookmarkEnd w:id="1032"/>
    </w:p>
    <w:p w14:paraId="7EE23270" w14:textId="77777777" w:rsidR="00ED3C36" w:rsidRPr="009A7DAF" w:rsidRDefault="00ED3C36">
      <w:pPr>
        <w:spacing w:line="380" w:lineRule="atLeast"/>
        <w:jc w:val="center"/>
        <w:rPr>
          <w:rFonts w:eastAsia="楷体_GB2312"/>
          <w:lang w:eastAsia="zh-CN"/>
        </w:rPr>
      </w:pPr>
    </w:p>
    <w:p w14:paraId="46B5F031" w14:textId="77777777" w:rsidR="00ED3C36" w:rsidRPr="009A7DAF" w:rsidRDefault="00ED3C36">
      <w:pPr>
        <w:autoSpaceDE w:val="0"/>
        <w:autoSpaceDN w:val="0"/>
        <w:adjustRightInd w:val="0"/>
        <w:spacing w:line="380" w:lineRule="atLeast"/>
        <w:jc w:val="center"/>
        <w:rPr>
          <w:rFonts w:eastAsia="楷体_GB2312"/>
          <w:b/>
          <w:lang w:eastAsia="zh-CN"/>
        </w:rPr>
      </w:pPr>
      <w:r w:rsidRPr="009A7DAF">
        <w:rPr>
          <w:rFonts w:eastAsia="楷体_GB2312" w:hint="eastAsia"/>
          <w:b/>
        </w:rPr>
        <w:t>资产支持证券兑付付息通知单</w:t>
      </w:r>
    </w:p>
    <w:p w14:paraId="4CCC6B3B"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中央国债登记结算有限责任公司：</w:t>
      </w:r>
    </w:p>
    <w:p w14:paraId="593A91B2" w14:textId="77777777" w:rsidR="00ED3C36" w:rsidRPr="009A7DAF" w:rsidRDefault="00ED3C36">
      <w:pPr>
        <w:autoSpaceDE w:val="0"/>
        <w:autoSpaceDN w:val="0"/>
        <w:adjustRightInd w:val="0"/>
        <w:spacing w:line="380" w:lineRule="atLeast"/>
        <w:rPr>
          <w:rFonts w:eastAsia="楷体_GB2312"/>
          <w:lang w:eastAsia="zh-CN"/>
        </w:rPr>
      </w:pPr>
      <w:r w:rsidRPr="009A7DAF">
        <w:rPr>
          <w:rFonts w:eastAsia="楷体_GB2312" w:hint="eastAsia"/>
        </w:rPr>
        <w:t>在你公司登记托管的以下资产支持证券将于本月</w:t>
      </w:r>
      <w:r w:rsidRPr="009A7DAF">
        <w:rPr>
          <w:rFonts w:eastAsia="楷体_GB2312"/>
        </w:rPr>
        <w:t>__</w:t>
      </w:r>
      <w:r w:rsidRPr="009A7DAF">
        <w:rPr>
          <w:rFonts w:eastAsia="楷体_GB2312" w:hint="eastAsia"/>
        </w:rPr>
        <w:t>日兑付付息，具体情况如下：</w:t>
      </w:r>
    </w:p>
    <w:p w14:paraId="36F43CA5"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本次兑付、付息资产支持证券资产池名称：</w:t>
      </w:r>
    </w:p>
    <w:p w14:paraId="52C75DC2" w14:textId="77777777" w:rsidR="00ED3C36" w:rsidRPr="009A7DAF" w:rsidRDefault="00ED3C36">
      <w:pPr>
        <w:autoSpaceDE w:val="0"/>
        <w:autoSpaceDN w:val="0"/>
        <w:adjustRightInd w:val="0"/>
        <w:spacing w:line="380" w:lineRule="atLeast"/>
        <w:rPr>
          <w:rFonts w:eastAsia="楷体_GB2312"/>
          <w:lang w:eastAsia="zh-CN"/>
        </w:rPr>
      </w:pPr>
      <w:r w:rsidRPr="009A7DAF">
        <w:rPr>
          <w:rFonts w:eastAsia="楷体_GB2312" w:hint="eastAsia"/>
        </w:rPr>
        <w:t>本次计息期间</w:t>
      </w:r>
      <w:r w:rsidRPr="009A7DAF">
        <w:rPr>
          <w:rFonts w:eastAsia="楷体_GB2312"/>
        </w:rPr>
        <w:t>: _____</w:t>
      </w:r>
      <w:r w:rsidRPr="009A7DAF">
        <w:rPr>
          <w:rFonts w:eastAsia="楷体_GB2312" w:hint="eastAsia"/>
        </w:rPr>
        <w:t>年</w:t>
      </w:r>
      <w:r w:rsidRPr="009A7DAF">
        <w:rPr>
          <w:rFonts w:eastAsia="楷体_GB2312"/>
        </w:rPr>
        <w:t>__</w:t>
      </w:r>
      <w:r w:rsidRPr="009A7DAF">
        <w:rPr>
          <w:rFonts w:eastAsia="楷体_GB2312" w:hint="eastAsia"/>
        </w:rPr>
        <w:t>月</w:t>
      </w:r>
      <w:r w:rsidRPr="009A7DAF">
        <w:rPr>
          <w:rFonts w:eastAsia="楷体_GB2312"/>
        </w:rPr>
        <w:t>__</w:t>
      </w:r>
      <w:r w:rsidRPr="009A7DAF">
        <w:rPr>
          <w:rFonts w:eastAsia="楷体_GB2312" w:hint="eastAsia"/>
        </w:rPr>
        <w:t>日至</w:t>
      </w:r>
      <w:r w:rsidRPr="009A7DAF">
        <w:rPr>
          <w:rFonts w:eastAsia="楷体_GB2312"/>
        </w:rPr>
        <w:t>_____</w:t>
      </w:r>
      <w:r w:rsidRPr="009A7DAF">
        <w:rPr>
          <w:rFonts w:eastAsia="楷体_GB2312" w:hint="eastAsia"/>
        </w:rPr>
        <w:t>年</w:t>
      </w:r>
      <w:r w:rsidRPr="009A7DAF">
        <w:rPr>
          <w:rFonts w:eastAsia="楷体_GB2312"/>
        </w:rPr>
        <w:t>__</w:t>
      </w:r>
      <w:r w:rsidRPr="009A7DAF">
        <w:rPr>
          <w:rFonts w:eastAsia="楷体_GB2312" w:hint="eastAsia"/>
        </w:rPr>
        <w:t>月</w:t>
      </w:r>
      <w:r w:rsidRPr="009A7DAF">
        <w:rPr>
          <w:rFonts w:eastAsia="楷体_GB2312"/>
        </w:rPr>
        <w:t>__</w:t>
      </w:r>
      <w:r w:rsidRPr="009A7DAF">
        <w:rPr>
          <w:rFonts w:eastAsia="楷体_GB2312" w:hint="eastAsia"/>
        </w:rPr>
        <w:t>日，共</w:t>
      </w:r>
      <w:r w:rsidRPr="009A7DAF">
        <w:rPr>
          <w:rFonts w:eastAsia="楷体_GB2312"/>
        </w:rPr>
        <w:t>_____</w:t>
      </w:r>
      <w:r w:rsidRPr="009A7DAF">
        <w:rPr>
          <w:rFonts w:eastAsia="楷体_GB2312" w:hint="eastAsia"/>
        </w:rPr>
        <w:t>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9"/>
        <w:gridCol w:w="2268"/>
        <w:gridCol w:w="2355"/>
      </w:tblGrid>
      <w:tr w:rsidR="00ED3C36" w:rsidRPr="009A7DAF" w14:paraId="56AC4204" w14:textId="77777777">
        <w:trPr>
          <w:trHeight w:val="270"/>
          <w:jc w:val="center"/>
        </w:trPr>
        <w:tc>
          <w:tcPr>
            <w:tcW w:w="3689" w:type="dxa"/>
          </w:tcPr>
          <w:p w14:paraId="4564B0D2"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证券简称</w:t>
            </w:r>
          </w:p>
        </w:tc>
        <w:tc>
          <w:tcPr>
            <w:tcW w:w="2268" w:type="dxa"/>
          </w:tcPr>
          <w:p w14:paraId="42E03DDB" w14:textId="77777777" w:rsidR="00ED3C36" w:rsidRPr="009A7DAF" w:rsidRDefault="00ED3C36">
            <w:pPr>
              <w:autoSpaceDE w:val="0"/>
              <w:autoSpaceDN w:val="0"/>
              <w:adjustRightInd w:val="0"/>
              <w:spacing w:line="380" w:lineRule="atLeast"/>
              <w:rPr>
                <w:rFonts w:eastAsia="楷体_GB2312"/>
              </w:rPr>
            </w:pPr>
          </w:p>
        </w:tc>
        <w:tc>
          <w:tcPr>
            <w:tcW w:w="2355" w:type="dxa"/>
          </w:tcPr>
          <w:p w14:paraId="2FB1E508" w14:textId="77777777" w:rsidR="00ED3C36" w:rsidRPr="009A7DAF" w:rsidRDefault="00ED3C36">
            <w:pPr>
              <w:autoSpaceDE w:val="0"/>
              <w:autoSpaceDN w:val="0"/>
              <w:adjustRightInd w:val="0"/>
              <w:spacing w:line="380" w:lineRule="atLeast"/>
              <w:rPr>
                <w:rFonts w:eastAsia="楷体_GB2312"/>
              </w:rPr>
            </w:pPr>
          </w:p>
        </w:tc>
      </w:tr>
      <w:tr w:rsidR="00ED3C36" w:rsidRPr="009A7DAF" w14:paraId="28FA84AA" w14:textId="77777777">
        <w:trPr>
          <w:trHeight w:val="270"/>
          <w:jc w:val="center"/>
        </w:trPr>
        <w:tc>
          <w:tcPr>
            <w:tcW w:w="3689" w:type="dxa"/>
          </w:tcPr>
          <w:p w14:paraId="296D72B0"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资产支持证券代码</w:t>
            </w:r>
          </w:p>
        </w:tc>
        <w:tc>
          <w:tcPr>
            <w:tcW w:w="2268" w:type="dxa"/>
          </w:tcPr>
          <w:p w14:paraId="66D59E9B" w14:textId="77777777" w:rsidR="00ED3C36" w:rsidRPr="009A7DAF" w:rsidRDefault="00ED3C36">
            <w:pPr>
              <w:autoSpaceDE w:val="0"/>
              <w:autoSpaceDN w:val="0"/>
              <w:adjustRightInd w:val="0"/>
              <w:spacing w:line="380" w:lineRule="atLeast"/>
              <w:rPr>
                <w:rFonts w:eastAsia="楷体_GB2312"/>
              </w:rPr>
            </w:pPr>
          </w:p>
        </w:tc>
        <w:tc>
          <w:tcPr>
            <w:tcW w:w="2355" w:type="dxa"/>
          </w:tcPr>
          <w:p w14:paraId="2C3283E4" w14:textId="77777777" w:rsidR="00ED3C36" w:rsidRPr="009A7DAF" w:rsidRDefault="00ED3C36">
            <w:pPr>
              <w:autoSpaceDE w:val="0"/>
              <w:autoSpaceDN w:val="0"/>
              <w:adjustRightInd w:val="0"/>
              <w:spacing w:line="380" w:lineRule="atLeast"/>
              <w:rPr>
                <w:rFonts w:eastAsia="楷体_GB2312"/>
              </w:rPr>
            </w:pPr>
          </w:p>
        </w:tc>
      </w:tr>
      <w:tr w:rsidR="00ED3C36" w:rsidRPr="009A7DAF" w14:paraId="498CEC05" w14:textId="77777777">
        <w:trPr>
          <w:trHeight w:val="270"/>
          <w:jc w:val="center"/>
        </w:trPr>
        <w:tc>
          <w:tcPr>
            <w:tcW w:w="3689" w:type="dxa"/>
          </w:tcPr>
          <w:p w14:paraId="2DC0487F"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本金初始金额（元）</w:t>
            </w:r>
          </w:p>
        </w:tc>
        <w:tc>
          <w:tcPr>
            <w:tcW w:w="2268" w:type="dxa"/>
          </w:tcPr>
          <w:p w14:paraId="44AA08B4" w14:textId="77777777" w:rsidR="00ED3C36" w:rsidRPr="009A7DAF" w:rsidRDefault="00ED3C36">
            <w:pPr>
              <w:autoSpaceDE w:val="0"/>
              <w:autoSpaceDN w:val="0"/>
              <w:adjustRightInd w:val="0"/>
              <w:spacing w:line="380" w:lineRule="atLeast"/>
              <w:rPr>
                <w:rFonts w:eastAsia="楷体_GB2312"/>
              </w:rPr>
            </w:pPr>
          </w:p>
        </w:tc>
        <w:tc>
          <w:tcPr>
            <w:tcW w:w="2355" w:type="dxa"/>
          </w:tcPr>
          <w:p w14:paraId="4A1CAFB1" w14:textId="77777777" w:rsidR="00ED3C36" w:rsidRPr="009A7DAF" w:rsidRDefault="00ED3C36">
            <w:pPr>
              <w:autoSpaceDE w:val="0"/>
              <w:autoSpaceDN w:val="0"/>
              <w:adjustRightInd w:val="0"/>
              <w:spacing w:line="380" w:lineRule="atLeast"/>
              <w:rPr>
                <w:rFonts w:eastAsia="楷体_GB2312"/>
              </w:rPr>
            </w:pPr>
          </w:p>
        </w:tc>
      </w:tr>
      <w:tr w:rsidR="00ED3C36" w:rsidRPr="009A7DAF" w14:paraId="430A5F09" w14:textId="77777777">
        <w:trPr>
          <w:trHeight w:val="270"/>
          <w:jc w:val="center"/>
        </w:trPr>
        <w:tc>
          <w:tcPr>
            <w:tcW w:w="3689" w:type="dxa"/>
          </w:tcPr>
          <w:p w14:paraId="3E476A09"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本金期初金额（元）</w:t>
            </w:r>
          </w:p>
        </w:tc>
        <w:tc>
          <w:tcPr>
            <w:tcW w:w="2268" w:type="dxa"/>
          </w:tcPr>
          <w:p w14:paraId="54BBBC87" w14:textId="77777777" w:rsidR="00ED3C36" w:rsidRPr="009A7DAF" w:rsidRDefault="00ED3C36">
            <w:pPr>
              <w:autoSpaceDE w:val="0"/>
              <w:autoSpaceDN w:val="0"/>
              <w:adjustRightInd w:val="0"/>
              <w:spacing w:line="380" w:lineRule="atLeast"/>
              <w:rPr>
                <w:rFonts w:eastAsia="楷体_GB2312"/>
              </w:rPr>
            </w:pPr>
          </w:p>
        </w:tc>
        <w:tc>
          <w:tcPr>
            <w:tcW w:w="2355" w:type="dxa"/>
          </w:tcPr>
          <w:p w14:paraId="413C580A" w14:textId="77777777" w:rsidR="00ED3C36" w:rsidRPr="009A7DAF" w:rsidRDefault="00ED3C36">
            <w:pPr>
              <w:autoSpaceDE w:val="0"/>
              <w:autoSpaceDN w:val="0"/>
              <w:adjustRightInd w:val="0"/>
              <w:spacing w:line="380" w:lineRule="atLeast"/>
              <w:rPr>
                <w:rFonts w:eastAsia="楷体_GB2312"/>
              </w:rPr>
            </w:pPr>
          </w:p>
        </w:tc>
      </w:tr>
      <w:tr w:rsidR="00ED3C36" w:rsidRPr="009A7DAF" w14:paraId="27D65FE0" w14:textId="77777777">
        <w:trPr>
          <w:trHeight w:val="270"/>
          <w:jc w:val="center"/>
        </w:trPr>
        <w:tc>
          <w:tcPr>
            <w:tcW w:w="3689" w:type="dxa"/>
          </w:tcPr>
          <w:p w14:paraId="7FECA938"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每百元面额期初本金余额</w:t>
            </w:r>
          </w:p>
          <w:p w14:paraId="3524B817"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（元</w:t>
            </w:r>
            <w:r w:rsidRPr="009A7DAF">
              <w:rPr>
                <w:rFonts w:eastAsia="楷体_GB2312"/>
              </w:rPr>
              <w:t>/</w:t>
            </w:r>
            <w:r w:rsidRPr="009A7DAF">
              <w:rPr>
                <w:rFonts w:eastAsia="楷体_GB2312" w:hint="eastAsia"/>
              </w:rPr>
              <w:t>百元面值）</w:t>
            </w:r>
          </w:p>
        </w:tc>
        <w:tc>
          <w:tcPr>
            <w:tcW w:w="2268" w:type="dxa"/>
          </w:tcPr>
          <w:p w14:paraId="5CB70FD0" w14:textId="77777777" w:rsidR="00ED3C36" w:rsidRPr="009A7DAF" w:rsidRDefault="00ED3C36">
            <w:pPr>
              <w:autoSpaceDE w:val="0"/>
              <w:autoSpaceDN w:val="0"/>
              <w:adjustRightInd w:val="0"/>
              <w:spacing w:line="380" w:lineRule="atLeast"/>
              <w:rPr>
                <w:rFonts w:eastAsia="楷体_GB2312"/>
              </w:rPr>
            </w:pPr>
          </w:p>
        </w:tc>
        <w:tc>
          <w:tcPr>
            <w:tcW w:w="2355" w:type="dxa"/>
          </w:tcPr>
          <w:p w14:paraId="75E68702" w14:textId="77777777" w:rsidR="00ED3C36" w:rsidRPr="009A7DAF" w:rsidRDefault="00ED3C36">
            <w:pPr>
              <w:autoSpaceDE w:val="0"/>
              <w:autoSpaceDN w:val="0"/>
              <w:adjustRightInd w:val="0"/>
              <w:spacing w:line="380" w:lineRule="atLeast"/>
              <w:rPr>
                <w:rFonts w:eastAsia="楷体_GB2312"/>
              </w:rPr>
            </w:pPr>
          </w:p>
        </w:tc>
      </w:tr>
      <w:tr w:rsidR="00ED3C36" w:rsidRPr="009A7DAF" w14:paraId="6A585751" w14:textId="77777777">
        <w:trPr>
          <w:trHeight w:val="270"/>
          <w:jc w:val="center"/>
        </w:trPr>
        <w:tc>
          <w:tcPr>
            <w:tcW w:w="3689" w:type="dxa"/>
          </w:tcPr>
          <w:p w14:paraId="6628C97F"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上期转存金额（元）</w:t>
            </w:r>
          </w:p>
        </w:tc>
        <w:tc>
          <w:tcPr>
            <w:tcW w:w="2268" w:type="dxa"/>
          </w:tcPr>
          <w:p w14:paraId="45C70506" w14:textId="77777777" w:rsidR="00ED3C36" w:rsidRPr="009A7DAF" w:rsidRDefault="00ED3C36">
            <w:pPr>
              <w:autoSpaceDE w:val="0"/>
              <w:autoSpaceDN w:val="0"/>
              <w:adjustRightInd w:val="0"/>
              <w:spacing w:line="380" w:lineRule="atLeast"/>
              <w:rPr>
                <w:rFonts w:eastAsia="楷体_GB2312"/>
              </w:rPr>
            </w:pPr>
          </w:p>
        </w:tc>
        <w:tc>
          <w:tcPr>
            <w:tcW w:w="2355" w:type="dxa"/>
          </w:tcPr>
          <w:p w14:paraId="7F1882A1" w14:textId="77777777" w:rsidR="00ED3C36" w:rsidRPr="009A7DAF" w:rsidRDefault="00ED3C36">
            <w:pPr>
              <w:autoSpaceDE w:val="0"/>
              <w:autoSpaceDN w:val="0"/>
              <w:adjustRightInd w:val="0"/>
              <w:spacing w:line="380" w:lineRule="atLeast"/>
              <w:rPr>
                <w:rFonts w:eastAsia="楷体_GB2312"/>
              </w:rPr>
            </w:pPr>
          </w:p>
        </w:tc>
      </w:tr>
      <w:tr w:rsidR="00ED3C36" w:rsidRPr="009A7DAF" w14:paraId="21E65501" w14:textId="77777777">
        <w:trPr>
          <w:trHeight w:val="270"/>
          <w:jc w:val="center"/>
        </w:trPr>
        <w:tc>
          <w:tcPr>
            <w:tcW w:w="3689" w:type="dxa"/>
          </w:tcPr>
          <w:p w14:paraId="5A1AAFF1"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本期本金还款金额（元）</w:t>
            </w:r>
          </w:p>
        </w:tc>
        <w:tc>
          <w:tcPr>
            <w:tcW w:w="2268" w:type="dxa"/>
          </w:tcPr>
          <w:p w14:paraId="4CDC9182" w14:textId="77777777" w:rsidR="00ED3C36" w:rsidRPr="009A7DAF" w:rsidRDefault="00ED3C36">
            <w:pPr>
              <w:autoSpaceDE w:val="0"/>
              <w:autoSpaceDN w:val="0"/>
              <w:adjustRightInd w:val="0"/>
              <w:spacing w:line="380" w:lineRule="atLeast"/>
              <w:rPr>
                <w:rFonts w:eastAsia="楷体_GB2312"/>
              </w:rPr>
            </w:pPr>
          </w:p>
        </w:tc>
        <w:tc>
          <w:tcPr>
            <w:tcW w:w="2355" w:type="dxa"/>
          </w:tcPr>
          <w:p w14:paraId="44C703B7" w14:textId="77777777" w:rsidR="00ED3C36" w:rsidRPr="009A7DAF" w:rsidRDefault="00ED3C36">
            <w:pPr>
              <w:autoSpaceDE w:val="0"/>
              <w:autoSpaceDN w:val="0"/>
              <w:adjustRightInd w:val="0"/>
              <w:spacing w:line="380" w:lineRule="atLeast"/>
              <w:rPr>
                <w:rFonts w:eastAsia="楷体_GB2312"/>
              </w:rPr>
            </w:pPr>
          </w:p>
        </w:tc>
      </w:tr>
      <w:tr w:rsidR="00ED3C36" w:rsidRPr="009A7DAF" w14:paraId="47906F2D" w14:textId="77777777">
        <w:trPr>
          <w:trHeight w:val="270"/>
          <w:jc w:val="center"/>
        </w:trPr>
        <w:tc>
          <w:tcPr>
            <w:tcW w:w="3689" w:type="dxa"/>
          </w:tcPr>
          <w:p w14:paraId="1C57D2D2"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本期每百元面额兑付本金额</w:t>
            </w:r>
          </w:p>
          <w:p w14:paraId="703F7264"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（元</w:t>
            </w:r>
            <w:r w:rsidRPr="009A7DAF">
              <w:rPr>
                <w:rFonts w:eastAsia="楷体_GB2312"/>
              </w:rPr>
              <w:t>/</w:t>
            </w:r>
            <w:r w:rsidRPr="009A7DAF">
              <w:rPr>
                <w:rFonts w:eastAsia="楷体_GB2312" w:hint="eastAsia"/>
              </w:rPr>
              <w:t>百元面值）</w:t>
            </w:r>
          </w:p>
        </w:tc>
        <w:tc>
          <w:tcPr>
            <w:tcW w:w="2268" w:type="dxa"/>
          </w:tcPr>
          <w:p w14:paraId="4D1457B2" w14:textId="77777777" w:rsidR="00ED3C36" w:rsidRPr="009A7DAF" w:rsidRDefault="00ED3C36">
            <w:pPr>
              <w:autoSpaceDE w:val="0"/>
              <w:autoSpaceDN w:val="0"/>
              <w:adjustRightInd w:val="0"/>
              <w:spacing w:line="380" w:lineRule="atLeast"/>
              <w:rPr>
                <w:rFonts w:eastAsia="楷体_GB2312"/>
              </w:rPr>
            </w:pPr>
          </w:p>
        </w:tc>
        <w:tc>
          <w:tcPr>
            <w:tcW w:w="2355" w:type="dxa"/>
          </w:tcPr>
          <w:p w14:paraId="20751AC3" w14:textId="77777777" w:rsidR="00ED3C36" w:rsidRPr="009A7DAF" w:rsidRDefault="00ED3C36">
            <w:pPr>
              <w:autoSpaceDE w:val="0"/>
              <w:autoSpaceDN w:val="0"/>
              <w:adjustRightInd w:val="0"/>
              <w:spacing w:line="380" w:lineRule="atLeast"/>
              <w:rPr>
                <w:rFonts w:eastAsia="楷体_GB2312"/>
              </w:rPr>
            </w:pPr>
          </w:p>
        </w:tc>
      </w:tr>
      <w:tr w:rsidR="00ED3C36" w:rsidRPr="009A7DAF" w14:paraId="01212FEE" w14:textId="77777777">
        <w:trPr>
          <w:trHeight w:val="270"/>
          <w:jc w:val="center"/>
        </w:trPr>
        <w:tc>
          <w:tcPr>
            <w:tcW w:w="3689" w:type="dxa"/>
          </w:tcPr>
          <w:p w14:paraId="0B05DE01"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本期兑付本金总额（元）</w:t>
            </w:r>
          </w:p>
        </w:tc>
        <w:tc>
          <w:tcPr>
            <w:tcW w:w="2268" w:type="dxa"/>
          </w:tcPr>
          <w:p w14:paraId="7B2278DE" w14:textId="77777777" w:rsidR="00ED3C36" w:rsidRPr="009A7DAF" w:rsidRDefault="00ED3C36">
            <w:pPr>
              <w:autoSpaceDE w:val="0"/>
              <w:autoSpaceDN w:val="0"/>
              <w:adjustRightInd w:val="0"/>
              <w:spacing w:line="380" w:lineRule="atLeast"/>
              <w:rPr>
                <w:rFonts w:eastAsia="楷体_GB2312"/>
              </w:rPr>
            </w:pPr>
          </w:p>
        </w:tc>
        <w:tc>
          <w:tcPr>
            <w:tcW w:w="2355" w:type="dxa"/>
          </w:tcPr>
          <w:p w14:paraId="7483D8CD" w14:textId="77777777" w:rsidR="00ED3C36" w:rsidRPr="009A7DAF" w:rsidRDefault="00ED3C36">
            <w:pPr>
              <w:autoSpaceDE w:val="0"/>
              <w:autoSpaceDN w:val="0"/>
              <w:adjustRightInd w:val="0"/>
              <w:spacing w:line="380" w:lineRule="atLeast"/>
              <w:rPr>
                <w:rFonts w:eastAsia="楷体_GB2312"/>
              </w:rPr>
            </w:pPr>
          </w:p>
        </w:tc>
      </w:tr>
      <w:tr w:rsidR="00ED3C36" w:rsidRPr="009A7DAF" w14:paraId="4DE13988" w14:textId="77777777">
        <w:trPr>
          <w:trHeight w:val="270"/>
          <w:jc w:val="center"/>
        </w:trPr>
        <w:tc>
          <w:tcPr>
            <w:tcW w:w="3689" w:type="dxa"/>
          </w:tcPr>
          <w:p w14:paraId="71386FE3"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转存下期每百元面额本金还款额（元</w:t>
            </w:r>
            <w:r w:rsidRPr="009A7DAF">
              <w:rPr>
                <w:rFonts w:eastAsia="楷体_GB2312"/>
              </w:rPr>
              <w:t>/</w:t>
            </w:r>
            <w:r w:rsidRPr="009A7DAF">
              <w:rPr>
                <w:rFonts w:eastAsia="楷体_GB2312" w:hint="eastAsia"/>
              </w:rPr>
              <w:t>百元面值）</w:t>
            </w:r>
          </w:p>
        </w:tc>
        <w:tc>
          <w:tcPr>
            <w:tcW w:w="2268" w:type="dxa"/>
          </w:tcPr>
          <w:p w14:paraId="1D293AAC" w14:textId="77777777" w:rsidR="00ED3C36" w:rsidRPr="009A7DAF" w:rsidRDefault="00ED3C36">
            <w:pPr>
              <w:autoSpaceDE w:val="0"/>
              <w:autoSpaceDN w:val="0"/>
              <w:adjustRightInd w:val="0"/>
              <w:spacing w:line="380" w:lineRule="atLeast"/>
              <w:rPr>
                <w:rFonts w:eastAsia="楷体_GB2312"/>
              </w:rPr>
            </w:pPr>
          </w:p>
        </w:tc>
        <w:tc>
          <w:tcPr>
            <w:tcW w:w="2355" w:type="dxa"/>
          </w:tcPr>
          <w:p w14:paraId="51BCAA61" w14:textId="77777777" w:rsidR="00ED3C36" w:rsidRPr="009A7DAF" w:rsidRDefault="00ED3C36">
            <w:pPr>
              <w:autoSpaceDE w:val="0"/>
              <w:autoSpaceDN w:val="0"/>
              <w:adjustRightInd w:val="0"/>
              <w:spacing w:line="380" w:lineRule="atLeast"/>
              <w:rPr>
                <w:rFonts w:eastAsia="楷体_GB2312"/>
              </w:rPr>
            </w:pPr>
          </w:p>
        </w:tc>
      </w:tr>
      <w:tr w:rsidR="00ED3C36" w:rsidRPr="009A7DAF" w14:paraId="69144BC2" w14:textId="77777777">
        <w:trPr>
          <w:trHeight w:val="270"/>
          <w:jc w:val="center"/>
        </w:trPr>
        <w:tc>
          <w:tcPr>
            <w:tcW w:w="3689" w:type="dxa"/>
          </w:tcPr>
          <w:p w14:paraId="5468FEA1"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转存下期本金还款总额（元）</w:t>
            </w:r>
          </w:p>
        </w:tc>
        <w:tc>
          <w:tcPr>
            <w:tcW w:w="2268" w:type="dxa"/>
          </w:tcPr>
          <w:p w14:paraId="5AFD59BA" w14:textId="77777777" w:rsidR="00ED3C36" w:rsidRPr="009A7DAF" w:rsidRDefault="00ED3C36">
            <w:pPr>
              <w:autoSpaceDE w:val="0"/>
              <w:autoSpaceDN w:val="0"/>
              <w:adjustRightInd w:val="0"/>
              <w:spacing w:line="380" w:lineRule="atLeast"/>
              <w:rPr>
                <w:rFonts w:eastAsia="楷体_GB2312"/>
              </w:rPr>
            </w:pPr>
          </w:p>
        </w:tc>
        <w:tc>
          <w:tcPr>
            <w:tcW w:w="2355" w:type="dxa"/>
          </w:tcPr>
          <w:p w14:paraId="44681C59" w14:textId="77777777" w:rsidR="00ED3C36" w:rsidRPr="009A7DAF" w:rsidRDefault="00ED3C36">
            <w:pPr>
              <w:autoSpaceDE w:val="0"/>
              <w:autoSpaceDN w:val="0"/>
              <w:adjustRightInd w:val="0"/>
              <w:spacing w:line="380" w:lineRule="atLeast"/>
              <w:rPr>
                <w:rFonts w:eastAsia="楷体_GB2312"/>
              </w:rPr>
            </w:pPr>
          </w:p>
        </w:tc>
      </w:tr>
      <w:tr w:rsidR="00ED3C36" w:rsidRPr="009A7DAF" w14:paraId="2AF104D0" w14:textId="77777777">
        <w:trPr>
          <w:trHeight w:val="270"/>
          <w:jc w:val="center"/>
        </w:trPr>
        <w:tc>
          <w:tcPr>
            <w:tcW w:w="3689" w:type="dxa"/>
          </w:tcPr>
          <w:p w14:paraId="4AAB51FA"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本金期末余额（元）</w:t>
            </w:r>
          </w:p>
        </w:tc>
        <w:tc>
          <w:tcPr>
            <w:tcW w:w="2268" w:type="dxa"/>
          </w:tcPr>
          <w:p w14:paraId="2974D15E" w14:textId="77777777" w:rsidR="00ED3C36" w:rsidRPr="009A7DAF" w:rsidRDefault="00ED3C36">
            <w:pPr>
              <w:autoSpaceDE w:val="0"/>
              <w:autoSpaceDN w:val="0"/>
              <w:adjustRightInd w:val="0"/>
              <w:spacing w:line="380" w:lineRule="atLeast"/>
              <w:rPr>
                <w:rFonts w:eastAsia="楷体_GB2312"/>
              </w:rPr>
            </w:pPr>
          </w:p>
        </w:tc>
        <w:tc>
          <w:tcPr>
            <w:tcW w:w="2355" w:type="dxa"/>
          </w:tcPr>
          <w:p w14:paraId="0190CC0F" w14:textId="77777777" w:rsidR="00ED3C36" w:rsidRPr="009A7DAF" w:rsidRDefault="00ED3C36">
            <w:pPr>
              <w:autoSpaceDE w:val="0"/>
              <w:autoSpaceDN w:val="0"/>
              <w:adjustRightInd w:val="0"/>
              <w:spacing w:line="380" w:lineRule="atLeast"/>
              <w:rPr>
                <w:rFonts w:eastAsia="楷体_GB2312"/>
              </w:rPr>
            </w:pPr>
          </w:p>
        </w:tc>
      </w:tr>
      <w:tr w:rsidR="00ED3C36" w:rsidRPr="009A7DAF" w14:paraId="3B0AD61E" w14:textId="77777777">
        <w:trPr>
          <w:trHeight w:val="270"/>
          <w:jc w:val="center"/>
        </w:trPr>
        <w:tc>
          <w:tcPr>
            <w:tcW w:w="3689" w:type="dxa"/>
          </w:tcPr>
          <w:p w14:paraId="7B525D3A"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每百元面额期末本金余额</w:t>
            </w:r>
          </w:p>
          <w:p w14:paraId="21CF7238"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（元</w:t>
            </w:r>
            <w:r w:rsidRPr="009A7DAF">
              <w:rPr>
                <w:rFonts w:eastAsia="楷体_GB2312"/>
              </w:rPr>
              <w:t>/</w:t>
            </w:r>
            <w:r w:rsidRPr="009A7DAF">
              <w:rPr>
                <w:rFonts w:eastAsia="楷体_GB2312" w:hint="eastAsia"/>
              </w:rPr>
              <w:t>百元面值）</w:t>
            </w:r>
          </w:p>
        </w:tc>
        <w:tc>
          <w:tcPr>
            <w:tcW w:w="2268" w:type="dxa"/>
          </w:tcPr>
          <w:p w14:paraId="2E5D9F0B" w14:textId="77777777" w:rsidR="00ED3C36" w:rsidRPr="009A7DAF" w:rsidRDefault="00ED3C36">
            <w:pPr>
              <w:autoSpaceDE w:val="0"/>
              <w:autoSpaceDN w:val="0"/>
              <w:adjustRightInd w:val="0"/>
              <w:spacing w:line="380" w:lineRule="atLeast"/>
              <w:rPr>
                <w:rFonts w:eastAsia="楷体_GB2312"/>
              </w:rPr>
            </w:pPr>
          </w:p>
        </w:tc>
        <w:tc>
          <w:tcPr>
            <w:tcW w:w="2355" w:type="dxa"/>
          </w:tcPr>
          <w:p w14:paraId="58AB3486" w14:textId="77777777" w:rsidR="00ED3C36" w:rsidRPr="009A7DAF" w:rsidRDefault="00ED3C36">
            <w:pPr>
              <w:autoSpaceDE w:val="0"/>
              <w:autoSpaceDN w:val="0"/>
              <w:adjustRightInd w:val="0"/>
              <w:spacing w:line="380" w:lineRule="atLeast"/>
              <w:rPr>
                <w:rFonts w:eastAsia="楷体_GB2312"/>
              </w:rPr>
            </w:pPr>
          </w:p>
        </w:tc>
      </w:tr>
      <w:tr w:rsidR="00ED3C36" w:rsidRPr="009A7DAF" w14:paraId="782611FD" w14:textId="77777777">
        <w:trPr>
          <w:trHeight w:val="270"/>
          <w:jc w:val="center"/>
        </w:trPr>
        <w:tc>
          <w:tcPr>
            <w:tcW w:w="3689" w:type="dxa"/>
          </w:tcPr>
          <w:p w14:paraId="29C503C8"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本期执行利率（</w:t>
            </w:r>
            <w:r w:rsidRPr="009A7DAF">
              <w:rPr>
                <w:rFonts w:eastAsia="楷体_GB2312"/>
              </w:rPr>
              <w:t>%</w:t>
            </w:r>
            <w:r w:rsidRPr="009A7DAF">
              <w:rPr>
                <w:rFonts w:eastAsia="楷体_GB2312" w:hint="eastAsia"/>
              </w:rPr>
              <w:t>）</w:t>
            </w:r>
          </w:p>
        </w:tc>
        <w:tc>
          <w:tcPr>
            <w:tcW w:w="2268" w:type="dxa"/>
          </w:tcPr>
          <w:p w14:paraId="062EE30E" w14:textId="77777777" w:rsidR="00ED3C36" w:rsidRPr="009A7DAF" w:rsidRDefault="00ED3C36">
            <w:pPr>
              <w:autoSpaceDE w:val="0"/>
              <w:autoSpaceDN w:val="0"/>
              <w:adjustRightInd w:val="0"/>
              <w:spacing w:line="380" w:lineRule="atLeast"/>
              <w:rPr>
                <w:rFonts w:eastAsia="楷体_GB2312"/>
              </w:rPr>
            </w:pPr>
          </w:p>
        </w:tc>
        <w:tc>
          <w:tcPr>
            <w:tcW w:w="2355" w:type="dxa"/>
          </w:tcPr>
          <w:p w14:paraId="4FC949EE" w14:textId="77777777" w:rsidR="00ED3C36" w:rsidRPr="009A7DAF" w:rsidRDefault="00ED3C36">
            <w:pPr>
              <w:autoSpaceDE w:val="0"/>
              <w:autoSpaceDN w:val="0"/>
              <w:adjustRightInd w:val="0"/>
              <w:spacing w:line="380" w:lineRule="atLeast"/>
              <w:rPr>
                <w:rFonts w:eastAsia="楷体_GB2312"/>
              </w:rPr>
            </w:pPr>
          </w:p>
        </w:tc>
      </w:tr>
      <w:tr w:rsidR="00ED3C36" w:rsidRPr="009A7DAF" w14:paraId="6AAE4C25" w14:textId="77777777">
        <w:trPr>
          <w:trHeight w:val="270"/>
          <w:jc w:val="center"/>
        </w:trPr>
        <w:tc>
          <w:tcPr>
            <w:tcW w:w="3689" w:type="dxa"/>
          </w:tcPr>
          <w:p w14:paraId="678D11A4"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本期应支付的利息金额（元）</w:t>
            </w:r>
          </w:p>
        </w:tc>
        <w:tc>
          <w:tcPr>
            <w:tcW w:w="2268" w:type="dxa"/>
          </w:tcPr>
          <w:p w14:paraId="29EAAECD" w14:textId="77777777" w:rsidR="00ED3C36" w:rsidRPr="009A7DAF" w:rsidRDefault="00ED3C36">
            <w:pPr>
              <w:autoSpaceDE w:val="0"/>
              <w:autoSpaceDN w:val="0"/>
              <w:adjustRightInd w:val="0"/>
              <w:spacing w:line="380" w:lineRule="atLeast"/>
              <w:rPr>
                <w:rFonts w:eastAsia="楷体_GB2312"/>
              </w:rPr>
            </w:pPr>
          </w:p>
        </w:tc>
        <w:tc>
          <w:tcPr>
            <w:tcW w:w="2355" w:type="dxa"/>
          </w:tcPr>
          <w:p w14:paraId="2B40A95E" w14:textId="77777777" w:rsidR="00ED3C36" w:rsidRPr="009A7DAF" w:rsidRDefault="00ED3C36">
            <w:pPr>
              <w:autoSpaceDE w:val="0"/>
              <w:autoSpaceDN w:val="0"/>
              <w:adjustRightInd w:val="0"/>
              <w:spacing w:line="380" w:lineRule="atLeast"/>
              <w:rPr>
                <w:rFonts w:eastAsia="楷体_GB2312"/>
              </w:rPr>
            </w:pPr>
          </w:p>
        </w:tc>
      </w:tr>
      <w:tr w:rsidR="00ED3C36" w:rsidRPr="009A7DAF" w14:paraId="24D636B6" w14:textId="77777777">
        <w:trPr>
          <w:trHeight w:val="270"/>
          <w:jc w:val="center"/>
        </w:trPr>
        <w:tc>
          <w:tcPr>
            <w:tcW w:w="3689" w:type="dxa"/>
          </w:tcPr>
          <w:p w14:paraId="3BAC0ED8"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本期应支付资金总额（元）</w:t>
            </w:r>
          </w:p>
        </w:tc>
        <w:tc>
          <w:tcPr>
            <w:tcW w:w="2268" w:type="dxa"/>
          </w:tcPr>
          <w:p w14:paraId="52C2416B" w14:textId="77777777" w:rsidR="00ED3C36" w:rsidRPr="009A7DAF" w:rsidRDefault="00ED3C36">
            <w:pPr>
              <w:autoSpaceDE w:val="0"/>
              <w:autoSpaceDN w:val="0"/>
              <w:adjustRightInd w:val="0"/>
              <w:spacing w:line="380" w:lineRule="atLeast"/>
              <w:rPr>
                <w:rFonts w:eastAsia="楷体_GB2312"/>
              </w:rPr>
            </w:pPr>
          </w:p>
        </w:tc>
        <w:tc>
          <w:tcPr>
            <w:tcW w:w="2355" w:type="dxa"/>
          </w:tcPr>
          <w:p w14:paraId="0154949F" w14:textId="77777777" w:rsidR="00ED3C36" w:rsidRPr="009A7DAF" w:rsidRDefault="00ED3C36">
            <w:pPr>
              <w:autoSpaceDE w:val="0"/>
              <w:autoSpaceDN w:val="0"/>
              <w:adjustRightInd w:val="0"/>
              <w:spacing w:line="380" w:lineRule="atLeast"/>
              <w:rPr>
                <w:rFonts w:eastAsia="楷体_GB2312"/>
              </w:rPr>
            </w:pPr>
          </w:p>
        </w:tc>
      </w:tr>
    </w:tbl>
    <w:p w14:paraId="48FD9845" w14:textId="77777777" w:rsidR="00ED3C36" w:rsidRPr="009A7DAF" w:rsidRDefault="00ED3C36">
      <w:pPr>
        <w:autoSpaceDE w:val="0"/>
        <w:autoSpaceDN w:val="0"/>
        <w:adjustRightInd w:val="0"/>
        <w:spacing w:line="380" w:lineRule="atLeast"/>
        <w:rPr>
          <w:rFonts w:eastAsia="楷体_GB2312"/>
          <w:lang w:eastAsia="zh-CN"/>
        </w:rPr>
      </w:pPr>
    </w:p>
    <w:p w14:paraId="43C75E3A"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请你公司协助于</w:t>
      </w:r>
      <w:r w:rsidRPr="009A7DAF">
        <w:rPr>
          <w:rFonts w:eastAsia="楷体_GB2312"/>
        </w:rPr>
        <w:t>_____</w:t>
      </w:r>
      <w:r w:rsidRPr="009A7DAF">
        <w:rPr>
          <w:rFonts w:eastAsia="楷体_GB2312" w:hint="eastAsia"/>
        </w:rPr>
        <w:t>年</w:t>
      </w:r>
      <w:r w:rsidRPr="009A7DAF">
        <w:rPr>
          <w:rFonts w:eastAsia="楷体_GB2312"/>
        </w:rPr>
        <w:t>__</w:t>
      </w:r>
      <w:r w:rsidRPr="009A7DAF">
        <w:rPr>
          <w:rFonts w:eastAsia="楷体_GB2312" w:hint="eastAsia"/>
        </w:rPr>
        <w:t>月</w:t>
      </w:r>
      <w:r w:rsidRPr="009A7DAF">
        <w:rPr>
          <w:rFonts w:eastAsia="楷体_GB2312"/>
        </w:rPr>
        <w:t>__</w:t>
      </w:r>
      <w:r w:rsidRPr="009A7DAF">
        <w:rPr>
          <w:rFonts w:eastAsia="楷体_GB2312" w:hint="eastAsia"/>
        </w:rPr>
        <w:t>日（遇节假日顺延至后一个工作日）代理拨付兑付付息资金。</w:t>
      </w:r>
    </w:p>
    <w:p w14:paraId="5276C06B" w14:textId="77777777" w:rsidR="00ED3C36" w:rsidRPr="009A7DAF" w:rsidRDefault="00ED3C36">
      <w:pPr>
        <w:autoSpaceDE w:val="0"/>
        <w:autoSpaceDN w:val="0"/>
        <w:adjustRightInd w:val="0"/>
        <w:spacing w:line="380" w:lineRule="atLeast"/>
        <w:rPr>
          <w:rFonts w:eastAsia="楷体_GB2312"/>
          <w:lang w:eastAsia="zh-CN"/>
        </w:rPr>
      </w:pPr>
    </w:p>
    <w:p w14:paraId="30C0B18C" w14:textId="77777777" w:rsidR="00ED3C36" w:rsidRPr="009A7DAF" w:rsidRDefault="00ED3C36">
      <w:pPr>
        <w:autoSpaceDE w:val="0"/>
        <w:autoSpaceDN w:val="0"/>
        <w:adjustRightInd w:val="0"/>
        <w:spacing w:line="380" w:lineRule="atLeast"/>
        <w:rPr>
          <w:rFonts w:eastAsia="楷体_GB2312"/>
        </w:rPr>
      </w:pPr>
      <w:r w:rsidRPr="009A7DAF">
        <w:rPr>
          <w:rFonts w:eastAsia="楷体_GB2312" w:hint="eastAsia"/>
        </w:rPr>
        <w:t>公司署名及公章</w:t>
      </w:r>
    </w:p>
    <w:p w14:paraId="6B68182E" w14:textId="77777777" w:rsidR="00ED3C36" w:rsidRPr="009A7DAF" w:rsidRDefault="00ED3C36">
      <w:pPr>
        <w:autoSpaceDE w:val="0"/>
        <w:autoSpaceDN w:val="0"/>
        <w:adjustRightInd w:val="0"/>
        <w:spacing w:line="380" w:lineRule="atLeast"/>
        <w:rPr>
          <w:rFonts w:eastAsia="楷体_GB2312"/>
          <w:b/>
          <w:bCs/>
          <w:kern w:val="44"/>
          <w:sz w:val="44"/>
          <w:szCs w:val="44"/>
          <w:lang w:eastAsia="zh-CN"/>
        </w:rPr>
      </w:pPr>
      <w:r w:rsidRPr="009A7DAF">
        <w:rPr>
          <w:rFonts w:eastAsia="楷体_GB2312" w:hint="eastAsia"/>
        </w:rPr>
        <w:lastRenderedPageBreak/>
        <w:t>日期</w:t>
      </w:r>
    </w:p>
    <w:p w14:paraId="13749220" w14:textId="77777777" w:rsidR="00ED3C36" w:rsidRPr="009A7DAF" w:rsidRDefault="00893773">
      <w:pPr>
        <w:spacing w:line="380" w:lineRule="atLeast"/>
        <w:outlineLvl w:val="0"/>
        <w:rPr>
          <w:rFonts w:eastAsia="楷体_GB2312"/>
          <w:b/>
          <w:lang w:val="en-GB"/>
        </w:rPr>
      </w:pPr>
      <w:bookmarkStart w:id="1033" w:name="_Toc417048740"/>
      <w:bookmarkStart w:id="1034" w:name="_Toc428284000"/>
      <w:r w:rsidRPr="009A7DAF">
        <w:rPr>
          <w:rFonts w:eastAsia="楷体_GB2312"/>
          <w:b/>
          <w:lang w:val="en-GB"/>
        </w:rPr>
        <w:br w:type="page"/>
      </w:r>
      <w:bookmarkStart w:id="1035" w:name="_Toc443651186"/>
      <w:r w:rsidR="00ED3C36" w:rsidRPr="009A7DAF">
        <w:rPr>
          <w:rFonts w:eastAsia="楷体_GB2312" w:hint="eastAsia"/>
          <w:b/>
          <w:lang w:val="en-GB"/>
        </w:rPr>
        <w:lastRenderedPageBreak/>
        <w:t>附件十：</w:t>
      </w:r>
      <w:bookmarkEnd w:id="1033"/>
      <w:r w:rsidR="00ED3C36" w:rsidRPr="009A7DAF">
        <w:rPr>
          <w:rFonts w:eastAsia="楷体_GB2312" w:hint="eastAsia"/>
          <w:b/>
          <w:szCs w:val="20"/>
          <w:lang w:val="en-GB"/>
        </w:rPr>
        <w:t>受托机构</w:t>
      </w:r>
      <w:r w:rsidR="00ED3C36" w:rsidRPr="009A7DAF">
        <w:rPr>
          <w:rFonts w:eastAsia="楷体_GB2312" w:hint="eastAsia"/>
          <w:b/>
          <w:szCs w:val="20"/>
          <w:lang w:val="en-GB" w:eastAsia="zh-CN"/>
        </w:rPr>
        <w:t>月度</w:t>
      </w:r>
      <w:r w:rsidR="00ED3C36" w:rsidRPr="009A7DAF">
        <w:rPr>
          <w:rFonts w:eastAsia="楷体_GB2312"/>
          <w:b/>
          <w:szCs w:val="20"/>
          <w:lang w:val="en-GB" w:eastAsia="zh-CN"/>
        </w:rPr>
        <w:t>/</w:t>
      </w:r>
      <w:r w:rsidR="00ED3C36" w:rsidRPr="009A7DAF">
        <w:rPr>
          <w:rFonts w:eastAsia="楷体_GB2312" w:hint="eastAsia"/>
          <w:b/>
          <w:szCs w:val="20"/>
          <w:lang w:val="en-GB" w:eastAsia="zh-CN"/>
        </w:rPr>
        <w:t>年度</w:t>
      </w:r>
      <w:r w:rsidR="00ED3C36" w:rsidRPr="009A7DAF">
        <w:rPr>
          <w:rFonts w:eastAsia="楷体_GB2312" w:hint="eastAsia"/>
          <w:b/>
          <w:szCs w:val="20"/>
          <w:lang w:val="en-GB"/>
        </w:rPr>
        <w:t>报告格式</w:t>
      </w:r>
      <w:bookmarkEnd w:id="1034"/>
      <w:bookmarkEnd w:id="1035"/>
    </w:p>
    <w:p w14:paraId="7A16A160" w14:textId="77777777" w:rsidR="00ED3C36" w:rsidRPr="009A7DAF" w:rsidRDefault="00ED3C36">
      <w:pPr>
        <w:spacing w:line="380" w:lineRule="atLeast"/>
        <w:rPr>
          <w:rFonts w:eastAsia="楷体_GB2312"/>
          <w:b/>
          <w:sz w:val="44"/>
        </w:rPr>
      </w:pPr>
    </w:p>
    <w:p w14:paraId="5139D237" w14:textId="77777777" w:rsidR="00ED3C36" w:rsidRPr="009A7DAF" w:rsidRDefault="00402E99">
      <w:pPr>
        <w:spacing w:line="380" w:lineRule="atLeast"/>
        <w:jc w:val="center"/>
        <w:rPr>
          <w:rFonts w:eastAsia="楷体_GB2312"/>
          <w:b/>
          <w:sz w:val="36"/>
          <w:szCs w:val="36"/>
        </w:rPr>
      </w:pPr>
      <w:r>
        <w:rPr>
          <w:rFonts w:eastAsia="楷体_GB2312" w:hint="eastAsia"/>
          <w:b/>
          <w:sz w:val="36"/>
          <w:szCs w:val="36"/>
        </w:rPr>
        <w:t>苏福</w:t>
      </w:r>
      <w:r>
        <w:rPr>
          <w:rFonts w:eastAsia="楷体_GB2312" w:hint="eastAsia"/>
          <w:b/>
          <w:sz w:val="36"/>
          <w:szCs w:val="36"/>
        </w:rPr>
        <w:t>2016</w:t>
      </w:r>
      <w:r>
        <w:rPr>
          <w:rFonts w:eastAsia="楷体_GB2312" w:hint="eastAsia"/>
          <w:b/>
          <w:sz w:val="36"/>
          <w:szCs w:val="36"/>
        </w:rPr>
        <w:t>年第一期个人住房抵押贷款资产证券化信托</w:t>
      </w:r>
    </w:p>
    <w:p w14:paraId="32426904" w14:textId="77777777" w:rsidR="00ED3C36" w:rsidRPr="009A7DAF" w:rsidRDefault="00ED3C36">
      <w:pPr>
        <w:spacing w:line="380" w:lineRule="atLeast"/>
        <w:jc w:val="center"/>
        <w:rPr>
          <w:rFonts w:eastAsia="楷体_GB2312"/>
          <w:b/>
          <w:sz w:val="36"/>
        </w:rPr>
      </w:pPr>
      <w:r w:rsidRPr="009A7DAF">
        <w:rPr>
          <w:rFonts w:eastAsia="楷体_GB2312" w:hint="eastAsia"/>
          <w:b/>
          <w:sz w:val="36"/>
          <w:szCs w:val="36"/>
        </w:rPr>
        <w:t>受托机构</w:t>
      </w:r>
      <w:r w:rsidRPr="009A7DAF">
        <w:rPr>
          <w:rFonts w:eastAsia="楷体_GB2312" w:hint="eastAsia"/>
          <w:b/>
          <w:sz w:val="36"/>
          <w:szCs w:val="36"/>
          <w:lang w:eastAsia="zh-CN"/>
        </w:rPr>
        <w:t>月度</w:t>
      </w:r>
      <w:r w:rsidRPr="009A7DAF">
        <w:rPr>
          <w:rFonts w:eastAsia="楷体_GB2312"/>
          <w:b/>
          <w:sz w:val="36"/>
          <w:szCs w:val="36"/>
          <w:lang w:eastAsia="zh-CN"/>
        </w:rPr>
        <w:t>/</w:t>
      </w:r>
      <w:r w:rsidRPr="009A7DAF">
        <w:rPr>
          <w:rFonts w:eastAsia="楷体_GB2312" w:hint="eastAsia"/>
          <w:b/>
          <w:sz w:val="36"/>
          <w:szCs w:val="36"/>
          <w:lang w:eastAsia="zh-CN"/>
        </w:rPr>
        <w:t>年度</w:t>
      </w:r>
      <w:r w:rsidRPr="009A7DAF">
        <w:rPr>
          <w:rFonts w:eastAsia="楷体_GB2312" w:hint="eastAsia"/>
          <w:b/>
          <w:sz w:val="36"/>
          <w:szCs w:val="36"/>
        </w:rPr>
        <w:t>报告</w:t>
      </w:r>
      <w:r w:rsidRPr="009A7DAF">
        <w:rPr>
          <w:rFonts w:eastAsia="楷体_GB2312" w:hint="eastAsia"/>
          <w:b/>
          <w:sz w:val="36"/>
        </w:rPr>
        <w:t>（第</w:t>
      </w:r>
      <w:r w:rsidR="009D70B5">
        <w:rPr>
          <w:rFonts w:eastAsia="楷体_GB2312" w:hint="eastAsia"/>
          <w:b/>
          <w:sz w:val="36"/>
        </w:rPr>
        <w:t>【</w:t>
      </w:r>
      <w:r w:rsidR="009D70B5">
        <w:rPr>
          <w:rFonts w:eastAsia="楷体_GB2312" w:hint="eastAsia"/>
          <w:b/>
          <w:sz w:val="36"/>
        </w:rPr>
        <w:t xml:space="preserve">    </w:t>
      </w:r>
      <w:r w:rsidR="009D70B5">
        <w:rPr>
          <w:rFonts w:eastAsia="楷体_GB2312" w:hint="eastAsia"/>
          <w:b/>
          <w:sz w:val="36"/>
        </w:rPr>
        <w:t>】</w:t>
      </w:r>
      <w:r w:rsidRPr="009A7DAF">
        <w:rPr>
          <w:rFonts w:eastAsia="楷体_GB2312" w:hint="eastAsia"/>
          <w:b/>
          <w:sz w:val="36"/>
        </w:rPr>
        <w:t>期</w:t>
      </w:r>
      <w:r w:rsidRPr="009A7DAF">
        <w:rPr>
          <w:rFonts w:eastAsia="楷体_GB2312"/>
          <w:b/>
          <w:sz w:val="36"/>
          <w:szCs w:val="36"/>
          <w:lang w:eastAsia="zh-CN"/>
        </w:rPr>
        <w:t>/20XX</w:t>
      </w:r>
      <w:r w:rsidRPr="009A7DAF">
        <w:rPr>
          <w:rFonts w:eastAsia="楷体_GB2312" w:hint="eastAsia"/>
          <w:b/>
          <w:sz w:val="36"/>
          <w:szCs w:val="36"/>
          <w:lang w:eastAsia="zh-CN"/>
        </w:rPr>
        <w:t>年度</w:t>
      </w:r>
      <w:r w:rsidRPr="009A7DAF">
        <w:rPr>
          <w:rFonts w:eastAsia="楷体_GB2312" w:hint="eastAsia"/>
          <w:b/>
          <w:sz w:val="36"/>
        </w:rPr>
        <w:t>）</w:t>
      </w:r>
    </w:p>
    <w:p w14:paraId="38C37A8C" w14:textId="77777777" w:rsidR="00ED3C36" w:rsidRPr="009A7DAF" w:rsidRDefault="00ED3C36">
      <w:pPr>
        <w:spacing w:line="380" w:lineRule="atLeast"/>
        <w:jc w:val="center"/>
        <w:rPr>
          <w:rFonts w:eastAsia="楷体_GB2312"/>
          <w:b/>
          <w:sz w:val="44"/>
        </w:rPr>
      </w:pPr>
      <w:r w:rsidRPr="009A7DAF">
        <w:rPr>
          <w:rFonts w:eastAsia="楷体_GB2312" w:hint="eastAsia"/>
          <w:b/>
          <w:sz w:val="36"/>
        </w:rPr>
        <w:t>（</w:t>
      </w:r>
      <w:r w:rsidRPr="009A7DAF">
        <w:rPr>
          <w:rFonts w:eastAsia="楷体_GB2312"/>
          <w:b/>
          <w:sz w:val="36"/>
        </w:rPr>
        <w:t>20</w:t>
      </w:r>
      <w:r w:rsidR="009D70B5">
        <w:rPr>
          <w:rFonts w:eastAsia="楷体_GB2312" w:hint="eastAsia"/>
          <w:b/>
          <w:sz w:val="36"/>
        </w:rPr>
        <w:t>【</w:t>
      </w:r>
      <w:r w:rsidR="009D70B5">
        <w:rPr>
          <w:rFonts w:eastAsia="楷体_GB2312" w:hint="eastAsia"/>
          <w:b/>
          <w:sz w:val="36"/>
        </w:rPr>
        <w:t xml:space="preserve">    </w:t>
      </w:r>
      <w:r w:rsidR="009D70B5">
        <w:rPr>
          <w:rFonts w:eastAsia="楷体_GB2312" w:hint="eastAsia"/>
          <w:b/>
          <w:sz w:val="36"/>
        </w:rPr>
        <w:t>】</w:t>
      </w:r>
      <w:r w:rsidRPr="009A7DAF">
        <w:rPr>
          <w:rFonts w:eastAsia="楷体_GB2312" w:hint="eastAsia"/>
          <w:b/>
          <w:sz w:val="36"/>
        </w:rPr>
        <w:t>年</w:t>
      </w:r>
      <w:r w:rsidR="009D70B5">
        <w:rPr>
          <w:rFonts w:eastAsia="楷体_GB2312" w:hint="eastAsia"/>
          <w:b/>
          <w:sz w:val="36"/>
        </w:rPr>
        <w:t>【</w:t>
      </w:r>
      <w:r w:rsidR="009D70B5">
        <w:rPr>
          <w:rFonts w:eastAsia="楷体_GB2312" w:hint="eastAsia"/>
          <w:b/>
          <w:sz w:val="36"/>
        </w:rPr>
        <w:t xml:space="preserve">    </w:t>
      </w:r>
      <w:r w:rsidR="009D70B5">
        <w:rPr>
          <w:rFonts w:eastAsia="楷体_GB2312" w:hint="eastAsia"/>
          <w:b/>
          <w:sz w:val="36"/>
        </w:rPr>
        <w:t>】</w:t>
      </w:r>
      <w:r w:rsidRPr="009A7DAF">
        <w:rPr>
          <w:rFonts w:eastAsia="楷体_GB2312" w:hint="eastAsia"/>
          <w:b/>
          <w:sz w:val="36"/>
        </w:rPr>
        <w:t>月）</w:t>
      </w:r>
    </w:p>
    <w:p w14:paraId="3E411A43" w14:textId="77777777" w:rsidR="00ED3C36" w:rsidRPr="009A7DAF" w:rsidRDefault="00ED3C36">
      <w:pPr>
        <w:spacing w:line="380" w:lineRule="atLeast"/>
        <w:rPr>
          <w:rFonts w:eastAsia="楷体_GB2312"/>
          <w:b/>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ED3C36" w:rsidRPr="009A7DAF" w14:paraId="19BBD371" w14:textId="77777777">
        <w:trPr>
          <w:trHeight w:val="1508"/>
          <w:jc w:val="center"/>
        </w:trPr>
        <w:tc>
          <w:tcPr>
            <w:tcW w:w="6360" w:type="dxa"/>
            <w:tcBorders>
              <w:top w:val="single" w:sz="8" w:space="0" w:color="auto"/>
              <w:left w:val="single" w:sz="8" w:space="0" w:color="auto"/>
              <w:bottom w:val="single" w:sz="8" w:space="0" w:color="auto"/>
              <w:right w:val="single" w:sz="8" w:space="0" w:color="auto"/>
            </w:tcBorders>
          </w:tcPr>
          <w:p w14:paraId="6299482A" w14:textId="77777777" w:rsidR="00ED3C36" w:rsidRPr="009A7DAF" w:rsidRDefault="00ED3C36">
            <w:pPr>
              <w:spacing w:line="380" w:lineRule="atLeast"/>
              <w:rPr>
                <w:rFonts w:eastAsia="楷体_GB2312"/>
                <w:b/>
              </w:rPr>
            </w:pPr>
          </w:p>
          <w:p w14:paraId="2D726C91" w14:textId="77777777" w:rsidR="00ED3C36" w:rsidRPr="009A7DAF" w:rsidRDefault="00ED3C36">
            <w:pPr>
              <w:spacing w:line="380" w:lineRule="atLeast"/>
              <w:rPr>
                <w:rFonts w:eastAsia="楷体_GB2312"/>
                <w:b/>
              </w:rPr>
            </w:pPr>
            <w:r w:rsidRPr="009A7DAF">
              <w:rPr>
                <w:rFonts w:eastAsia="楷体_GB2312" w:hint="eastAsia"/>
                <w:b/>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14:paraId="55AB4495" w14:textId="77777777" w:rsidR="00ED3C36" w:rsidRPr="009A7DAF" w:rsidRDefault="00ED3C36">
      <w:pPr>
        <w:spacing w:line="380" w:lineRule="atLeast"/>
        <w:jc w:val="center"/>
        <w:rPr>
          <w:rFonts w:eastAsia="楷体_GB2312"/>
          <w:b/>
        </w:rPr>
      </w:pPr>
    </w:p>
    <w:tbl>
      <w:tblPr>
        <w:tblW w:w="0" w:type="auto"/>
        <w:jc w:val="center"/>
        <w:tblLayout w:type="fixed"/>
        <w:tblCellMar>
          <w:left w:w="0" w:type="dxa"/>
          <w:right w:w="0" w:type="dxa"/>
        </w:tblCellMar>
        <w:tblLook w:val="0000" w:firstRow="0" w:lastRow="0" w:firstColumn="0" w:lastColumn="0" w:noHBand="0" w:noVBand="0"/>
      </w:tblPr>
      <w:tblGrid>
        <w:gridCol w:w="2065"/>
        <w:gridCol w:w="5590"/>
        <w:gridCol w:w="700"/>
      </w:tblGrid>
      <w:tr w:rsidR="00ED3C36" w:rsidRPr="009A7DAF" w14:paraId="688F75DA" w14:textId="77777777" w:rsidTr="0015261B">
        <w:trPr>
          <w:gridAfter w:val="1"/>
          <w:wAfter w:w="700" w:type="dxa"/>
          <w:trHeight w:val="285"/>
          <w:jc w:val="center"/>
        </w:trPr>
        <w:tc>
          <w:tcPr>
            <w:tcW w:w="2065" w:type="dxa"/>
            <w:tcBorders>
              <w:top w:val="nil"/>
              <w:left w:val="nil"/>
              <w:bottom w:val="nil"/>
              <w:right w:val="nil"/>
            </w:tcBorders>
            <w:vAlign w:val="bottom"/>
          </w:tcPr>
          <w:p w14:paraId="2672DA41" w14:textId="77777777" w:rsidR="00ED3C36" w:rsidRPr="009A7DAF" w:rsidRDefault="00ED3C36">
            <w:pPr>
              <w:spacing w:line="380" w:lineRule="atLeast"/>
              <w:jc w:val="right"/>
              <w:rPr>
                <w:rFonts w:eastAsia="楷体_GB2312"/>
                <w:b/>
              </w:rPr>
            </w:pPr>
            <w:r w:rsidRPr="009A7DAF">
              <w:rPr>
                <w:rFonts w:eastAsia="楷体_GB2312" w:hint="eastAsia"/>
                <w:b/>
              </w:rPr>
              <w:t>信托合同号：</w:t>
            </w:r>
          </w:p>
        </w:tc>
        <w:tc>
          <w:tcPr>
            <w:tcW w:w="5590" w:type="dxa"/>
            <w:tcBorders>
              <w:top w:val="nil"/>
              <w:left w:val="nil"/>
              <w:bottom w:val="nil"/>
              <w:right w:val="nil"/>
            </w:tcBorders>
            <w:vAlign w:val="bottom"/>
          </w:tcPr>
          <w:p w14:paraId="1F2BA617" w14:textId="77777777" w:rsidR="00ED3C36" w:rsidRPr="009A7DAF" w:rsidRDefault="00ED3C36">
            <w:pPr>
              <w:spacing w:line="380" w:lineRule="atLeast"/>
              <w:jc w:val="right"/>
              <w:rPr>
                <w:rFonts w:eastAsia="楷体_GB2312"/>
                <w:b/>
              </w:rPr>
            </w:pPr>
          </w:p>
        </w:tc>
      </w:tr>
      <w:tr w:rsidR="00ED3C36" w:rsidRPr="009A7DAF" w14:paraId="41145C3C" w14:textId="77777777" w:rsidTr="0015261B">
        <w:trPr>
          <w:gridAfter w:val="1"/>
          <w:wAfter w:w="700" w:type="dxa"/>
          <w:trHeight w:val="285"/>
          <w:jc w:val="center"/>
        </w:trPr>
        <w:tc>
          <w:tcPr>
            <w:tcW w:w="2065" w:type="dxa"/>
            <w:tcBorders>
              <w:top w:val="nil"/>
              <w:left w:val="nil"/>
              <w:bottom w:val="nil"/>
              <w:right w:val="nil"/>
            </w:tcBorders>
            <w:vAlign w:val="bottom"/>
          </w:tcPr>
          <w:p w14:paraId="62A9208F" w14:textId="77777777" w:rsidR="00ED3C36" w:rsidRPr="009A7DAF" w:rsidRDefault="00ED3C36">
            <w:pPr>
              <w:spacing w:line="380" w:lineRule="atLeast"/>
              <w:jc w:val="right"/>
              <w:rPr>
                <w:rFonts w:eastAsia="楷体_GB2312"/>
                <w:b/>
              </w:rPr>
            </w:pPr>
            <w:r w:rsidRPr="009A7DAF">
              <w:rPr>
                <w:rFonts w:eastAsia="楷体_GB2312" w:hint="eastAsia"/>
                <w:b/>
              </w:rPr>
              <w:t>受托人：</w:t>
            </w:r>
          </w:p>
        </w:tc>
        <w:tc>
          <w:tcPr>
            <w:tcW w:w="5590" w:type="dxa"/>
            <w:tcBorders>
              <w:top w:val="nil"/>
              <w:left w:val="nil"/>
              <w:bottom w:val="nil"/>
              <w:right w:val="nil"/>
            </w:tcBorders>
            <w:vAlign w:val="bottom"/>
          </w:tcPr>
          <w:p w14:paraId="0D52EB2A" w14:textId="77777777" w:rsidR="00ED3C36" w:rsidRPr="009A7DAF" w:rsidRDefault="00ED3C36">
            <w:pPr>
              <w:spacing w:line="380" w:lineRule="atLeast"/>
              <w:jc w:val="right"/>
              <w:rPr>
                <w:rFonts w:eastAsia="楷体_GB2312"/>
                <w:b/>
                <w:lang w:eastAsia="zh-CN"/>
              </w:rPr>
            </w:pPr>
            <w:r w:rsidRPr="009A7DAF">
              <w:rPr>
                <w:rFonts w:eastAsia="楷体_GB2312" w:hint="eastAsia"/>
                <w:b/>
                <w:lang w:eastAsia="zh-CN"/>
              </w:rPr>
              <w:t>交银国际信托有限公司</w:t>
            </w:r>
          </w:p>
        </w:tc>
      </w:tr>
      <w:tr w:rsidR="00ED3C36" w:rsidRPr="009A7DAF" w14:paraId="54CBAC37" w14:textId="77777777" w:rsidTr="0015261B">
        <w:trPr>
          <w:gridAfter w:val="1"/>
          <w:wAfter w:w="700" w:type="dxa"/>
          <w:trHeight w:val="285"/>
          <w:jc w:val="center"/>
        </w:trPr>
        <w:tc>
          <w:tcPr>
            <w:tcW w:w="2065" w:type="dxa"/>
            <w:tcBorders>
              <w:top w:val="nil"/>
              <w:left w:val="nil"/>
              <w:bottom w:val="nil"/>
              <w:right w:val="nil"/>
            </w:tcBorders>
            <w:vAlign w:val="bottom"/>
          </w:tcPr>
          <w:p w14:paraId="4523498E" w14:textId="77777777" w:rsidR="00ED3C36" w:rsidRPr="009A7DAF" w:rsidRDefault="00ED3C36">
            <w:pPr>
              <w:spacing w:line="380" w:lineRule="atLeast"/>
              <w:jc w:val="right"/>
              <w:rPr>
                <w:rFonts w:eastAsia="楷体_GB2312"/>
                <w:b/>
              </w:rPr>
            </w:pPr>
            <w:r w:rsidRPr="009A7DAF">
              <w:rPr>
                <w:rFonts w:eastAsia="楷体_GB2312" w:hint="eastAsia"/>
                <w:b/>
              </w:rPr>
              <w:t>报告日期：</w:t>
            </w:r>
          </w:p>
        </w:tc>
        <w:tc>
          <w:tcPr>
            <w:tcW w:w="5590" w:type="dxa"/>
            <w:tcBorders>
              <w:top w:val="nil"/>
              <w:left w:val="nil"/>
              <w:bottom w:val="nil"/>
              <w:right w:val="nil"/>
            </w:tcBorders>
            <w:vAlign w:val="bottom"/>
          </w:tcPr>
          <w:p w14:paraId="75C9ABAB" w14:textId="77777777" w:rsidR="00ED3C36" w:rsidRPr="009A7DAF" w:rsidRDefault="00ED3C36">
            <w:pPr>
              <w:spacing w:line="380" w:lineRule="atLeast"/>
              <w:jc w:val="right"/>
              <w:rPr>
                <w:rFonts w:eastAsia="楷体_GB2312"/>
                <w:b/>
              </w:rPr>
            </w:pPr>
            <w:r w:rsidRPr="009A7DAF">
              <w:rPr>
                <w:rFonts w:eastAsia="楷体_GB2312"/>
                <w:b/>
              </w:rPr>
              <w:t>20</w:t>
            </w:r>
            <w:r w:rsidRPr="009A7DAF">
              <w:rPr>
                <w:rFonts w:eastAsia="楷体_GB2312"/>
                <w:b/>
                <w:lang w:eastAsia="zh-CN"/>
              </w:rPr>
              <w:t>1</w:t>
            </w:r>
            <w:r w:rsidRPr="009A7DAF">
              <w:rPr>
                <w:rFonts w:eastAsia="楷体_GB2312"/>
                <w:b/>
              </w:rPr>
              <w:t>X</w:t>
            </w:r>
            <w:r w:rsidRPr="009A7DAF">
              <w:rPr>
                <w:rFonts w:eastAsia="楷体_GB2312" w:hint="eastAsia"/>
                <w:b/>
              </w:rPr>
              <w:t>年</w:t>
            </w:r>
            <w:r w:rsidRPr="009A7DAF">
              <w:rPr>
                <w:rFonts w:eastAsia="楷体_GB2312"/>
                <w:b/>
              </w:rPr>
              <w:t>XX</w:t>
            </w:r>
            <w:r w:rsidRPr="009A7DAF">
              <w:rPr>
                <w:rFonts w:eastAsia="楷体_GB2312" w:hint="eastAsia"/>
                <w:b/>
              </w:rPr>
              <w:t>月</w:t>
            </w:r>
            <w:r w:rsidRPr="009A7DAF">
              <w:rPr>
                <w:rFonts w:eastAsia="楷体_GB2312"/>
                <w:b/>
              </w:rPr>
              <w:t>XX</w:t>
            </w:r>
            <w:r w:rsidRPr="009A7DAF">
              <w:rPr>
                <w:rFonts w:eastAsia="楷体_GB2312" w:hint="eastAsia"/>
                <w:b/>
              </w:rPr>
              <w:t>日</w:t>
            </w:r>
          </w:p>
        </w:tc>
      </w:tr>
      <w:tr w:rsidR="00ED3C36" w:rsidRPr="009A7DAF" w14:paraId="7805EC83" w14:textId="77777777" w:rsidTr="0015261B">
        <w:trPr>
          <w:gridAfter w:val="1"/>
          <w:wAfter w:w="700" w:type="dxa"/>
          <w:trHeight w:val="285"/>
          <w:jc w:val="center"/>
        </w:trPr>
        <w:tc>
          <w:tcPr>
            <w:tcW w:w="2065" w:type="dxa"/>
            <w:tcBorders>
              <w:top w:val="nil"/>
              <w:left w:val="nil"/>
              <w:bottom w:val="nil"/>
              <w:right w:val="nil"/>
            </w:tcBorders>
            <w:vAlign w:val="bottom"/>
          </w:tcPr>
          <w:p w14:paraId="249AA5CE" w14:textId="77777777" w:rsidR="00ED3C36" w:rsidRPr="009A7DAF" w:rsidRDefault="00ED3C36">
            <w:pPr>
              <w:spacing w:line="380" w:lineRule="atLeast"/>
              <w:jc w:val="right"/>
              <w:rPr>
                <w:rFonts w:eastAsia="楷体_GB2312"/>
                <w:b/>
              </w:rPr>
            </w:pPr>
          </w:p>
        </w:tc>
        <w:tc>
          <w:tcPr>
            <w:tcW w:w="5590" w:type="dxa"/>
            <w:tcBorders>
              <w:top w:val="nil"/>
              <w:left w:val="nil"/>
              <w:bottom w:val="nil"/>
              <w:right w:val="nil"/>
            </w:tcBorders>
            <w:vAlign w:val="bottom"/>
          </w:tcPr>
          <w:p w14:paraId="5BD791EC" w14:textId="77777777" w:rsidR="00ED3C36" w:rsidRPr="009A7DAF" w:rsidRDefault="00ED3C36">
            <w:pPr>
              <w:spacing w:line="380" w:lineRule="atLeast"/>
              <w:jc w:val="right"/>
              <w:rPr>
                <w:rFonts w:eastAsia="楷体_GB2312"/>
                <w:b/>
              </w:rPr>
            </w:pPr>
          </w:p>
        </w:tc>
      </w:tr>
      <w:tr w:rsidR="00ED3C36" w:rsidRPr="009A7DAF" w14:paraId="6F9FBFF6" w14:textId="77777777" w:rsidTr="0015261B">
        <w:trPr>
          <w:gridAfter w:val="1"/>
          <w:wAfter w:w="700" w:type="dxa"/>
          <w:trHeight w:val="285"/>
          <w:jc w:val="center"/>
        </w:trPr>
        <w:tc>
          <w:tcPr>
            <w:tcW w:w="2065" w:type="dxa"/>
            <w:tcBorders>
              <w:top w:val="nil"/>
              <w:left w:val="nil"/>
              <w:bottom w:val="nil"/>
              <w:right w:val="nil"/>
            </w:tcBorders>
            <w:vAlign w:val="bottom"/>
          </w:tcPr>
          <w:p w14:paraId="164F5F5E" w14:textId="77777777" w:rsidR="00ED3C36" w:rsidRPr="009A7DAF" w:rsidRDefault="00ED3C36">
            <w:pPr>
              <w:spacing w:line="380" w:lineRule="atLeast"/>
              <w:jc w:val="right"/>
              <w:rPr>
                <w:rFonts w:eastAsia="楷体_GB2312"/>
                <w:b/>
              </w:rPr>
            </w:pPr>
          </w:p>
        </w:tc>
        <w:tc>
          <w:tcPr>
            <w:tcW w:w="5590" w:type="dxa"/>
            <w:tcBorders>
              <w:top w:val="nil"/>
              <w:left w:val="nil"/>
              <w:bottom w:val="nil"/>
              <w:right w:val="nil"/>
            </w:tcBorders>
            <w:vAlign w:val="bottom"/>
          </w:tcPr>
          <w:p w14:paraId="7E0A63B3" w14:textId="77777777" w:rsidR="00ED3C36" w:rsidRPr="009A7DAF" w:rsidRDefault="00ED3C36">
            <w:pPr>
              <w:spacing w:line="380" w:lineRule="atLeast"/>
              <w:jc w:val="right"/>
              <w:rPr>
                <w:rFonts w:eastAsia="楷体_GB2312"/>
                <w:b/>
              </w:rPr>
            </w:pPr>
          </w:p>
        </w:tc>
      </w:tr>
      <w:tr w:rsidR="00ED3C36" w:rsidRPr="009A7DAF" w14:paraId="65A40EA0" w14:textId="77777777" w:rsidTr="0015261B">
        <w:trPr>
          <w:gridAfter w:val="1"/>
          <w:wAfter w:w="700" w:type="dxa"/>
          <w:trHeight w:val="285"/>
          <w:jc w:val="center"/>
        </w:trPr>
        <w:tc>
          <w:tcPr>
            <w:tcW w:w="2065" w:type="dxa"/>
            <w:tcBorders>
              <w:top w:val="nil"/>
              <w:left w:val="nil"/>
              <w:bottom w:val="nil"/>
              <w:right w:val="nil"/>
            </w:tcBorders>
            <w:vAlign w:val="bottom"/>
          </w:tcPr>
          <w:p w14:paraId="5E943CF9" w14:textId="77777777" w:rsidR="00ED3C36" w:rsidRPr="009A7DAF" w:rsidRDefault="00ED3C36">
            <w:pPr>
              <w:spacing w:line="380" w:lineRule="atLeast"/>
              <w:jc w:val="right"/>
              <w:rPr>
                <w:rFonts w:eastAsia="楷体_GB2312"/>
                <w:b/>
              </w:rPr>
            </w:pPr>
          </w:p>
        </w:tc>
        <w:tc>
          <w:tcPr>
            <w:tcW w:w="5590" w:type="dxa"/>
            <w:tcBorders>
              <w:top w:val="nil"/>
              <w:left w:val="nil"/>
              <w:bottom w:val="nil"/>
              <w:right w:val="nil"/>
            </w:tcBorders>
            <w:vAlign w:val="bottom"/>
          </w:tcPr>
          <w:p w14:paraId="77F3F8FE" w14:textId="77777777" w:rsidR="00ED3C36" w:rsidRPr="009A7DAF" w:rsidRDefault="00ED3C36">
            <w:pPr>
              <w:spacing w:line="380" w:lineRule="atLeast"/>
              <w:jc w:val="right"/>
              <w:rPr>
                <w:rFonts w:eastAsia="楷体_GB2312"/>
                <w:b/>
              </w:rPr>
            </w:pPr>
          </w:p>
        </w:tc>
      </w:tr>
      <w:tr w:rsidR="00ED3C36" w:rsidRPr="009A7DAF" w14:paraId="114413D0" w14:textId="77777777" w:rsidTr="0015261B">
        <w:trPr>
          <w:gridAfter w:val="1"/>
          <w:wAfter w:w="700" w:type="dxa"/>
          <w:trHeight w:val="285"/>
          <w:jc w:val="center"/>
        </w:trPr>
        <w:tc>
          <w:tcPr>
            <w:tcW w:w="2065" w:type="dxa"/>
            <w:tcBorders>
              <w:top w:val="nil"/>
              <w:left w:val="nil"/>
              <w:bottom w:val="nil"/>
              <w:right w:val="nil"/>
            </w:tcBorders>
            <w:vAlign w:val="bottom"/>
          </w:tcPr>
          <w:p w14:paraId="61D1EEC2" w14:textId="77777777" w:rsidR="00ED3C36" w:rsidRPr="009A7DAF" w:rsidRDefault="00ED3C36">
            <w:pPr>
              <w:spacing w:line="380" w:lineRule="atLeast"/>
              <w:jc w:val="right"/>
              <w:rPr>
                <w:rFonts w:eastAsia="楷体_GB2312"/>
                <w:b/>
              </w:rPr>
            </w:pPr>
            <w:r w:rsidRPr="009A7DAF">
              <w:rPr>
                <w:rFonts w:eastAsia="楷体_GB2312" w:hint="eastAsia"/>
                <w:b/>
              </w:rPr>
              <w:t>受托人地址：</w:t>
            </w:r>
          </w:p>
        </w:tc>
        <w:tc>
          <w:tcPr>
            <w:tcW w:w="5590" w:type="dxa"/>
            <w:tcBorders>
              <w:top w:val="nil"/>
              <w:left w:val="nil"/>
              <w:bottom w:val="nil"/>
              <w:right w:val="nil"/>
            </w:tcBorders>
            <w:vAlign w:val="bottom"/>
          </w:tcPr>
          <w:p w14:paraId="4DC17220" w14:textId="77777777" w:rsidR="00ED3C36" w:rsidRPr="009A7DAF" w:rsidRDefault="00ED3C36" w:rsidP="0015261B">
            <w:pPr>
              <w:spacing w:line="380" w:lineRule="atLeast"/>
              <w:jc w:val="right"/>
              <w:rPr>
                <w:rFonts w:eastAsia="楷体_GB2312"/>
                <w:b/>
              </w:rPr>
            </w:pPr>
            <w:r w:rsidRPr="009A7DAF">
              <w:rPr>
                <w:rFonts w:eastAsia="楷体_GB2312" w:hint="eastAsia"/>
                <w:b/>
              </w:rPr>
              <w:t>【】</w:t>
            </w:r>
          </w:p>
        </w:tc>
      </w:tr>
      <w:tr w:rsidR="00ED3C36" w:rsidRPr="009A7DAF" w14:paraId="6AF5ACC2" w14:textId="77777777">
        <w:trPr>
          <w:trHeight w:val="285"/>
          <w:jc w:val="center"/>
        </w:trPr>
        <w:tc>
          <w:tcPr>
            <w:tcW w:w="2065" w:type="dxa"/>
            <w:tcBorders>
              <w:top w:val="nil"/>
              <w:left w:val="nil"/>
              <w:bottom w:val="nil"/>
              <w:right w:val="nil"/>
            </w:tcBorders>
            <w:vAlign w:val="bottom"/>
          </w:tcPr>
          <w:p w14:paraId="7BB8D266" w14:textId="77777777" w:rsidR="00ED3C36" w:rsidRPr="009A7DAF" w:rsidRDefault="00ED3C36">
            <w:pPr>
              <w:spacing w:line="380" w:lineRule="atLeast"/>
              <w:jc w:val="right"/>
              <w:rPr>
                <w:rFonts w:eastAsia="楷体_GB2312"/>
                <w:b/>
              </w:rPr>
            </w:pPr>
            <w:r w:rsidRPr="009A7DAF">
              <w:rPr>
                <w:rFonts w:eastAsia="楷体_GB2312" w:hint="eastAsia"/>
                <w:b/>
              </w:rPr>
              <w:t>电话：</w:t>
            </w:r>
          </w:p>
        </w:tc>
        <w:tc>
          <w:tcPr>
            <w:tcW w:w="6290" w:type="dxa"/>
            <w:gridSpan w:val="2"/>
            <w:tcBorders>
              <w:top w:val="nil"/>
              <w:left w:val="nil"/>
              <w:bottom w:val="nil"/>
              <w:right w:val="nil"/>
            </w:tcBorders>
            <w:vAlign w:val="bottom"/>
          </w:tcPr>
          <w:p w14:paraId="7C6C89F6" w14:textId="77777777" w:rsidR="00ED3C36" w:rsidRPr="009A7DAF" w:rsidRDefault="00ED3C36" w:rsidP="0015261B">
            <w:pPr>
              <w:spacing w:line="380" w:lineRule="atLeast"/>
              <w:ind w:right="720"/>
              <w:jc w:val="right"/>
              <w:rPr>
                <w:rFonts w:eastAsia="楷体_GB2312"/>
                <w:b/>
              </w:rPr>
            </w:pPr>
            <w:r w:rsidRPr="009A7DAF">
              <w:rPr>
                <w:rFonts w:eastAsia="楷体_GB2312" w:hint="eastAsia"/>
                <w:b/>
              </w:rPr>
              <w:t>【】</w:t>
            </w:r>
          </w:p>
        </w:tc>
      </w:tr>
      <w:tr w:rsidR="00ED3C36" w:rsidRPr="009A7DAF" w14:paraId="59255DDD" w14:textId="77777777">
        <w:trPr>
          <w:trHeight w:val="285"/>
          <w:jc w:val="center"/>
        </w:trPr>
        <w:tc>
          <w:tcPr>
            <w:tcW w:w="2065" w:type="dxa"/>
            <w:tcBorders>
              <w:top w:val="nil"/>
              <w:left w:val="nil"/>
              <w:bottom w:val="nil"/>
              <w:right w:val="nil"/>
            </w:tcBorders>
            <w:vAlign w:val="bottom"/>
          </w:tcPr>
          <w:p w14:paraId="6DF17B32" w14:textId="77777777" w:rsidR="00ED3C36" w:rsidRPr="009A7DAF" w:rsidRDefault="00ED3C36">
            <w:pPr>
              <w:spacing w:line="380" w:lineRule="atLeast"/>
              <w:jc w:val="right"/>
              <w:rPr>
                <w:rFonts w:eastAsia="楷体_GB2312"/>
                <w:b/>
              </w:rPr>
            </w:pPr>
            <w:r w:rsidRPr="009A7DAF">
              <w:rPr>
                <w:rFonts w:eastAsia="楷体_GB2312" w:hint="eastAsia"/>
                <w:b/>
              </w:rPr>
              <w:t>传真：</w:t>
            </w:r>
          </w:p>
        </w:tc>
        <w:tc>
          <w:tcPr>
            <w:tcW w:w="6290" w:type="dxa"/>
            <w:gridSpan w:val="2"/>
            <w:tcBorders>
              <w:top w:val="nil"/>
              <w:left w:val="nil"/>
              <w:bottom w:val="nil"/>
              <w:right w:val="nil"/>
            </w:tcBorders>
            <w:vAlign w:val="bottom"/>
          </w:tcPr>
          <w:p w14:paraId="64101C95" w14:textId="77777777" w:rsidR="00ED3C36" w:rsidRPr="009A7DAF" w:rsidRDefault="00ED3C36" w:rsidP="0015261B">
            <w:pPr>
              <w:spacing w:line="380" w:lineRule="atLeast"/>
              <w:ind w:right="720"/>
              <w:jc w:val="right"/>
              <w:rPr>
                <w:rFonts w:eastAsia="楷体_GB2312"/>
                <w:b/>
              </w:rPr>
            </w:pPr>
            <w:r w:rsidRPr="009A7DAF">
              <w:rPr>
                <w:rFonts w:eastAsia="楷体_GB2312" w:hint="eastAsia"/>
                <w:b/>
              </w:rPr>
              <w:t>【】</w:t>
            </w:r>
          </w:p>
        </w:tc>
      </w:tr>
      <w:tr w:rsidR="00ED3C36" w:rsidRPr="009A7DAF" w14:paraId="351A07FD" w14:textId="77777777" w:rsidTr="0015261B">
        <w:trPr>
          <w:gridAfter w:val="1"/>
          <w:wAfter w:w="700" w:type="dxa"/>
          <w:trHeight w:val="285"/>
          <w:jc w:val="center"/>
        </w:trPr>
        <w:tc>
          <w:tcPr>
            <w:tcW w:w="2065" w:type="dxa"/>
            <w:tcBorders>
              <w:top w:val="nil"/>
              <w:left w:val="nil"/>
              <w:bottom w:val="nil"/>
              <w:right w:val="nil"/>
            </w:tcBorders>
            <w:vAlign w:val="bottom"/>
          </w:tcPr>
          <w:p w14:paraId="098ECA0B" w14:textId="77777777" w:rsidR="00ED3C36" w:rsidRPr="009A7DAF" w:rsidRDefault="00ED3C36">
            <w:pPr>
              <w:spacing w:line="380" w:lineRule="atLeast"/>
              <w:jc w:val="right"/>
              <w:rPr>
                <w:rFonts w:eastAsia="楷体_GB2312"/>
                <w:b/>
              </w:rPr>
            </w:pPr>
            <w:r w:rsidRPr="009A7DAF">
              <w:rPr>
                <w:rFonts w:eastAsia="楷体_GB2312" w:hint="eastAsia"/>
                <w:b/>
              </w:rPr>
              <w:t>公司网址：</w:t>
            </w:r>
          </w:p>
        </w:tc>
        <w:tc>
          <w:tcPr>
            <w:tcW w:w="5590" w:type="dxa"/>
            <w:tcBorders>
              <w:top w:val="nil"/>
              <w:left w:val="nil"/>
              <w:bottom w:val="nil"/>
              <w:right w:val="nil"/>
            </w:tcBorders>
            <w:vAlign w:val="bottom"/>
          </w:tcPr>
          <w:p w14:paraId="45E9CAE8" w14:textId="77777777" w:rsidR="00ED3C36" w:rsidRPr="009A7DAF" w:rsidRDefault="00ED3C36" w:rsidP="0015261B">
            <w:pPr>
              <w:spacing w:line="380" w:lineRule="atLeast"/>
              <w:jc w:val="right"/>
              <w:rPr>
                <w:rFonts w:eastAsia="楷体_GB2312"/>
                <w:b/>
              </w:rPr>
            </w:pPr>
            <w:r w:rsidRPr="009A7DAF">
              <w:rPr>
                <w:rFonts w:eastAsia="楷体_GB2312" w:hint="eastAsia"/>
                <w:b/>
              </w:rPr>
              <w:t>【】</w:t>
            </w:r>
          </w:p>
        </w:tc>
      </w:tr>
    </w:tbl>
    <w:p w14:paraId="42B1495B" w14:textId="77777777" w:rsidR="00ED3C36" w:rsidRPr="009A7DAF" w:rsidRDefault="00ED3C36">
      <w:pPr>
        <w:spacing w:line="380" w:lineRule="atLeast"/>
        <w:jc w:val="center"/>
        <w:rPr>
          <w:rFonts w:eastAsia="楷体_GB2312"/>
          <w:sz w:val="32"/>
        </w:rPr>
      </w:pPr>
    </w:p>
    <w:p w14:paraId="2657F6BC" w14:textId="77777777" w:rsidR="00ED3C36" w:rsidRPr="009A7DAF" w:rsidRDefault="00ED3C36">
      <w:pPr>
        <w:spacing w:line="380" w:lineRule="atLeast"/>
        <w:rPr>
          <w:rFonts w:eastAsia="楷体_GB2312"/>
        </w:rPr>
      </w:pPr>
      <w:r w:rsidRPr="009A7DAF">
        <w:rPr>
          <w:rFonts w:eastAsia="楷体_GB2312"/>
          <w:sz w:val="32"/>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8"/>
        <w:gridCol w:w="6840"/>
        <w:gridCol w:w="900"/>
      </w:tblGrid>
      <w:tr w:rsidR="00ED3C36" w:rsidRPr="009A7DAF" w14:paraId="448846E1" w14:textId="77777777">
        <w:tc>
          <w:tcPr>
            <w:tcW w:w="8568" w:type="dxa"/>
            <w:gridSpan w:val="3"/>
            <w:tcBorders>
              <w:top w:val="single" w:sz="4" w:space="0" w:color="auto"/>
              <w:bottom w:val="single" w:sz="4" w:space="0" w:color="auto"/>
            </w:tcBorders>
          </w:tcPr>
          <w:p w14:paraId="17A15980" w14:textId="77777777" w:rsidR="00ED3C36" w:rsidRPr="009A7DAF" w:rsidRDefault="00402E99">
            <w:pPr>
              <w:spacing w:line="380" w:lineRule="atLeast"/>
              <w:jc w:val="center"/>
              <w:rPr>
                <w:rFonts w:eastAsia="楷体_GB2312"/>
                <w:b/>
                <w:sz w:val="28"/>
                <w:lang w:eastAsia="zh-CN"/>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p>
          <w:p w14:paraId="23F336C1" w14:textId="77777777" w:rsidR="00ED3C36" w:rsidRPr="009A7DAF" w:rsidRDefault="00ED3C36">
            <w:pPr>
              <w:spacing w:line="380" w:lineRule="atLeast"/>
              <w:jc w:val="center"/>
              <w:rPr>
                <w:rFonts w:eastAsia="楷体_GB2312"/>
                <w:b/>
              </w:rPr>
            </w:pPr>
            <w:r w:rsidRPr="009A7DAF">
              <w:rPr>
                <w:rFonts w:eastAsia="楷体_GB2312" w:hint="eastAsia"/>
                <w:b/>
                <w:sz w:val="28"/>
              </w:rPr>
              <w:t>受托机构</w:t>
            </w:r>
            <w:r w:rsidRPr="009A7DAF">
              <w:rPr>
                <w:rFonts w:eastAsia="楷体_GB2312" w:hint="eastAsia"/>
                <w:b/>
                <w:sz w:val="28"/>
                <w:lang w:eastAsia="zh-CN"/>
              </w:rPr>
              <w:t>月度</w:t>
            </w:r>
            <w:r w:rsidRPr="009A7DAF">
              <w:rPr>
                <w:rFonts w:eastAsia="楷体_GB2312"/>
                <w:b/>
                <w:sz w:val="28"/>
                <w:lang w:eastAsia="zh-CN"/>
              </w:rPr>
              <w:t>/</w:t>
            </w:r>
            <w:r w:rsidRPr="009A7DAF">
              <w:rPr>
                <w:rFonts w:eastAsia="楷体_GB2312" w:hint="eastAsia"/>
                <w:b/>
                <w:sz w:val="28"/>
                <w:lang w:eastAsia="zh-CN"/>
              </w:rPr>
              <w:t>年度</w:t>
            </w:r>
            <w:r w:rsidRPr="009A7DAF">
              <w:rPr>
                <w:rFonts w:eastAsia="楷体_GB2312" w:hint="eastAsia"/>
                <w:b/>
                <w:sz w:val="28"/>
              </w:rPr>
              <w:t>报告</w:t>
            </w:r>
          </w:p>
        </w:tc>
      </w:tr>
      <w:tr w:rsidR="00ED3C36" w:rsidRPr="009A7DAF" w14:paraId="409EA9BB" w14:textId="77777777">
        <w:tc>
          <w:tcPr>
            <w:tcW w:w="828" w:type="dxa"/>
            <w:tcBorders>
              <w:top w:val="single" w:sz="4" w:space="0" w:color="auto"/>
              <w:bottom w:val="nil"/>
            </w:tcBorders>
          </w:tcPr>
          <w:p w14:paraId="3B140B7E" w14:textId="77777777" w:rsidR="00ED3C36" w:rsidRPr="009A7DAF" w:rsidRDefault="00ED3C36">
            <w:pPr>
              <w:spacing w:line="380" w:lineRule="atLeast"/>
              <w:rPr>
                <w:rFonts w:eastAsia="楷体_GB2312"/>
              </w:rPr>
            </w:pPr>
          </w:p>
        </w:tc>
        <w:tc>
          <w:tcPr>
            <w:tcW w:w="6840" w:type="dxa"/>
            <w:tcBorders>
              <w:top w:val="single" w:sz="4" w:space="0" w:color="auto"/>
              <w:bottom w:val="nil"/>
            </w:tcBorders>
          </w:tcPr>
          <w:p w14:paraId="0B09ADE1" w14:textId="77777777" w:rsidR="00ED3C36" w:rsidRPr="009A7DAF" w:rsidRDefault="00ED3C36">
            <w:pPr>
              <w:spacing w:line="380" w:lineRule="atLeast"/>
              <w:rPr>
                <w:rFonts w:eastAsia="楷体_GB2312"/>
              </w:rPr>
            </w:pPr>
            <w:r w:rsidRPr="009A7DAF">
              <w:rPr>
                <w:rFonts w:eastAsia="楷体_GB2312"/>
                <w:sz w:val="18"/>
              </w:rPr>
              <w:t>20</w:t>
            </w:r>
            <w:r w:rsidRPr="009A7DAF">
              <w:rPr>
                <w:rFonts w:eastAsia="楷体_GB2312" w:hint="eastAsia"/>
                <w:sz w:val="18"/>
              </w:rPr>
              <w:t>【】年【】月【】日，经发起机构</w:t>
            </w:r>
            <w:r w:rsidR="00047439">
              <w:rPr>
                <w:rFonts w:eastAsia="楷体_GB2312" w:hint="eastAsia"/>
                <w:sz w:val="18"/>
              </w:rPr>
              <w:t>苏州银行股份有限公司</w:t>
            </w:r>
            <w:r w:rsidRPr="009A7DAF">
              <w:rPr>
                <w:rFonts w:eastAsia="楷体_GB2312" w:hint="eastAsia"/>
                <w:sz w:val="18"/>
                <w:lang w:eastAsia="zh-CN"/>
              </w:rPr>
              <w:t>委托</w:t>
            </w:r>
            <w:r w:rsidRPr="009A7DAF">
              <w:rPr>
                <w:rFonts w:eastAsia="楷体_GB2312" w:hint="eastAsia"/>
                <w:sz w:val="18"/>
              </w:rPr>
              <w:t>、本公司承诺受托管理的</w:t>
            </w:r>
            <w:r w:rsidRPr="009A7DAF">
              <w:rPr>
                <w:rFonts w:eastAsia="楷体_GB2312"/>
                <w:sz w:val="18"/>
              </w:rPr>
              <w:t>“</w:t>
            </w:r>
            <w:r w:rsidR="00402E99">
              <w:rPr>
                <w:rFonts w:eastAsia="楷体_GB2312" w:hint="eastAsia"/>
                <w:sz w:val="18"/>
                <w:lang w:eastAsia="zh-CN"/>
              </w:rPr>
              <w:t>苏福</w:t>
            </w:r>
            <w:r w:rsidR="00402E99">
              <w:rPr>
                <w:rFonts w:eastAsia="楷体_GB2312" w:hint="eastAsia"/>
                <w:sz w:val="18"/>
                <w:lang w:eastAsia="zh-CN"/>
              </w:rPr>
              <w:t>2016</w:t>
            </w:r>
            <w:r w:rsidR="00402E99">
              <w:rPr>
                <w:rFonts w:eastAsia="楷体_GB2312" w:hint="eastAsia"/>
                <w:sz w:val="18"/>
                <w:lang w:eastAsia="zh-CN"/>
              </w:rPr>
              <w:t>年第一期个人住房抵押贷款资产证券化信托</w:t>
            </w:r>
            <w:r w:rsidRPr="009A7DAF">
              <w:rPr>
                <w:rFonts w:eastAsia="楷体_GB2312"/>
                <w:sz w:val="18"/>
              </w:rPr>
              <w:t>”</w:t>
            </w:r>
            <w:r w:rsidRPr="009A7DAF">
              <w:rPr>
                <w:rFonts w:eastAsia="楷体_GB2312" w:hint="eastAsia"/>
                <w:sz w:val="18"/>
              </w:rPr>
              <w:t>依法成立。作为受托人，根据</w:t>
            </w:r>
            <w:r w:rsidRPr="009A7DAF">
              <w:rPr>
                <w:rFonts w:eastAsia="楷体_GB2312"/>
                <w:sz w:val="18"/>
              </w:rPr>
              <w:t>20</w:t>
            </w:r>
            <w:r w:rsidRPr="009A7DAF">
              <w:rPr>
                <w:rFonts w:eastAsia="楷体_GB2312" w:hint="eastAsia"/>
                <w:sz w:val="18"/>
              </w:rPr>
              <w:t>【】年【】月【】日</w:t>
            </w:r>
            <w:r w:rsidR="00047439">
              <w:rPr>
                <w:rFonts w:eastAsia="楷体_GB2312" w:hint="eastAsia"/>
                <w:sz w:val="18"/>
              </w:rPr>
              <w:t>苏州银行股份有限公司</w:t>
            </w:r>
            <w:r w:rsidRPr="009A7DAF">
              <w:rPr>
                <w:rFonts w:eastAsia="楷体_GB2312" w:hint="eastAsia"/>
                <w:sz w:val="18"/>
              </w:rPr>
              <w:t>《</w:t>
            </w:r>
            <w:r w:rsidR="00402E99">
              <w:rPr>
                <w:rFonts w:eastAsia="楷体_GB2312" w:hint="eastAsia"/>
                <w:sz w:val="18"/>
              </w:rPr>
              <w:t>苏福</w:t>
            </w:r>
            <w:r w:rsidR="00402E99">
              <w:rPr>
                <w:rFonts w:eastAsia="楷体_GB2312" w:hint="eastAsia"/>
                <w:sz w:val="18"/>
              </w:rPr>
              <w:t>2016</w:t>
            </w:r>
            <w:r w:rsidR="00402E99">
              <w:rPr>
                <w:rFonts w:eastAsia="楷体_GB2312" w:hint="eastAsia"/>
                <w:sz w:val="18"/>
              </w:rPr>
              <w:t>年第一期个人住房抵押贷款资产证券化信托</w:t>
            </w:r>
            <w:r w:rsidRPr="009A7DAF">
              <w:rPr>
                <w:rFonts w:eastAsia="楷体_GB2312" w:hint="eastAsia"/>
                <w:sz w:val="18"/>
              </w:rPr>
              <w:t>服务机构报告》、</w:t>
            </w:r>
            <w:r w:rsidRPr="009A7DAF">
              <w:rPr>
                <w:rFonts w:eastAsia="楷体_GB2312"/>
                <w:sz w:val="18"/>
              </w:rPr>
              <w:t>20</w:t>
            </w:r>
            <w:r w:rsidRPr="009A7DAF">
              <w:rPr>
                <w:rFonts w:eastAsia="楷体_GB2312" w:hint="eastAsia"/>
                <w:sz w:val="18"/>
              </w:rPr>
              <w:t>【】年【】月【】日</w:t>
            </w:r>
            <w:r w:rsidR="00105689">
              <w:rPr>
                <w:rFonts w:eastAsia="楷体_GB2312" w:hint="eastAsia"/>
                <w:sz w:val="18"/>
                <w:lang w:eastAsia="zh-CN"/>
              </w:rPr>
              <w:t>中国</w:t>
            </w:r>
            <w:r w:rsidR="006A5FC0" w:rsidRPr="00863FC8">
              <w:rPr>
                <w:rFonts w:eastAsia="楷体_GB2312" w:hint="eastAsia"/>
                <w:sz w:val="18"/>
              </w:rPr>
              <w:t>民生银行股份有限公司</w:t>
            </w:r>
            <w:r w:rsidRPr="009A7DAF">
              <w:rPr>
                <w:rFonts w:eastAsia="楷体_GB2312" w:hint="eastAsia"/>
                <w:sz w:val="18"/>
              </w:rPr>
              <w:t>《资金保管报告》，本公司现向您报告本信托信托财产的管理、运用、处分及收益情况。</w:t>
            </w:r>
          </w:p>
        </w:tc>
        <w:tc>
          <w:tcPr>
            <w:tcW w:w="900" w:type="dxa"/>
            <w:tcBorders>
              <w:top w:val="single" w:sz="4" w:space="0" w:color="auto"/>
              <w:bottom w:val="nil"/>
            </w:tcBorders>
          </w:tcPr>
          <w:p w14:paraId="0D6040B2" w14:textId="77777777" w:rsidR="00ED3C36" w:rsidRPr="009A7DAF" w:rsidRDefault="00ED3C36">
            <w:pPr>
              <w:spacing w:line="380" w:lineRule="atLeast"/>
              <w:rPr>
                <w:rFonts w:eastAsia="楷体_GB2312"/>
              </w:rPr>
            </w:pPr>
          </w:p>
        </w:tc>
      </w:tr>
      <w:tr w:rsidR="00ED3C36" w:rsidRPr="009A7DAF" w14:paraId="7B2F3751" w14:textId="77777777">
        <w:tc>
          <w:tcPr>
            <w:tcW w:w="828" w:type="dxa"/>
            <w:tcBorders>
              <w:top w:val="nil"/>
            </w:tcBorders>
            <w:shd w:val="clear" w:color="auto" w:fill="auto"/>
          </w:tcPr>
          <w:p w14:paraId="21E24633" w14:textId="77777777" w:rsidR="00ED3C36" w:rsidRPr="009A7DAF" w:rsidRDefault="00ED3C36">
            <w:pPr>
              <w:spacing w:line="380" w:lineRule="atLeast"/>
              <w:rPr>
                <w:rFonts w:eastAsia="楷体_GB2312"/>
              </w:rPr>
            </w:pPr>
          </w:p>
        </w:tc>
        <w:tc>
          <w:tcPr>
            <w:tcW w:w="6840" w:type="dxa"/>
            <w:tcBorders>
              <w:top w:val="nil"/>
              <w:bottom w:val="nil"/>
            </w:tcBorders>
            <w:shd w:val="clear" w:color="auto" w:fill="C0C0C0"/>
          </w:tcPr>
          <w:p w14:paraId="00ABCF26" w14:textId="77777777" w:rsidR="00ED3C36" w:rsidRPr="009A7DAF" w:rsidRDefault="00ED3C36">
            <w:pPr>
              <w:spacing w:line="380" w:lineRule="atLeast"/>
              <w:rPr>
                <w:rFonts w:eastAsia="楷体_GB2312"/>
                <w:b/>
              </w:rPr>
            </w:pPr>
            <w:r w:rsidRPr="009A7DAF">
              <w:rPr>
                <w:rFonts w:eastAsia="楷体_GB2312" w:hint="eastAsia"/>
                <w:b/>
              </w:rPr>
              <w:t>内容</w:t>
            </w:r>
          </w:p>
        </w:tc>
        <w:tc>
          <w:tcPr>
            <w:tcW w:w="900" w:type="dxa"/>
            <w:tcBorders>
              <w:top w:val="nil"/>
              <w:bottom w:val="nil"/>
            </w:tcBorders>
            <w:shd w:val="clear" w:color="auto" w:fill="C0C0C0"/>
          </w:tcPr>
          <w:p w14:paraId="5A369642" w14:textId="77777777" w:rsidR="00ED3C36" w:rsidRPr="009A7DAF" w:rsidRDefault="00ED3C36">
            <w:pPr>
              <w:spacing w:line="380" w:lineRule="atLeast"/>
              <w:rPr>
                <w:rFonts w:eastAsia="楷体_GB2312"/>
                <w:b/>
              </w:rPr>
            </w:pPr>
            <w:r w:rsidRPr="009A7DAF">
              <w:rPr>
                <w:rFonts w:eastAsia="楷体_GB2312" w:hint="eastAsia"/>
                <w:b/>
              </w:rPr>
              <w:t>页码</w:t>
            </w:r>
          </w:p>
        </w:tc>
      </w:tr>
      <w:tr w:rsidR="00ED3C36" w:rsidRPr="009A7DAF" w14:paraId="5B501A09" w14:textId="77777777">
        <w:tc>
          <w:tcPr>
            <w:tcW w:w="828" w:type="dxa"/>
          </w:tcPr>
          <w:p w14:paraId="5D6A25D2" w14:textId="77777777" w:rsidR="00ED3C36" w:rsidRPr="009A7DAF" w:rsidRDefault="00ED3C36">
            <w:pPr>
              <w:spacing w:line="380" w:lineRule="atLeast"/>
              <w:rPr>
                <w:rFonts w:eastAsia="楷体_GB2312"/>
              </w:rPr>
            </w:pPr>
          </w:p>
        </w:tc>
        <w:tc>
          <w:tcPr>
            <w:tcW w:w="6840" w:type="dxa"/>
            <w:tcBorders>
              <w:top w:val="nil"/>
            </w:tcBorders>
          </w:tcPr>
          <w:p w14:paraId="4C39CBD2" w14:textId="77777777" w:rsidR="00ED3C36" w:rsidRPr="009A7DAF" w:rsidRDefault="00ED3C36">
            <w:pPr>
              <w:spacing w:line="380" w:lineRule="atLeast"/>
              <w:rPr>
                <w:rFonts w:eastAsia="楷体_GB2312"/>
              </w:rPr>
            </w:pPr>
            <w:r w:rsidRPr="009A7DAF">
              <w:rPr>
                <w:rFonts w:eastAsia="楷体_GB2312" w:hint="eastAsia"/>
              </w:rPr>
              <w:t>一、受托机构和证券化服务机构的名称、地址</w:t>
            </w:r>
          </w:p>
          <w:p w14:paraId="604D0BA8" w14:textId="77777777" w:rsidR="00ED3C36" w:rsidRPr="009A7DAF" w:rsidRDefault="00ED3C36">
            <w:pPr>
              <w:spacing w:line="380" w:lineRule="atLeast"/>
              <w:rPr>
                <w:rFonts w:eastAsia="楷体_GB2312"/>
              </w:rPr>
            </w:pPr>
            <w:r w:rsidRPr="009A7DAF">
              <w:rPr>
                <w:rFonts w:eastAsia="楷体_GB2312" w:hint="eastAsia"/>
              </w:rPr>
              <w:t>二、证券概况</w:t>
            </w:r>
          </w:p>
          <w:p w14:paraId="06C51A1B" w14:textId="77777777" w:rsidR="00ED3C36" w:rsidRPr="009A7DAF" w:rsidRDefault="00ED3C36">
            <w:pPr>
              <w:spacing w:line="380" w:lineRule="atLeast"/>
              <w:rPr>
                <w:rFonts w:eastAsia="楷体_GB2312"/>
              </w:rPr>
            </w:pPr>
            <w:r w:rsidRPr="009A7DAF">
              <w:rPr>
                <w:rFonts w:eastAsia="楷体_GB2312" w:hint="eastAsia"/>
              </w:rPr>
              <w:t>三、资产池情况</w:t>
            </w:r>
          </w:p>
          <w:p w14:paraId="52872AC4" w14:textId="77777777" w:rsidR="00ED3C36" w:rsidRPr="009A7DAF" w:rsidRDefault="00ED3C36">
            <w:pPr>
              <w:spacing w:line="380" w:lineRule="atLeast"/>
              <w:rPr>
                <w:rFonts w:eastAsia="楷体_GB2312"/>
              </w:rPr>
            </w:pPr>
            <w:r w:rsidRPr="009A7DAF">
              <w:rPr>
                <w:rFonts w:eastAsia="楷体_GB2312" w:hint="eastAsia"/>
              </w:rPr>
              <w:t>四、资产池存续期总体信息</w:t>
            </w:r>
          </w:p>
          <w:p w14:paraId="26807A72" w14:textId="77777777" w:rsidR="00ED3C36" w:rsidRPr="009A7DAF" w:rsidRDefault="00ED3C36">
            <w:pPr>
              <w:spacing w:line="380" w:lineRule="atLeast"/>
              <w:rPr>
                <w:rFonts w:eastAsia="楷体_GB2312"/>
              </w:rPr>
            </w:pPr>
            <w:r w:rsidRPr="009A7DAF">
              <w:rPr>
                <w:rFonts w:eastAsia="楷体_GB2312" w:hint="eastAsia"/>
              </w:rPr>
              <w:t>五、本期资产支持证券内外部信用增级情况</w:t>
            </w:r>
          </w:p>
          <w:p w14:paraId="29E627B4" w14:textId="77777777" w:rsidR="00ED3C36" w:rsidRPr="009A7DAF" w:rsidRDefault="00ED3C36">
            <w:pPr>
              <w:spacing w:line="380" w:lineRule="atLeast"/>
              <w:rPr>
                <w:rFonts w:eastAsia="楷体_GB2312"/>
              </w:rPr>
            </w:pPr>
            <w:r w:rsidRPr="009A7DAF">
              <w:rPr>
                <w:rFonts w:eastAsia="楷体_GB2312" w:hint="eastAsia"/>
              </w:rPr>
              <w:t>六、对证券化信托财产和信托事务管理产生重大影响的事项</w:t>
            </w:r>
          </w:p>
          <w:p w14:paraId="7D8DF862" w14:textId="77777777" w:rsidR="00ED3C36" w:rsidRPr="009A7DAF" w:rsidRDefault="00ED3C36">
            <w:pPr>
              <w:spacing w:line="380" w:lineRule="atLeast"/>
              <w:rPr>
                <w:rFonts w:eastAsia="楷体_GB2312"/>
                <w:lang w:eastAsia="zh-CN"/>
              </w:rPr>
            </w:pPr>
            <w:r w:rsidRPr="009A7DAF">
              <w:rPr>
                <w:rFonts w:eastAsia="楷体_GB2312" w:hint="eastAsia"/>
              </w:rPr>
              <w:t>七、信托资金投资情况</w:t>
            </w:r>
          </w:p>
          <w:p w14:paraId="4A7EB931" w14:textId="77777777" w:rsidR="00ED3C36" w:rsidRPr="009A7DAF" w:rsidRDefault="00ED3C36">
            <w:pPr>
              <w:spacing w:line="380" w:lineRule="atLeast"/>
              <w:rPr>
                <w:rFonts w:eastAsia="楷体_GB2312"/>
              </w:rPr>
            </w:pPr>
            <w:r w:rsidRPr="009A7DAF">
              <w:rPr>
                <w:rFonts w:eastAsia="楷体_GB2312" w:hint="eastAsia"/>
              </w:rPr>
              <w:t>八、其他重大事项报告</w:t>
            </w:r>
          </w:p>
          <w:p w14:paraId="7A9374B9" w14:textId="77777777" w:rsidR="00ED3C36" w:rsidRPr="009A7DAF" w:rsidRDefault="00ED3C36">
            <w:pPr>
              <w:spacing w:line="380" w:lineRule="atLeast"/>
              <w:rPr>
                <w:rFonts w:eastAsia="楷体_GB2312"/>
              </w:rPr>
            </w:pPr>
            <w:r w:rsidRPr="009A7DAF">
              <w:rPr>
                <w:rFonts w:eastAsia="楷体_GB2312" w:hint="eastAsia"/>
              </w:rPr>
              <w:t>九、报告接收情况说明</w:t>
            </w:r>
          </w:p>
          <w:p w14:paraId="05F1DAF1" w14:textId="77777777" w:rsidR="00ED3C36" w:rsidRPr="009A7DAF" w:rsidRDefault="00ED3C36">
            <w:pPr>
              <w:spacing w:line="380" w:lineRule="atLeast"/>
              <w:rPr>
                <w:rFonts w:eastAsia="楷体_GB2312"/>
              </w:rPr>
            </w:pPr>
            <w:r w:rsidRPr="009A7DAF">
              <w:rPr>
                <w:rFonts w:eastAsia="楷体_GB2312" w:hint="eastAsia"/>
              </w:rPr>
              <w:t>十、差错更正说明</w:t>
            </w:r>
          </w:p>
          <w:p w14:paraId="2A68FB3C" w14:textId="77777777" w:rsidR="00ED3C36" w:rsidRPr="009A7DAF" w:rsidRDefault="00ED3C36">
            <w:pPr>
              <w:spacing w:line="380" w:lineRule="atLeast"/>
              <w:rPr>
                <w:rFonts w:eastAsia="楷体_GB2312"/>
              </w:rPr>
            </w:pPr>
            <w:r w:rsidRPr="009A7DAF">
              <w:rPr>
                <w:rFonts w:eastAsia="楷体_GB2312" w:hint="eastAsia"/>
              </w:rPr>
              <w:t>十一、备查文件</w:t>
            </w:r>
          </w:p>
          <w:p w14:paraId="187B02AB" w14:textId="77777777" w:rsidR="00ED3C36" w:rsidRPr="009A7DAF" w:rsidRDefault="00ED3C36">
            <w:pPr>
              <w:spacing w:line="380" w:lineRule="atLeast"/>
              <w:rPr>
                <w:rFonts w:eastAsia="楷体_GB2312"/>
                <w:sz w:val="18"/>
              </w:rPr>
            </w:pPr>
          </w:p>
        </w:tc>
        <w:tc>
          <w:tcPr>
            <w:tcW w:w="900" w:type="dxa"/>
            <w:tcBorders>
              <w:top w:val="nil"/>
            </w:tcBorders>
          </w:tcPr>
          <w:p w14:paraId="422213BE" w14:textId="77777777" w:rsidR="00ED3C36" w:rsidRPr="009A7DAF" w:rsidRDefault="00ED3C36">
            <w:pPr>
              <w:spacing w:line="380" w:lineRule="atLeast"/>
              <w:rPr>
                <w:rFonts w:eastAsia="楷体_GB2312"/>
              </w:rPr>
            </w:pPr>
          </w:p>
          <w:p w14:paraId="305C2DA7" w14:textId="77777777" w:rsidR="00ED3C36" w:rsidRPr="009A7DAF" w:rsidRDefault="00ED3C36">
            <w:pPr>
              <w:spacing w:line="380" w:lineRule="atLeast"/>
              <w:rPr>
                <w:rFonts w:eastAsia="楷体_GB2312"/>
              </w:rPr>
            </w:pPr>
          </w:p>
        </w:tc>
      </w:tr>
      <w:tr w:rsidR="00ED3C36" w:rsidRPr="009A7DAF" w14:paraId="355538DA" w14:textId="77777777">
        <w:tc>
          <w:tcPr>
            <w:tcW w:w="828" w:type="dxa"/>
          </w:tcPr>
          <w:p w14:paraId="2B03B838" w14:textId="77777777" w:rsidR="00ED3C36" w:rsidRPr="009A7DAF" w:rsidRDefault="00ED3C36">
            <w:pPr>
              <w:spacing w:line="380" w:lineRule="atLeast"/>
              <w:rPr>
                <w:rFonts w:eastAsia="楷体_GB2312"/>
              </w:rPr>
            </w:pPr>
          </w:p>
        </w:tc>
        <w:tc>
          <w:tcPr>
            <w:tcW w:w="6840" w:type="dxa"/>
          </w:tcPr>
          <w:p w14:paraId="48BEF3DE" w14:textId="77777777" w:rsidR="00ED3C36" w:rsidRPr="009A7DAF" w:rsidRDefault="00ED3C36">
            <w:pPr>
              <w:spacing w:line="380" w:lineRule="atLeast"/>
              <w:rPr>
                <w:rFonts w:eastAsia="楷体_GB2312"/>
              </w:rPr>
            </w:pPr>
          </w:p>
        </w:tc>
        <w:tc>
          <w:tcPr>
            <w:tcW w:w="900" w:type="dxa"/>
          </w:tcPr>
          <w:p w14:paraId="609E55FA" w14:textId="77777777" w:rsidR="00ED3C36" w:rsidRPr="009A7DAF" w:rsidRDefault="00ED3C36">
            <w:pPr>
              <w:spacing w:line="380" w:lineRule="atLeast"/>
              <w:rPr>
                <w:rFonts w:eastAsia="楷体_GB2312"/>
              </w:rPr>
            </w:pPr>
          </w:p>
        </w:tc>
      </w:tr>
      <w:tr w:rsidR="00ED3C36" w:rsidRPr="009A7DAF" w14:paraId="381CC44D" w14:textId="77777777">
        <w:tc>
          <w:tcPr>
            <w:tcW w:w="828" w:type="dxa"/>
            <w:tcBorders>
              <w:bottom w:val="single" w:sz="4" w:space="0" w:color="auto"/>
            </w:tcBorders>
          </w:tcPr>
          <w:p w14:paraId="2172E5A7" w14:textId="77777777" w:rsidR="00ED3C36" w:rsidRPr="009A7DAF" w:rsidRDefault="00ED3C36">
            <w:pPr>
              <w:spacing w:line="380" w:lineRule="atLeast"/>
              <w:rPr>
                <w:rFonts w:eastAsia="楷体_GB2312"/>
                <w:sz w:val="18"/>
              </w:rPr>
            </w:pPr>
            <w:r w:rsidRPr="009A7DAF">
              <w:rPr>
                <w:rFonts w:eastAsia="楷体_GB2312" w:hint="eastAsia"/>
                <w:sz w:val="18"/>
              </w:rPr>
              <w:t>注：</w:t>
            </w:r>
          </w:p>
        </w:tc>
        <w:tc>
          <w:tcPr>
            <w:tcW w:w="6840" w:type="dxa"/>
            <w:tcBorders>
              <w:bottom w:val="single" w:sz="4" w:space="0" w:color="auto"/>
            </w:tcBorders>
          </w:tcPr>
          <w:p w14:paraId="4FE10511" w14:textId="77777777" w:rsidR="00ED3C36" w:rsidRPr="009A7DAF" w:rsidRDefault="00ED3C36">
            <w:pPr>
              <w:spacing w:line="380" w:lineRule="atLeast"/>
              <w:rPr>
                <w:rFonts w:eastAsia="楷体_GB2312"/>
                <w:sz w:val="18"/>
                <w:lang w:eastAsia="zh-CN"/>
              </w:rPr>
            </w:pPr>
            <w:r w:rsidRPr="009A7DAF">
              <w:rPr>
                <w:rFonts w:eastAsia="楷体_GB2312"/>
                <w:sz w:val="18"/>
              </w:rPr>
              <w:t>1.</w:t>
            </w:r>
            <w:r w:rsidRPr="009A7DAF">
              <w:rPr>
                <w:rFonts w:eastAsia="楷体_GB2312" w:hint="eastAsia"/>
                <w:sz w:val="18"/>
              </w:rPr>
              <w:t>本报告内容仅在以下网站披露：中国债券信息网（</w:t>
            </w:r>
            <w:r w:rsidRPr="009A7DAF">
              <w:rPr>
                <w:rFonts w:eastAsia="楷体_GB2312"/>
                <w:sz w:val="18"/>
              </w:rPr>
              <w:t>www.chinabond.com.cn</w:t>
            </w:r>
            <w:r w:rsidRPr="009A7DAF">
              <w:rPr>
                <w:rFonts w:eastAsia="楷体_GB2312" w:hint="eastAsia"/>
                <w:sz w:val="18"/>
              </w:rPr>
              <w:t>）；中国货币网</w:t>
            </w:r>
            <w:r w:rsidRPr="009A7DAF">
              <w:rPr>
                <w:rFonts w:eastAsia="楷体_GB2312"/>
                <w:sz w:val="18"/>
              </w:rPr>
              <w:t xml:space="preserve">( </w:t>
            </w:r>
            <w:hyperlink r:id="rId13" w:history="1">
              <w:r w:rsidRPr="009A7DAF">
                <w:rPr>
                  <w:rStyle w:val="Hyperlink"/>
                  <w:rFonts w:eastAsia="楷体_GB2312"/>
                  <w:color w:val="auto"/>
                  <w:sz w:val="18"/>
                </w:rPr>
                <w:t>http://www.chinamoney.com.cn</w:t>
              </w:r>
            </w:hyperlink>
            <w:r w:rsidRPr="009A7DAF">
              <w:rPr>
                <w:rFonts w:eastAsia="楷体_GB2312"/>
                <w:sz w:val="18"/>
              </w:rPr>
              <w:t>)</w:t>
            </w:r>
            <w:r w:rsidRPr="009A7DAF">
              <w:rPr>
                <w:rFonts w:eastAsia="楷体_GB2312" w:hint="eastAsia"/>
                <w:sz w:val="18"/>
                <w:lang w:eastAsia="zh-CN"/>
              </w:rPr>
              <w:t>。</w:t>
            </w:r>
          </w:p>
          <w:p w14:paraId="068C4F5F" w14:textId="77777777" w:rsidR="00ED3C36" w:rsidRPr="009A7DAF" w:rsidRDefault="00ED3C36">
            <w:pPr>
              <w:spacing w:line="380" w:lineRule="atLeast"/>
              <w:rPr>
                <w:rFonts w:eastAsia="楷体_GB2312"/>
                <w:sz w:val="18"/>
              </w:rPr>
            </w:pPr>
            <w:r w:rsidRPr="009A7DAF">
              <w:rPr>
                <w:rFonts w:eastAsia="楷体_GB2312"/>
                <w:sz w:val="18"/>
              </w:rPr>
              <w:t>2.</w:t>
            </w:r>
            <w:r w:rsidRPr="009A7DAF">
              <w:rPr>
                <w:rFonts w:eastAsia="楷体_GB2312" w:hint="eastAsia"/>
                <w:sz w:val="18"/>
              </w:rPr>
              <w:t>本报告内容根据服务机构报告</w:t>
            </w:r>
            <w:r w:rsidRPr="009A7DAF">
              <w:rPr>
                <w:rFonts w:eastAsia="楷体_GB2312" w:hint="eastAsia"/>
                <w:sz w:val="18"/>
                <w:lang w:eastAsia="zh-CN"/>
              </w:rPr>
              <w:t>、资金保管机构</w:t>
            </w:r>
            <w:r w:rsidRPr="009A7DAF">
              <w:rPr>
                <w:rFonts w:eastAsia="楷体_GB2312" w:hint="eastAsia"/>
                <w:sz w:val="18"/>
              </w:rPr>
              <w:t>等报告内容编制。</w:t>
            </w:r>
            <w:r w:rsidRPr="009A7DAF">
              <w:rPr>
                <w:rFonts w:eastAsia="楷体_GB2312"/>
                <w:sz w:val="18"/>
              </w:rPr>
              <w:tab/>
            </w:r>
          </w:p>
          <w:p w14:paraId="4FCD9C18" w14:textId="77777777" w:rsidR="00ED3C36" w:rsidRPr="009A7DAF" w:rsidRDefault="00ED3C36">
            <w:pPr>
              <w:spacing w:line="380" w:lineRule="atLeast"/>
              <w:rPr>
                <w:rFonts w:eastAsia="楷体_GB2312"/>
                <w:sz w:val="18"/>
              </w:rPr>
            </w:pPr>
            <w:r w:rsidRPr="009A7DAF">
              <w:rPr>
                <w:rFonts w:eastAsia="楷体_GB2312"/>
                <w:sz w:val="18"/>
              </w:rPr>
              <w:t>3.</w:t>
            </w:r>
            <w:r w:rsidRPr="009A7DAF">
              <w:rPr>
                <w:rFonts w:eastAsia="楷体_GB2312" w:hint="eastAsia"/>
                <w:sz w:val="18"/>
              </w:rPr>
              <w:t>本报告金额单位均以人民币元计。</w:t>
            </w:r>
          </w:p>
          <w:p w14:paraId="1DEA217B" w14:textId="77777777" w:rsidR="00ED3C36" w:rsidRPr="009A7DAF" w:rsidRDefault="00ED3C36">
            <w:pPr>
              <w:spacing w:line="380" w:lineRule="atLeast"/>
              <w:rPr>
                <w:rFonts w:eastAsia="楷体_GB2312"/>
                <w:sz w:val="18"/>
              </w:rPr>
            </w:pPr>
            <w:r w:rsidRPr="009A7DAF">
              <w:rPr>
                <w:rFonts w:eastAsia="楷体_GB2312"/>
                <w:sz w:val="18"/>
              </w:rPr>
              <w:t>4.</w:t>
            </w:r>
            <w:r w:rsidRPr="009A7DAF">
              <w:rPr>
                <w:rFonts w:eastAsia="楷体_GB2312" w:hint="eastAsia"/>
                <w:sz w:val="18"/>
                <w:lang w:eastAsia="zh-CN"/>
              </w:rPr>
              <w:t>本报告涵盖</w:t>
            </w:r>
            <w:r w:rsidRPr="009A7DAF">
              <w:rPr>
                <w:rFonts w:eastAsia="楷体_GB2312" w:hint="eastAsia"/>
                <w:sz w:val="18"/>
              </w:rPr>
              <w:t>收款期间为</w:t>
            </w:r>
            <w:r w:rsidRPr="009A7DAF">
              <w:rPr>
                <w:rFonts w:eastAsia="楷体_GB2312"/>
                <w:sz w:val="18"/>
              </w:rPr>
              <w:t>:----</w:t>
            </w:r>
            <w:r w:rsidRPr="009A7DAF">
              <w:rPr>
                <w:rFonts w:eastAsia="楷体_GB2312" w:hint="eastAsia"/>
                <w:sz w:val="18"/>
              </w:rPr>
              <w:t>年</w:t>
            </w:r>
            <w:r w:rsidRPr="009A7DAF">
              <w:rPr>
                <w:rFonts w:eastAsia="楷体_GB2312"/>
                <w:sz w:val="18"/>
              </w:rPr>
              <w:t>--</w:t>
            </w:r>
            <w:r w:rsidRPr="009A7DAF">
              <w:rPr>
                <w:rFonts w:eastAsia="楷体_GB2312" w:hint="eastAsia"/>
                <w:sz w:val="18"/>
              </w:rPr>
              <w:t>月</w:t>
            </w:r>
            <w:r w:rsidRPr="009A7DAF">
              <w:rPr>
                <w:rFonts w:eastAsia="楷体_GB2312"/>
                <w:sz w:val="18"/>
              </w:rPr>
              <w:t>--</w:t>
            </w:r>
            <w:r w:rsidRPr="009A7DAF">
              <w:rPr>
                <w:rFonts w:eastAsia="楷体_GB2312" w:hint="eastAsia"/>
                <w:sz w:val="18"/>
              </w:rPr>
              <w:t>日</w:t>
            </w:r>
            <w:r w:rsidRPr="009A7DAF">
              <w:rPr>
                <w:rFonts w:eastAsia="楷体_GB2312" w:hint="eastAsia"/>
                <w:sz w:val="18"/>
                <w:lang w:eastAsia="zh-CN"/>
              </w:rPr>
              <w:t>（含</w:t>
            </w:r>
            <w:r w:rsidRPr="009A7DAF">
              <w:rPr>
                <w:rFonts w:eastAsia="楷体_GB2312"/>
                <w:sz w:val="18"/>
              </w:rPr>
              <w:t>/</w:t>
            </w:r>
            <w:r w:rsidRPr="009A7DAF">
              <w:rPr>
                <w:rFonts w:eastAsia="楷体_GB2312" w:hint="eastAsia"/>
                <w:sz w:val="18"/>
              </w:rPr>
              <w:t>不含该日）至</w:t>
            </w:r>
            <w:r w:rsidRPr="009A7DAF">
              <w:rPr>
                <w:rFonts w:eastAsia="楷体_GB2312"/>
                <w:sz w:val="18"/>
              </w:rPr>
              <w:t>----</w:t>
            </w:r>
            <w:r w:rsidRPr="009A7DAF">
              <w:rPr>
                <w:rFonts w:eastAsia="楷体_GB2312" w:hint="eastAsia"/>
                <w:sz w:val="18"/>
              </w:rPr>
              <w:t>年</w:t>
            </w:r>
            <w:r w:rsidRPr="009A7DAF">
              <w:rPr>
                <w:rFonts w:eastAsia="楷体_GB2312"/>
                <w:sz w:val="18"/>
              </w:rPr>
              <w:t>--</w:t>
            </w:r>
            <w:r w:rsidRPr="009A7DAF">
              <w:rPr>
                <w:rFonts w:eastAsia="楷体_GB2312" w:hint="eastAsia"/>
                <w:sz w:val="18"/>
              </w:rPr>
              <w:t>月</w:t>
            </w:r>
            <w:r w:rsidRPr="009A7DAF">
              <w:rPr>
                <w:rFonts w:eastAsia="楷体_GB2312"/>
                <w:sz w:val="18"/>
              </w:rPr>
              <w:t>--</w:t>
            </w:r>
            <w:r w:rsidRPr="009A7DAF">
              <w:rPr>
                <w:rFonts w:eastAsia="楷体_GB2312" w:hint="eastAsia"/>
                <w:sz w:val="18"/>
              </w:rPr>
              <w:t>日（含该日）</w:t>
            </w:r>
          </w:p>
          <w:p w14:paraId="3A134094" w14:textId="77777777" w:rsidR="00ED3C36" w:rsidRPr="009A7DAF" w:rsidRDefault="00ED3C36">
            <w:pPr>
              <w:spacing w:line="380" w:lineRule="atLeast"/>
              <w:rPr>
                <w:rFonts w:eastAsia="楷体_GB2312"/>
              </w:rPr>
            </w:pPr>
            <w:r w:rsidRPr="009A7DAF">
              <w:rPr>
                <w:rFonts w:eastAsia="楷体_GB2312"/>
                <w:sz w:val="18"/>
                <w:lang w:eastAsia="zh-CN"/>
              </w:rPr>
              <w:t>5.</w:t>
            </w:r>
            <w:r w:rsidRPr="009A7DAF">
              <w:rPr>
                <w:rFonts w:eastAsia="楷体_GB2312" w:hint="eastAsia"/>
                <w:sz w:val="18"/>
                <w:lang w:eastAsia="zh-CN"/>
              </w:rPr>
              <w:t>本报告涵盖的计息期间为</w:t>
            </w:r>
            <w:r w:rsidRPr="009A7DAF">
              <w:rPr>
                <w:rFonts w:eastAsia="楷体_GB2312"/>
                <w:sz w:val="18"/>
                <w:lang w:eastAsia="zh-CN"/>
              </w:rPr>
              <w:t>:----</w:t>
            </w:r>
            <w:r w:rsidRPr="009A7DAF">
              <w:rPr>
                <w:rFonts w:eastAsia="楷体_GB2312" w:hint="eastAsia"/>
                <w:sz w:val="18"/>
                <w:lang w:eastAsia="zh-CN"/>
              </w:rPr>
              <w:t>年</w:t>
            </w:r>
            <w:r w:rsidRPr="009A7DAF">
              <w:rPr>
                <w:rFonts w:eastAsia="楷体_GB2312"/>
                <w:sz w:val="18"/>
                <w:lang w:eastAsia="zh-CN"/>
              </w:rPr>
              <w:t>--</w:t>
            </w:r>
            <w:r w:rsidRPr="009A7DAF">
              <w:rPr>
                <w:rFonts w:eastAsia="楷体_GB2312" w:hint="eastAsia"/>
                <w:sz w:val="18"/>
                <w:lang w:eastAsia="zh-CN"/>
              </w:rPr>
              <w:t>月</w:t>
            </w:r>
            <w:r w:rsidRPr="009A7DAF">
              <w:rPr>
                <w:rFonts w:eastAsia="楷体_GB2312"/>
                <w:sz w:val="18"/>
                <w:lang w:eastAsia="zh-CN"/>
              </w:rPr>
              <w:t>--</w:t>
            </w:r>
            <w:r w:rsidRPr="009A7DAF">
              <w:rPr>
                <w:rFonts w:eastAsia="楷体_GB2312" w:hint="eastAsia"/>
                <w:sz w:val="18"/>
                <w:lang w:eastAsia="zh-CN"/>
              </w:rPr>
              <w:t>日（含该日）至</w:t>
            </w:r>
            <w:r w:rsidRPr="009A7DAF">
              <w:rPr>
                <w:rFonts w:eastAsia="楷体_GB2312"/>
                <w:sz w:val="18"/>
                <w:lang w:eastAsia="zh-CN"/>
              </w:rPr>
              <w:t>----</w:t>
            </w:r>
            <w:r w:rsidRPr="009A7DAF">
              <w:rPr>
                <w:rFonts w:eastAsia="楷体_GB2312" w:hint="eastAsia"/>
                <w:sz w:val="18"/>
                <w:lang w:eastAsia="zh-CN"/>
              </w:rPr>
              <w:t>年</w:t>
            </w:r>
            <w:r w:rsidRPr="009A7DAF">
              <w:rPr>
                <w:rFonts w:eastAsia="楷体_GB2312"/>
                <w:sz w:val="18"/>
                <w:lang w:eastAsia="zh-CN"/>
              </w:rPr>
              <w:t>--</w:t>
            </w:r>
            <w:r w:rsidRPr="009A7DAF">
              <w:rPr>
                <w:rFonts w:eastAsia="楷体_GB2312" w:hint="eastAsia"/>
                <w:sz w:val="18"/>
                <w:lang w:eastAsia="zh-CN"/>
              </w:rPr>
              <w:t>月</w:t>
            </w:r>
            <w:r w:rsidRPr="009A7DAF">
              <w:rPr>
                <w:rFonts w:eastAsia="楷体_GB2312"/>
                <w:sz w:val="18"/>
                <w:lang w:eastAsia="zh-CN"/>
              </w:rPr>
              <w:t>--</w:t>
            </w:r>
            <w:r w:rsidRPr="009A7DAF">
              <w:rPr>
                <w:rFonts w:eastAsia="楷体_GB2312" w:hint="eastAsia"/>
                <w:sz w:val="18"/>
                <w:lang w:eastAsia="zh-CN"/>
              </w:rPr>
              <w:t>日（不含该日）</w:t>
            </w:r>
          </w:p>
        </w:tc>
        <w:tc>
          <w:tcPr>
            <w:tcW w:w="900" w:type="dxa"/>
            <w:tcBorders>
              <w:bottom w:val="single" w:sz="4" w:space="0" w:color="auto"/>
            </w:tcBorders>
          </w:tcPr>
          <w:p w14:paraId="0FA13FE4" w14:textId="77777777" w:rsidR="00ED3C36" w:rsidRPr="009A7DAF" w:rsidRDefault="00ED3C36">
            <w:pPr>
              <w:spacing w:line="380" w:lineRule="atLeast"/>
              <w:rPr>
                <w:rFonts w:eastAsia="楷体_GB2312"/>
              </w:rPr>
            </w:pPr>
          </w:p>
        </w:tc>
      </w:tr>
    </w:tbl>
    <w:p w14:paraId="42A399D6" w14:textId="77777777" w:rsidR="00ED3C36" w:rsidRPr="009A7DAF" w:rsidRDefault="00ED3C36">
      <w:pPr>
        <w:spacing w:line="380" w:lineRule="atLeast"/>
        <w:rPr>
          <w:rFonts w:eastAsia="楷体_GB2312"/>
        </w:rPr>
      </w:pPr>
    </w:p>
    <w:p w14:paraId="195174BF" w14:textId="77777777" w:rsidR="00ED3C36" w:rsidRPr="009A7DAF" w:rsidRDefault="00ED3C36">
      <w:pPr>
        <w:spacing w:line="380" w:lineRule="atLeast"/>
        <w:rPr>
          <w:rFonts w:eastAsia="楷体_GB2312"/>
        </w:rPr>
      </w:pPr>
      <w:r w:rsidRPr="009A7DAF">
        <w:rPr>
          <w:rFonts w:eastAsia="楷体_GB2312"/>
        </w:rPr>
        <w:br w:type="page"/>
      </w:r>
    </w:p>
    <w:p w14:paraId="64F87A3B" w14:textId="77777777" w:rsidR="00ED3C36" w:rsidRPr="009A7DAF" w:rsidRDefault="00ED3C36">
      <w:pPr>
        <w:spacing w:line="380" w:lineRule="atLeast"/>
        <w:rPr>
          <w:rFonts w:eastAsia="楷体_GB2312"/>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03"/>
        <w:gridCol w:w="2542"/>
        <w:gridCol w:w="2567"/>
        <w:gridCol w:w="1704"/>
      </w:tblGrid>
      <w:tr w:rsidR="00ED3C36" w:rsidRPr="009A7DAF" w14:paraId="54754F0A" w14:textId="77777777">
        <w:tc>
          <w:tcPr>
            <w:tcW w:w="8516" w:type="dxa"/>
            <w:gridSpan w:val="4"/>
            <w:tcBorders>
              <w:top w:val="single" w:sz="4" w:space="0" w:color="auto"/>
              <w:bottom w:val="single" w:sz="4" w:space="0" w:color="auto"/>
            </w:tcBorders>
          </w:tcPr>
          <w:p w14:paraId="2B762824" w14:textId="77777777" w:rsidR="00ED3C36" w:rsidRPr="009A7DAF" w:rsidRDefault="00402E99">
            <w:pPr>
              <w:spacing w:line="380" w:lineRule="atLeast"/>
              <w:jc w:val="center"/>
              <w:rPr>
                <w:rFonts w:eastAsia="楷体_GB2312"/>
                <w:b/>
                <w:sz w:val="28"/>
                <w:lang w:eastAsia="zh-CN"/>
              </w:rPr>
            </w:pPr>
            <w:r>
              <w:rPr>
                <w:rFonts w:eastAsia="楷体_GB2312" w:hint="eastAsia"/>
                <w:b/>
                <w:sz w:val="28"/>
              </w:rPr>
              <w:t>苏福</w:t>
            </w:r>
            <w:r>
              <w:rPr>
                <w:rFonts w:eastAsia="楷体_GB2312" w:hint="eastAsia"/>
                <w:b/>
                <w:sz w:val="28"/>
              </w:rPr>
              <w:t>2016</w:t>
            </w:r>
            <w:r>
              <w:rPr>
                <w:rFonts w:eastAsia="楷体_GB2312" w:hint="eastAsia"/>
                <w:b/>
                <w:sz w:val="28"/>
              </w:rPr>
              <w:t>年第一期个人住房抵押贷款资产证券化信托</w:t>
            </w:r>
          </w:p>
          <w:p w14:paraId="6EEEA678" w14:textId="77777777" w:rsidR="00ED3C36" w:rsidRPr="009A7DAF" w:rsidRDefault="00ED3C36">
            <w:pPr>
              <w:spacing w:line="380" w:lineRule="atLeast"/>
              <w:jc w:val="center"/>
              <w:rPr>
                <w:rFonts w:eastAsia="楷体_GB2312"/>
                <w:b/>
                <w:sz w:val="28"/>
              </w:rPr>
            </w:pPr>
            <w:r w:rsidRPr="009A7DAF">
              <w:rPr>
                <w:rFonts w:eastAsia="楷体_GB2312" w:hint="eastAsia"/>
                <w:b/>
                <w:sz w:val="28"/>
              </w:rPr>
              <w:t>受托机构</w:t>
            </w:r>
            <w:r w:rsidRPr="009A7DAF">
              <w:rPr>
                <w:rFonts w:eastAsia="楷体_GB2312" w:hint="eastAsia"/>
                <w:b/>
                <w:sz w:val="28"/>
                <w:lang w:eastAsia="zh-CN"/>
              </w:rPr>
              <w:t>月度</w:t>
            </w:r>
            <w:r w:rsidRPr="009A7DAF">
              <w:rPr>
                <w:rFonts w:eastAsia="楷体_GB2312"/>
                <w:b/>
                <w:sz w:val="28"/>
                <w:lang w:eastAsia="zh-CN"/>
              </w:rPr>
              <w:t>/</w:t>
            </w:r>
            <w:r w:rsidRPr="009A7DAF">
              <w:rPr>
                <w:rFonts w:eastAsia="楷体_GB2312" w:hint="eastAsia"/>
                <w:b/>
                <w:sz w:val="28"/>
                <w:lang w:eastAsia="zh-CN"/>
              </w:rPr>
              <w:t>年度</w:t>
            </w:r>
            <w:r w:rsidRPr="009A7DAF">
              <w:rPr>
                <w:rFonts w:eastAsia="楷体_GB2312" w:hint="eastAsia"/>
                <w:b/>
                <w:sz w:val="28"/>
              </w:rPr>
              <w:t>报告</w:t>
            </w:r>
          </w:p>
        </w:tc>
      </w:tr>
      <w:tr w:rsidR="00ED3C36" w:rsidRPr="009A7DAF" w14:paraId="6FDEEE43" w14:textId="77777777">
        <w:tc>
          <w:tcPr>
            <w:tcW w:w="8516" w:type="dxa"/>
            <w:gridSpan w:val="4"/>
            <w:tcBorders>
              <w:top w:val="single" w:sz="4" w:space="0" w:color="auto"/>
              <w:bottom w:val="nil"/>
            </w:tcBorders>
          </w:tcPr>
          <w:p w14:paraId="33661FCE" w14:textId="77777777" w:rsidR="00ED3C36" w:rsidRPr="009A7DAF" w:rsidRDefault="00ED3C36">
            <w:pPr>
              <w:spacing w:line="380" w:lineRule="atLeast"/>
              <w:rPr>
                <w:rFonts w:eastAsia="楷体_GB2312"/>
                <w:b/>
              </w:rPr>
            </w:pPr>
            <w:r w:rsidRPr="009A7DAF">
              <w:rPr>
                <w:rFonts w:eastAsia="楷体_GB2312" w:hint="eastAsia"/>
                <w:b/>
              </w:rPr>
              <w:t>一、受托机构和证券化服务机构的名称、地址</w:t>
            </w:r>
          </w:p>
        </w:tc>
      </w:tr>
      <w:tr w:rsidR="00ED3C36" w:rsidRPr="009A7DAF" w14:paraId="0FFF8831" w14:textId="77777777">
        <w:tc>
          <w:tcPr>
            <w:tcW w:w="1703" w:type="dxa"/>
            <w:tcBorders>
              <w:top w:val="nil"/>
              <w:bottom w:val="nil"/>
            </w:tcBorders>
            <w:shd w:val="clear" w:color="auto" w:fill="auto"/>
          </w:tcPr>
          <w:p w14:paraId="566764AB" w14:textId="77777777" w:rsidR="00ED3C36" w:rsidRPr="009A7DAF" w:rsidRDefault="00ED3C36">
            <w:pPr>
              <w:spacing w:line="380" w:lineRule="atLeast"/>
              <w:rPr>
                <w:rFonts w:eastAsia="楷体_GB2312"/>
                <w:b/>
                <w:lang w:eastAsia="zh-CN"/>
              </w:rPr>
            </w:pPr>
            <w:r w:rsidRPr="009A7DAF">
              <w:rPr>
                <w:rFonts w:eastAsia="楷体_GB2312" w:hint="eastAsia"/>
                <w:b/>
                <w:lang w:eastAsia="zh-CN"/>
              </w:rPr>
              <w:t>机构类型</w:t>
            </w:r>
          </w:p>
        </w:tc>
        <w:tc>
          <w:tcPr>
            <w:tcW w:w="2542" w:type="dxa"/>
            <w:tcBorders>
              <w:top w:val="nil"/>
              <w:bottom w:val="nil"/>
            </w:tcBorders>
            <w:shd w:val="clear" w:color="auto" w:fill="C0C0C0"/>
          </w:tcPr>
          <w:p w14:paraId="578DD65A" w14:textId="77777777" w:rsidR="00ED3C36" w:rsidRPr="009A7DAF" w:rsidRDefault="00ED3C36">
            <w:pPr>
              <w:spacing w:line="380" w:lineRule="atLeast"/>
              <w:rPr>
                <w:rFonts w:eastAsia="楷体_GB2312"/>
                <w:b/>
              </w:rPr>
            </w:pPr>
            <w:r w:rsidRPr="009A7DAF">
              <w:rPr>
                <w:rFonts w:eastAsia="楷体_GB2312" w:hint="eastAsia"/>
                <w:b/>
              </w:rPr>
              <w:t>名称</w:t>
            </w:r>
          </w:p>
        </w:tc>
        <w:tc>
          <w:tcPr>
            <w:tcW w:w="2567" w:type="dxa"/>
            <w:tcBorders>
              <w:top w:val="nil"/>
              <w:bottom w:val="nil"/>
            </w:tcBorders>
            <w:shd w:val="clear" w:color="auto" w:fill="C0C0C0"/>
          </w:tcPr>
          <w:p w14:paraId="7765198D" w14:textId="77777777" w:rsidR="00ED3C36" w:rsidRPr="009A7DAF" w:rsidRDefault="00ED3C36">
            <w:pPr>
              <w:spacing w:line="380" w:lineRule="atLeast"/>
              <w:rPr>
                <w:rFonts w:eastAsia="楷体_GB2312"/>
                <w:b/>
                <w:lang w:eastAsia="zh-CN"/>
              </w:rPr>
            </w:pPr>
            <w:r w:rsidRPr="009A7DAF">
              <w:rPr>
                <w:rFonts w:eastAsia="楷体_GB2312" w:hint="eastAsia"/>
                <w:b/>
              </w:rPr>
              <w:t>地址</w:t>
            </w:r>
          </w:p>
        </w:tc>
        <w:tc>
          <w:tcPr>
            <w:tcW w:w="1704" w:type="dxa"/>
            <w:tcBorders>
              <w:top w:val="nil"/>
              <w:bottom w:val="nil"/>
            </w:tcBorders>
            <w:shd w:val="clear" w:color="auto" w:fill="C0C0C0"/>
          </w:tcPr>
          <w:p w14:paraId="7C9234C6" w14:textId="77777777" w:rsidR="00ED3C36" w:rsidRPr="009A7DAF" w:rsidRDefault="00ED3C36">
            <w:pPr>
              <w:spacing w:line="380" w:lineRule="atLeast"/>
              <w:rPr>
                <w:rFonts w:eastAsia="楷体_GB2312"/>
                <w:b/>
              </w:rPr>
            </w:pPr>
            <w:r w:rsidRPr="009A7DAF">
              <w:rPr>
                <w:rFonts w:eastAsia="楷体_GB2312" w:hint="eastAsia"/>
                <w:b/>
              </w:rPr>
              <w:t>联系电话</w:t>
            </w:r>
          </w:p>
        </w:tc>
      </w:tr>
      <w:tr w:rsidR="00ED3C36" w:rsidRPr="009A7DAF" w14:paraId="2C5C6E1A" w14:textId="77777777">
        <w:tc>
          <w:tcPr>
            <w:tcW w:w="1703" w:type="dxa"/>
            <w:tcBorders>
              <w:top w:val="nil"/>
            </w:tcBorders>
          </w:tcPr>
          <w:p w14:paraId="591887CE" w14:textId="77777777" w:rsidR="00ED3C36" w:rsidRPr="009A7DAF" w:rsidRDefault="00ED3C36">
            <w:pPr>
              <w:spacing w:line="380" w:lineRule="atLeast"/>
              <w:rPr>
                <w:rFonts w:eastAsia="楷体_GB2312"/>
                <w:sz w:val="18"/>
              </w:rPr>
            </w:pPr>
            <w:r w:rsidRPr="009A7DAF">
              <w:rPr>
                <w:rFonts w:eastAsia="楷体_GB2312" w:hint="eastAsia"/>
                <w:sz w:val="18"/>
              </w:rPr>
              <w:t>受托机构</w:t>
            </w:r>
          </w:p>
          <w:p w14:paraId="1D1ED908" w14:textId="77777777" w:rsidR="00ED3C36" w:rsidRPr="009A7DAF" w:rsidRDefault="00ED3C36">
            <w:pPr>
              <w:spacing w:line="380" w:lineRule="atLeast"/>
              <w:rPr>
                <w:rFonts w:eastAsia="楷体_GB2312"/>
                <w:sz w:val="18"/>
              </w:rPr>
            </w:pPr>
          </w:p>
        </w:tc>
        <w:tc>
          <w:tcPr>
            <w:tcW w:w="2542" w:type="dxa"/>
            <w:tcBorders>
              <w:top w:val="nil"/>
            </w:tcBorders>
          </w:tcPr>
          <w:p w14:paraId="4378D0A9" w14:textId="77777777" w:rsidR="00ED3C36" w:rsidRPr="009A7DAF" w:rsidRDefault="00ED3C36">
            <w:pPr>
              <w:spacing w:line="380" w:lineRule="atLeast"/>
              <w:rPr>
                <w:rFonts w:eastAsia="楷体_GB2312"/>
                <w:sz w:val="18"/>
              </w:rPr>
            </w:pPr>
            <w:r w:rsidRPr="009A7DAF">
              <w:rPr>
                <w:rFonts w:eastAsia="楷体_GB2312" w:hint="eastAsia"/>
                <w:sz w:val="18"/>
              </w:rPr>
              <w:t>交银国际信托有限公司</w:t>
            </w:r>
          </w:p>
        </w:tc>
        <w:tc>
          <w:tcPr>
            <w:tcW w:w="2567" w:type="dxa"/>
            <w:tcBorders>
              <w:top w:val="nil"/>
            </w:tcBorders>
          </w:tcPr>
          <w:p w14:paraId="0CE9CB8C" w14:textId="77777777" w:rsidR="00ED3C36" w:rsidRPr="009A7DAF" w:rsidRDefault="00ED3C36">
            <w:pPr>
              <w:spacing w:line="380" w:lineRule="atLeast"/>
              <w:rPr>
                <w:rFonts w:eastAsia="楷体_GB2312"/>
                <w:sz w:val="18"/>
                <w:lang w:eastAsia="zh-CN"/>
              </w:rPr>
            </w:pPr>
          </w:p>
        </w:tc>
        <w:tc>
          <w:tcPr>
            <w:tcW w:w="1704" w:type="dxa"/>
            <w:tcBorders>
              <w:top w:val="nil"/>
            </w:tcBorders>
          </w:tcPr>
          <w:p w14:paraId="00327FC6" w14:textId="77777777" w:rsidR="00ED3C36" w:rsidRPr="009A7DAF" w:rsidRDefault="00ED3C36">
            <w:pPr>
              <w:spacing w:line="380" w:lineRule="atLeast"/>
              <w:jc w:val="center"/>
              <w:rPr>
                <w:rFonts w:eastAsia="楷体_GB2312"/>
                <w:sz w:val="18"/>
              </w:rPr>
            </w:pPr>
          </w:p>
        </w:tc>
      </w:tr>
      <w:tr w:rsidR="00ED3C36" w:rsidRPr="009A7DAF" w14:paraId="7F1B01CC" w14:textId="77777777">
        <w:tc>
          <w:tcPr>
            <w:tcW w:w="1703" w:type="dxa"/>
          </w:tcPr>
          <w:p w14:paraId="70F8A480" w14:textId="77777777" w:rsidR="00ED3C36" w:rsidRPr="009A7DAF" w:rsidRDefault="00ED3C36">
            <w:pPr>
              <w:spacing w:line="380" w:lineRule="atLeast"/>
              <w:rPr>
                <w:rFonts w:eastAsia="楷体_GB2312"/>
                <w:sz w:val="18"/>
              </w:rPr>
            </w:pPr>
            <w:r w:rsidRPr="009A7DAF">
              <w:rPr>
                <w:rFonts w:eastAsia="楷体_GB2312" w:hint="eastAsia"/>
                <w:sz w:val="18"/>
              </w:rPr>
              <w:t>贷款服务机构</w:t>
            </w:r>
          </w:p>
          <w:p w14:paraId="0DCBAE8D" w14:textId="77777777" w:rsidR="00ED3C36" w:rsidRPr="009A7DAF" w:rsidRDefault="00ED3C36">
            <w:pPr>
              <w:spacing w:line="380" w:lineRule="atLeast"/>
              <w:rPr>
                <w:rFonts w:eastAsia="楷体_GB2312"/>
                <w:sz w:val="18"/>
              </w:rPr>
            </w:pPr>
          </w:p>
        </w:tc>
        <w:tc>
          <w:tcPr>
            <w:tcW w:w="2542" w:type="dxa"/>
          </w:tcPr>
          <w:p w14:paraId="59F40800" w14:textId="77777777" w:rsidR="00ED3C36" w:rsidRPr="009A7DAF" w:rsidRDefault="00047439">
            <w:pPr>
              <w:spacing w:line="380" w:lineRule="atLeast"/>
              <w:rPr>
                <w:rFonts w:eastAsia="楷体_GB2312"/>
                <w:sz w:val="18"/>
              </w:rPr>
            </w:pPr>
            <w:r>
              <w:rPr>
                <w:rFonts w:eastAsia="楷体_GB2312" w:hint="eastAsia"/>
                <w:sz w:val="18"/>
              </w:rPr>
              <w:t>苏州银行股份有限公司</w:t>
            </w:r>
          </w:p>
        </w:tc>
        <w:tc>
          <w:tcPr>
            <w:tcW w:w="2567" w:type="dxa"/>
          </w:tcPr>
          <w:p w14:paraId="01E3CB5C" w14:textId="77777777" w:rsidR="00ED3C36" w:rsidRPr="009A7DAF" w:rsidRDefault="00ED3C36">
            <w:pPr>
              <w:spacing w:line="380" w:lineRule="atLeast"/>
              <w:rPr>
                <w:rFonts w:eastAsia="楷体_GB2312"/>
                <w:sz w:val="18"/>
              </w:rPr>
            </w:pPr>
          </w:p>
        </w:tc>
        <w:tc>
          <w:tcPr>
            <w:tcW w:w="1704" w:type="dxa"/>
          </w:tcPr>
          <w:p w14:paraId="1AFD365B" w14:textId="77777777" w:rsidR="00ED3C36" w:rsidRPr="009A7DAF" w:rsidRDefault="00ED3C36">
            <w:pPr>
              <w:spacing w:line="380" w:lineRule="atLeast"/>
              <w:rPr>
                <w:rFonts w:eastAsia="楷体_GB2312"/>
                <w:sz w:val="18"/>
              </w:rPr>
            </w:pPr>
          </w:p>
        </w:tc>
      </w:tr>
      <w:tr w:rsidR="00ED3C36" w:rsidRPr="009A7DAF" w14:paraId="2C8DFFFB" w14:textId="77777777">
        <w:tc>
          <w:tcPr>
            <w:tcW w:w="1703" w:type="dxa"/>
          </w:tcPr>
          <w:p w14:paraId="4A20DD8E" w14:textId="77777777" w:rsidR="00ED3C36" w:rsidRPr="009A7DAF" w:rsidRDefault="00ED3C36">
            <w:pPr>
              <w:spacing w:line="380" w:lineRule="atLeast"/>
              <w:rPr>
                <w:rFonts w:eastAsia="楷体_GB2312"/>
                <w:sz w:val="18"/>
              </w:rPr>
            </w:pPr>
            <w:r w:rsidRPr="009A7DAF">
              <w:rPr>
                <w:rFonts w:eastAsia="楷体_GB2312" w:hint="eastAsia"/>
                <w:sz w:val="18"/>
              </w:rPr>
              <w:t>资金保管机构</w:t>
            </w:r>
          </w:p>
          <w:p w14:paraId="69E06088" w14:textId="77777777" w:rsidR="00ED3C36" w:rsidRPr="009A7DAF" w:rsidRDefault="00ED3C36">
            <w:pPr>
              <w:spacing w:line="380" w:lineRule="atLeast"/>
              <w:rPr>
                <w:rFonts w:eastAsia="楷体_GB2312"/>
                <w:sz w:val="18"/>
              </w:rPr>
            </w:pPr>
          </w:p>
        </w:tc>
        <w:tc>
          <w:tcPr>
            <w:tcW w:w="2542" w:type="dxa"/>
          </w:tcPr>
          <w:p w14:paraId="5FE43A57" w14:textId="77777777" w:rsidR="00ED3C36" w:rsidRPr="009A7DAF" w:rsidRDefault="00FE4A6A">
            <w:pPr>
              <w:tabs>
                <w:tab w:val="center" w:pos="1163"/>
              </w:tabs>
              <w:spacing w:line="380" w:lineRule="atLeast"/>
              <w:rPr>
                <w:rFonts w:eastAsia="楷体_GB2312"/>
                <w:sz w:val="18"/>
              </w:rPr>
            </w:pPr>
            <w:r>
              <w:rPr>
                <w:rFonts w:eastAsia="楷体_GB2312" w:hint="eastAsia"/>
                <w:sz w:val="18"/>
                <w:lang w:eastAsia="zh-CN"/>
              </w:rPr>
              <w:t>中国</w:t>
            </w:r>
            <w:r w:rsidR="00291559" w:rsidRPr="006B11FD">
              <w:rPr>
                <w:rFonts w:eastAsia="楷体_GB2312" w:hint="eastAsia"/>
                <w:sz w:val="18"/>
              </w:rPr>
              <w:t>民生银行股份有限公司</w:t>
            </w:r>
          </w:p>
        </w:tc>
        <w:tc>
          <w:tcPr>
            <w:tcW w:w="2567" w:type="dxa"/>
          </w:tcPr>
          <w:p w14:paraId="519EFBE3" w14:textId="77777777" w:rsidR="00ED3C36" w:rsidRPr="009A7DAF" w:rsidRDefault="00ED3C36">
            <w:pPr>
              <w:spacing w:line="380" w:lineRule="atLeast"/>
              <w:rPr>
                <w:rFonts w:eastAsia="楷体_GB2312"/>
                <w:sz w:val="18"/>
              </w:rPr>
            </w:pPr>
          </w:p>
        </w:tc>
        <w:tc>
          <w:tcPr>
            <w:tcW w:w="1704" w:type="dxa"/>
          </w:tcPr>
          <w:p w14:paraId="5B321CF6" w14:textId="77777777" w:rsidR="00ED3C36" w:rsidRPr="009A7DAF" w:rsidRDefault="00ED3C36">
            <w:pPr>
              <w:spacing w:line="380" w:lineRule="atLeast"/>
              <w:rPr>
                <w:rFonts w:eastAsia="楷体_GB2312"/>
                <w:sz w:val="18"/>
              </w:rPr>
            </w:pPr>
          </w:p>
        </w:tc>
      </w:tr>
      <w:tr w:rsidR="00ED3C36" w:rsidRPr="009A7DAF" w14:paraId="79B499B0" w14:textId="77777777">
        <w:tc>
          <w:tcPr>
            <w:tcW w:w="1703" w:type="dxa"/>
          </w:tcPr>
          <w:p w14:paraId="5EA20843" w14:textId="77777777" w:rsidR="00ED3C36" w:rsidRPr="009A7DAF" w:rsidRDefault="00ED3C36">
            <w:pPr>
              <w:spacing w:line="380" w:lineRule="atLeast"/>
              <w:rPr>
                <w:rFonts w:eastAsia="楷体_GB2312"/>
                <w:sz w:val="18"/>
              </w:rPr>
            </w:pPr>
            <w:r w:rsidRPr="009A7DAF">
              <w:rPr>
                <w:rFonts w:eastAsia="楷体_GB2312" w:hint="eastAsia"/>
                <w:sz w:val="18"/>
              </w:rPr>
              <w:t>证券登记托管机构</w:t>
            </w:r>
          </w:p>
          <w:p w14:paraId="0923E881" w14:textId="77777777" w:rsidR="00ED3C36" w:rsidRPr="009A7DAF" w:rsidRDefault="00ED3C36">
            <w:pPr>
              <w:spacing w:line="380" w:lineRule="atLeast"/>
              <w:rPr>
                <w:rFonts w:eastAsia="楷体_GB2312"/>
                <w:sz w:val="18"/>
              </w:rPr>
            </w:pPr>
          </w:p>
        </w:tc>
        <w:tc>
          <w:tcPr>
            <w:tcW w:w="2542" w:type="dxa"/>
          </w:tcPr>
          <w:p w14:paraId="419B617F"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中央国债登记结算有限责任公司</w:t>
            </w:r>
          </w:p>
        </w:tc>
        <w:tc>
          <w:tcPr>
            <w:tcW w:w="2567" w:type="dxa"/>
          </w:tcPr>
          <w:p w14:paraId="00F82DAA" w14:textId="77777777" w:rsidR="00ED3C36" w:rsidRPr="009A7DAF" w:rsidRDefault="00ED3C36">
            <w:pPr>
              <w:spacing w:line="380" w:lineRule="atLeast"/>
              <w:rPr>
                <w:rFonts w:eastAsia="楷体_GB2312"/>
                <w:sz w:val="18"/>
              </w:rPr>
            </w:pPr>
          </w:p>
        </w:tc>
        <w:tc>
          <w:tcPr>
            <w:tcW w:w="1704" w:type="dxa"/>
          </w:tcPr>
          <w:p w14:paraId="4BFC9525" w14:textId="77777777" w:rsidR="00ED3C36" w:rsidRPr="009A7DAF" w:rsidRDefault="00ED3C36">
            <w:pPr>
              <w:spacing w:line="380" w:lineRule="atLeast"/>
              <w:rPr>
                <w:rFonts w:eastAsia="楷体_GB2312"/>
                <w:sz w:val="18"/>
              </w:rPr>
            </w:pPr>
          </w:p>
          <w:p w14:paraId="33F283BC" w14:textId="77777777" w:rsidR="00ED3C36" w:rsidRPr="009A7DAF" w:rsidRDefault="00ED3C36">
            <w:pPr>
              <w:spacing w:line="380" w:lineRule="atLeast"/>
              <w:rPr>
                <w:rFonts w:eastAsia="楷体_GB2312"/>
                <w:sz w:val="18"/>
              </w:rPr>
            </w:pPr>
          </w:p>
        </w:tc>
      </w:tr>
      <w:tr w:rsidR="00ED3C36" w:rsidRPr="009A7DAF" w14:paraId="3797498F" w14:textId="77777777">
        <w:tc>
          <w:tcPr>
            <w:tcW w:w="1703" w:type="dxa"/>
            <w:tcBorders>
              <w:bottom w:val="single" w:sz="4" w:space="0" w:color="auto"/>
            </w:tcBorders>
          </w:tcPr>
          <w:p w14:paraId="2078DF57" w14:textId="77777777" w:rsidR="00ED3C36" w:rsidRPr="009A7DAF" w:rsidRDefault="00ED3C36">
            <w:pPr>
              <w:spacing w:line="380" w:lineRule="atLeast"/>
              <w:rPr>
                <w:rFonts w:eastAsia="楷体_GB2312"/>
                <w:sz w:val="18"/>
              </w:rPr>
            </w:pPr>
            <w:r w:rsidRPr="009A7DAF">
              <w:rPr>
                <w:rFonts w:eastAsia="楷体_GB2312" w:hint="eastAsia"/>
                <w:sz w:val="18"/>
              </w:rPr>
              <w:t>支付代理机构</w:t>
            </w:r>
          </w:p>
          <w:p w14:paraId="581CBD62" w14:textId="77777777" w:rsidR="00ED3C36" w:rsidRPr="009A7DAF" w:rsidRDefault="00ED3C36">
            <w:pPr>
              <w:spacing w:line="380" w:lineRule="atLeast"/>
              <w:rPr>
                <w:rFonts w:eastAsia="楷体_GB2312"/>
                <w:sz w:val="18"/>
              </w:rPr>
            </w:pPr>
          </w:p>
        </w:tc>
        <w:tc>
          <w:tcPr>
            <w:tcW w:w="2542" w:type="dxa"/>
            <w:tcBorders>
              <w:bottom w:val="single" w:sz="4" w:space="0" w:color="auto"/>
            </w:tcBorders>
          </w:tcPr>
          <w:p w14:paraId="619A3BF4"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中央国债登记结算有限责任公司</w:t>
            </w:r>
          </w:p>
        </w:tc>
        <w:tc>
          <w:tcPr>
            <w:tcW w:w="2567" w:type="dxa"/>
            <w:tcBorders>
              <w:bottom w:val="single" w:sz="4" w:space="0" w:color="auto"/>
            </w:tcBorders>
          </w:tcPr>
          <w:p w14:paraId="74FAFA4C" w14:textId="77777777" w:rsidR="00ED3C36" w:rsidRPr="009A7DAF" w:rsidRDefault="00ED3C36">
            <w:pPr>
              <w:spacing w:line="380" w:lineRule="atLeast"/>
              <w:rPr>
                <w:rFonts w:eastAsia="楷体_GB2312"/>
                <w:sz w:val="18"/>
              </w:rPr>
            </w:pPr>
          </w:p>
        </w:tc>
        <w:tc>
          <w:tcPr>
            <w:tcW w:w="1704" w:type="dxa"/>
            <w:tcBorders>
              <w:bottom w:val="single" w:sz="4" w:space="0" w:color="auto"/>
            </w:tcBorders>
          </w:tcPr>
          <w:p w14:paraId="5B611CB6" w14:textId="77777777" w:rsidR="00ED3C36" w:rsidRPr="009A7DAF" w:rsidRDefault="00ED3C36">
            <w:pPr>
              <w:spacing w:line="380" w:lineRule="atLeast"/>
              <w:rPr>
                <w:rFonts w:eastAsia="楷体_GB2312"/>
                <w:sz w:val="18"/>
              </w:rPr>
            </w:pPr>
          </w:p>
        </w:tc>
      </w:tr>
    </w:tbl>
    <w:p w14:paraId="41EDCBD0" w14:textId="77777777" w:rsidR="00ED3C36" w:rsidRPr="009A7DAF" w:rsidRDefault="00ED3C36">
      <w:pPr>
        <w:spacing w:line="380" w:lineRule="atLeast"/>
        <w:rPr>
          <w:rFonts w:eastAsia="楷体_GB2312"/>
          <w:lang w:eastAsia="zh-CN"/>
        </w:rPr>
      </w:pPr>
    </w:p>
    <w:p w14:paraId="5AB0D4BC"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951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3"/>
        <w:gridCol w:w="1716"/>
        <w:gridCol w:w="1525"/>
        <w:gridCol w:w="1715"/>
        <w:gridCol w:w="1525"/>
        <w:gridCol w:w="1338"/>
      </w:tblGrid>
      <w:tr w:rsidR="00ED3C36" w:rsidRPr="009A7DAF" w14:paraId="7F6DF8E8" w14:textId="77777777" w:rsidTr="00C1318C">
        <w:trPr>
          <w:trHeight w:val="822"/>
        </w:trPr>
        <w:tc>
          <w:tcPr>
            <w:tcW w:w="9512" w:type="dxa"/>
            <w:gridSpan w:val="6"/>
            <w:tcBorders>
              <w:top w:val="single" w:sz="4" w:space="0" w:color="auto"/>
              <w:bottom w:val="single" w:sz="4" w:space="0" w:color="auto"/>
            </w:tcBorders>
          </w:tcPr>
          <w:p w14:paraId="4CDE18E5" w14:textId="77777777" w:rsidR="00ED3C36" w:rsidRPr="009A7DAF" w:rsidRDefault="00402E99">
            <w:pPr>
              <w:jc w:val="center"/>
              <w:rPr>
                <w:rFonts w:eastAsia="楷体_GB2312"/>
                <w:b/>
                <w:sz w:val="28"/>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6F5A25B4" w14:textId="77777777" w:rsidTr="00C1318C">
        <w:tblPrEx>
          <w:tblBorders>
            <w:top w:val="none" w:sz="0" w:space="0" w:color="auto"/>
            <w:left w:val="none" w:sz="0" w:space="0" w:color="auto"/>
            <w:bottom w:val="none" w:sz="0" w:space="0" w:color="auto"/>
            <w:right w:val="none" w:sz="0" w:space="0" w:color="auto"/>
          </w:tblBorders>
        </w:tblPrEx>
        <w:trPr>
          <w:trHeight w:val="725"/>
        </w:trPr>
        <w:tc>
          <w:tcPr>
            <w:tcW w:w="9512" w:type="dxa"/>
            <w:gridSpan w:val="6"/>
          </w:tcPr>
          <w:p w14:paraId="38F2D5D1" w14:textId="77777777" w:rsidR="00ED3C36" w:rsidRPr="009A7DAF" w:rsidRDefault="00ED3C36">
            <w:pPr>
              <w:rPr>
                <w:rFonts w:eastAsia="楷体_GB2312"/>
                <w:b/>
              </w:rPr>
            </w:pPr>
            <w:r w:rsidRPr="009A7DAF">
              <w:rPr>
                <w:rFonts w:eastAsia="楷体_GB2312" w:hint="eastAsia"/>
                <w:b/>
              </w:rPr>
              <w:t>二、证券概况</w:t>
            </w:r>
          </w:p>
          <w:p w14:paraId="57017E61" w14:textId="77777777" w:rsidR="00ED3C36" w:rsidRPr="009A7DAF" w:rsidRDefault="00ED3C36">
            <w:pPr>
              <w:rPr>
                <w:rFonts w:eastAsia="楷体_GB2312"/>
                <w:b/>
                <w:lang w:eastAsia="zh-CN"/>
              </w:rPr>
            </w:pPr>
            <w:r w:rsidRPr="009A7DAF">
              <w:rPr>
                <w:rFonts w:eastAsia="楷体_GB2312" w:hint="eastAsia"/>
                <w:b/>
              </w:rPr>
              <w:t>（</w:t>
            </w:r>
            <w:r w:rsidRPr="009A7DAF">
              <w:rPr>
                <w:rFonts w:eastAsia="楷体_GB2312" w:hint="eastAsia"/>
                <w:b/>
                <w:lang w:eastAsia="zh-CN"/>
              </w:rPr>
              <w:t>一</w:t>
            </w:r>
            <w:r w:rsidRPr="009A7DAF">
              <w:rPr>
                <w:rFonts w:eastAsia="楷体_GB2312" w:hint="eastAsia"/>
                <w:b/>
              </w:rPr>
              <w:t>）</w:t>
            </w:r>
            <w:r w:rsidRPr="009A7DAF">
              <w:rPr>
                <w:rFonts w:eastAsia="楷体_GB2312" w:hint="eastAsia"/>
                <w:b/>
                <w:lang w:eastAsia="zh-CN"/>
              </w:rPr>
              <w:t>证券日期概况</w:t>
            </w:r>
          </w:p>
        </w:tc>
      </w:tr>
      <w:tr w:rsidR="00ED3C36" w:rsidRPr="009A7DAF" w14:paraId="7B7DF492" w14:textId="77777777" w:rsidTr="00C1318C">
        <w:tblPrEx>
          <w:tblBorders>
            <w:top w:val="none" w:sz="0" w:space="0" w:color="auto"/>
            <w:left w:val="none" w:sz="0" w:space="0" w:color="auto"/>
            <w:bottom w:val="none" w:sz="0" w:space="0" w:color="auto"/>
            <w:right w:val="none" w:sz="0" w:space="0" w:color="auto"/>
          </w:tblBorders>
        </w:tblPrEx>
        <w:trPr>
          <w:trHeight w:val="370"/>
        </w:trPr>
        <w:tc>
          <w:tcPr>
            <w:tcW w:w="9512" w:type="dxa"/>
            <w:gridSpan w:val="6"/>
          </w:tcPr>
          <w:p w14:paraId="70655BC1" w14:textId="77777777" w:rsidR="00ED3C36" w:rsidRPr="009A7DAF" w:rsidRDefault="00ED3C36">
            <w:pPr>
              <w:rPr>
                <w:rFonts w:eastAsia="楷体_GB2312"/>
                <w:b/>
                <w:sz w:val="22"/>
                <w:lang w:eastAsia="zh-CN"/>
              </w:rPr>
            </w:pPr>
            <w:r w:rsidRPr="009A7DAF">
              <w:rPr>
                <w:rFonts w:eastAsia="楷体_GB2312" w:hint="eastAsia"/>
                <w:b/>
                <w:sz w:val="22"/>
                <w:lang w:eastAsia="zh-CN"/>
              </w:rPr>
              <w:t>信托设立日：</w:t>
            </w:r>
          </w:p>
        </w:tc>
      </w:tr>
      <w:tr w:rsidR="00ED3C36" w:rsidRPr="009A7DAF" w14:paraId="1FFA5242" w14:textId="77777777" w:rsidTr="00C1318C">
        <w:tblPrEx>
          <w:tblBorders>
            <w:top w:val="none" w:sz="0" w:space="0" w:color="auto"/>
            <w:left w:val="none" w:sz="0" w:space="0" w:color="auto"/>
            <w:bottom w:val="none" w:sz="0" w:space="0" w:color="auto"/>
            <w:right w:val="none" w:sz="0" w:space="0" w:color="auto"/>
          </w:tblBorders>
        </w:tblPrEx>
        <w:trPr>
          <w:trHeight w:val="315"/>
        </w:trPr>
        <w:tc>
          <w:tcPr>
            <w:tcW w:w="9512" w:type="dxa"/>
            <w:gridSpan w:val="6"/>
          </w:tcPr>
          <w:p w14:paraId="2A1C6FD0" w14:textId="77777777" w:rsidR="00ED3C36" w:rsidRPr="009A7DAF" w:rsidRDefault="00ED3C36">
            <w:pPr>
              <w:rPr>
                <w:rFonts w:eastAsia="楷体_GB2312"/>
                <w:b/>
                <w:sz w:val="22"/>
                <w:lang w:eastAsia="zh-CN"/>
              </w:rPr>
            </w:pPr>
            <w:r w:rsidRPr="009A7DAF">
              <w:rPr>
                <w:rFonts w:eastAsia="楷体_GB2312" w:hint="eastAsia"/>
                <w:b/>
                <w:sz w:val="22"/>
                <w:lang w:eastAsia="zh-CN"/>
              </w:rPr>
              <w:t>本期期初日：</w:t>
            </w:r>
          </w:p>
        </w:tc>
      </w:tr>
      <w:tr w:rsidR="00ED3C36" w:rsidRPr="009A7DAF" w14:paraId="69F315B5" w14:textId="77777777" w:rsidTr="00C1318C">
        <w:tblPrEx>
          <w:tblBorders>
            <w:top w:val="none" w:sz="0" w:space="0" w:color="auto"/>
            <w:left w:val="none" w:sz="0" w:space="0" w:color="auto"/>
            <w:bottom w:val="none" w:sz="0" w:space="0" w:color="auto"/>
            <w:right w:val="none" w:sz="0" w:space="0" w:color="auto"/>
          </w:tblBorders>
        </w:tblPrEx>
        <w:trPr>
          <w:trHeight w:val="419"/>
        </w:trPr>
        <w:tc>
          <w:tcPr>
            <w:tcW w:w="9512" w:type="dxa"/>
            <w:gridSpan w:val="6"/>
          </w:tcPr>
          <w:p w14:paraId="613283B1" w14:textId="77777777" w:rsidR="00ED3C36" w:rsidRPr="009A7DAF" w:rsidRDefault="00ED3C36">
            <w:pPr>
              <w:rPr>
                <w:rFonts w:eastAsia="楷体_GB2312"/>
                <w:b/>
                <w:sz w:val="22"/>
                <w:lang w:eastAsia="zh-CN"/>
              </w:rPr>
            </w:pPr>
            <w:r w:rsidRPr="009A7DAF">
              <w:rPr>
                <w:rFonts w:eastAsia="楷体_GB2312" w:hint="eastAsia"/>
                <w:b/>
                <w:sz w:val="22"/>
                <w:lang w:eastAsia="zh-CN"/>
              </w:rPr>
              <w:t>本期期末日：</w:t>
            </w:r>
          </w:p>
        </w:tc>
      </w:tr>
      <w:tr w:rsidR="00ED3C36" w:rsidRPr="009A7DAF" w14:paraId="3E22EF88" w14:textId="77777777" w:rsidTr="00C1318C">
        <w:tblPrEx>
          <w:tblBorders>
            <w:top w:val="none" w:sz="0" w:space="0" w:color="auto"/>
            <w:left w:val="none" w:sz="0" w:space="0" w:color="auto"/>
            <w:bottom w:val="none" w:sz="0" w:space="0" w:color="auto"/>
            <w:right w:val="none" w:sz="0" w:space="0" w:color="auto"/>
          </w:tblBorders>
        </w:tblPrEx>
        <w:trPr>
          <w:trHeight w:val="695"/>
        </w:trPr>
        <w:tc>
          <w:tcPr>
            <w:tcW w:w="9512" w:type="dxa"/>
            <w:gridSpan w:val="6"/>
          </w:tcPr>
          <w:p w14:paraId="2D94BCFD" w14:textId="77777777" w:rsidR="00ED3C36" w:rsidRPr="009A7DAF" w:rsidRDefault="00ED3C36">
            <w:pPr>
              <w:rPr>
                <w:rFonts w:eastAsia="楷体_GB2312"/>
                <w:b/>
                <w:sz w:val="22"/>
                <w:lang w:eastAsia="zh-CN"/>
              </w:rPr>
            </w:pPr>
            <w:r w:rsidRPr="009A7DAF">
              <w:rPr>
                <w:rFonts w:eastAsia="楷体_GB2312" w:hint="eastAsia"/>
                <w:b/>
                <w:sz w:val="22"/>
                <w:lang w:eastAsia="zh-CN"/>
              </w:rPr>
              <w:t>计息方式：</w:t>
            </w:r>
            <w:r w:rsidRPr="009A7DAF">
              <w:rPr>
                <w:rFonts w:eastAsia="楷体_GB2312"/>
                <w:b/>
                <w:sz w:val="22"/>
                <w:lang w:eastAsia="zh-CN"/>
              </w:rPr>
              <w:t xml:space="preserve"> </w:t>
            </w:r>
          </w:p>
        </w:tc>
      </w:tr>
      <w:tr w:rsidR="00ED3C36" w:rsidRPr="009A7DAF" w14:paraId="47F6CDA3" w14:textId="77777777" w:rsidTr="00C1318C">
        <w:trPr>
          <w:trHeight w:val="1043"/>
        </w:trPr>
        <w:tc>
          <w:tcPr>
            <w:tcW w:w="9512" w:type="dxa"/>
            <w:gridSpan w:val="6"/>
            <w:tcBorders>
              <w:top w:val="single" w:sz="4" w:space="0" w:color="auto"/>
              <w:bottom w:val="nil"/>
            </w:tcBorders>
          </w:tcPr>
          <w:p w14:paraId="5D4C0208" w14:textId="77777777" w:rsidR="00ED3C36" w:rsidRPr="009A7DAF" w:rsidRDefault="00ED3C36">
            <w:pPr>
              <w:jc w:val="both"/>
              <w:rPr>
                <w:rFonts w:eastAsia="楷体_GB2312"/>
                <w:b/>
              </w:rPr>
            </w:pPr>
            <w:r w:rsidRPr="009A7DAF">
              <w:rPr>
                <w:rFonts w:eastAsia="楷体_GB2312" w:hint="eastAsia"/>
                <w:b/>
              </w:rPr>
              <w:t>（二）各档次证券的本金、利息兑付情况</w:t>
            </w:r>
          </w:p>
        </w:tc>
      </w:tr>
      <w:tr w:rsidR="00ED3C36" w:rsidRPr="009A7DAF" w14:paraId="46EBFAE4" w14:textId="77777777" w:rsidTr="00C1318C">
        <w:trPr>
          <w:trHeight w:val="836"/>
        </w:trPr>
        <w:tc>
          <w:tcPr>
            <w:tcW w:w="1693" w:type="dxa"/>
            <w:tcBorders>
              <w:top w:val="single" w:sz="4" w:space="0" w:color="auto"/>
              <w:bottom w:val="single" w:sz="4" w:space="0" w:color="auto"/>
              <w:right w:val="single" w:sz="4" w:space="0" w:color="auto"/>
            </w:tcBorders>
          </w:tcPr>
          <w:p w14:paraId="623BD329" w14:textId="77777777" w:rsidR="00ED3C36" w:rsidRPr="009A7DAF" w:rsidRDefault="00ED3C36">
            <w:pPr>
              <w:rPr>
                <w:rFonts w:eastAsia="楷体_GB2312"/>
                <w:b/>
                <w:sz w:val="18"/>
              </w:rPr>
            </w:pPr>
            <w:r w:rsidRPr="009A7DAF">
              <w:rPr>
                <w:rFonts w:eastAsia="楷体_GB2312" w:hint="eastAsia"/>
                <w:b/>
                <w:sz w:val="18"/>
              </w:rPr>
              <w:t>证券分层</w:t>
            </w:r>
          </w:p>
        </w:tc>
        <w:tc>
          <w:tcPr>
            <w:tcW w:w="1716" w:type="dxa"/>
            <w:tcBorders>
              <w:top w:val="single" w:sz="4" w:space="0" w:color="auto"/>
              <w:left w:val="single" w:sz="4" w:space="0" w:color="auto"/>
              <w:bottom w:val="single" w:sz="4" w:space="0" w:color="auto"/>
              <w:right w:val="single" w:sz="4" w:space="0" w:color="auto"/>
            </w:tcBorders>
          </w:tcPr>
          <w:p w14:paraId="2C20A9C8" w14:textId="77777777" w:rsidR="00ED3C36" w:rsidRPr="009A7DAF" w:rsidRDefault="00ED3C36" w:rsidP="005A7C36">
            <w:pPr>
              <w:keepNext/>
              <w:keepLines/>
              <w:ind w:rightChars="-119" w:right="-286"/>
              <w:rPr>
                <w:rFonts w:eastAsia="楷体_GB2312"/>
                <w:b/>
                <w:sz w:val="20"/>
              </w:rPr>
            </w:pPr>
            <w:r w:rsidRPr="009A7DAF">
              <w:rPr>
                <w:rFonts w:eastAsia="楷体_GB2312" w:hint="eastAsia"/>
                <w:b/>
                <w:sz w:val="20"/>
                <w:szCs w:val="20"/>
              </w:rPr>
              <w:t>信托设立日余额</w:t>
            </w:r>
          </w:p>
        </w:tc>
        <w:tc>
          <w:tcPr>
            <w:tcW w:w="1525" w:type="dxa"/>
            <w:tcBorders>
              <w:top w:val="single" w:sz="4" w:space="0" w:color="auto"/>
              <w:left w:val="single" w:sz="4" w:space="0" w:color="auto"/>
              <w:bottom w:val="single" w:sz="4" w:space="0" w:color="auto"/>
              <w:right w:val="single" w:sz="4" w:space="0" w:color="auto"/>
            </w:tcBorders>
          </w:tcPr>
          <w:p w14:paraId="7C1E27FB" w14:textId="77777777" w:rsidR="00ED3C36" w:rsidRPr="009A7DAF" w:rsidRDefault="00ED3C36">
            <w:pPr>
              <w:keepNext/>
              <w:keepLines/>
              <w:jc w:val="center"/>
              <w:rPr>
                <w:rFonts w:eastAsia="楷体_GB2312"/>
                <w:b/>
                <w:sz w:val="20"/>
              </w:rPr>
            </w:pPr>
            <w:r w:rsidRPr="009A7DAF">
              <w:rPr>
                <w:rFonts w:eastAsia="楷体_GB2312" w:hint="eastAsia"/>
                <w:b/>
                <w:sz w:val="20"/>
                <w:szCs w:val="20"/>
              </w:rPr>
              <w:t>本期期初余额</w:t>
            </w:r>
          </w:p>
        </w:tc>
        <w:tc>
          <w:tcPr>
            <w:tcW w:w="1715" w:type="dxa"/>
            <w:tcBorders>
              <w:top w:val="single" w:sz="4" w:space="0" w:color="auto"/>
              <w:left w:val="single" w:sz="4" w:space="0" w:color="auto"/>
              <w:bottom w:val="single" w:sz="4" w:space="0" w:color="auto"/>
              <w:right w:val="single" w:sz="4" w:space="0" w:color="auto"/>
            </w:tcBorders>
          </w:tcPr>
          <w:p w14:paraId="2BF0CF95" w14:textId="77777777" w:rsidR="00ED3C36" w:rsidRPr="009A7DAF" w:rsidRDefault="00ED3C36">
            <w:pPr>
              <w:keepNext/>
              <w:keepLines/>
              <w:jc w:val="center"/>
              <w:rPr>
                <w:rFonts w:eastAsia="楷体_GB2312"/>
                <w:b/>
                <w:sz w:val="20"/>
              </w:rPr>
            </w:pPr>
            <w:r w:rsidRPr="009A7DAF">
              <w:rPr>
                <w:rFonts w:eastAsia="楷体_GB2312" w:hint="eastAsia"/>
                <w:b/>
                <w:sz w:val="20"/>
                <w:szCs w:val="20"/>
              </w:rPr>
              <w:t>本期本金还款</w:t>
            </w:r>
          </w:p>
        </w:tc>
        <w:tc>
          <w:tcPr>
            <w:tcW w:w="1525" w:type="dxa"/>
            <w:tcBorders>
              <w:top w:val="single" w:sz="4" w:space="0" w:color="auto"/>
              <w:left w:val="single" w:sz="4" w:space="0" w:color="auto"/>
              <w:bottom w:val="single" w:sz="4" w:space="0" w:color="auto"/>
              <w:right w:val="single" w:sz="4" w:space="0" w:color="auto"/>
            </w:tcBorders>
          </w:tcPr>
          <w:p w14:paraId="5058434C" w14:textId="77777777" w:rsidR="00ED3C36" w:rsidRPr="009A7DAF" w:rsidRDefault="00ED3C36">
            <w:pPr>
              <w:keepNext/>
              <w:keepLines/>
              <w:jc w:val="center"/>
              <w:rPr>
                <w:rFonts w:eastAsia="楷体_GB2312"/>
                <w:b/>
                <w:sz w:val="20"/>
              </w:rPr>
            </w:pPr>
            <w:r w:rsidRPr="009A7DAF">
              <w:rPr>
                <w:rFonts w:eastAsia="楷体_GB2312" w:hint="eastAsia"/>
                <w:b/>
                <w:sz w:val="20"/>
                <w:szCs w:val="20"/>
              </w:rPr>
              <w:t>本期期末余额</w:t>
            </w:r>
          </w:p>
        </w:tc>
        <w:tc>
          <w:tcPr>
            <w:tcW w:w="1338" w:type="dxa"/>
            <w:tcBorders>
              <w:top w:val="single" w:sz="4" w:space="0" w:color="auto"/>
              <w:left w:val="single" w:sz="4" w:space="0" w:color="auto"/>
              <w:bottom w:val="single" w:sz="4" w:space="0" w:color="auto"/>
            </w:tcBorders>
          </w:tcPr>
          <w:p w14:paraId="651A8EFA" w14:textId="77777777" w:rsidR="00ED3C36" w:rsidRPr="009A7DAF" w:rsidRDefault="00ED3C36">
            <w:pPr>
              <w:keepNext/>
              <w:keepLines/>
              <w:jc w:val="center"/>
              <w:rPr>
                <w:rFonts w:eastAsia="楷体_GB2312"/>
                <w:b/>
                <w:sz w:val="20"/>
                <w:szCs w:val="20"/>
              </w:rPr>
            </w:pPr>
            <w:r w:rsidRPr="009A7DAF">
              <w:rPr>
                <w:rFonts w:eastAsia="楷体_GB2312" w:hint="eastAsia"/>
                <w:b/>
                <w:sz w:val="20"/>
                <w:szCs w:val="20"/>
              </w:rPr>
              <w:t>兑付比例</w:t>
            </w:r>
          </w:p>
        </w:tc>
      </w:tr>
      <w:tr w:rsidR="00ED3C36" w:rsidRPr="009A7DAF" w14:paraId="0780A183" w14:textId="77777777" w:rsidTr="00C1318C">
        <w:trPr>
          <w:trHeight w:val="856"/>
        </w:trPr>
        <w:tc>
          <w:tcPr>
            <w:tcW w:w="1693" w:type="dxa"/>
            <w:tcBorders>
              <w:top w:val="single" w:sz="4" w:space="0" w:color="auto"/>
              <w:bottom w:val="single" w:sz="4" w:space="0" w:color="auto"/>
              <w:right w:val="single" w:sz="4" w:space="0" w:color="auto"/>
            </w:tcBorders>
          </w:tcPr>
          <w:p w14:paraId="6604D025" w14:textId="77777777" w:rsidR="00ED3C36" w:rsidRPr="009A7DAF" w:rsidRDefault="00ED3C36" w:rsidP="00123335">
            <w:pPr>
              <w:rPr>
                <w:rFonts w:eastAsia="楷体_GB2312"/>
                <w:sz w:val="18"/>
                <w:szCs w:val="18"/>
                <w:lang w:eastAsia="zh-CN"/>
              </w:rPr>
            </w:pPr>
            <w:r w:rsidRPr="009A7DAF">
              <w:rPr>
                <w:rFonts w:eastAsia="楷体_GB2312" w:hint="eastAsia"/>
                <w:sz w:val="18"/>
                <w:szCs w:val="18"/>
              </w:rPr>
              <w:t>优先</w:t>
            </w:r>
            <w:r w:rsidRPr="009A7DAF">
              <w:rPr>
                <w:rFonts w:eastAsia="楷体_GB2312"/>
                <w:sz w:val="18"/>
                <w:szCs w:val="18"/>
              </w:rPr>
              <w:t>A</w:t>
            </w:r>
            <w:r w:rsidRPr="009A7DAF">
              <w:rPr>
                <w:rFonts w:eastAsia="楷体_GB2312" w:hint="eastAsia"/>
                <w:sz w:val="18"/>
                <w:szCs w:val="18"/>
              </w:rPr>
              <w:t>档</w:t>
            </w:r>
          </w:p>
        </w:tc>
        <w:tc>
          <w:tcPr>
            <w:tcW w:w="1716" w:type="dxa"/>
            <w:tcBorders>
              <w:top w:val="single" w:sz="4" w:space="0" w:color="auto"/>
              <w:left w:val="single" w:sz="4" w:space="0" w:color="auto"/>
              <w:bottom w:val="single" w:sz="4" w:space="0" w:color="auto"/>
              <w:right w:val="single" w:sz="4" w:space="0" w:color="auto"/>
            </w:tcBorders>
          </w:tcPr>
          <w:p w14:paraId="61B21B0B"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08C45BA7" w14:textId="77777777" w:rsidR="00ED3C36" w:rsidRPr="009A7DAF" w:rsidRDefault="00ED3C36">
            <w:pPr>
              <w:jc w:val="center"/>
              <w:rPr>
                <w:rFonts w:eastAsia="楷体_GB2312"/>
                <w:b/>
                <w:sz w:val="18"/>
                <w:szCs w:val="18"/>
              </w:rPr>
            </w:pPr>
          </w:p>
        </w:tc>
        <w:tc>
          <w:tcPr>
            <w:tcW w:w="1715" w:type="dxa"/>
            <w:tcBorders>
              <w:top w:val="single" w:sz="4" w:space="0" w:color="auto"/>
              <w:left w:val="single" w:sz="4" w:space="0" w:color="auto"/>
              <w:bottom w:val="single" w:sz="4" w:space="0" w:color="auto"/>
              <w:right w:val="single" w:sz="4" w:space="0" w:color="auto"/>
            </w:tcBorders>
          </w:tcPr>
          <w:p w14:paraId="6FFCC34C"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4EDD2C33" w14:textId="77777777" w:rsidR="00ED3C36" w:rsidRPr="009A7DAF" w:rsidRDefault="00ED3C36">
            <w:pPr>
              <w:jc w:val="center"/>
              <w:rPr>
                <w:rFonts w:eastAsia="楷体_GB2312"/>
                <w:b/>
                <w:sz w:val="18"/>
                <w:szCs w:val="18"/>
              </w:rPr>
            </w:pPr>
          </w:p>
        </w:tc>
        <w:tc>
          <w:tcPr>
            <w:tcW w:w="1338" w:type="dxa"/>
            <w:tcBorders>
              <w:top w:val="single" w:sz="4" w:space="0" w:color="auto"/>
              <w:left w:val="single" w:sz="4" w:space="0" w:color="auto"/>
              <w:bottom w:val="single" w:sz="4" w:space="0" w:color="auto"/>
            </w:tcBorders>
          </w:tcPr>
          <w:p w14:paraId="15F58875" w14:textId="77777777" w:rsidR="00ED3C36" w:rsidRPr="009A7DAF" w:rsidRDefault="00ED3C36">
            <w:pPr>
              <w:jc w:val="center"/>
              <w:rPr>
                <w:rFonts w:eastAsia="楷体_GB2312"/>
                <w:b/>
                <w:sz w:val="18"/>
                <w:szCs w:val="18"/>
              </w:rPr>
            </w:pPr>
          </w:p>
        </w:tc>
      </w:tr>
      <w:tr w:rsidR="00ED3C36" w:rsidRPr="009A7DAF" w14:paraId="0A1F9F51" w14:textId="77777777" w:rsidTr="00C1318C">
        <w:trPr>
          <w:trHeight w:val="856"/>
        </w:trPr>
        <w:tc>
          <w:tcPr>
            <w:tcW w:w="1693" w:type="dxa"/>
            <w:tcBorders>
              <w:top w:val="single" w:sz="4" w:space="0" w:color="auto"/>
              <w:bottom w:val="single" w:sz="4" w:space="0" w:color="auto"/>
              <w:right w:val="single" w:sz="4" w:space="0" w:color="auto"/>
            </w:tcBorders>
          </w:tcPr>
          <w:p w14:paraId="6CC0CA1F" w14:textId="77777777" w:rsidR="00ED3C36" w:rsidRPr="009A7DAF" w:rsidRDefault="00ED3C36">
            <w:pPr>
              <w:rPr>
                <w:rFonts w:eastAsia="楷体_GB2312"/>
                <w:sz w:val="18"/>
                <w:szCs w:val="18"/>
              </w:rPr>
            </w:pPr>
            <w:r w:rsidRPr="009A7DAF">
              <w:rPr>
                <w:rFonts w:eastAsia="楷体_GB2312" w:hint="eastAsia"/>
                <w:sz w:val="18"/>
                <w:szCs w:val="18"/>
              </w:rPr>
              <w:t>优先</w:t>
            </w:r>
            <w:r w:rsidRPr="009A7DAF">
              <w:rPr>
                <w:rFonts w:eastAsia="楷体_GB2312"/>
                <w:sz w:val="18"/>
                <w:szCs w:val="18"/>
                <w:lang w:eastAsia="zh-CN"/>
              </w:rPr>
              <w:t>B</w:t>
            </w:r>
            <w:r w:rsidRPr="009A7DAF">
              <w:rPr>
                <w:rFonts w:eastAsia="楷体_GB2312" w:hint="eastAsia"/>
                <w:sz w:val="18"/>
                <w:szCs w:val="18"/>
              </w:rPr>
              <w:t>档</w:t>
            </w:r>
          </w:p>
        </w:tc>
        <w:tc>
          <w:tcPr>
            <w:tcW w:w="1716" w:type="dxa"/>
            <w:tcBorders>
              <w:top w:val="single" w:sz="4" w:space="0" w:color="auto"/>
              <w:left w:val="single" w:sz="4" w:space="0" w:color="auto"/>
              <w:bottom w:val="single" w:sz="4" w:space="0" w:color="auto"/>
              <w:right w:val="single" w:sz="4" w:space="0" w:color="auto"/>
            </w:tcBorders>
          </w:tcPr>
          <w:p w14:paraId="3B16F58F"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7AD730CF" w14:textId="77777777" w:rsidR="00ED3C36" w:rsidRPr="009A7DAF" w:rsidRDefault="00ED3C36">
            <w:pPr>
              <w:jc w:val="center"/>
              <w:rPr>
                <w:rFonts w:eastAsia="楷体_GB2312"/>
                <w:b/>
                <w:sz w:val="18"/>
                <w:szCs w:val="18"/>
              </w:rPr>
            </w:pPr>
          </w:p>
        </w:tc>
        <w:tc>
          <w:tcPr>
            <w:tcW w:w="1715" w:type="dxa"/>
            <w:tcBorders>
              <w:top w:val="single" w:sz="4" w:space="0" w:color="auto"/>
              <w:left w:val="single" w:sz="4" w:space="0" w:color="auto"/>
              <w:bottom w:val="single" w:sz="4" w:space="0" w:color="auto"/>
              <w:right w:val="single" w:sz="4" w:space="0" w:color="auto"/>
            </w:tcBorders>
          </w:tcPr>
          <w:p w14:paraId="2C786871"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224B789D" w14:textId="77777777" w:rsidR="00ED3C36" w:rsidRPr="009A7DAF" w:rsidRDefault="00ED3C36">
            <w:pPr>
              <w:jc w:val="center"/>
              <w:rPr>
                <w:rFonts w:eastAsia="楷体_GB2312"/>
                <w:b/>
                <w:sz w:val="18"/>
                <w:szCs w:val="18"/>
              </w:rPr>
            </w:pPr>
          </w:p>
        </w:tc>
        <w:tc>
          <w:tcPr>
            <w:tcW w:w="1338" w:type="dxa"/>
            <w:tcBorders>
              <w:top w:val="single" w:sz="4" w:space="0" w:color="auto"/>
              <w:left w:val="single" w:sz="4" w:space="0" w:color="auto"/>
              <w:bottom w:val="single" w:sz="4" w:space="0" w:color="auto"/>
            </w:tcBorders>
          </w:tcPr>
          <w:p w14:paraId="445EF667" w14:textId="77777777" w:rsidR="00ED3C36" w:rsidRPr="009A7DAF" w:rsidRDefault="00ED3C36">
            <w:pPr>
              <w:jc w:val="center"/>
              <w:rPr>
                <w:rFonts w:eastAsia="楷体_GB2312"/>
                <w:b/>
                <w:sz w:val="18"/>
                <w:szCs w:val="18"/>
              </w:rPr>
            </w:pPr>
          </w:p>
        </w:tc>
      </w:tr>
      <w:tr w:rsidR="00ED3C36" w:rsidRPr="009A7DAF" w14:paraId="18498158" w14:textId="77777777" w:rsidTr="00C1318C">
        <w:trPr>
          <w:trHeight w:val="800"/>
        </w:trPr>
        <w:tc>
          <w:tcPr>
            <w:tcW w:w="1693" w:type="dxa"/>
            <w:tcBorders>
              <w:top w:val="single" w:sz="4" w:space="0" w:color="auto"/>
              <w:bottom w:val="single" w:sz="4" w:space="0" w:color="auto"/>
              <w:right w:val="single" w:sz="4" w:space="0" w:color="auto"/>
            </w:tcBorders>
          </w:tcPr>
          <w:p w14:paraId="7A2FAE5B" w14:textId="77777777" w:rsidR="00ED3C36" w:rsidRPr="009A7DAF" w:rsidRDefault="00ED3C36">
            <w:pPr>
              <w:rPr>
                <w:rFonts w:eastAsia="楷体_GB2312"/>
                <w:b/>
                <w:sz w:val="18"/>
                <w:szCs w:val="18"/>
                <w:lang w:eastAsia="zh-CN"/>
              </w:rPr>
            </w:pPr>
            <w:r w:rsidRPr="009A7DAF">
              <w:rPr>
                <w:rFonts w:eastAsia="楷体_GB2312" w:hint="eastAsia"/>
                <w:sz w:val="18"/>
                <w:lang w:eastAsia="zh-CN"/>
              </w:rPr>
              <w:t>次级档</w:t>
            </w:r>
          </w:p>
        </w:tc>
        <w:tc>
          <w:tcPr>
            <w:tcW w:w="1716" w:type="dxa"/>
            <w:tcBorders>
              <w:top w:val="single" w:sz="4" w:space="0" w:color="auto"/>
              <w:left w:val="single" w:sz="4" w:space="0" w:color="auto"/>
              <w:bottom w:val="single" w:sz="4" w:space="0" w:color="auto"/>
              <w:right w:val="single" w:sz="4" w:space="0" w:color="auto"/>
            </w:tcBorders>
          </w:tcPr>
          <w:p w14:paraId="1240C149"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5943DA78" w14:textId="77777777" w:rsidR="00ED3C36" w:rsidRPr="009A7DAF" w:rsidRDefault="00ED3C36">
            <w:pPr>
              <w:jc w:val="center"/>
              <w:rPr>
                <w:rFonts w:eastAsia="楷体_GB2312"/>
                <w:b/>
                <w:sz w:val="18"/>
                <w:szCs w:val="18"/>
              </w:rPr>
            </w:pPr>
          </w:p>
        </w:tc>
        <w:tc>
          <w:tcPr>
            <w:tcW w:w="1715" w:type="dxa"/>
            <w:tcBorders>
              <w:top w:val="single" w:sz="4" w:space="0" w:color="auto"/>
              <w:left w:val="single" w:sz="4" w:space="0" w:color="auto"/>
              <w:bottom w:val="single" w:sz="4" w:space="0" w:color="auto"/>
              <w:right w:val="single" w:sz="4" w:space="0" w:color="auto"/>
            </w:tcBorders>
          </w:tcPr>
          <w:p w14:paraId="1B211C57" w14:textId="77777777" w:rsidR="00ED3C36" w:rsidRPr="009A7DAF" w:rsidRDefault="00ED3C36">
            <w:pPr>
              <w:jc w:val="center"/>
              <w:rPr>
                <w:rFonts w:eastAsia="楷体_GB2312"/>
                <w:b/>
                <w:sz w:val="18"/>
                <w:szCs w:val="18"/>
              </w:rPr>
            </w:pPr>
          </w:p>
        </w:tc>
        <w:tc>
          <w:tcPr>
            <w:tcW w:w="1525" w:type="dxa"/>
            <w:tcBorders>
              <w:top w:val="single" w:sz="4" w:space="0" w:color="auto"/>
              <w:left w:val="single" w:sz="4" w:space="0" w:color="auto"/>
              <w:bottom w:val="single" w:sz="4" w:space="0" w:color="auto"/>
              <w:right w:val="single" w:sz="4" w:space="0" w:color="auto"/>
            </w:tcBorders>
          </w:tcPr>
          <w:p w14:paraId="6048FAEA" w14:textId="77777777" w:rsidR="00ED3C36" w:rsidRPr="009A7DAF" w:rsidRDefault="00ED3C36">
            <w:pPr>
              <w:jc w:val="center"/>
              <w:rPr>
                <w:rFonts w:eastAsia="楷体_GB2312"/>
                <w:b/>
                <w:sz w:val="18"/>
                <w:szCs w:val="18"/>
              </w:rPr>
            </w:pPr>
          </w:p>
        </w:tc>
        <w:tc>
          <w:tcPr>
            <w:tcW w:w="1338" w:type="dxa"/>
            <w:tcBorders>
              <w:top w:val="single" w:sz="4" w:space="0" w:color="auto"/>
              <w:left w:val="single" w:sz="4" w:space="0" w:color="auto"/>
              <w:bottom w:val="single" w:sz="4" w:space="0" w:color="auto"/>
            </w:tcBorders>
          </w:tcPr>
          <w:p w14:paraId="6ACEBD85" w14:textId="77777777" w:rsidR="00ED3C36" w:rsidRPr="009A7DAF" w:rsidRDefault="00ED3C36">
            <w:pPr>
              <w:jc w:val="center"/>
              <w:rPr>
                <w:rFonts w:eastAsia="楷体_GB2312"/>
                <w:b/>
                <w:sz w:val="18"/>
                <w:szCs w:val="18"/>
              </w:rPr>
            </w:pPr>
          </w:p>
        </w:tc>
      </w:tr>
    </w:tbl>
    <w:p w14:paraId="56F3C158" w14:textId="77777777" w:rsidR="00C1318C" w:rsidRPr="009A7DAF" w:rsidRDefault="00C1318C" w:rsidP="00C1318C">
      <w:pPr>
        <w:spacing w:line="380" w:lineRule="atLeast"/>
        <w:rPr>
          <w:rFonts w:eastAsia="楷体_GB2312"/>
          <w:lang w:eastAsia="zh-CN"/>
        </w:rPr>
        <w:sectPr w:rsidR="00C1318C" w:rsidRPr="009A7DAF">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800" w:bottom="1440" w:left="1800" w:header="720" w:footer="720" w:gutter="0"/>
          <w:pgNumType w:start="1"/>
          <w:cols w:space="720"/>
        </w:sectPr>
      </w:pPr>
      <w:r w:rsidRPr="009A7DAF">
        <w:rPr>
          <w:rFonts w:eastAsia="楷体_GB2312" w:hint="eastAsia"/>
          <w:lang w:eastAsia="zh-CN"/>
        </w:rPr>
        <w:t>注：“兑付比例”计算截至本报告期末，累计已兑付本金金额占该档资产支持证券发行规模的比例。</w:t>
      </w:r>
    </w:p>
    <w:p w14:paraId="604D2588" w14:textId="77777777" w:rsidR="00ED3C36" w:rsidRPr="009A7DAF" w:rsidRDefault="00ED3C36">
      <w:pPr>
        <w:spacing w:line="380" w:lineRule="atLeast"/>
        <w:rPr>
          <w:rFonts w:eastAsia="楷体_GB2312"/>
          <w:lang w:eastAsia="zh-CN"/>
        </w:rPr>
        <w:sectPr w:rsidR="00ED3C36" w:rsidRPr="009A7DAF">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800" w:bottom="1440" w:left="1800" w:header="720" w:footer="720" w:gutter="0"/>
          <w:pgNumType w:start="1"/>
          <w:cols w:space="720"/>
        </w:sectPr>
      </w:pPr>
    </w:p>
    <w:p w14:paraId="0AA5C713" w14:textId="77777777" w:rsidR="00ED3C36" w:rsidRPr="009A7DAF" w:rsidRDefault="00ED3C36">
      <w:pPr>
        <w:spacing w:line="380" w:lineRule="atLeast"/>
        <w:rPr>
          <w:rFonts w:eastAsia="楷体_GB2312"/>
          <w:lang w:eastAsia="zh-CN"/>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9"/>
        <w:gridCol w:w="176"/>
        <w:gridCol w:w="1384"/>
        <w:gridCol w:w="1701"/>
        <w:gridCol w:w="1984"/>
        <w:gridCol w:w="2126"/>
        <w:gridCol w:w="1843"/>
        <w:gridCol w:w="2126"/>
      </w:tblGrid>
      <w:tr w:rsidR="00ED3C36" w:rsidRPr="009A7DAF" w14:paraId="029FF96D" w14:textId="77777777">
        <w:tc>
          <w:tcPr>
            <w:tcW w:w="1985" w:type="dxa"/>
            <w:gridSpan w:val="2"/>
            <w:tcBorders>
              <w:top w:val="single" w:sz="4" w:space="0" w:color="auto"/>
              <w:bottom w:val="single" w:sz="4" w:space="0" w:color="auto"/>
            </w:tcBorders>
          </w:tcPr>
          <w:p w14:paraId="14D2D043" w14:textId="77777777" w:rsidR="00ED3C36" w:rsidRPr="009A7DAF" w:rsidRDefault="00ED3C36">
            <w:pPr>
              <w:jc w:val="center"/>
              <w:rPr>
                <w:rFonts w:eastAsia="楷体_GB2312"/>
                <w:b/>
                <w:sz w:val="28"/>
              </w:rPr>
            </w:pPr>
          </w:p>
        </w:tc>
        <w:tc>
          <w:tcPr>
            <w:tcW w:w="11164" w:type="dxa"/>
            <w:gridSpan w:val="6"/>
            <w:tcBorders>
              <w:top w:val="single" w:sz="4" w:space="0" w:color="auto"/>
              <w:bottom w:val="single" w:sz="4" w:space="0" w:color="auto"/>
            </w:tcBorders>
          </w:tcPr>
          <w:p w14:paraId="768C6231" w14:textId="77777777" w:rsidR="00ED3C36" w:rsidRPr="009A7DAF" w:rsidRDefault="00402E99">
            <w:pPr>
              <w:widowControl w:val="0"/>
              <w:rPr>
                <w:rFonts w:eastAsia="楷体_GB2312"/>
                <w:b/>
                <w:kern w:val="2"/>
                <w:sz w:val="28"/>
              </w:rPr>
            </w:pPr>
            <w:r>
              <w:rPr>
                <w:rFonts w:eastAsia="楷体_GB2312" w:hint="eastAsia"/>
                <w:b/>
                <w:sz w:val="28"/>
              </w:rPr>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受托机构月度报告</w:t>
            </w:r>
          </w:p>
        </w:tc>
      </w:tr>
      <w:tr w:rsidR="00ED3C36" w:rsidRPr="009A7DAF" w14:paraId="7E40AC79" w14:textId="77777777">
        <w:tc>
          <w:tcPr>
            <w:tcW w:w="13149" w:type="dxa"/>
            <w:gridSpan w:val="8"/>
            <w:tcBorders>
              <w:top w:val="single" w:sz="4" w:space="0" w:color="auto"/>
              <w:bottom w:val="single" w:sz="4" w:space="0" w:color="auto"/>
            </w:tcBorders>
          </w:tcPr>
          <w:p w14:paraId="4E307562" w14:textId="77777777" w:rsidR="00ED3C36" w:rsidRPr="009A7DAF" w:rsidRDefault="00ED3C36">
            <w:pPr>
              <w:rPr>
                <w:rFonts w:eastAsia="楷体_GB2312"/>
                <w:b/>
              </w:rPr>
            </w:pPr>
            <w:r w:rsidRPr="009A7DAF">
              <w:rPr>
                <w:rFonts w:eastAsia="楷体_GB2312" w:hint="eastAsia"/>
                <w:b/>
              </w:rPr>
              <w:t>二、证券概况（续）</w:t>
            </w:r>
          </w:p>
          <w:p w14:paraId="3413FF94" w14:textId="77777777" w:rsidR="00ED3C36" w:rsidRPr="009A7DAF" w:rsidRDefault="00ED3C36">
            <w:pPr>
              <w:widowControl w:val="0"/>
              <w:rPr>
                <w:rFonts w:eastAsia="楷体_GB2312"/>
                <w:b/>
                <w:kern w:val="2"/>
              </w:rPr>
            </w:pPr>
            <w:r w:rsidRPr="009A7DAF">
              <w:rPr>
                <w:rFonts w:eastAsia="楷体_GB2312" w:hint="eastAsia"/>
                <w:b/>
              </w:rPr>
              <w:t>（三）各档次证券的本金、利息还款情况（续）</w:t>
            </w:r>
          </w:p>
        </w:tc>
      </w:tr>
      <w:tr w:rsidR="00ED3C36" w:rsidRPr="009A7DAF" w14:paraId="55B30901" w14:textId="77777777">
        <w:trPr>
          <w:trHeight w:val="498"/>
        </w:trPr>
        <w:tc>
          <w:tcPr>
            <w:tcW w:w="1809" w:type="dxa"/>
            <w:tcBorders>
              <w:top w:val="single" w:sz="4" w:space="0" w:color="auto"/>
              <w:bottom w:val="single" w:sz="4" w:space="0" w:color="auto"/>
              <w:right w:val="single" w:sz="4" w:space="0" w:color="auto"/>
            </w:tcBorders>
          </w:tcPr>
          <w:p w14:paraId="1225AAC0" w14:textId="77777777" w:rsidR="00ED3C36" w:rsidRPr="009A7DAF" w:rsidRDefault="00ED3C36">
            <w:pPr>
              <w:widowControl w:val="0"/>
              <w:jc w:val="both"/>
              <w:rPr>
                <w:rFonts w:eastAsia="楷体_GB2312"/>
                <w:b/>
                <w:kern w:val="2"/>
                <w:sz w:val="18"/>
              </w:rPr>
            </w:pPr>
          </w:p>
        </w:tc>
        <w:tc>
          <w:tcPr>
            <w:tcW w:w="1560" w:type="dxa"/>
            <w:gridSpan w:val="2"/>
            <w:tcBorders>
              <w:top w:val="single" w:sz="4" w:space="0" w:color="auto"/>
              <w:left w:val="single" w:sz="4" w:space="0" w:color="auto"/>
              <w:bottom w:val="single" w:sz="4" w:space="0" w:color="auto"/>
              <w:right w:val="single" w:sz="4" w:space="0" w:color="auto"/>
            </w:tcBorders>
          </w:tcPr>
          <w:p w14:paraId="4A1446EA"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执行利率</w:t>
            </w:r>
          </w:p>
        </w:tc>
        <w:tc>
          <w:tcPr>
            <w:tcW w:w="1701" w:type="dxa"/>
            <w:tcBorders>
              <w:top w:val="single" w:sz="4" w:space="0" w:color="auto"/>
              <w:left w:val="single" w:sz="4" w:space="0" w:color="auto"/>
              <w:bottom w:val="single" w:sz="4" w:space="0" w:color="auto"/>
              <w:right w:val="single" w:sz="4" w:space="0" w:color="auto"/>
            </w:tcBorders>
          </w:tcPr>
          <w:p w14:paraId="06F15D92"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利息支付金额</w:t>
            </w:r>
          </w:p>
        </w:tc>
        <w:tc>
          <w:tcPr>
            <w:tcW w:w="1984" w:type="dxa"/>
            <w:tcBorders>
              <w:top w:val="single" w:sz="4" w:space="0" w:color="auto"/>
              <w:left w:val="single" w:sz="4" w:space="0" w:color="auto"/>
              <w:bottom w:val="single" w:sz="4" w:space="0" w:color="auto"/>
              <w:right w:val="single" w:sz="4" w:space="0" w:color="auto"/>
            </w:tcBorders>
          </w:tcPr>
          <w:p w14:paraId="749F665A"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每百元支付</w:t>
            </w:r>
            <w:r w:rsidRPr="009A7DAF">
              <w:rPr>
                <w:rFonts w:eastAsia="楷体_GB2312" w:hint="eastAsia"/>
                <w:b/>
                <w:kern w:val="2"/>
                <w:sz w:val="18"/>
              </w:rPr>
              <w:t>利息</w:t>
            </w:r>
          </w:p>
        </w:tc>
        <w:tc>
          <w:tcPr>
            <w:tcW w:w="2126" w:type="dxa"/>
            <w:tcBorders>
              <w:top w:val="single" w:sz="4" w:space="0" w:color="auto"/>
              <w:left w:val="single" w:sz="4" w:space="0" w:color="auto"/>
              <w:bottom w:val="single" w:sz="4" w:space="0" w:color="auto"/>
              <w:right w:val="single" w:sz="4" w:space="0" w:color="auto"/>
            </w:tcBorders>
          </w:tcPr>
          <w:p w14:paraId="2226935E"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本金支付额</w:t>
            </w:r>
          </w:p>
        </w:tc>
        <w:tc>
          <w:tcPr>
            <w:tcW w:w="1843" w:type="dxa"/>
            <w:tcBorders>
              <w:top w:val="single" w:sz="4" w:space="0" w:color="auto"/>
              <w:left w:val="single" w:sz="4" w:space="0" w:color="auto"/>
              <w:bottom w:val="single" w:sz="4" w:space="0" w:color="auto"/>
              <w:right w:val="single" w:sz="4" w:space="0" w:color="auto"/>
            </w:tcBorders>
          </w:tcPr>
          <w:p w14:paraId="3CF03C9D"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每百元支付</w:t>
            </w:r>
            <w:r w:rsidRPr="009A7DAF">
              <w:rPr>
                <w:rFonts w:eastAsia="楷体_GB2312" w:hint="eastAsia"/>
                <w:b/>
                <w:kern w:val="2"/>
                <w:sz w:val="18"/>
              </w:rPr>
              <w:t>本金</w:t>
            </w:r>
          </w:p>
        </w:tc>
        <w:tc>
          <w:tcPr>
            <w:tcW w:w="2126" w:type="dxa"/>
            <w:tcBorders>
              <w:top w:val="single" w:sz="4" w:space="0" w:color="auto"/>
              <w:left w:val="single" w:sz="4" w:space="0" w:color="auto"/>
              <w:bottom w:val="single" w:sz="4" w:space="0" w:color="auto"/>
            </w:tcBorders>
          </w:tcPr>
          <w:p w14:paraId="6752271A" w14:textId="77777777" w:rsidR="00ED3C36" w:rsidRPr="009A7DAF" w:rsidRDefault="00ED3C36">
            <w:pPr>
              <w:widowControl w:val="0"/>
              <w:jc w:val="both"/>
              <w:rPr>
                <w:rFonts w:eastAsia="楷体_GB2312"/>
                <w:b/>
                <w:kern w:val="2"/>
                <w:sz w:val="18"/>
              </w:rPr>
            </w:pPr>
            <w:r w:rsidRPr="009A7DAF">
              <w:rPr>
                <w:rFonts w:eastAsia="楷体_GB2312" w:hint="eastAsia"/>
                <w:b/>
                <w:sz w:val="18"/>
                <w:szCs w:val="18"/>
              </w:rPr>
              <w:t>总支付金额</w:t>
            </w:r>
          </w:p>
        </w:tc>
      </w:tr>
      <w:tr w:rsidR="00ED3C36" w:rsidRPr="009A7DAF" w14:paraId="1866BD99" w14:textId="77777777">
        <w:trPr>
          <w:trHeight w:val="498"/>
        </w:trPr>
        <w:tc>
          <w:tcPr>
            <w:tcW w:w="1809" w:type="dxa"/>
            <w:tcBorders>
              <w:top w:val="single" w:sz="4" w:space="0" w:color="auto"/>
              <w:bottom w:val="single" w:sz="4" w:space="0" w:color="auto"/>
              <w:right w:val="single" w:sz="4" w:space="0" w:color="auto"/>
            </w:tcBorders>
          </w:tcPr>
          <w:p w14:paraId="506D4F2B" w14:textId="77777777" w:rsidR="00ED3C36" w:rsidRPr="009A7DAF" w:rsidRDefault="00ED3C36" w:rsidP="00123335">
            <w:pPr>
              <w:widowControl w:val="0"/>
              <w:jc w:val="both"/>
              <w:rPr>
                <w:rFonts w:eastAsia="楷体_GB2312"/>
                <w:b/>
                <w:kern w:val="2"/>
                <w:sz w:val="18"/>
                <w:lang w:eastAsia="zh-CN"/>
              </w:rPr>
            </w:pPr>
            <w:r w:rsidRPr="009A7DAF">
              <w:rPr>
                <w:rFonts w:eastAsia="楷体_GB2312" w:hint="eastAsia"/>
                <w:sz w:val="18"/>
                <w:szCs w:val="18"/>
              </w:rPr>
              <w:t>优先</w:t>
            </w:r>
            <w:r w:rsidRPr="009A7DAF">
              <w:rPr>
                <w:rFonts w:eastAsia="楷体_GB2312"/>
                <w:sz w:val="18"/>
                <w:szCs w:val="18"/>
              </w:rPr>
              <w:t>A</w:t>
            </w:r>
            <w:r w:rsidRPr="009A7DAF">
              <w:rPr>
                <w:rFonts w:eastAsia="楷体_GB2312" w:hint="eastAsia"/>
                <w:sz w:val="18"/>
                <w:szCs w:val="18"/>
              </w:rPr>
              <w:t>档</w:t>
            </w:r>
          </w:p>
        </w:tc>
        <w:tc>
          <w:tcPr>
            <w:tcW w:w="1560" w:type="dxa"/>
            <w:gridSpan w:val="2"/>
            <w:tcBorders>
              <w:top w:val="single" w:sz="4" w:space="0" w:color="auto"/>
              <w:left w:val="single" w:sz="4" w:space="0" w:color="auto"/>
              <w:bottom w:val="single" w:sz="4" w:space="0" w:color="auto"/>
              <w:right w:val="single" w:sz="4" w:space="0" w:color="auto"/>
            </w:tcBorders>
          </w:tcPr>
          <w:p w14:paraId="0C82FC5E" w14:textId="77777777" w:rsidR="00ED3C36" w:rsidRPr="009A7DAF" w:rsidRDefault="00ED3C36">
            <w:pPr>
              <w:widowControl w:val="0"/>
              <w:jc w:val="both"/>
              <w:rPr>
                <w:rFonts w:eastAsia="楷体_GB2312"/>
                <w:b/>
                <w:kern w:val="2"/>
                <w:sz w:val="18"/>
              </w:rPr>
            </w:pPr>
          </w:p>
        </w:tc>
        <w:tc>
          <w:tcPr>
            <w:tcW w:w="1701" w:type="dxa"/>
            <w:tcBorders>
              <w:top w:val="single" w:sz="4" w:space="0" w:color="auto"/>
              <w:left w:val="single" w:sz="4" w:space="0" w:color="auto"/>
              <w:bottom w:val="single" w:sz="4" w:space="0" w:color="auto"/>
              <w:right w:val="single" w:sz="4" w:space="0" w:color="auto"/>
            </w:tcBorders>
          </w:tcPr>
          <w:p w14:paraId="18184A2A" w14:textId="77777777" w:rsidR="00ED3C36" w:rsidRPr="009A7DAF" w:rsidRDefault="00ED3C36">
            <w:pPr>
              <w:widowControl w:val="0"/>
              <w:jc w:val="both"/>
              <w:rPr>
                <w:rFonts w:eastAsia="楷体_GB2312"/>
                <w:b/>
                <w:kern w:val="2"/>
                <w:sz w:val="18"/>
              </w:rPr>
            </w:pPr>
          </w:p>
        </w:tc>
        <w:tc>
          <w:tcPr>
            <w:tcW w:w="1984" w:type="dxa"/>
            <w:tcBorders>
              <w:top w:val="single" w:sz="4" w:space="0" w:color="auto"/>
              <w:left w:val="single" w:sz="4" w:space="0" w:color="auto"/>
              <w:bottom w:val="single" w:sz="4" w:space="0" w:color="auto"/>
              <w:right w:val="single" w:sz="4" w:space="0" w:color="auto"/>
            </w:tcBorders>
          </w:tcPr>
          <w:p w14:paraId="76E1E095"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right w:val="single" w:sz="4" w:space="0" w:color="auto"/>
            </w:tcBorders>
          </w:tcPr>
          <w:p w14:paraId="52719E3A" w14:textId="77777777" w:rsidR="00ED3C36" w:rsidRPr="009A7DAF" w:rsidRDefault="00ED3C36">
            <w:pPr>
              <w:widowControl w:val="0"/>
              <w:jc w:val="both"/>
              <w:rPr>
                <w:rFonts w:eastAsia="楷体_GB2312"/>
                <w:b/>
                <w:kern w:val="2"/>
                <w:sz w:val="18"/>
              </w:rPr>
            </w:pPr>
          </w:p>
        </w:tc>
        <w:tc>
          <w:tcPr>
            <w:tcW w:w="1843" w:type="dxa"/>
            <w:tcBorders>
              <w:top w:val="single" w:sz="4" w:space="0" w:color="auto"/>
              <w:left w:val="single" w:sz="4" w:space="0" w:color="auto"/>
              <w:bottom w:val="single" w:sz="4" w:space="0" w:color="auto"/>
              <w:right w:val="single" w:sz="4" w:space="0" w:color="auto"/>
            </w:tcBorders>
          </w:tcPr>
          <w:p w14:paraId="6BCFF8B3"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tcBorders>
          </w:tcPr>
          <w:p w14:paraId="2484DEDE" w14:textId="77777777" w:rsidR="00ED3C36" w:rsidRPr="009A7DAF" w:rsidRDefault="00ED3C36">
            <w:pPr>
              <w:widowControl w:val="0"/>
              <w:rPr>
                <w:rFonts w:eastAsia="楷体_GB2312"/>
                <w:b/>
                <w:kern w:val="2"/>
                <w:sz w:val="18"/>
              </w:rPr>
            </w:pPr>
          </w:p>
        </w:tc>
      </w:tr>
      <w:tr w:rsidR="00ED3C36" w:rsidRPr="009A7DAF" w14:paraId="2D8839A4" w14:textId="77777777">
        <w:trPr>
          <w:trHeight w:val="498"/>
        </w:trPr>
        <w:tc>
          <w:tcPr>
            <w:tcW w:w="1809" w:type="dxa"/>
            <w:tcBorders>
              <w:top w:val="single" w:sz="4" w:space="0" w:color="auto"/>
              <w:bottom w:val="single" w:sz="4" w:space="0" w:color="auto"/>
              <w:right w:val="single" w:sz="4" w:space="0" w:color="auto"/>
            </w:tcBorders>
          </w:tcPr>
          <w:p w14:paraId="38844CFB" w14:textId="77777777" w:rsidR="00ED3C36" w:rsidRPr="009A7DAF" w:rsidRDefault="00ED3C36">
            <w:pPr>
              <w:widowControl w:val="0"/>
              <w:jc w:val="both"/>
              <w:rPr>
                <w:rFonts w:eastAsia="楷体_GB2312"/>
                <w:sz w:val="18"/>
                <w:szCs w:val="18"/>
              </w:rPr>
            </w:pPr>
            <w:r w:rsidRPr="009A7DAF">
              <w:rPr>
                <w:rFonts w:eastAsia="楷体_GB2312" w:hint="eastAsia"/>
                <w:sz w:val="18"/>
                <w:szCs w:val="18"/>
              </w:rPr>
              <w:t>优先</w:t>
            </w:r>
            <w:r w:rsidRPr="009A7DAF">
              <w:rPr>
                <w:rFonts w:eastAsia="楷体_GB2312"/>
                <w:sz w:val="18"/>
                <w:szCs w:val="18"/>
                <w:lang w:eastAsia="zh-CN"/>
              </w:rPr>
              <w:t>B</w:t>
            </w:r>
            <w:r w:rsidRPr="009A7DAF">
              <w:rPr>
                <w:rFonts w:eastAsia="楷体_GB2312" w:hint="eastAsia"/>
                <w:sz w:val="18"/>
                <w:szCs w:val="18"/>
              </w:rPr>
              <w:t>档</w:t>
            </w:r>
          </w:p>
        </w:tc>
        <w:tc>
          <w:tcPr>
            <w:tcW w:w="1560" w:type="dxa"/>
            <w:gridSpan w:val="2"/>
            <w:tcBorders>
              <w:top w:val="single" w:sz="4" w:space="0" w:color="auto"/>
              <w:left w:val="single" w:sz="4" w:space="0" w:color="auto"/>
              <w:bottom w:val="single" w:sz="4" w:space="0" w:color="auto"/>
              <w:right w:val="single" w:sz="4" w:space="0" w:color="auto"/>
            </w:tcBorders>
          </w:tcPr>
          <w:p w14:paraId="468A0E14" w14:textId="77777777" w:rsidR="00ED3C36" w:rsidRPr="009A7DAF" w:rsidRDefault="00ED3C36">
            <w:pPr>
              <w:widowControl w:val="0"/>
              <w:jc w:val="both"/>
              <w:rPr>
                <w:rFonts w:eastAsia="楷体_GB2312"/>
                <w:b/>
                <w:kern w:val="2"/>
                <w:sz w:val="18"/>
              </w:rPr>
            </w:pPr>
          </w:p>
        </w:tc>
        <w:tc>
          <w:tcPr>
            <w:tcW w:w="1701" w:type="dxa"/>
            <w:tcBorders>
              <w:top w:val="single" w:sz="4" w:space="0" w:color="auto"/>
              <w:left w:val="single" w:sz="4" w:space="0" w:color="auto"/>
              <w:bottom w:val="single" w:sz="4" w:space="0" w:color="auto"/>
              <w:right w:val="single" w:sz="4" w:space="0" w:color="auto"/>
            </w:tcBorders>
          </w:tcPr>
          <w:p w14:paraId="394AE763" w14:textId="77777777" w:rsidR="00ED3C36" w:rsidRPr="009A7DAF" w:rsidRDefault="00ED3C36">
            <w:pPr>
              <w:widowControl w:val="0"/>
              <w:jc w:val="both"/>
              <w:rPr>
                <w:rFonts w:eastAsia="楷体_GB2312"/>
                <w:b/>
                <w:kern w:val="2"/>
                <w:sz w:val="18"/>
              </w:rPr>
            </w:pPr>
          </w:p>
        </w:tc>
        <w:tc>
          <w:tcPr>
            <w:tcW w:w="1984" w:type="dxa"/>
            <w:tcBorders>
              <w:top w:val="single" w:sz="4" w:space="0" w:color="auto"/>
              <w:left w:val="single" w:sz="4" w:space="0" w:color="auto"/>
              <w:bottom w:val="single" w:sz="4" w:space="0" w:color="auto"/>
              <w:right w:val="single" w:sz="4" w:space="0" w:color="auto"/>
            </w:tcBorders>
          </w:tcPr>
          <w:p w14:paraId="099B9DCE"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right w:val="single" w:sz="4" w:space="0" w:color="auto"/>
            </w:tcBorders>
          </w:tcPr>
          <w:p w14:paraId="32019D56" w14:textId="77777777" w:rsidR="00ED3C36" w:rsidRPr="009A7DAF" w:rsidRDefault="00ED3C36">
            <w:pPr>
              <w:widowControl w:val="0"/>
              <w:jc w:val="both"/>
              <w:rPr>
                <w:rFonts w:eastAsia="楷体_GB2312"/>
                <w:b/>
                <w:kern w:val="2"/>
                <w:sz w:val="18"/>
              </w:rPr>
            </w:pPr>
          </w:p>
        </w:tc>
        <w:tc>
          <w:tcPr>
            <w:tcW w:w="1843" w:type="dxa"/>
            <w:tcBorders>
              <w:top w:val="single" w:sz="4" w:space="0" w:color="auto"/>
              <w:left w:val="single" w:sz="4" w:space="0" w:color="auto"/>
              <w:bottom w:val="single" w:sz="4" w:space="0" w:color="auto"/>
              <w:right w:val="single" w:sz="4" w:space="0" w:color="auto"/>
            </w:tcBorders>
          </w:tcPr>
          <w:p w14:paraId="02FDBA3F"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tcBorders>
          </w:tcPr>
          <w:p w14:paraId="5ADEB9BC" w14:textId="77777777" w:rsidR="00ED3C36" w:rsidRPr="009A7DAF" w:rsidRDefault="00ED3C36">
            <w:pPr>
              <w:widowControl w:val="0"/>
              <w:rPr>
                <w:rFonts w:eastAsia="楷体_GB2312"/>
                <w:b/>
                <w:kern w:val="2"/>
                <w:sz w:val="18"/>
              </w:rPr>
            </w:pPr>
          </w:p>
        </w:tc>
      </w:tr>
      <w:tr w:rsidR="00ED3C36" w:rsidRPr="009A7DAF" w14:paraId="6B52E8DF" w14:textId="77777777">
        <w:trPr>
          <w:trHeight w:val="498"/>
        </w:trPr>
        <w:tc>
          <w:tcPr>
            <w:tcW w:w="1809" w:type="dxa"/>
            <w:tcBorders>
              <w:top w:val="single" w:sz="4" w:space="0" w:color="auto"/>
              <w:bottom w:val="single" w:sz="4" w:space="0" w:color="auto"/>
              <w:right w:val="single" w:sz="4" w:space="0" w:color="auto"/>
            </w:tcBorders>
          </w:tcPr>
          <w:p w14:paraId="5E1818FA" w14:textId="77777777" w:rsidR="00ED3C36" w:rsidRPr="009A7DAF" w:rsidRDefault="00ED3C36">
            <w:pPr>
              <w:widowControl w:val="0"/>
              <w:jc w:val="both"/>
              <w:rPr>
                <w:rFonts w:eastAsia="楷体_GB2312"/>
                <w:b/>
                <w:kern w:val="2"/>
                <w:sz w:val="18"/>
                <w:lang w:eastAsia="zh-CN"/>
              </w:rPr>
            </w:pPr>
            <w:r w:rsidRPr="009A7DAF">
              <w:rPr>
                <w:rFonts w:eastAsia="楷体_GB2312" w:hint="eastAsia"/>
                <w:sz w:val="18"/>
                <w:lang w:eastAsia="zh-CN"/>
              </w:rPr>
              <w:t>次级档</w:t>
            </w:r>
          </w:p>
        </w:tc>
        <w:tc>
          <w:tcPr>
            <w:tcW w:w="1560" w:type="dxa"/>
            <w:gridSpan w:val="2"/>
            <w:tcBorders>
              <w:top w:val="single" w:sz="4" w:space="0" w:color="auto"/>
              <w:left w:val="single" w:sz="4" w:space="0" w:color="auto"/>
              <w:bottom w:val="single" w:sz="4" w:space="0" w:color="auto"/>
              <w:right w:val="single" w:sz="4" w:space="0" w:color="auto"/>
            </w:tcBorders>
          </w:tcPr>
          <w:p w14:paraId="5D8304D6" w14:textId="77777777" w:rsidR="00ED3C36" w:rsidRPr="009A7DAF" w:rsidRDefault="00ED3C36">
            <w:pPr>
              <w:widowControl w:val="0"/>
              <w:rPr>
                <w:rFonts w:eastAsia="楷体_GB2312"/>
                <w:b/>
                <w:kern w:val="2"/>
                <w:sz w:val="18"/>
              </w:rPr>
            </w:pPr>
          </w:p>
        </w:tc>
        <w:tc>
          <w:tcPr>
            <w:tcW w:w="1701" w:type="dxa"/>
            <w:tcBorders>
              <w:top w:val="single" w:sz="4" w:space="0" w:color="auto"/>
              <w:left w:val="single" w:sz="4" w:space="0" w:color="auto"/>
              <w:bottom w:val="single" w:sz="4" w:space="0" w:color="auto"/>
              <w:right w:val="single" w:sz="4" w:space="0" w:color="auto"/>
            </w:tcBorders>
          </w:tcPr>
          <w:p w14:paraId="065D73AA" w14:textId="77777777" w:rsidR="00ED3C36" w:rsidRPr="009A7DAF" w:rsidRDefault="00ED3C36">
            <w:pPr>
              <w:widowControl w:val="0"/>
              <w:jc w:val="both"/>
              <w:rPr>
                <w:rFonts w:eastAsia="楷体_GB2312"/>
                <w:b/>
                <w:kern w:val="2"/>
                <w:sz w:val="18"/>
              </w:rPr>
            </w:pPr>
          </w:p>
        </w:tc>
        <w:tc>
          <w:tcPr>
            <w:tcW w:w="1984" w:type="dxa"/>
            <w:tcBorders>
              <w:top w:val="single" w:sz="4" w:space="0" w:color="auto"/>
              <w:left w:val="single" w:sz="4" w:space="0" w:color="auto"/>
              <w:bottom w:val="single" w:sz="4" w:space="0" w:color="auto"/>
              <w:right w:val="single" w:sz="4" w:space="0" w:color="auto"/>
            </w:tcBorders>
          </w:tcPr>
          <w:p w14:paraId="4A2B0624"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right w:val="single" w:sz="4" w:space="0" w:color="auto"/>
            </w:tcBorders>
          </w:tcPr>
          <w:p w14:paraId="6F97748F" w14:textId="77777777" w:rsidR="00ED3C36" w:rsidRPr="009A7DAF" w:rsidRDefault="00ED3C36">
            <w:pPr>
              <w:widowControl w:val="0"/>
              <w:jc w:val="both"/>
              <w:rPr>
                <w:rFonts w:eastAsia="楷体_GB2312"/>
                <w:b/>
                <w:kern w:val="2"/>
                <w:sz w:val="18"/>
              </w:rPr>
            </w:pPr>
          </w:p>
        </w:tc>
        <w:tc>
          <w:tcPr>
            <w:tcW w:w="1843" w:type="dxa"/>
            <w:tcBorders>
              <w:top w:val="single" w:sz="4" w:space="0" w:color="auto"/>
              <w:left w:val="single" w:sz="4" w:space="0" w:color="auto"/>
              <w:bottom w:val="single" w:sz="4" w:space="0" w:color="auto"/>
              <w:right w:val="single" w:sz="4" w:space="0" w:color="auto"/>
            </w:tcBorders>
          </w:tcPr>
          <w:p w14:paraId="205F77DB" w14:textId="77777777" w:rsidR="00ED3C36" w:rsidRPr="009A7DAF" w:rsidRDefault="00ED3C36">
            <w:pPr>
              <w:widowControl w:val="0"/>
              <w:jc w:val="both"/>
              <w:rPr>
                <w:rFonts w:eastAsia="楷体_GB2312"/>
                <w:b/>
                <w:kern w:val="2"/>
                <w:sz w:val="18"/>
              </w:rPr>
            </w:pPr>
          </w:p>
        </w:tc>
        <w:tc>
          <w:tcPr>
            <w:tcW w:w="2126" w:type="dxa"/>
            <w:tcBorders>
              <w:top w:val="single" w:sz="4" w:space="0" w:color="auto"/>
              <w:left w:val="single" w:sz="4" w:space="0" w:color="auto"/>
              <w:bottom w:val="single" w:sz="4" w:space="0" w:color="auto"/>
            </w:tcBorders>
          </w:tcPr>
          <w:p w14:paraId="0985C13D" w14:textId="77777777" w:rsidR="00ED3C36" w:rsidRPr="009A7DAF" w:rsidRDefault="00ED3C36">
            <w:pPr>
              <w:widowControl w:val="0"/>
              <w:jc w:val="both"/>
              <w:rPr>
                <w:rFonts w:eastAsia="楷体_GB2312"/>
                <w:b/>
                <w:kern w:val="2"/>
                <w:sz w:val="18"/>
              </w:rPr>
            </w:pPr>
          </w:p>
        </w:tc>
      </w:tr>
    </w:tbl>
    <w:p w14:paraId="66BC9730" w14:textId="77777777" w:rsidR="00ED3C36" w:rsidRDefault="00ED3C36">
      <w:pPr>
        <w:spacing w:line="380" w:lineRule="atLeast"/>
        <w:rPr>
          <w:rFonts w:eastAsia="楷体_GB2312"/>
          <w:lang w:eastAsia="zh-CN"/>
        </w:rPr>
      </w:pPr>
    </w:p>
    <w:p w14:paraId="6C010718" w14:textId="77777777" w:rsidR="00D621A2" w:rsidRPr="0097517C" w:rsidRDefault="00D621A2" w:rsidP="00D621A2">
      <w:pPr>
        <w:rPr>
          <w:rFonts w:eastAsia="华文楷体"/>
        </w:rPr>
      </w:pPr>
      <w:r>
        <w:rPr>
          <w:rFonts w:eastAsia="华文楷体" w:hint="eastAsia"/>
        </w:rPr>
        <w:t>注：“每百元支付利息”指每张资产支持证券</w:t>
      </w:r>
      <w:r w:rsidRPr="0094695A">
        <w:rPr>
          <w:rFonts w:eastAsia="华文楷体" w:hint="eastAsia"/>
        </w:rPr>
        <w:t>（发行面值为</w:t>
      </w:r>
      <w:r w:rsidRPr="0094695A">
        <w:rPr>
          <w:rFonts w:eastAsia="华文楷体" w:hint="eastAsia"/>
        </w:rPr>
        <w:t>100</w:t>
      </w:r>
      <w:r w:rsidRPr="0094695A">
        <w:rPr>
          <w:rFonts w:eastAsia="华文楷体" w:hint="eastAsia"/>
        </w:rPr>
        <w:t>元）</w:t>
      </w:r>
      <w:r>
        <w:rPr>
          <w:rFonts w:eastAsia="华文楷体" w:hint="eastAsia"/>
        </w:rPr>
        <w:t>在本计息期内获得利息。</w:t>
      </w:r>
    </w:p>
    <w:p w14:paraId="7E7A0AD1" w14:textId="77777777" w:rsidR="00D621A2" w:rsidRPr="009A7DAF" w:rsidRDefault="00D621A2">
      <w:pPr>
        <w:spacing w:line="380" w:lineRule="atLeast"/>
        <w:rPr>
          <w:rFonts w:eastAsia="楷体_GB2312"/>
          <w:lang w:eastAsia="zh-CN"/>
        </w:rPr>
      </w:pPr>
    </w:p>
    <w:p w14:paraId="2AFDF1BB" w14:textId="77777777" w:rsidR="00ED3C36" w:rsidRPr="009A7DAF" w:rsidRDefault="00ED3C36">
      <w:pPr>
        <w:spacing w:line="380" w:lineRule="atLeast"/>
        <w:rPr>
          <w:rFonts w:eastAsia="楷体_GB2312"/>
          <w:lang w:eastAsia="zh-CN"/>
        </w:rPr>
        <w:sectPr w:rsidR="00ED3C36" w:rsidRPr="009A7DAF" w:rsidSect="00DA3788">
          <w:pgSz w:w="15840" w:h="12240" w:orient="landscape"/>
          <w:pgMar w:top="1800" w:right="1440" w:bottom="1800" w:left="1440" w:header="720" w:footer="720" w:gutter="0"/>
          <w:pgNumType w:start="99"/>
          <w:cols w:space="720"/>
          <w:docGrid w:linePitch="326"/>
        </w:sectPr>
      </w:pPr>
    </w:p>
    <w:p w14:paraId="6B2F6BDF" w14:textId="77777777" w:rsidR="00ED3C36" w:rsidRPr="009A7DAF" w:rsidRDefault="00ED3C36">
      <w:pPr>
        <w:spacing w:line="380" w:lineRule="atLeast"/>
        <w:rPr>
          <w:rFonts w:eastAsia="楷体_GB2312"/>
          <w:lang w:eastAsia="zh-CN"/>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35"/>
        <w:gridCol w:w="1559"/>
        <w:gridCol w:w="1276"/>
        <w:gridCol w:w="2126"/>
        <w:gridCol w:w="1276"/>
      </w:tblGrid>
      <w:tr w:rsidR="00ED3C36" w:rsidRPr="009A7DAF" w14:paraId="5BCC2BCC" w14:textId="77777777">
        <w:tc>
          <w:tcPr>
            <w:tcW w:w="8472" w:type="dxa"/>
            <w:gridSpan w:val="5"/>
            <w:tcBorders>
              <w:top w:val="single" w:sz="4" w:space="0" w:color="auto"/>
              <w:bottom w:val="single" w:sz="4" w:space="0" w:color="auto"/>
            </w:tcBorders>
          </w:tcPr>
          <w:p w14:paraId="154A3B28" w14:textId="77777777" w:rsidR="00ED3C36" w:rsidRPr="009A7DAF" w:rsidRDefault="00402E99">
            <w:pPr>
              <w:jc w:val="center"/>
              <w:rPr>
                <w:rFonts w:eastAsia="楷体_GB2312"/>
                <w:b/>
              </w:rPr>
            </w:pPr>
            <w:r>
              <w:rPr>
                <w:rFonts w:eastAsia="楷体_GB2312" w:hint="eastAsia"/>
                <w:b/>
                <w:sz w:val="28"/>
              </w:rPr>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4F9281B3" w14:textId="77777777">
        <w:tc>
          <w:tcPr>
            <w:tcW w:w="8472" w:type="dxa"/>
            <w:gridSpan w:val="5"/>
            <w:tcBorders>
              <w:top w:val="single" w:sz="4" w:space="0" w:color="auto"/>
              <w:bottom w:val="nil"/>
            </w:tcBorders>
          </w:tcPr>
          <w:p w14:paraId="42B908C7" w14:textId="77777777" w:rsidR="00ED3C36" w:rsidRPr="009A7DAF" w:rsidRDefault="00ED3C36">
            <w:pPr>
              <w:rPr>
                <w:rFonts w:eastAsia="楷体_GB2312"/>
                <w:b/>
              </w:rPr>
            </w:pPr>
            <w:r w:rsidRPr="009A7DAF">
              <w:rPr>
                <w:rFonts w:eastAsia="楷体_GB2312" w:hint="eastAsia"/>
                <w:b/>
              </w:rPr>
              <w:t>三、资产池情况</w:t>
            </w:r>
          </w:p>
        </w:tc>
      </w:tr>
      <w:tr w:rsidR="00ED3C36" w:rsidRPr="009A7DAF" w14:paraId="3EFC3477" w14:textId="77777777">
        <w:tc>
          <w:tcPr>
            <w:tcW w:w="8472" w:type="dxa"/>
            <w:gridSpan w:val="5"/>
            <w:tcBorders>
              <w:top w:val="nil"/>
              <w:bottom w:val="single" w:sz="4" w:space="0" w:color="auto"/>
            </w:tcBorders>
          </w:tcPr>
          <w:p w14:paraId="42868DD6" w14:textId="77777777" w:rsidR="00ED3C36" w:rsidRPr="009A7DAF" w:rsidRDefault="00ED3C36">
            <w:pPr>
              <w:jc w:val="both"/>
              <w:rPr>
                <w:rFonts w:eastAsia="楷体_GB2312"/>
                <w:b/>
                <w:sz w:val="21"/>
              </w:rPr>
            </w:pPr>
            <w:r w:rsidRPr="009A7DAF">
              <w:rPr>
                <w:rFonts w:eastAsia="楷体_GB2312" w:hint="eastAsia"/>
              </w:rPr>
              <w:t>（</w:t>
            </w:r>
            <w:r w:rsidRPr="009A7DAF">
              <w:rPr>
                <w:rFonts w:eastAsia="楷体_GB2312" w:hint="eastAsia"/>
                <w:sz w:val="21"/>
              </w:rPr>
              <w:t>一</w:t>
            </w:r>
            <w:r w:rsidRPr="009A7DAF">
              <w:rPr>
                <w:rFonts w:eastAsia="楷体_GB2312" w:hint="eastAsia"/>
              </w:rPr>
              <w:t>）资产池整体表现情况：</w:t>
            </w:r>
          </w:p>
        </w:tc>
      </w:tr>
      <w:tr w:rsidR="00ED3C36" w:rsidRPr="009A7DAF" w14:paraId="4C596581" w14:textId="77777777">
        <w:tc>
          <w:tcPr>
            <w:tcW w:w="2235" w:type="dxa"/>
            <w:tcBorders>
              <w:top w:val="single" w:sz="4" w:space="0" w:color="auto"/>
              <w:bottom w:val="single" w:sz="4" w:space="0" w:color="auto"/>
              <w:right w:val="single" w:sz="4" w:space="0" w:color="auto"/>
            </w:tcBorders>
          </w:tcPr>
          <w:p w14:paraId="6C759E62" w14:textId="77777777" w:rsidR="00ED3C36" w:rsidRPr="009A7DAF" w:rsidRDefault="00ED3C36">
            <w:pPr>
              <w:rPr>
                <w:rFonts w:eastAsia="楷体_GB2312"/>
                <w:b/>
              </w:rPr>
            </w:pPr>
            <w:r w:rsidRPr="009A7DAF">
              <w:rPr>
                <w:rFonts w:eastAsia="楷体_GB2312" w:hint="eastAsia"/>
                <w:b/>
              </w:rPr>
              <w:t>科目</w:t>
            </w:r>
          </w:p>
        </w:tc>
        <w:tc>
          <w:tcPr>
            <w:tcW w:w="1559" w:type="dxa"/>
            <w:tcBorders>
              <w:top w:val="single" w:sz="4" w:space="0" w:color="auto"/>
              <w:left w:val="single" w:sz="4" w:space="0" w:color="auto"/>
              <w:bottom w:val="single" w:sz="4" w:space="0" w:color="auto"/>
              <w:right w:val="single" w:sz="4" w:space="0" w:color="auto"/>
            </w:tcBorders>
          </w:tcPr>
          <w:p w14:paraId="7749F7AE" w14:textId="77777777" w:rsidR="00ED3C36" w:rsidRPr="009A7DAF" w:rsidRDefault="00050036">
            <w:pPr>
              <w:jc w:val="center"/>
              <w:rPr>
                <w:rFonts w:eastAsia="楷体_GB2312"/>
                <w:b/>
                <w:sz w:val="18"/>
              </w:rPr>
            </w:pPr>
            <w:r w:rsidRPr="009A7DAF">
              <w:rPr>
                <w:rFonts w:eastAsia="楷体_GB2312" w:hint="eastAsia"/>
                <w:b/>
                <w:sz w:val="18"/>
                <w:lang w:eastAsia="zh-CN"/>
              </w:rPr>
              <w:t>住房</w:t>
            </w:r>
            <w:r w:rsidR="00ED3C36" w:rsidRPr="009A7DAF">
              <w:rPr>
                <w:rFonts w:eastAsia="楷体_GB2312" w:hint="eastAsia"/>
                <w:b/>
                <w:sz w:val="18"/>
                <w:lang w:eastAsia="zh-CN"/>
              </w:rPr>
              <w:t>贷款</w:t>
            </w:r>
            <w:r w:rsidR="00ED3C36" w:rsidRPr="009A7DAF">
              <w:rPr>
                <w:rFonts w:eastAsia="楷体_GB2312" w:hint="eastAsia"/>
                <w:b/>
                <w:sz w:val="18"/>
              </w:rPr>
              <w:t>笔数</w:t>
            </w:r>
          </w:p>
        </w:tc>
        <w:tc>
          <w:tcPr>
            <w:tcW w:w="1276" w:type="dxa"/>
            <w:tcBorders>
              <w:top w:val="single" w:sz="4" w:space="0" w:color="auto"/>
              <w:left w:val="single" w:sz="4" w:space="0" w:color="auto"/>
              <w:bottom w:val="single" w:sz="4" w:space="0" w:color="auto"/>
              <w:right w:val="single" w:sz="4" w:space="0" w:color="auto"/>
            </w:tcBorders>
          </w:tcPr>
          <w:p w14:paraId="6BAFC592" w14:textId="77777777" w:rsidR="00ED3C36" w:rsidRPr="009A7DAF" w:rsidRDefault="00B34407" w:rsidP="00B34407">
            <w:pPr>
              <w:jc w:val="center"/>
              <w:rPr>
                <w:rFonts w:eastAsia="楷体_GB2312"/>
                <w:b/>
                <w:sz w:val="18"/>
              </w:rPr>
            </w:pPr>
            <w:r w:rsidRPr="009A7DAF">
              <w:rPr>
                <w:rFonts w:eastAsia="楷体_GB2312"/>
                <w:b/>
                <w:sz w:val="18"/>
              </w:rPr>
              <w:t>占期末资产池住房贷款笔数百分比</w:t>
            </w:r>
          </w:p>
        </w:tc>
        <w:tc>
          <w:tcPr>
            <w:tcW w:w="2126" w:type="dxa"/>
            <w:tcBorders>
              <w:top w:val="single" w:sz="4" w:space="0" w:color="auto"/>
              <w:left w:val="single" w:sz="4" w:space="0" w:color="auto"/>
              <w:bottom w:val="single" w:sz="4" w:space="0" w:color="auto"/>
              <w:right w:val="single" w:sz="4" w:space="0" w:color="auto"/>
            </w:tcBorders>
          </w:tcPr>
          <w:p w14:paraId="513B5984" w14:textId="77777777" w:rsidR="00ED3C36" w:rsidRPr="009A7DAF" w:rsidRDefault="00582F2D">
            <w:pPr>
              <w:jc w:val="center"/>
              <w:rPr>
                <w:rFonts w:eastAsia="楷体_GB2312"/>
                <w:b/>
                <w:sz w:val="18"/>
              </w:rPr>
            </w:pPr>
            <w:r>
              <w:rPr>
                <w:rFonts w:eastAsia="楷体_GB2312" w:hint="eastAsia"/>
                <w:b/>
                <w:sz w:val="18"/>
                <w:lang w:eastAsia="zh-CN"/>
              </w:rPr>
              <w:t>期末</w:t>
            </w:r>
            <w:r w:rsidR="00B34407" w:rsidRPr="009A7DAF">
              <w:rPr>
                <w:rFonts w:eastAsia="楷体_GB2312"/>
                <w:b/>
                <w:sz w:val="18"/>
              </w:rPr>
              <w:t>本金余额</w:t>
            </w:r>
          </w:p>
        </w:tc>
        <w:tc>
          <w:tcPr>
            <w:tcW w:w="1276" w:type="dxa"/>
            <w:tcBorders>
              <w:top w:val="single" w:sz="4" w:space="0" w:color="auto"/>
              <w:left w:val="single" w:sz="4" w:space="0" w:color="auto"/>
              <w:bottom w:val="single" w:sz="4" w:space="0" w:color="auto"/>
            </w:tcBorders>
          </w:tcPr>
          <w:p w14:paraId="6CE5F0F2" w14:textId="77777777" w:rsidR="00ED3C36" w:rsidRPr="009A7DAF" w:rsidRDefault="00B34407">
            <w:pPr>
              <w:jc w:val="center"/>
              <w:rPr>
                <w:rFonts w:eastAsia="楷体_GB2312"/>
                <w:b/>
                <w:sz w:val="18"/>
              </w:rPr>
            </w:pPr>
            <w:r w:rsidRPr="009A7DAF">
              <w:rPr>
                <w:rFonts w:eastAsia="楷体_GB2312"/>
                <w:b/>
                <w:sz w:val="18"/>
              </w:rPr>
              <w:t>占期末资产池住房贷款余额百分比</w:t>
            </w:r>
          </w:p>
        </w:tc>
      </w:tr>
      <w:tr w:rsidR="00ED3C36" w:rsidRPr="009A7DAF" w14:paraId="49AF610E" w14:textId="77777777">
        <w:tc>
          <w:tcPr>
            <w:tcW w:w="2235" w:type="dxa"/>
            <w:tcBorders>
              <w:top w:val="single" w:sz="4" w:space="0" w:color="auto"/>
              <w:bottom w:val="single" w:sz="4" w:space="0" w:color="auto"/>
              <w:right w:val="single" w:sz="4" w:space="0" w:color="auto"/>
            </w:tcBorders>
          </w:tcPr>
          <w:p w14:paraId="1C97EDCB" w14:textId="77777777" w:rsidR="00ED3C36" w:rsidRPr="009A7DAF" w:rsidRDefault="00ED3C36">
            <w:pPr>
              <w:rPr>
                <w:rFonts w:eastAsia="楷体_GB2312"/>
                <w:sz w:val="18"/>
              </w:rPr>
            </w:pPr>
            <w:r w:rsidRPr="009A7DAF">
              <w:rPr>
                <w:rFonts w:eastAsia="楷体_GB2312" w:hint="eastAsia"/>
                <w:sz w:val="18"/>
              </w:rPr>
              <w:t>正常贷款</w:t>
            </w:r>
          </w:p>
        </w:tc>
        <w:tc>
          <w:tcPr>
            <w:tcW w:w="1559" w:type="dxa"/>
            <w:tcBorders>
              <w:top w:val="single" w:sz="4" w:space="0" w:color="auto"/>
              <w:left w:val="single" w:sz="4" w:space="0" w:color="auto"/>
              <w:bottom w:val="single" w:sz="4" w:space="0" w:color="auto"/>
              <w:right w:val="single" w:sz="4" w:space="0" w:color="auto"/>
            </w:tcBorders>
          </w:tcPr>
          <w:p w14:paraId="0B8A35C1"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503CD8A5"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4950203C"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21F18606" w14:textId="77777777" w:rsidR="00ED3C36" w:rsidRPr="009A7DAF" w:rsidRDefault="00ED3C36">
            <w:pPr>
              <w:jc w:val="center"/>
              <w:rPr>
                <w:rFonts w:eastAsia="楷体_GB2312"/>
              </w:rPr>
            </w:pPr>
          </w:p>
        </w:tc>
      </w:tr>
      <w:tr w:rsidR="00ED3C36" w:rsidRPr="009A7DAF" w14:paraId="5EEBFC03" w14:textId="77777777">
        <w:tc>
          <w:tcPr>
            <w:tcW w:w="2235" w:type="dxa"/>
            <w:tcBorders>
              <w:top w:val="single" w:sz="4" w:space="0" w:color="auto"/>
              <w:bottom w:val="single" w:sz="4" w:space="0" w:color="auto"/>
              <w:right w:val="single" w:sz="4" w:space="0" w:color="auto"/>
            </w:tcBorders>
          </w:tcPr>
          <w:p w14:paraId="682B3DDC" w14:textId="77777777" w:rsidR="00ED3C36" w:rsidRPr="009A7DAF" w:rsidRDefault="00626791">
            <w:pPr>
              <w:rPr>
                <w:rFonts w:eastAsia="楷体_GB2312"/>
                <w:sz w:val="18"/>
              </w:rPr>
            </w:pPr>
            <w:r>
              <w:rPr>
                <w:rFonts w:eastAsia="楷体_GB2312" w:hint="eastAsia"/>
                <w:sz w:val="18"/>
                <w:lang w:eastAsia="zh-CN"/>
              </w:rPr>
              <w:t>逾期</w:t>
            </w:r>
            <w:r w:rsidR="00ED3C36" w:rsidRPr="009A7DAF">
              <w:rPr>
                <w:rFonts w:eastAsia="楷体_GB2312"/>
                <w:sz w:val="18"/>
              </w:rPr>
              <w:t>1-30</w:t>
            </w:r>
            <w:r w:rsidR="00ED3C36" w:rsidRPr="009A7DAF">
              <w:rPr>
                <w:rFonts w:eastAsia="楷体_GB2312" w:hint="eastAsia"/>
                <w:sz w:val="18"/>
              </w:rPr>
              <w:t>天贷款</w:t>
            </w:r>
          </w:p>
        </w:tc>
        <w:tc>
          <w:tcPr>
            <w:tcW w:w="1559" w:type="dxa"/>
            <w:tcBorders>
              <w:top w:val="single" w:sz="4" w:space="0" w:color="auto"/>
              <w:left w:val="single" w:sz="4" w:space="0" w:color="auto"/>
              <w:bottom w:val="single" w:sz="4" w:space="0" w:color="auto"/>
              <w:right w:val="single" w:sz="4" w:space="0" w:color="auto"/>
            </w:tcBorders>
          </w:tcPr>
          <w:p w14:paraId="5DF110B7"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041B16A0"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1E3F98F2"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08DB44D3" w14:textId="77777777" w:rsidR="00ED3C36" w:rsidRPr="009A7DAF" w:rsidRDefault="00ED3C36">
            <w:pPr>
              <w:jc w:val="center"/>
              <w:rPr>
                <w:rFonts w:eastAsia="楷体_GB2312"/>
              </w:rPr>
            </w:pPr>
          </w:p>
        </w:tc>
      </w:tr>
      <w:tr w:rsidR="00ED3C36" w:rsidRPr="009A7DAF" w14:paraId="490E1C9E" w14:textId="77777777">
        <w:tc>
          <w:tcPr>
            <w:tcW w:w="2235" w:type="dxa"/>
            <w:tcBorders>
              <w:top w:val="single" w:sz="4" w:space="0" w:color="auto"/>
              <w:bottom w:val="single" w:sz="4" w:space="0" w:color="auto"/>
              <w:right w:val="single" w:sz="4" w:space="0" w:color="auto"/>
            </w:tcBorders>
          </w:tcPr>
          <w:p w14:paraId="1E2FE31F" w14:textId="77777777" w:rsidR="00ED3C36" w:rsidRPr="009A7DAF" w:rsidRDefault="00626791">
            <w:pPr>
              <w:rPr>
                <w:rFonts w:eastAsia="楷体_GB2312"/>
                <w:sz w:val="18"/>
              </w:rPr>
            </w:pPr>
            <w:r>
              <w:rPr>
                <w:rFonts w:eastAsia="楷体_GB2312" w:hint="eastAsia"/>
                <w:sz w:val="18"/>
                <w:lang w:eastAsia="zh-CN"/>
              </w:rPr>
              <w:t>逾期</w:t>
            </w:r>
            <w:r w:rsidR="00ED3C36" w:rsidRPr="009A7DAF">
              <w:rPr>
                <w:rFonts w:eastAsia="楷体_GB2312"/>
                <w:sz w:val="18"/>
              </w:rPr>
              <w:t>31-60</w:t>
            </w:r>
            <w:r w:rsidR="00ED3C36" w:rsidRPr="009A7DAF">
              <w:rPr>
                <w:rFonts w:eastAsia="楷体_GB2312" w:hint="eastAsia"/>
                <w:sz w:val="18"/>
              </w:rPr>
              <w:t>天贷款</w:t>
            </w:r>
          </w:p>
        </w:tc>
        <w:tc>
          <w:tcPr>
            <w:tcW w:w="1559" w:type="dxa"/>
            <w:tcBorders>
              <w:top w:val="single" w:sz="4" w:space="0" w:color="auto"/>
              <w:left w:val="single" w:sz="4" w:space="0" w:color="auto"/>
              <w:bottom w:val="single" w:sz="4" w:space="0" w:color="auto"/>
              <w:right w:val="single" w:sz="4" w:space="0" w:color="auto"/>
            </w:tcBorders>
          </w:tcPr>
          <w:p w14:paraId="2E28E28C"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7187D6DE"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034B03D4"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6FDE952F" w14:textId="77777777" w:rsidR="00ED3C36" w:rsidRPr="009A7DAF" w:rsidRDefault="00ED3C36">
            <w:pPr>
              <w:jc w:val="center"/>
              <w:rPr>
                <w:rFonts w:eastAsia="楷体_GB2312"/>
              </w:rPr>
            </w:pPr>
          </w:p>
        </w:tc>
      </w:tr>
      <w:tr w:rsidR="00ED3C36" w:rsidRPr="009A7DAF" w14:paraId="0629AA16" w14:textId="77777777">
        <w:tc>
          <w:tcPr>
            <w:tcW w:w="2235" w:type="dxa"/>
            <w:tcBorders>
              <w:top w:val="single" w:sz="4" w:space="0" w:color="auto"/>
              <w:bottom w:val="single" w:sz="4" w:space="0" w:color="auto"/>
              <w:right w:val="single" w:sz="4" w:space="0" w:color="auto"/>
            </w:tcBorders>
          </w:tcPr>
          <w:p w14:paraId="3D6CC393" w14:textId="77777777" w:rsidR="00ED3C36" w:rsidRPr="009A7DAF" w:rsidRDefault="00626791">
            <w:pPr>
              <w:rPr>
                <w:rFonts w:eastAsia="楷体_GB2312"/>
                <w:sz w:val="18"/>
              </w:rPr>
            </w:pPr>
            <w:r>
              <w:rPr>
                <w:rFonts w:eastAsia="楷体_GB2312" w:hint="eastAsia"/>
                <w:sz w:val="18"/>
                <w:lang w:eastAsia="zh-CN"/>
              </w:rPr>
              <w:t>逾期</w:t>
            </w:r>
            <w:r w:rsidR="00ED3C36" w:rsidRPr="009A7DAF">
              <w:rPr>
                <w:rFonts w:eastAsia="楷体_GB2312"/>
                <w:sz w:val="18"/>
              </w:rPr>
              <w:t>61-90</w:t>
            </w:r>
            <w:r w:rsidR="00ED3C36" w:rsidRPr="009A7DAF">
              <w:rPr>
                <w:rFonts w:eastAsia="楷体_GB2312" w:hint="eastAsia"/>
                <w:sz w:val="18"/>
              </w:rPr>
              <w:t>天贷款</w:t>
            </w:r>
          </w:p>
        </w:tc>
        <w:tc>
          <w:tcPr>
            <w:tcW w:w="1559" w:type="dxa"/>
            <w:tcBorders>
              <w:top w:val="single" w:sz="4" w:space="0" w:color="auto"/>
              <w:left w:val="single" w:sz="4" w:space="0" w:color="auto"/>
              <w:bottom w:val="single" w:sz="4" w:space="0" w:color="auto"/>
              <w:right w:val="single" w:sz="4" w:space="0" w:color="auto"/>
            </w:tcBorders>
          </w:tcPr>
          <w:p w14:paraId="1097A0A4"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23FA7CEF"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5B97AFFE"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654794F0" w14:textId="77777777" w:rsidR="00ED3C36" w:rsidRPr="009A7DAF" w:rsidRDefault="00ED3C36">
            <w:pPr>
              <w:jc w:val="center"/>
              <w:rPr>
                <w:rFonts w:eastAsia="楷体_GB2312"/>
              </w:rPr>
            </w:pPr>
          </w:p>
        </w:tc>
      </w:tr>
      <w:tr w:rsidR="00ED3C36" w:rsidRPr="009A7DAF" w14:paraId="29623169" w14:textId="77777777">
        <w:tc>
          <w:tcPr>
            <w:tcW w:w="2235" w:type="dxa"/>
            <w:tcBorders>
              <w:top w:val="single" w:sz="4" w:space="0" w:color="auto"/>
              <w:bottom w:val="single" w:sz="4" w:space="0" w:color="auto"/>
              <w:right w:val="single" w:sz="4" w:space="0" w:color="auto"/>
            </w:tcBorders>
          </w:tcPr>
          <w:p w14:paraId="076EBAE1" w14:textId="77777777" w:rsidR="00ED3C36" w:rsidRPr="009A7DAF" w:rsidRDefault="00626791" w:rsidP="00291559">
            <w:pPr>
              <w:rPr>
                <w:rFonts w:eastAsia="楷体_GB2312"/>
                <w:sz w:val="18"/>
              </w:rPr>
            </w:pPr>
            <w:r>
              <w:rPr>
                <w:rFonts w:eastAsia="楷体_GB2312" w:hint="eastAsia"/>
                <w:sz w:val="18"/>
                <w:lang w:eastAsia="zh-CN"/>
              </w:rPr>
              <w:t>逾期</w:t>
            </w:r>
            <w:r w:rsidR="00291559">
              <w:rPr>
                <w:rFonts w:eastAsia="楷体_GB2312" w:hint="eastAsia"/>
                <w:sz w:val="18"/>
                <w:lang w:eastAsia="zh-CN"/>
              </w:rPr>
              <w:t>90</w:t>
            </w:r>
            <w:r w:rsidR="00ED3C36" w:rsidRPr="009A7DAF">
              <w:rPr>
                <w:rFonts w:eastAsia="楷体_GB2312" w:hint="eastAsia"/>
                <w:sz w:val="18"/>
              </w:rPr>
              <w:t>天以上贷款</w:t>
            </w:r>
          </w:p>
        </w:tc>
        <w:tc>
          <w:tcPr>
            <w:tcW w:w="1559" w:type="dxa"/>
            <w:tcBorders>
              <w:top w:val="single" w:sz="4" w:space="0" w:color="auto"/>
              <w:left w:val="single" w:sz="4" w:space="0" w:color="auto"/>
              <w:bottom w:val="single" w:sz="4" w:space="0" w:color="auto"/>
              <w:right w:val="single" w:sz="4" w:space="0" w:color="auto"/>
            </w:tcBorders>
          </w:tcPr>
          <w:p w14:paraId="3E03F5A6"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38F3A5B7"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76293119"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254D8132" w14:textId="77777777" w:rsidR="00ED3C36" w:rsidRPr="009A7DAF" w:rsidRDefault="00ED3C36">
            <w:pPr>
              <w:jc w:val="center"/>
              <w:rPr>
                <w:rFonts w:eastAsia="楷体_GB2312"/>
              </w:rPr>
            </w:pPr>
          </w:p>
        </w:tc>
      </w:tr>
      <w:tr w:rsidR="00ED3C36" w:rsidRPr="009A7DAF" w14:paraId="431EDDCD" w14:textId="77777777">
        <w:tc>
          <w:tcPr>
            <w:tcW w:w="2235" w:type="dxa"/>
            <w:tcBorders>
              <w:top w:val="single" w:sz="4" w:space="0" w:color="auto"/>
              <w:bottom w:val="single" w:sz="4" w:space="0" w:color="auto"/>
              <w:right w:val="single" w:sz="4" w:space="0" w:color="auto"/>
            </w:tcBorders>
          </w:tcPr>
          <w:p w14:paraId="370E3F3E" w14:textId="77777777" w:rsidR="00ED3C36" w:rsidRPr="009A7DAF" w:rsidRDefault="00ED3C36">
            <w:pPr>
              <w:rPr>
                <w:rFonts w:eastAsia="楷体_GB2312"/>
                <w:sz w:val="18"/>
              </w:rPr>
            </w:pPr>
            <w:r w:rsidRPr="009A7DAF">
              <w:rPr>
                <w:rFonts w:eastAsia="楷体_GB2312" w:hint="eastAsia"/>
                <w:sz w:val="18"/>
                <w:lang w:eastAsia="zh-CN"/>
              </w:rPr>
              <w:t>赎回、回购</w:t>
            </w:r>
            <w:r w:rsidRPr="009A7DAF">
              <w:rPr>
                <w:rFonts w:eastAsia="楷体_GB2312" w:hint="eastAsia"/>
                <w:sz w:val="18"/>
              </w:rPr>
              <w:t>或</w:t>
            </w:r>
            <w:r w:rsidRPr="009A7DAF">
              <w:rPr>
                <w:rFonts w:eastAsia="楷体_GB2312" w:hint="eastAsia"/>
                <w:sz w:val="18"/>
                <w:lang w:eastAsia="zh-CN"/>
              </w:rPr>
              <w:t>置</w:t>
            </w:r>
            <w:r w:rsidRPr="009A7DAF">
              <w:rPr>
                <w:rFonts w:eastAsia="楷体_GB2312" w:hint="eastAsia"/>
                <w:sz w:val="18"/>
              </w:rPr>
              <w:t>换贷款</w:t>
            </w:r>
          </w:p>
        </w:tc>
        <w:tc>
          <w:tcPr>
            <w:tcW w:w="1559" w:type="dxa"/>
            <w:tcBorders>
              <w:top w:val="single" w:sz="4" w:space="0" w:color="auto"/>
              <w:left w:val="single" w:sz="4" w:space="0" w:color="auto"/>
              <w:bottom w:val="single" w:sz="4" w:space="0" w:color="auto"/>
              <w:right w:val="single" w:sz="4" w:space="0" w:color="auto"/>
            </w:tcBorders>
          </w:tcPr>
          <w:p w14:paraId="389D0CE8" w14:textId="77777777" w:rsidR="00ED3C36" w:rsidRPr="009A7DAF" w:rsidRDefault="00ED3C36">
            <w:pPr>
              <w:jc w:val="center"/>
              <w:rPr>
                <w:rFonts w:eastAsia="楷体_GB2312"/>
                <w:sz w:val="21"/>
              </w:rPr>
            </w:pPr>
          </w:p>
        </w:tc>
        <w:tc>
          <w:tcPr>
            <w:tcW w:w="1276" w:type="dxa"/>
            <w:tcBorders>
              <w:top w:val="single" w:sz="4" w:space="0" w:color="auto"/>
              <w:left w:val="single" w:sz="4" w:space="0" w:color="auto"/>
              <w:bottom w:val="single" w:sz="4" w:space="0" w:color="auto"/>
              <w:right w:val="single" w:sz="4" w:space="0" w:color="auto"/>
            </w:tcBorders>
          </w:tcPr>
          <w:p w14:paraId="7C0502E2" w14:textId="77777777" w:rsidR="00ED3C36" w:rsidRPr="009A7DAF" w:rsidRDefault="00ED3C36">
            <w:pPr>
              <w:jc w:val="center"/>
              <w:rPr>
                <w:rFonts w:eastAsia="楷体_GB2312"/>
                <w:sz w:val="21"/>
              </w:rPr>
            </w:pPr>
          </w:p>
        </w:tc>
        <w:tc>
          <w:tcPr>
            <w:tcW w:w="2126" w:type="dxa"/>
            <w:tcBorders>
              <w:top w:val="single" w:sz="4" w:space="0" w:color="auto"/>
              <w:left w:val="single" w:sz="4" w:space="0" w:color="auto"/>
              <w:bottom w:val="single" w:sz="4" w:space="0" w:color="auto"/>
              <w:right w:val="single" w:sz="4" w:space="0" w:color="auto"/>
            </w:tcBorders>
          </w:tcPr>
          <w:p w14:paraId="674C99CD"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00B53780" w14:textId="77777777" w:rsidR="00ED3C36" w:rsidRPr="009A7DAF" w:rsidRDefault="00ED3C36">
            <w:pPr>
              <w:jc w:val="center"/>
              <w:rPr>
                <w:rFonts w:eastAsia="楷体_GB2312"/>
                <w:sz w:val="21"/>
              </w:rPr>
            </w:pPr>
          </w:p>
        </w:tc>
      </w:tr>
      <w:tr w:rsidR="00ED3C36" w:rsidRPr="009A7DAF" w14:paraId="4FC1376C" w14:textId="77777777">
        <w:trPr>
          <w:trHeight w:val="555"/>
        </w:trPr>
        <w:tc>
          <w:tcPr>
            <w:tcW w:w="8472" w:type="dxa"/>
            <w:gridSpan w:val="5"/>
            <w:tcBorders>
              <w:top w:val="single" w:sz="4" w:space="0" w:color="auto"/>
              <w:bottom w:val="single" w:sz="4" w:space="0" w:color="auto"/>
            </w:tcBorders>
          </w:tcPr>
          <w:p w14:paraId="122FD313" w14:textId="77777777" w:rsidR="00ED3C36" w:rsidRPr="009A7DAF" w:rsidRDefault="00ED3C36">
            <w:pPr>
              <w:rPr>
                <w:rFonts w:eastAsia="楷体_GB2312"/>
                <w:sz w:val="21"/>
              </w:rPr>
            </w:pPr>
            <w:r w:rsidRPr="009A7DAF">
              <w:rPr>
                <w:rFonts w:eastAsia="楷体_GB2312" w:hint="eastAsia"/>
              </w:rPr>
              <w:t>（二）本期新增违约贷款情况</w:t>
            </w:r>
          </w:p>
        </w:tc>
      </w:tr>
      <w:tr w:rsidR="00ED3C36" w:rsidRPr="009A7DAF" w14:paraId="1348B5D1" w14:textId="77777777">
        <w:tc>
          <w:tcPr>
            <w:tcW w:w="2235" w:type="dxa"/>
            <w:vMerge w:val="restart"/>
            <w:tcBorders>
              <w:top w:val="single" w:sz="4" w:space="0" w:color="auto"/>
              <w:right w:val="single" w:sz="4" w:space="0" w:color="auto"/>
            </w:tcBorders>
          </w:tcPr>
          <w:p w14:paraId="42781AED" w14:textId="77777777" w:rsidR="00ED3C36" w:rsidRPr="009A7DAF" w:rsidRDefault="00ED3C36">
            <w:pPr>
              <w:rPr>
                <w:rFonts w:eastAsia="楷体_GB2312"/>
                <w:sz w:val="18"/>
              </w:rPr>
            </w:pPr>
          </w:p>
        </w:tc>
        <w:tc>
          <w:tcPr>
            <w:tcW w:w="2835" w:type="dxa"/>
            <w:gridSpan w:val="2"/>
            <w:tcBorders>
              <w:top w:val="single" w:sz="4" w:space="0" w:color="auto"/>
              <w:left w:val="single" w:sz="4" w:space="0" w:color="auto"/>
              <w:bottom w:val="single" w:sz="4" w:space="0" w:color="auto"/>
              <w:right w:val="single" w:sz="4" w:space="0" w:color="auto"/>
            </w:tcBorders>
          </w:tcPr>
          <w:p w14:paraId="14ADD722" w14:textId="77777777" w:rsidR="00ED3C36" w:rsidRPr="009A7DAF" w:rsidRDefault="00ED3C36">
            <w:pPr>
              <w:jc w:val="center"/>
              <w:rPr>
                <w:rFonts w:eastAsia="楷体_GB2312"/>
                <w:b/>
                <w:sz w:val="18"/>
              </w:rPr>
            </w:pPr>
            <w:r w:rsidRPr="009A7DAF">
              <w:rPr>
                <w:rFonts w:eastAsia="楷体_GB2312" w:hint="eastAsia"/>
                <w:b/>
                <w:sz w:val="18"/>
                <w:szCs w:val="18"/>
              </w:rPr>
              <w:t>本期</w:t>
            </w:r>
          </w:p>
        </w:tc>
        <w:tc>
          <w:tcPr>
            <w:tcW w:w="3402" w:type="dxa"/>
            <w:gridSpan w:val="2"/>
            <w:tcBorders>
              <w:top w:val="single" w:sz="4" w:space="0" w:color="auto"/>
              <w:left w:val="single" w:sz="4" w:space="0" w:color="auto"/>
              <w:bottom w:val="single" w:sz="4" w:space="0" w:color="auto"/>
            </w:tcBorders>
          </w:tcPr>
          <w:p w14:paraId="6C22EF71" w14:textId="77777777" w:rsidR="00ED3C36" w:rsidRPr="009A7DAF" w:rsidRDefault="00ED3C36">
            <w:pPr>
              <w:jc w:val="center"/>
              <w:rPr>
                <w:rFonts w:eastAsia="楷体_GB2312"/>
                <w:b/>
                <w:sz w:val="18"/>
              </w:rPr>
            </w:pPr>
            <w:r w:rsidRPr="009A7DAF">
              <w:rPr>
                <w:rFonts w:eastAsia="楷体_GB2312" w:hint="eastAsia"/>
                <w:b/>
                <w:sz w:val="18"/>
                <w:szCs w:val="18"/>
              </w:rPr>
              <w:t>上一期</w:t>
            </w:r>
          </w:p>
        </w:tc>
      </w:tr>
      <w:tr w:rsidR="00ED3C36" w:rsidRPr="009A7DAF" w14:paraId="5C798553" w14:textId="77777777">
        <w:tc>
          <w:tcPr>
            <w:tcW w:w="2235" w:type="dxa"/>
            <w:vMerge/>
            <w:tcBorders>
              <w:bottom w:val="single" w:sz="4" w:space="0" w:color="auto"/>
              <w:right w:val="single" w:sz="4" w:space="0" w:color="auto"/>
            </w:tcBorders>
          </w:tcPr>
          <w:p w14:paraId="6773DED3" w14:textId="77777777" w:rsidR="00ED3C36" w:rsidRPr="009A7DAF" w:rsidRDefault="00ED3C36">
            <w:pPr>
              <w:rPr>
                <w:rFonts w:eastAsia="楷体_GB2312"/>
                <w:sz w:val="18"/>
              </w:rPr>
            </w:pPr>
          </w:p>
        </w:tc>
        <w:tc>
          <w:tcPr>
            <w:tcW w:w="1559" w:type="dxa"/>
            <w:tcBorders>
              <w:top w:val="single" w:sz="4" w:space="0" w:color="auto"/>
              <w:left w:val="single" w:sz="4" w:space="0" w:color="auto"/>
              <w:bottom w:val="single" w:sz="4" w:space="0" w:color="auto"/>
              <w:right w:val="single" w:sz="4" w:space="0" w:color="auto"/>
            </w:tcBorders>
          </w:tcPr>
          <w:p w14:paraId="633844EE" w14:textId="77777777" w:rsidR="00ED3C36" w:rsidRPr="009A7DAF" w:rsidRDefault="00ED3C36">
            <w:pPr>
              <w:jc w:val="center"/>
              <w:rPr>
                <w:rFonts w:eastAsia="楷体_GB2312"/>
                <w:b/>
                <w:sz w:val="18"/>
              </w:rPr>
            </w:pPr>
            <w:r w:rsidRPr="009A7DAF">
              <w:rPr>
                <w:rFonts w:eastAsia="楷体_GB2312" w:hint="eastAsia"/>
                <w:b/>
                <w:sz w:val="18"/>
                <w:szCs w:val="18"/>
                <w:lang w:eastAsia="zh-CN"/>
              </w:rPr>
              <w:t>抵押贷款</w:t>
            </w:r>
            <w:r w:rsidRPr="009A7DAF">
              <w:rPr>
                <w:rFonts w:eastAsia="楷体_GB2312" w:hint="eastAsia"/>
                <w:b/>
                <w:sz w:val="18"/>
                <w:szCs w:val="18"/>
              </w:rPr>
              <w:t>笔数</w:t>
            </w:r>
          </w:p>
        </w:tc>
        <w:tc>
          <w:tcPr>
            <w:tcW w:w="1276" w:type="dxa"/>
            <w:tcBorders>
              <w:top w:val="single" w:sz="4" w:space="0" w:color="auto"/>
              <w:left w:val="single" w:sz="4" w:space="0" w:color="auto"/>
              <w:bottom w:val="single" w:sz="4" w:space="0" w:color="auto"/>
              <w:right w:val="single" w:sz="4" w:space="0" w:color="auto"/>
            </w:tcBorders>
          </w:tcPr>
          <w:p w14:paraId="00B9371B" w14:textId="77777777" w:rsidR="00ED3C36" w:rsidRPr="009A7DAF" w:rsidRDefault="002C0A62" w:rsidP="002C0A62">
            <w:pPr>
              <w:jc w:val="center"/>
              <w:rPr>
                <w:rFonts w:eastAsia="楷体_GB2312"/>
                <w:b/>
                <w:sz w:val="18"/>
                <w:lang w:eastAsia="zh-CN"/>
              </w:rPr>
            </w:pPr>
            <w:r w:rsidRPr="00B634BE">
              <w:rPr>
                <w:rFonts w:eastAsia="楷体_GB2312" w:hint="eastAsia"/>
                <w:b/>
                <w:sz w:val="18"/>
                <w:szCs w:val="18"/>
              </w:rPr>
              <w:t>违约时点</w:t>
            </w:r>
            <w:r>
              <w:rPr>
                <w:rFonts w:eastAsia="楷体_GB2312" w:hint="eastAsia"/>
                <w:b/>
                <w:sz w:val="18"/>
                <w:szCs w:val="18"/>
                <w:lang w:eastAsia="zh-CN"/>
              </w:rPr>
              <w:t>未偿</w:t>
            </w:r>
            <w:r w:rsidRPr="00B634BE">
              <w:rPr>
                <w:rFonts w:eastAsia="楷体_GB2312" w:hint="eastAsia"/>
                <w:b/>
                <w:sz w:val="18"/>
                <w:szCs w:val="18"/>
              </w:rPr>
              <w:t>本金</w:t>
            </w:r>
            <w:r>
              <w:rPr>
                <w:rFonts w:eastAsia="楷体_GB2312" w:hint="eastAsia"/>
                <w:b/>
                <w:sz w:val="18"/>
                <w:szCs w:val="18"/>
                <w:lang w:eastAsia="zh-CN"/>
              </w:rPr>
              <w:t>余</w:t>
            </w:r>
            <w:r w:rsidRPr="009A7DAF">
              <w:rPr>
                <w:rFonts w:eastAsia="楷体_GB2312" w:hint="eastAsia"/>
                <w:b/>
                <w:sz w:val="18"/>
                <w:szCs w:val="18"/>
              </w:rPr>
              <w:t>额</w:t>
            </w:r>
          </w:p>
        </w:tc>
        <w:tc>
          <w:tcPr>
            <w:tcW w:w="2126" w:type="dxa"/>
            <w:tcBorders>
              <w:top w:val="single" w:sz="4" w:space="0" w:color="auto"/>
              <w:left w:val="single" w:sz="4" w:space="0" w:color="auto"/>
              <w:bottom w:val="single" w:sz="4" w:space="0" w:color="auto"/>
              <w:right w:val="single" w:sz="4" w:space="0" w:color="auto"/>
            </w:tcBorders>
          </w:tcPr>
          <w:p w14:paraId="5C83B5B6" w14:textId="77777777" w:rsidR="00ED3C36" w:rsidRPr="009A7DAF" w:rsidRDefault="00ED3C36">
            <w:pPr>
              <w:jc w:val="center"/>
              <w:rPr>
                <w:rFonts w:eastAsia="楷体_GB2312"/>
                <w:b/>
                <w:sz w:val="18"/>
                <w:lang w:eastAsia="zh-CN"/>
              </w:rPr>
            </w:pPr>
            <w:r w:rsidRPr="009A7DAF">
              <w:rPr>
                <w:rFonts w:eastAsia="楷体_GB2312" w:hint="eastAsia"/>
                <w:b/>
                <w:sz w:val="18"/>
                <w:szCs w:val="18"/>
                <w:lang w:eastAsia="zh-CN"/>
              </w:rPr>
              <w:t>抵押贷款</w:t>
            </w:r>
            <w:r w:rsidRPr="009A7DAF">
              <w:rPr>
                <w:rFonts w:eastAsia="楷体_GB2312" w:hint="eastAsia"/>
                <w:b/>
                <w:sz w:val="18"/>
                <w:szCs w:val="18"/>
              </w:rPr>
              <w:t>笔数</w:t>
            </w:r>
          </w:p>
        </w:tc>
        <w:tc>
          <w:tcPr>
            <w:tcW w:w="1276" w:type="dxa"/>
            <w:tcBorders>
              <w:top w:val="single" w:sz="4" w:space="0" w:color="auto"/>
              <w:left w:val="single" w:sz="4" w:space="0" w:color="auto"/>
              <w:bottom w:val="single" w:sz="4" w:space="0" w:color="auto"/>
            </w:tcBorders>
          </w:tcPr>
          <w:p w14:paraId="43DEFC15" w14:textId="77777777" w:rsidR="00ED3C36" w:rsidRPr="009A7DAF" w:rsidRDefault="002C0A62">
            <w:pPr>
              <w:jc w:val="center"/>
              <w:rPr>
                <w:rFonts w:eastAsia="楷体_GB2312"/>
                <w:b/>
                <w:sz w:val="18"/>
                <w:lang w:eastAsia="zh-CN"/>
              </w:rPr>
            </w:pPr>
            <w:r w:rsidRPr="00B634BE">
              <w:rPr>
                <w:rFonts w:eastAsia="楷体_GB2312" w:hint="eastAsia"/>
                <w:b/>
                <w:sz w:val="18"/>
                <w:szCs w:val="18"/>
              </w:rPr>
              <w:t>违约时点</w:t>
            </w:r>
            <w:r>
              <w:rPr>
                <w:rFonts w:eastAsia="楷体_GB2312" w:hint="eastAsia"/>
                <w:b/>
                <w:sz w:val="18"/>
                <w:szCs w:val="18"/>
                <w:lang w:eastAsia="zh-CN"/>
              </w:rPr>
              <w:t>未偿</w:t>
            </w:r>
            <w:r w:rsidRPr="00B634BE">
              <w:rPr>
                <w:rFonts w:eastAsia="楷体_GB2312" w:hint="eastAsia"/>
                <w:b/>
                <w:sz w:val="18"/>
                <w:szCs w:val="18"/>
              </w:rPr>
              <w:t>本金</w:t>
            </w:r>
            <w:r>
              <w:rPr>
                <w:rFonts w:eastAsia="楷体_GB2312" w:hint="eastAsia"/>
                <w:b/>
                <w:sz w:val="18"/>
                <w:szCs w:val="18"/>
                <w:lang w:eastAsia="zh-CN"/>
              </w:rPr>
              <w:t>余</w:t>
            </w:r>
            <w:r w:rsidRPr="009A7DAF">
              <w:rPr>
                <w:rFonts w:eastAsia="楷体_GB2312" w:hint="eastAsia"/>
                <w:b/>
                <w:sz w:val="18"/>
                <w:szCs w:val="18"/>
              </w:rPr>
              <w:t>额</w:t>
            </w:r>
          </w:p>
        </w:tc>
      </w:tr>
      <w:tr w:rsidR="00ED3C36" w:rsidRPr="009A7DAF" w14:paraId="1DB59A4D" w14:textId="77777777">
        <w:tc>
          <w:tcPr>
            <w:tcW w:w="2235" w:type="dxa"/>
            <w:tcBorders>
              <w:top w:val="single" w:sz="4" w:space="0" w:color="auto"/>
              <w:bottom w:val="single" w:sz="4" w:space="0" w:color="auto"/>
              <w:right w:val="single" w:sz="4" w:space="0" w:color="auto"/>
            </w:tcBorders>
          </w:tcPr>
          <w:p w14:paraId="3CFC96DF" w14:textId="77777777" w:rsidR="00ED3C36" w:rsidRPr="009A7DAF" w:rsidRDefault="00ED3C36" w:rsidP="00291559">
            <w:pPr>
              <w:rPr>
                <w:rFonts w:eastAsia="楷体_GB2312"/>
                <w:sz w:val="18"/>
                <w:szCs w:val="18"/>
              </w:rPr>
            </w:pPr>
            <w:r w:rsidRPr="009A7DAF">
              <w:rPr>
                <w:rFonts w:eastAsia="楷体_GB2312" w:hint="eastAsia"/>
                <w:sz w:val="18"/>
                <w:szCs w:val="18"/>
              </w:rPr>
              <w:t>新增拖欠超过</w:t>
            </w:r>
            <w:r w:rsidR="00291559">
              <w:rPr>
                <w:rFonts w:eastAsia="楷体_GB2312" w:hint="eastAsia"/>
                <w:sz w:val="18"/>
                <w:szCs w:val="18"/>
                <w:lang w:eastAsia="zh-CN"/>
              </w:rPr>
              <w:t>90</w:t>
            </w:r>
            <w:r w:rsidRPr="009A7DAF">
              <w:rPr>
                <w:rFonts w:eastAsia="楷体_GB2312" w:hint="eastAsia"/>
                <w:sz w:val="18"/>
                <w:szCs w:val="18"/>
              </w:rPr>
              <w:t>天的贷款</w:t>
            </w:r>
          </w:p>
        </w:tc>
        <w:tc>
          <w:tcPr>
            <w:tcW w:w="1559" w:type="dxa"/>
            <w:tcBorders>
              <w:top w:val="single" w:sz="4" w:space="0" w:color="auto"/>
              <w:left w:val="single" w:sz="4" w:space="0" w:color="auto"/>
              <w:bottom w:val="single" w:sz="4" w:space="0" w:color="auto"/>
              <w:right w:val="single" w:sz="4" w:space="0" w:color="auto"/>
            </w:tcBorders>
          </w:tcPr>
          <w:p w14:paraId="4134BB0F"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1EF90452"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52277768"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4F1CC4C5" w14:textId="77777777" w:rsidR="00ED3C36" w:rsidRPr="009A7DAF" w:rsidRDefault="00ED3C36">
            <w:pPr>
              <w:jc w:val="center"/>
              <w:rPr>
                <w:rFonts w:eastAsia="楷体_GB2312"/>
              </w:rPr>
            </w:pPr>
          </w:p>
        </w:tc>
      </w:tr>
      <w:tr w:rsidR="00ED3C36" w:rsidRPr="009A7DAF" w14:paraId="4ACFFB9D" w14:textId="77777777">
        <w:tc>
          <w:tcPr>
            <w:tcW w:w="2235" w:type="dxa"/>
            <w:tcBorders>
              <w:top w:val="single" w:sz="4" w:space="0" w:color="auto"/>
              <w:bottom w:val="single" w:sz="4" w:space="0" w:color="auto"/>
              <w:right w:val="single" w:sz="4" w:space="0" w:color="auto"/>
            </w:tcBorders>
          </w:tcPr>
          <w:p w14:paraId="5AED428E" w14:textId="77777777" w:rsidR="00ED3C36" w:rsidRPr="009A7DAF" w:rsidRDefault="00921A62" w:rsidP="00921A62">
            <w:pPr>
              <w:rPr>
                <w:rFonts w:eastAsia="楷体_GB2312"/>
                <w:sz w:val="18"/>
              </w:rPr>
            </w:pPr>
            <w:r w:rsidRPr="009A7DAF">
              <w:rPr>
                <w:rFonts w:eastAsia="楷体_GB2312" w:hint="eastAsia"/>
                <w:sz w:val="18"/>
                <w:szCs w:val="18"/>
                <w:lang w:eastAsia="zh-CN"/>
              </w:rPr>
              <w:t>被</w:t>
            </w:r>
            <w:r w:rsidR="00ED3C36" w:rsidRPr="009A7DAF">
              <w:rPr>
                <w:rFonts w:eastAsia="楷体_GB2312" w:hint="eastAsia"/>
                <w:sz w:val="18"/>
                <w:szCs w:val="18"/>
              </w:rPr>
              <w:t>展期的贷款</w:t>
            </w:r>
          </w:p>
        </w:tc>
        <w:tc>
          <w:tcPr>
            <w:tcW w:w="1559" w:type="dxa"/>
            <w:tcBorders>
              <w:top w:val="single" w:sz="4" w:space="0" w:color="auto"/>
              <w:left w:val="single" w:sz="4" w:space="0" w:color="auto"/>
              <w:bottom w:val="single" w:sz="4" w:space="0" w:color="auto"/>
              <w:right w:val="single" w:sz="4" w:space="0" w:color="auto"/>
            </w:tcBorders>
          </w:tcPr>
          <w:p w14:paraId="5B1F1F78"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right w:val="single" w:sz="4" w:space="0" w:color="auto"/>
            </w:tcBorders>
          </w:tcPr>
          <w:p w14:paraId="54072F49" w14:textId="77777777" w:rsidR="00ED3C36" w:rsidRPr="009A7DAF" w:rsidRDefault="00ED3C36">
            <w:pPr>
              <w:jc w:val="center"/>
              <w:rPr>
                <w:rFonts w:eastAsia="楷体_GB2312"/>
              </w:rPr>
            </w:pPr>
          </w:p>
        </w:tc>
        <w:tc>
          <w:tcPr>
            <w:tcW w:w="2126" w:type="dxa"/>
            <w:tcBorders>
              <w:top w:val="single" w:sz="4" w:space="0" w:color="auto"/>
              <w:left w:val="single" w:sz="4" w:space="0" w:color="auto"/>
              <w:bottom w:val="single" w:sz="4" w:space="0" w:color="auto"/>
              <w:right w:val="single" w:sz="4" w:space="0" w:color="auto"/>
            </w:tcBorders>
          </w:tcPr>
          <w:p w14:paraId="32ADE48E" w14:textId="77777777" w:rsidR="00ED3C36" w:rsidRPr="009A7DAF" w:rsidRDefault="00ED3C36">
            <w:pPr>
              <w:jc w:val="center"/>
              <w:rPr>
                <w:rFonts w:eastAsia="楷体_GB2312"/>
              </w:rPr>
            </w:pPr>
          </w:p>
        </w:tc>
        <w:tc>
          <w:tcPr>
            <w:tcW w:w="1276" w:type="dxa"/>
            <w:tcBorders>
              <w:top w:val="single" w:sz="4" w:space="0" w:color="auto"/>
              <w:left w:val="single" w:sz="4" w:space="0" w:color="auto"/>
              <w:bottom w:val="single" w:sz="4" w:space="0" w:color="auto"/>
            </w:tcBorders>
          </w:tcPr>
          <w:p w14:paraId="5425D7AD" w14:textId="77777777" w:rsidR="00ED3C36" w:rsidRPr="009A7DAF" w:rsidRDefault="00ED3C36">
            <w:pPr>
              <w:jc w:val="center"/>
              <w:rPr>
                <w:rFonts w:eastAsia="楷体_GB2312"/>
              </w:rPr>
            </w:pPr>
          </w:p>
        </w:tc>
      </w:tr>
      <w:tr w:rsidR="00ED3C36" w:rsidRPr="009A7DAF" w14:paraId="3BFDA7BF" w14:textId="77777777">
        <w:tc>
          <w:tcPr>
            <w:tcW w:w="2235" w:type="dxa"/>
            <w:tcBorders>
              <w:top w:val="single" w:sz="4" w:space="0" w:color="auto"/>
              <w:bottom w:val="single" w:sz="4" w:space="0" w:color="auto"/>
              <w:right w:val="single" w:sz="4" w:space="0" w:color="auto"/>
            </w:tcBorders>
          </w:tcPr>
          <w:p w14:paraId="27F481DD" w14:textId="77777777" w:rsidR="00ED3C36" w:rsidRPr="009A7DAF" w:rsidRDefault="00ED3C36">
            <w:pPr>
              <w:rPr>
                <w:rFonts w:eastAsia="楷体_GB2312"/>
                <w:sz w:val="18"/>
              </w:rPr>
            </w:pPr>
            <w:r w:rsidRPr="009A7DAF">
              <w:rPr>
                <w:rFonts w:eastAsia="楷体_GB2312" w:hint="eastAsia"/>
                <w:sz w:val="18"/>
                <w:szCs w:val="18"/>
              </w:rPr>
              <w:t>除以上二项外，</w:t>
            </w:r>
            <w:r w:rsidRPr="009A7DAF">
              <w:rPr>
                <w:rFonts w:eastAsia="楷体_GB2312"/>
                <w:sz w:val="18"/>
                <w:szCs w:val="18"/>
              </w:rPr>
              <w:t>“</w:t>
            </w:r>
            <w:r w:rsidRPr="009A7DAF">
              <w:rPr>
                <w:rFonts w:eastAsia="楷体_GB2312" w:hint="eastAsia"/>
                <w:sz w:val="18"/>
                <w:szCs w:val="18"/>
              </w:rPr>
              <w:t>贷款服务机构</w:t>
            </w:r>
            <w:r w:rsidRPr="009A7DAF">
              <w:rPr>
                <w:rFonts w:eastAsia="楷体_GB2312"/>
                <w:sz w:val="18"/>
                <w:szCs w:val="18"/>
              </w:rPr>
              <w:t>”</w:t>
            </w:r>
            <w:r w:rsidRPr="009A7DAF">
              <w:rPr>
                <w:rFonts w:eastAsia="楷体_GB2312" w:hint="eastAsia"/>
                <w:sz w:val="18"/>
                <w:szCs w:val="18"/>
              </w:rPr>
              <w:t>根据其</w:t>
            </w:r>
            <w:r w:rsidRPr="009A7DAF">
              <w:rPr>
                <w:rFonts w:eastAsia="楷体_GB2312"/>
                <w:sz w:val="18"/>
                <w:szCs w:val="18"/>
              </w:rPr>
              <w:t>“</w:t>
            </w:r>
            <w:r w:rsidRPr="009A7DAF">
              <w:rPr>
                <w:rFonts w:eastAsia="楷体_GB2312" w:hint="eastAsia"/>
                <w:sz w:val="18"/>
                <w:szCs w:val="18"/>
              </w:rPr>
              <w:t>《贷款服务手册》</w:t>
            </w:r>
            <w:r w:rsidRPr="009A7DAF">
              <w:rPr>
                <w:rFonts w:eastAsia="楷体_GB2312"/>
                <w:sz w:val="18"/>
                <w:szCs w:val="18"/>
              </w:rPr>
              <w:t>”</w:t>
            </w:r>
            <w:r w:rsidRPr="009A7DAF">
              <w:rPr>
                <w:rFonts w:eastAsia="楷体_GB2312" w:hint="eastAsia"/>
                <w:sz w:val="18"/>
                <w:szCs w:val="18"/>
              </w:rPr>
              <w:t>规定的标准服务程序认定为损失类（五级分类）的贷款</w:t>
            </w:r>
          </w:p>
        </w:tc>
        <w:tc>
          <w:tcPr>
            <w:tcW w:w="1559" w:type="dxa"/>
            <w:tcBorders>
              <w:top w:val="single" w:sz="4" w:space="0" w:color="auto"/>
              <w:left w:val="single" w:sz="4" w:space="0" w:color="auto"/>
              <w:bottom w:val="single" w:sz="4" w:space="0" w:color="auto"/>
              <w:right w:val="single" w:sz="4" w:space="0" w:color="auto"/>
            </w:tcBorders>
          </w:tcPr>
          <w:p w14:paraId="6A26CE3B" w14:textId="77777777" w:rsidR="00ED3C36" w:rsidRPr="009A7DAF" w:rsidRDefault="00ED3C36">
            <w:pPr>
              <w:jc w:val="center"/>
              <w:rPr>
                <w:rFonts w:eastAsia="楷体_GB2312"/>
                <w:sz w:val="21"/>
              </w:rPr>
            </w:pPr>
          </w:p>
        </w:tc>
        <w:tc>
          <w:tcPr>
            <w:tcW w:w="1276" w:type="dxa"/>
            <w:tcBorders>
              <w:top w:val="single" w:sz="4" w:space="0" w:color="auto"/>
              <w:left w:val="single" w:sz="4" w:space="0" w:color="auto"/>
              <w:bottom w:val="single" w:sz="4" w:space="0" w:color="auto"/>
              <w:right w:val="single" w:sz="4" w:space="0" w:color="auto"/>
            </w:tcBorders>
          </w:tcPr>
          <w:p w14:paraId="6DC28A31" w14:textId="77777777" w:rsidR="00ED3C36" w:rsidRPr="009A7DAF" w:rsidRDefault="00ED3C36">
            <w:pPr>
              <w:jc w:val="center"/>
              <w:rPr>
                <w:rFonts w:eastAsia="楷体_GB2312"/>
                <w:sz w:val="21"/>
              </w:rPr>
            </w:pPr>
          </w:p>
        </w:tc>
        <w:tc>
          <w:tcPr>
            <w:tcW w:w="2126" w:type="dxa"/>
            <w:tcBorders>
              <w:top w:val="single" w:sz="4" w:space="0" w:color="auto"/>
              <w:left w:val="single" w:sz="4" w:space="0" w:color="auto"/>
              <w:bottom w:val="single" w:sz="4" w:space="0" w:color="auto"/>
              <w:right w:val="single" w:sz="4" w:space="0" w:color="auto"/>
            </w:tcBorders>
          </w:tcPr>
          <w:p w14:paraId="5B3C750E" w14:textId="77777777" w:rsidR="00ED3C36" w:rsidRPr="009A7DAF" w:rsidRDefault="00ED3C36">
            <w:pPr>
              <w:jc w:val="center"/>
              <w:rPr>
                <w:rFonts w:eastAsia="楷体_GB2312"/>
                <w:sz w:val="21"/>
              </w:rPr>
            </w:pPr>
          </w:p>
        </w:tc>
        <w:tc>
          <w:tcPr>
            <w:tcW w:w="1276" w:type="dxa"/>
            <w:tcBorders>
              <w:top w:val="single" w:sz="4" w:space="0" w:color="auto"/>
              <w:left w:val="single" w:sz="4" w:space="0" w:color="auto"/>
              <w:bottom w:val="single" w:sz="4" w:space="0" w:color="auto"/>
            </w:tcBorders>
          </w:tcPr>
          <w:p w14:paraId="396392A5" w14:textId="77777777" w:rsidR="00ED3C36" w:rsidRPr="009A7DAF" w:rsidRDefault="00ED3C36">
            <w:pPr>
              <w:jc w:val="center"/>
              <w:rPr>
                <w:rFonts w:eastAsia="楷体_GB2312"/>
                <w:sz w:val="21"/>
              </w:rPr>
            </w:pPr>
          </w:p>
        </w:tc>
      </w:tr>
      <w:tr w:rsidR="00ED3C36" w:rsidRPr="009A7DAF" w14:paraId="183F1A5E" w14:textId="77777777">
        <w:tc>
          <w:tcPr>
            <w:tcW w:w="8472" w:type="dxa"/>
            <w:gridSpan w:val="5"/>
            <w:tcBorders>
              <w:top w:val="single" w:sz="4" w:space="0" w:color="auto"/>
              <w:bottom w:val="nil"/>
            </w:tcBorders>
          </w:tcPr>
          <w:p w14:paraId="0D192222" w14:textId="77777777" w:rsidR="00ED3C36" w:rsidRPr="009A7DAF" w:rsidRDefault="00ED3C36">
            <w:pPr>
              <w:rPr>
                <w:rFonts w:eastAsia="楷体_GB2312"/>
                <w:lang w:eastAsia="zh-CN"/>
              </w:rPr>
            </w:pPr>
          </w:p>
        </w:tc>
      </w:tr>
      <w:tr w:rsidR="00ED3C36" w:rsidRPr="009A7DAF" w14:paraId="736D7B0D" w14:textId="77777777">
        <w:trPr>
          <w:trHeight w:val="135"/>
        </w:trPr>
        <w:tc>
          <w:tcPr>
            <w:tcW w:w="8472" w:type="dxa"/>
            <w:gridSpan w:val="5"/>
            <w:tcBorders>
              <w:top w:val="nil"/>
              <w:bottom w:val="single" w:sz="4" w:space="0" w:color="auto"/>
            </w:tcBorders>
          </w:tcPr>
          <w:p w14:paraId="47E33B79" w14:textId="77777777" w:rsidR="00ED3C36" w:rsidRPr="009A7DAF" w:rsidRDefault="00ED3C36" w:rsidP="000F2265">
            <w:pPr>
              <w:rPr>
                <w:rFonts w:eastAsia="楷体_GB2312"/>
              </w:rPr>
            </w:pPr>
            <w:r w:rsidRPr="009A7DAF">
              <w:rPr>
                <w:rFonts w:eastAsia="楷体_GB2312" w:hint="eastAsia"/>
              </w:rPr>
              <w:t>（三）违约贷款处置情况</w:t>
            </w:r>
          </w:p>
        </w:tc>
      </w:tr>
      <w:tr w:rsidR="00ED3C36" w:rsidRPr="009A7DAF" w14:paraId="3F7ECEED" w14:textId="77777777">
        <w:tc>
          <w:tcPr>
            <w:tcW w:w="2235" w:type="dxa"/>
            <w:tcBorders>
              <w:top w:val="single" w:sz="4" w:space="0" w:color="auto"/>
              <w:bottom w:val="single" w:sz="4" w:space="0" w:color="auto"/>
              <w:right w:val="single" w:sz="4" w:space="0" w:color="auto"/>
            </w:tcBorders>
          </w:tcPr>
          <w:p w14:paraId="4A16A9B8" w14:textId="77777777" w:rsidR="00ED3C36" w:rsidRPr="009A7DAF" w:rsidRDefault="00ED3C36">
            <w:pPr>
              <w:rPr>
                <w:rFonts w:eastAsia="楷体_GB2312"/>
                <w:b/>
                <w:sz w:val="18"/>
              </w:rPr>
            </w:pPr>
            <w:r w:rsidRPr="009A7DAF">
              <w:rPr>
                <w:rFonts w:eastAsia="楷体_GB2312" w:hint="eastAsia"/>
                <w:b/>
                <w:sz w:val="18"/>
              </w:rPr>
              <w:t>处置状态</w:t>
            </w:r>
          </w:p>
        </w:tc>
        <w:tc>
          <w:tcPr>
            <w:tcW w:w="1559" w:type="dxa"/>
            <w:tcBorders>
              <w:top w:val="single" w:sz="4" w:space="0" w:color="auto"/>
              <w:left w:val="single" w:sz="4" w:space="0" w:color="auto"/>
              <w:bottom w:val="single" w:sz="4" w:space="0" w:color="auto"/>
              <w:right w:val="single" w:sz="4" w:space="0" w:color="auto"/>
            </w:tcBorders>
          </w:tcPr>
          <w:p w14:paraId="6279C565" w14:textId="77777777" w:rsidR="00ED3C36" w:rsidRPr="009A7DAF" w:rsidRDefault="00ED3C36">
            <w:pPr>
              <w:jc w:val="center"/>
              <w:rPr>
                <w:rFonts w:eastAsia="楷体_GB2312"/>
                <w:b/>
              </w:rPr>
            </w:pPr>
            <w:r w:rsidRPr="009A7DAF">
              <w:rPr>
                <w:rFonts w:eastAsia="楷体_GB2312" w:hint="eastAsia"/>
                <w:b/>
              </w:rPr>
              <w:t>贷款笔数</w:t>
            </w:r>
          </w:p>
        </w:tc>
        <w:tc>
          <w:tcPr>
            <w:tcW w:w="1276" w:type="dxa"/>
            <w:tcBorders>
              <w:top w:val="single" w:sz="4" w:space="0" w:color="auto"/>
              <w:left w:val="single" w:sz="4" w:space="0" w:color="auto"/>
              <w:bottom w:val="single" w:sz="4" w:space="0" w:color="auto"/>
              <w:right w:val="single" w:sz="4" w:space="0" w:color="auto"/>
            </w:tcBorders>
          </w:tcPr>
          <w:p w14:paraId="74968D74" w14:textId="77777777" w:rsidR="00ED3C36" w:rsidRPr="009A7DAF" w:rsidRDefault="00ED3C36">
            <w:pPr>
              <w:jc w:val="center"/>
              <w:rPr>
                <w:rFonts w:eastAsia="楷体_GB2312"/>
                <w:b/>
              </w:rPr>
            </w:pPr>
            <w:r w:rsidRPr="009A7DAF">
              <w:rPr>
                <w:rFonts w:eastAsia="楷体_GB2312" w:hint="eastAsia"/>
                <w:b/>
              </w:rPr>
              <w:t>占初始期算日笔数占比</w:t>
            </w:r>
          </w:p>
        </w:tc>
        <w:tc>
          <w:tcPr>
            <w:tcW w:w="2126" w:type="dxa"/>
            <w:tcBorders>
              <w:top w:val="single" w:sz="4" w:space="0" w:color="auto"/>
              <w:left w:val="single" w:sz="4" w:space="0" w:color="auto"/>
              <w:bottom w:val="single" w:sz="4" w:space="0" w:color="auto"/>
              <w:right w:val="single" w:sz="4" w:space="0" w:color="auto"/>
            </w:tcBorders>
          </w:tcPr>
          <w:p w14:paraId="4EBD8C35" w14:textId="77777777" w:rsidR="00ED3C36" w:rsidRPr="009A7DAF" w:rsidRDefault="00253526">
            <w:pPr>
              <w:jc w:val="center"/>
              <w:rPr>
                <w:rFonts w:eastAsia="楷体_GB2312"/>
                <w:b/>
              </w:rPr>
            </w:pPr>
            <w:r w:rsidRPr="009A7DAF">
              <w:rPr>
                <w:rFonts w:eastAsia="楷体_GB2312" w:hint="eastAsia"/>
                <w:b/>
              </w:rPr>
              <w:t>违约时点本金</w:t>
            </w:r>
            <w:r w:rsidR="00ED3C36" w:rsidRPr="009A7DAF">
              <w:rPr>
                <w:rFonts w:eastAsia="楷体_GB2312" w:hint="eastAsia"/>
                <w:b/>
              </w:rPr>
              <w:t>金额</w:t>
            </w:r>
          </w:p>
        </w:tc>
        <w:tc>
          <w:tcPr>
            <w:tcW w:w="1276" w:type="dxa"/>
            <w:tcBorders>
              <w:top w:val="single" w:sz="4" w:space="0" w:color="auto"/>
              <w:left w:val="single" w:sz="4" w:space="0" w:color="auto"/>
              <w:bottom w:val="single" w:sz="4" w:space="0" w:color="auto"/>
            </w:tcBorders>
          </w:tcPr>
          <w:p w14:paraId="58B8AAD7" w14:textId="77777777" w:rsidR="00ED3C36" w:rsidRPr="009A7DAF" w:rsidRDefault="00ED3C36">
            <w:pPr>
              <w:jc w:val="center"/>
              <w:rPr>
                <w:rFonts w:eastAsia="楷体_GB2312"/>
                <w:b/>
              </w:rPr>
            </w:pPr>
            <w:r w:rsidRPr="009A7DAF">
              <w:rPr>
                <w:rFonts w:eastAsia="楷体_GB2312" w:hint="eastAsia"/>
                <w:b/>
              </w:rPr>
              <w:t>占初始期算日金额占比</w:t>
            </w:r>
          </w:p>
        </w:tc>
      </w:tr>
      <w:tr w:rsidR="000F2265" w:rsidRPr="009A7DAF" w14:paraId="304EB0F0" w14:textId="77777777">
        <w:tc>
          <w:tcPr>
            <w:tcW w:w="2235" w:type="dxa"/>
            <w:tcBorders>
              <w:top w:val="single" w:sz="4" w:space="0" w:color="auto"/>
              <w:bottom w:val="single" w:sz="4" w:space="0" w:color="auto"/>
              <w:right w:val="single" w:sz="4" w:space="0" w:color="auto"/>
            </w:tcBorders>
          </w:tcPr>
          <w:p w14:paraId="7ED5253F" w14:textId="77777777" w:rsidR="000F2265" w:rsidRPr="009A7DAF" w:rsidRDefault="000F2265">
            <w:pPr>
              <w:rPr>
                <w:rFonts w:eastAsia="楷体_GB2312"/>
                <w:b/>
                <w:sz w:val="18"/>
                <w:lang w:eastAsia="zh-CN"/>
              </w:rPr>
            </w:pPr>
            <w:r>
              <w:rPr>
                <w:rFonts w:eastAsia="楷体_GB2312" w:hint="eastAsia"/>
                <w:b/>
                <w:sz w:val="18"/>
                <w:lang w:eastAsia="zh-CN"/>
              </w:rPr>
              <w:t>经处置目前无拖欠</w:t>
            </w:r>
          </w:p>
        </w:tc>
        <w:tc>
          <w:tcPr>
            <w:tcW w:w="1559" w:type="dxa"/>
            <w:tcBorders>
              <w:top w:val="single" w:sz="4" w:space="0" w:color="auto"/>
              <w:left w:val="single" w:sz="4" w:space="0" w:color="auto"/>
              <w:bottom w:val="single" w:sz="4" w:space="0" w:color="auto"/>
              <w:right w:val="single" w:sz="4" w:space="0" w:color="auto"/>
            </w:tcBorders>
          </w:tcPr>
          <w:p w14:paraId="5202E935" w14:textId="77777777" w:rsidR="000F2265" w:rsidRPr="009A7DAF" w:rsidRDefault="000F2265">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54B971E4" w14:textId="77777777" w:rsidR="000F2265" w:rsidRPr="009A7DAF" w:rsidRDefault="000F2265">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69531749" w14:textId="77777777" w:rsidR="000F2265" w:rsidRPr="009A7DAF" w:rsidRDefault="000F2265">
            <w:pPr>
              <w:jc w:val="center"/>
              <w:rPr>
                <w:rFonts w:eastAsia="楷体_GB2312"/>
                <w:b/>
              </w:rPr>
            </w:pPr>
          </w:p>
        </w:tc>
        <w:tc>
          <w:tcPr>
            <w:tcW w:w="1276" w:type="dxa"/>
            <w:tcBorders>
              <w:top w:val="single" w:sz="4" w:space="0" w:color="auto"/>
              <w:left w:val="single" w:sz="4" w:space="0" w:color="auto"/>
              <w:bottom w:val="single" w:sz="4" w:space="0" w:color="auto"/>
            </w:tcBorders>
          </w:tcPr>
          <w:p w14:paraId="33B13518" w14:textId="77777777" w:rsidR="000F2265" w:rsidRPr="009A7DAF" w:rsidRDefault="000F2265">
            <w:pPr>
              <w:jc w:val="center"/>
              <w:rPr>
                <w:rFonts w:eastAsia="楷体_GB2312"/>
                <w:b/>
              </w:rPr>
            </w:pPr>
          </w:p>
        </w:tc>
      </w:tr>
      <w:tr w:rsidR="00ED3C36" w:rsidRPr="009A7DAF" w14:paraId="3EDB7BE1" w14:textId="77777777">
        <w:tc>
          <w:tcPr>
            <w:tcW w:w="2235" w:type="dxa"/>
            <w:tcBorders>
              <w:top w:val="single" w:sz="4" w:space="0" w:color="auto"/>
              <w:bottom w:val="single" w:sz="4" w:space="0" w:color="auto"/>
              <w:right w:val="single" w:sz="4" w:space="0" w:color="auto"/>
            </w:tcBorders>
          </w:tcPr>
          <w:p w14:paraId="55E6AB25" w14:textId="77777777" w:rsidR="00ED3C36" w:rsidRPr="009A7DAF" w:rsidRDefault="00ED3C36">
            <w:pPr>
              <w:rPr>
                <w:rFonts w:eastAsia="楷体_GB2312"/>
                <w:b/>
                <w:sz w:val="18"/>
                <w:lang w:eastAsia="zh-CN"/>
              </w:rPr>
            </w:pPr>
            <w:r w:rsidRPr="009A7DAF">
              <w:rPr>
                <w:rFonts w:eastAsia="楷体_GB2312" w:hint="eastAsia"/>
                <w:b/>
                <w:sz w:val="18"/>
                <w:lang w:eastAsia="zh-CN"/>
              </w:rPr>
              <w:t>非诉讼类处置</w:t>
            </w:r>
          </w:p>
        </w:tc>
        <w:tc>
          <w:tcPr>
            <w:tcW w:w="1559" w:type="dxa"/>
            <w:tcBorders>
              <w:top w:val="single" w:sz="4" w:space="0" w:color="auto"/>
              <w:left w:val="single" w:sz="4" w:space="0" w:color="auto"/>
              <w:bottom w:val="single" w:sz="4" w:space="0" w:color="auto"/>
              <w:right w:val="single" w:sz="4" w:space="0" w:color="auto"/>
            </w:tcBorders>
          </w:tcPr>
          <w:p w14:paraId="0D40A0FB"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036C7E4D"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7435FD87"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564C0EAA" w14:textId="77777777" w:rsidR="00ED3C36" w:rsidRPr="009A7DAF" w:rsidRDefault="00ED3C36">
            <w:pPr>
              <w:jc w:val="center"/>
              <w:rPr>
                <w:rFonts w:eastAsia="楷体_GB2312"/>
                <w:b/>
              </w:rPr>
            </w:pPr>
          </w:p>
        </w:tc>
      </w:tr>
      <w:tr w:rsidR="00ED3C36" w:rsidRPr="009A7DAF" w14:paraId="2D50CDE0" w14:textId="77777777">
        <w:tc>
          <w:tcPr>
            <w:tcW w:w="2235" w:type="dxa"/>
            <w:tcBorders>
              <w:top w:val="single" w:sz="4" w:space="0" w:color="auto"/>
              <w:bottom w:val="single" w:sz="4" w:space="0" w:color="auto"/>
              <w:right w:val="single" w:sz="4" w:space="0" w:color="auto"/>
            </w:tcBorders>
          </w:tcPr>
          <w:p w14:paraId="052C44B4" w14:textId="77777777" w:rsidR="00ED3C36" w:rsidRPr="009A7DAF" w:rsidRDefault="00ED3C36">
            <w:pPr>
              <w:rPr>
                <w:rFonts w:eastAsia="楷体_GB2312"/>
                <w:b/>
                <w:sz w:val="18"/>
                <w:lang w:eastAsia="zh-CN"/>
              </w:rPr>
            </w:pPr>
            <w:r w:rsidRPr="009A7DAF">
              <w:rPr>
                <w:rFonts w:eastAsia="楷体_GB2312" w:hint="eastAsia"/>
                <w:b/>
                <w:sz w:val="18"/>
                <w:lang w:eastAsia="zh-CN"/>
              </w:rPr>
              <w:t>诉讼类处置</w:t>
            </w:r>
          </w:p>
        </w:tc>
        <w:tc>
          <w:tcPr>
            <w:tcW w:w="1559" w:type="dxa"/>
            <w:tcBorders>
              <w:top w:val="single" w:sz="4" w:space="0" w:color="auto"/>
              <w:left w:val="single" w:sz="4" w:space="0" w:color="auto"/>
              <w:bottom w:val="single" w:sz="4" w:space="0" w:color="auto"/>
              <w:right w:val="single" w:sz="4" w:space="0" w:color="auto"/>
            </w:tcBorders>
          </w:tcPr>
          <w:p w14:paraId="0E545854"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54CD4510"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61DF59A4"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507ED8D2" w14:textId="77777777" w:rsidR="00ED3C36" w:rsidRPr="009A7DAF" w:rsidRDefault="00ED3C36">
            <w:pPr>
              <w:jc w:val="center"/>
              <w:rPr>
                <w:rFonts w:eastAsia="楷体_GB2312"/>
                <w:b/>
              </w:rPr>
            </w:pPr>
          </w:p>
        </w:tc>
      </w:tr>
      <w:tr w:rsidR="00ED3C36" w:rsidRPr="009A7DAF" w14:paraId="16241D32" w14:textId="77777777">
        <w:tc>
          <w:tcPr>
            <w:tcW w:w="2235" w:type="dxa"/>
            <w:tcBorders>
              <w:top w:val="single" w:sz="4" w:space="0" w:color="auto"/>
              <w:bottom w:val="single" w:sz="4" w:space="0" w:color="auto"/>
              <w:right w:val="single" w:sz="4" w:space="0" w:color="auto"/>
            </w:tcBorders>
          </w:tcPr>
          <w:p w14:paraId="0FF6DF32" w14:textId="77777777" w:rsidR="00ED3C36" w:rsidRPr="009A7DAF" w:rsidRDefault="00ED3C36">
            <w:pPr>
              <w:rPr>
                <w:rFonts w:eastAsia="楷体_GB2312"/>
                <w:b/>
                <w:sz w:val="18"/>
              </w:rPr>
            </w:pPr>
            <w:r w:rsidRPr="009A7DAF">
              <w:rPr>
                <w:rFonts w:eastAsia="楷体_GB2312" w:hint="eastAsia"/>
                <w:b/>
                <w:sz w:val="18"/>
              </w:rPr>
              <w:t>（</w:t>
            </w:r>
            <w:r w:rsidRPr="009A7DAF">
              <w:rPr>
                <w:rFonts w:eastAsia="楷体_GB2312"/>
                <w:b/>
                <w:sz w:val="18"/>
              </w:rPr>
              <w:t>1</w:t>
            </w:r>
            <w:r w:rsidRPr="009A7DAF">
              <w:rPr>
                <w:rFonts w:eastAsia="楷体_GB2312" w:hint="eastAsia"/>
                <w:b/>
                <w:sz w:val="18"/>
              </w:rPr>
              <w:t>）进入诉讼准备程序</w:t>
            </w:r>
          </w:p>
        </w:tc>
        <w:tc>
          <w:tcPr>
            <w:tcW w:w="1559" w:type="dxa"/>
            <w:tcBorders>
              <w:top w:val="single" w:sz="4" w:space="0" w:color="auto"/>
              <w:left w:val="single" w:sz="4" w:space="0" w:color="auto"/>
              <w:bottom w:val="single" w:sz="4" w:space="0" w:color="auto"/>
              <w:right w:val="single" w:sz="4" w:space="0" w:color="auto"/>
            </w:tcBorders>
          </w:tcPr>
          <w:p w14:paraId="0CDD4C52"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20C5A063"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58A6AB16"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0CFE62E2" w14:textId="77777777" w:rsidR="00ED3C36" w:rsidRPr="009A7DAF" w:rsidRDefault="00ED3C36">
            <w:pPr>
              <w:jc w:val="center"/>
              <w:rPr>
                <w:rFonts w:eastAsia="楷体_GB2312"/>
                <w:b/>
              </w:rPr>
            </w:pPr>
          </w:p>
        </w:tc>
      </w:tr>
      <w:tr w:rsidR="00ED3C36" w:rsidRPr="009A7DAF" w14:paraId="3B88687A" w14:textId="77777777">
        <w:tc>
          <w:tcPr>
            <w:tcW w:w="2235" w:type="dxa"/>
            <w:tcBorders>
              <w:top w:val="single" w:sz="4" w:space="0" w:color="auto"/>
              <w:bottom w:val="single" w:sz="4" w:space="0" w:color="auto"/>
              <w:right w:val="single" w:sz="4" w:space="0" w:color="auto"/>
            </w:tcBorders>
          </w:tcPr>
          <w:p w14:paraId="0280B746" w14:textId="77777777" w:rsidR="00ED3C36" w:rsidRPr="009A7DAF" w:rsidRDefault="00ED3C36">
            <w:pPr>
              <w:rPr>
                <w:rFonts w:eastAsia="楷体_GB2312"/>
                <w:b/>
                <w:sz w:val="18"/>
              </w:rPr>
            </w:pPr>
            <w:r w:rsidRPr="009A7DAF">
              <w:rPr>
                <w:rFonts w:eastAsia="楷体_GB2312" w:hint="eastAsia"/>
                <w:b/>
                <w:sz w:val="18"/>
              </w:rPr>
              <w:t>（</w:t>
            </w:r>
            <w:r w:rsidRPr="009A7DAF">
              <w:rPr>
                <w:rFonts w:eastAsia="楷体_GB2312"/>
                <w:b/>
                <w:sz w:val="18"/>
              </w:rPr>
              <w:t>2</w:t>
            </w:r>
            <w:r w:rsidRPr="009A7DAF">
              <w:rPr>
                <w:rFonts w:eastAsia="楷体_GB2312" w:hint="eastAsia"/>
                <w:b/>
                <w:sz w:val="18"/>
              </w:rPr>
              <w:t>）进入法庭受理程序</w:t>
            </w:r>
          </w:p>
        </w:tc>
        <w:tc>
          <w:tcPr>
            <w:tcW w:w="1559" w:type="dxa"/>
            <w:tcBorders>
              <w:top w:val="single" w:sz="4" w:space="0" w:color="auto"/>
              <w:left w:val="single" w:sz="4" w:space="0" w:color="auto"/>
              <w:bottom w:val="single" w:sz="4" w:space="0" w:color="auto"/>
              <w:right w:val="single" w:sz="4" w:space="0" w:color="auto"/>
            </w:tcBorders>
          </w:tcPr>
          <w:p w14:paraId="1F039D12"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68AD8E8F"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6542FEAE"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56314748" w14:textId="77777777" w:rsidR="00ED3C36" w:rsidRPr="009A7DAF" w:rsidRDefault="00ED3C36">
            <w:pPr>
              <w:jc w:val="center"/>
              <w:rPr>
                <w:rFonts w:eastAsia="楷体_GB2312"/>
                <w:b/>
              </w:rPr>
            </w:pPr>
          </w:p>
        </w:tc>
      </w:tr>
      <w:tr w:rsidR="00ED3C36" w:rsidRPr="009A7DAF" w14:paraId="675B621D" w14:textId="77777777">
        <w:tc>
          <w:tcPr>
            <w:tcW w:w="2235" w:type="dxa"/>
            <w:tcBorders>
              <w:top w:val="single" w:sz="4" w:space="0" w:color="auto"/>
              <w:bottom w:val="single" w:sz="4" w:space="0" w:color="auto"/>
              <w:right w:val="single" w:sz="4" w:space="0" w:color="auto"/>
            </w:tcBorders>
          </w:tcPr>
          <w:p w14:paraId="7B1CE98E" w14:textId="77777777" w:rsidR="00ED3C36" w:rsidRPr="009A7DAF" w:rsidRDefault="00ED3C36">
            <w:pPr>
              <w:rPr>
                <w:rFonts w:eastAsia="楷体_GB2312"/>
                <w:b/>
                <w:sz w:val="18"/>
              </w:rPr>
            </w:pPr>
            <w:r w:rsidRPr="009A7DAF">
              <w:rPr>
                <w:rFonts w:eastAsia="楷体_GB2312" w:hint="eastAsia"/>
                <w:b/>
                <w:sz w:val="18"/>
              </w:rPr>
              <w:t>（</w:t>
            </w:r>
            <w:r w:rsidRPr="009A7DAF">
              <w:rPr>
                <w:rFonts w:eastAsia="楷体_GB2312"/>
                <w:b/>
                <w:sz w:val="18"/>
              </w:rPr>
              <w:t>3</w:t>
            </w:r>
            <w:r w:rsidRPr="009A7DAF">
              <w:rPr>
                <w:rFonts w:eastAsia="楷体_GB2312" w:hint="eastAsia"/>
                <w:b/>
                <w:sz w:val="18"/>
              </w:rPr>
              <w:t>）进入执行拍卖程序</w:t>
            </w:r>
          </w:p>
        </w:tc>
        <w:tc>
          <w:tcPr>
            <w:tcW w:w="1559" w:type="dxa"/>
            <w:tcBorders>
              <w:top w:val="single" w:sz="4" w:space="0" w:color="auto"/>
              <w:left w:val="single" w:sz="4" w:space="0" w:color="auto"/>
              <w:bottom w:val="single" w:sz="4" w:space="0" w:color="auto"/>
              <w:right w:val="single" w:sz="4" w:space="0" w:color="auto"/>
            </w:tcBorders>
          </w:tcPr>
          <w:p w14:paraId="1F38F99A"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67CC5D16"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261C1486"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1E4C1201" w14:textId="77777777" w:rsidR="00ED3C36" w:rsidRPr="009A7DAF" w:rsidRDefault="00ED3C36">
            <w:pPr>
              <w:jc w:val="center"/>
              <w:rPr>
                <w:rFonts w:eastAsia="楷体_GB2312"/>
                <w:b/>
              </w:rPr>
            </w:pPr>
          </w:p>
        </w:tc>
      </w:tr>
      <w:tr w:rsidR="00ED3C36" w:rsidRPr="009A7DAF" w14:paraId="28B434B1" w14:textId="77777777">
        <w:tc>
          <w:tcPr>
            <w:tcW w:w="2235" w:type="dxa"/>
            <w:tcBorders>
              <w:top w:val="single" w:sz="4" w:space="0" w:color="auto"/>
              <w:bottom w:val="single" w:sz="4" w:space="0" w:color="auto"/>
              <w:right w:val="single" w:sz="4" w:space="0" w:color="auto"/>
            </w:tcBorders>
          </w:tcPr>
          <w:p w14:paraId="37CFE3C1" w14:textId="77777777" w:rsidR="00ED3C36" w:rsidRPr="009A7DAF" w:rsidRDefault="00ED3C36">
            <w:pPr>
              <w:rPr>
                <w:rFonts w:eastAsia="楷体_GB2312"/>
                <w:b/>
                <w:sz w:val="18"/>
              </w:rPr>
            </w:pPr>
            <w:r w:rsidRPr="009A7DAF">
              <w:rPr>
                <w:rFonts w:eastAsia="楷体_GB2312" w:hint="eastAsia"/>
                <w:b/>
                <w:sz w:val="18"/>
              </w:rPr>
              <w:t>经处置已结清</w:t>
            </w:r>
          </w:p>
        </w:tc>
        <w:tc>
          <w:tcPr>
            <w:tcW w:w="1559" w:type="dxa"/>
            <w:tcBorders>
              <w:top w:val="single" w:sz="4" w:space="0" w:color="auto"/>
              <w:left w:val="single" w:sz="4" w:space="0" w:color="auto"/>
              <w:bottom w:val="single" w:sz="4" w:space="0" w:color="auto"/>
              <w:right w:val="single" w:sz="4" w:space="0" w:color="auto"/>
            </w:tcBorders>
          </w:tcPr>
          <w:p w14:paraId="3D612833"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534FF223"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3D08F8BD"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1C3B4434" w14:textId="77777777" w:rsidR="00ED3C36" w:rsidRPr="009A7DAF" w:rsidRDefault="00ED3C36">
            <w:pPr>
              <w:jc w:val="center"/>
              <w:rPr>
                <w:rFonts w:eastAsia="楷体_GB2312"/>
                <w:b/>
              </w:rPr>
            </w:pPr>
          </w:p>
        </w:tc>
      </w:tr>
      <w:tr w:rsidR="00ED3C36" w:rsidRPr="009A7DAF" w14:paraId="08B1984B" w14:textId="77777777">
        <w:tc>
          <w:tcPr>
            <w:tcW w:w="2235" w:type="dxa"/>
            <w:tcBorders>
              <w:top w:val="single" w:sz="4" w:space="0" w:color="auto"/>
              <w:bottom w:val="single" w:sz="4" w:space="0" w:color="auto"/>
              <w:right w:val="single" w:sz="4" w:space="0" w:color="auto"/>
            </w:tcBorders>
          </w:tcPr>
          <w:p w14:paraId="24562DD0" w14:textId="77777777" w:rsidR="00ED3C36" w:rsidRPr="009A7DAF" w:rsidRDefault="00ED3C36">
            <w:pPr>
              <w:rPr>
                <w:rFonts w:eastAsia="楷体_GB2312"/>
                <w:b/>
                <w:sz w:val="18"/>
              </w:rPr>
            </w:pPr>
            <w:r w:rsidRPr="009A7DAF">
              <w:rPr>
                <w:rFonts w:eastAsia="楷体_GB2312" w:hint="eastAsia"/>
                <w:b/>
                <w:sz w:val="18"/>
              </w:rPr>
              <w:t>经处置已核销</w:t>
            </w:r>
          </w:p>
        </w:tc>
        <w:tc>
          <w:tcPr>
            <w:tcW w:w="1559" w:type="dxa"/>
            <w:tcBorders>
              <w:top w:val="single" w:sz="4" w:space="0" w:color="auto"/>
              <w:left w:val="single" w:sz="4" w:space="0" w:color="auto"/>
              <w:bottom w:val="single" w:sz="4" w:space="0" w:color="auto"/>
              <w:right w:val="single" w:sz="4" w:space="0" w:color="auto"/>
            </w:tcBorders>
          </w:tcPr>
          <w:p w14:paraId="1928514B"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3AC35DB9"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73EF53E0"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3F71B821" w14:textId="77777777" w:rsidR="00ED3C36" w:rsidRPr="009A7DAF" w:rsidRDefault="00ED3C36">
            <w:pPr>
              <w:jc w:val="center"/>
              <w:rPr>
                <w:rFonts w:eastAsia="楷体_GB2312"/>
                <w:b/>
              </w:rPr>
            </w:pPr>
          </w:p>
        </w:tc>
      </w:tr>
      <w:tr w:rsidR="00ED3C36" w:rsidRPr="009A7DAF" w14:paraId="5CF0B029" w14:textId="77777777">
        <w:tc>
          <w:tcPr>
            <w:tcW w:w="2235" w:type="dxa"/>
            <w:tcBorders>
              <w:top w:val="single" w:sz="4" w:space="0" w:color="auto"/>
              <w:bottom w:val="single" w:sz="4" w:space="0" w:color="auto"/>
              <w:right w:val="single" w:sz="4" w:space="0" w:color="auto"/>
            </w:tcBorders>
          </w:tcPr>
          <w:p w14:paraId="202C219B" w14:textId="77777777" w:rsidR="00ED3C36" w:rsidRPr="009A7DAF" w:rsidRDefault="00ED3C36">
            <w:pPr>
              <w:rPr>
                <w:rFonts w:eastAsia="楷体_GB2312"/>
                <w:b/>
                <w:sz w:val="18"/>
              </w:rPr>
            </w:pPr>
            <w:r w:rsidRPr="009A7DAF">
              <w:rPr>
                <w:rFonts w:eastAsia="楷体_GB2312" w:hint="eastAsia"/>
                <w:b/>
                <w:sz w:val="18"/>
              </w:rPr>
              <w:lastRenderedPageBreak/>
              <w:t>汇总</w:t>
            </w:r>
          </w:p>
        </w:tc>
        <w:tc>
          <w:tcPr>
            <w:tcW w:w="1559" w:type="dxa"/>
            <w:tcBorders>
              <w:top w:val="single" w:sz="4" w:space="0" w:color="auto"/>
              <w:left w:val="single" w:sz="4" w:space="0" w:color="auto"/>
              <w:bottom w:val="single" w:sz="4" w:space="0" w:color="auto"/>
              <w:right w:val="single" w:sz="4" w:space="0" w:color="auto"/>
            </w:tcBorders>
          </w:tcPr>
          <w:p w14:paraId="5811FF2A"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right w:val="single" w:sz="4" w:space="0" w:color="auto"/>
            </w:tcBorders>
          </w:tcPr>
          <w:p w14:paraId="4576CF84" w14:textId="77777777" w:rsidR="00ED3C36" w:rsidRPr="009A7DAF" w:rsidRDefault="00ED3C36">
            <w:pPr>
              <w:jc w:val="center"/>
              <w:rPr>
                <w:rFonts w:eastAsia="楷体_GB2312"/>
                <w:b/>
              </w:rPr>
            </w:pPr>
          </w:p>
        </w:tc>
        <w:tc>
          <w:tcPr>
            <w:tcW w:w="2126" w:type="dxa"/>
            <w:tcBorders>
              <w:top w:val="single" w:sz="4" w:space="0" w:color="auto"/>
              <w:left w:val="single" w:sz="4" w:space="0" w:color="auto"/>
              <w:bottom w:val="single" w:sz="4" w:space="0" w:color="auto"/>
              <w:right w:val="single" w:sz="4" w:space="0" w:color="auto"/>
            </w:tcBorders>
          </w:tcPr>
          <w:p w14:paraId="7A03CBF3" w14:textId="77777777" w:rsidR="00ED3C36" w:rsidRPr="009A7DAF" w:rsidRDefault="00ED3C36">
            <w:pPr>
              <w:jc w:val="center"/>
              <w:rPr>
                <w:rFonts w:eastAsia="楷体_GB2312"/>
                <w:b/>
              </w:rPr>
            </w:pPr>
          </w:p>
        </w:tc>
        <w:tc>
          <w:tcPr>
            <w:tcW w:w="1276" w:type="dxa"/>
            <w:tcBorders>
              <w:top w:val="single" w:sz="4" w:space="0" w:color="auto"/>
              <w:left w:val="single" w:sz="4" w:space="0" w:color="auto"/>
              <w:bottom w:val="single" w:sz="4" w:space="0" w:color="auto"/>
            </w:tcBorders>
          </w:tcPr>
          <w:p w14:paraId="7EB410AD" w14:textId="77777777" w:rsidR="00ED3C36" w:rsidRPr="009A7DAF" w:rsidRDefault="00ED3C36">
            <w:pPr>
              <w:jc w:val="center"/>
              <w:rPr>
                <w:rFonts w:eastAsia="楷体_GB2312"/>
                <w:b/>
              </w:rPr>
            </w:pPr>
          </w:p>
        </w:tc>
      </w:tr>
    </w:tbl>
    <w:p w14:paraId="18A303B7"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1"/>
        <w:gridCol w:w="1701"/>
        <w:gridCol w:w="2410"/>
        <w:gridCol w:w="2410"/>
      </w:tblGrid>
      <w:tr w:rsidR="00ED3C36" w:rsidRPr="009A7DAF" w14:paraId="5F4A9BDE" w14:textId="77777777">
        <w:tc>
          <w:tcPr>
            <w:tcW w:w="8472" w:type="dxa"/>
            <w:gridSpan w:val="4"/>
            <w:tcBorders>
              <w:top w:val="single" w:sz="4" w:space="0" w:color="auto"/>
              <w:bottom w:val="single" w:sz="4" w:space="0" w:color="auto"/>
            </w:tcBorders>
          </w:tcPr>
          <w:p w14:paraId="40D24FC2" w14:textId="77777777" w:rsidR="00ED3C36" w:rsidRPr="009A7DAF" w:rsidRDefault="00402E99">
            <w:pPr>
              <w:jc w:val="center"/>
              <w:rPr>
                <w:rFonts w:eastAsia="楷体_GB2312"/>
                <w:b/>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60D26980" w14:textId="77777777">
        <w:tc>
          <w:tcPr>
            <w:tcW w:w="8472" w:type="dxa"/>
            <w:gridSpan w:val="4"/>
            <w:tcBorders>
              <w:top w:val="single" w:sz="4" w:space="0" w:color="auto"/>
              <w:bottom w:val="nil"/>
            </w:tcBorders>
          </w:tcPr>
          <w:p w14:paraId="4C4A7E0C" w14:textId="77777777" w:rsidR="00ED3C36" w:rsidRPr="009A7DAF" w:rsidRDefault="00ED3C36">
            <w:pPr>
              <w:rPr>
                <w:rFonts w:eastAsia="楷体_GB2312"/>
                <w:b/>
              </w:rPr>
            </w:pPr>
            <w:r w:rsidRPr="009A7DAF">
              <w:rPr>
                <w:rFonts w:eastAsia="楷体_GB2312" w:hint="eastAsia"/>
                <w:b/>
              </w:rPr>
              <w:t>三、资产池情况</w:t>
            </w:r>
          </w:p>
        </w:tc>
      </w:tr>
      <w:tr w:rsidR="00ED3C36" w:rsidRPr="009A7DAF" w14:paraId="6C1343DA" w14:textId="77777777">
        <w:tc>
          <w:tcPr>
            <w:tcW w:w="8472" w:type="dxa"/>
            <w:gridSpan w:val="4"/>
            <w:tcBorders>
              <w:top w:val="nil"/>
              <w:bottom w:val="single" w:sz="4" w:space="0" w:color="auto"/>
            </w:tcBorders>
          </w:tcPr>
          <w:p w14:paraId="032636DC" w14:textId="77777777" w:rsidR="00ED3C36" w:rsidRPr="009A7DAF" w:rsidRDefault="00ED3C36">
            <w:pPr>
              <w:rPr>
                <w:rFonts w:eastAsia="楷体_GB2312"/>
                <w:b/>
              </w:rPr>
            </w:pPr>
            <w:r w:rsidRPr="009A7DAF">
              <w:rPr>
                <w:rFonts w:eastAsia="楷体_GB2312" w:hint="eastAsia"/>
              </w:rPr>
              <w:t>（四）累计违约率</w:t>
            </w:r>
            <w:r w:rsidRPr="009A7DAF">
              <w:rPr>
                <w:rFonts w:eastAsia="楷体_GB2312" w:hint="eastAsia"/>
                <w:lang w:eastAsia="zh-CN"/>
              </w:rPr>
              <w:t>和严重拖欠率</w:t>
            </w:r>
            <w:r w:rsidRPr="009A7DAF">
              <w:rPr>
                <w:rFonts w:eastAsia="楷体_GB2312" w:hint="eastAsia"/>
              </w:rPr>
              <w:t>：</w:t>
            </w:r>
          </w:p>
        </w:tc>
      </w:tr>
      <w:tr w:rsidR="00ED3C36" w:rsidRPr="009A7DAF" w14:paraId="68B2F7CF" w14:textId="77777777">
        <w:tc>
          <w:tcPr>
            <w:tcW w:w="1951" w:type="dxa"/>
            <w:tcBorders>
              <w:top w:val="single" w:sz="4" w:space="0" w:color="auto"/>
              <w:bottom w:val="single" w:sz="4" w:space="0" w:color="auto"/>
              <w:right w:val="single" w:sz="4" w:space="0" w:color="auto"/>
            </w:tcBorders>
          </w:tcPr>
          <w:p w14:paraId="3A1EE94D" w14:textId="77777777" w:rsidR="00ED3C36" w:rsidRPr="009A7DAF" w:rsidRDefault="00ED3C36">
            <w:pPr>
              <w:rPr>
                <w:rFonts w:eastAsia="楷体_GB2312"/>
                <w:b/>
                <w:lang w:eastAsia="zh-CN"/>
              </w:rPr>
            </w:pPr>
            <w:r w:rsidRPr="009A7DAF">
              <w:rPr>
                <w:rFonts w:eastAsia="楷体_GB2312" w:hint="eastAsia"/>
                <w:b/>
              </w:rPr>
              <w:t>期数</w:t>
            </w:r>
            <w:r w:rsidRPr="009A7DAF">
              <w:rPr>
                <w:rFonts w:eastAsia="楷体_GB2312" w:hint="eastAsia"/>
                <w:b/>
                <w:lang w:eastAsia="zh-CN"/>
              </w:rPr>
              <w:t>（收款期间）</w:t>
            </w:r>
          </w:p>
        </w:tc>
        <w:tc>
          <w:tcPr>
            <w:tcW w:w="1701" w:type="dxa"/>
            <w:tcBorders>
              <w:top w:val="single" w:sz="4" w:space="0" w:color="auto"/>
              <w:left w:val="single" w:sz="4" w:space="0" w:color="auto"/>
              <w:bottom w:val="single" w:sz="4" w:space="0" w:color="auto"/>
              <w:right w:val="single" w:sz="4" w:space="0" w:color="auto"/>
            </w:tcBorders>
          </w:tcPr>
          <w:p w14:paraId="4EE8F721" w14:textId="77777777" w:rsidR="00ED3C36" w:rsidRPr="009A7DAF" w:rsidRDefault="00ED3C36">
            <w:pPr>
              <w:jc w:val="center"/>
              <w:rPr>
                <w:rFonts w:eastAsia="楷体_GB2312"/>
                <w:b/>
                <w:sz w:val="18"/>
                <w:lang w:eastAsia="zh-CN"/>
              </w:rPr>
            </w:pPr>
            <w:r w:rsidRPr="009A7DAF">
              <w:rPr>
                <w:rFonts w:eastAsia="楷体_GB2312" w:hint="eastAsia"/>
                <w:b/>
                <w:sz w:val="18"/>
              </w:rPr>
              <w:t>报告日期</w:t>
            </w:r>
            <w:r w:rsidRPr="009A7DAF">
              <w:rPr>
                <w:rFonts w:eastAsia="楷体_GB2312" w:hint="eastAsia"/>
                <w:b/>
                <w:sz w:val="18"/>
                <w:lang w:eastAsia="zh-CN"/>
              </w:rPr>
              <w:t>（收款期间期末）</w:t>
            </w:r>
          </w:p>
        </w:tc>
        <w:tc>
          <w:tcPr>
            <w:tcW w:w="2410" w:type="dxa"/>
            <w:tcBorders>
              <w:top w:val="single" w:sz="4" w:space="0" w:color="auto"/>
              <w:left w:val="single" w:sz="4" w:space="0" w:color="auto"/>
              <w:bottom w:val="single" w:sz="4" w:space="0" w:color="auto"/>
            </w:tcBorders>
          </w:tcPr>
          <w:p w14:paraId="5A5D83C1" w14:textId="77777777" w:rsidR="00ED3C36" w:rsidRPr="009A7DAF" w:rsidRDefault="00ED3C36">
            <w:pPr>
              <w:jc w:val="center"/>
              <w:rPr>
                <w:rFonts w:eastAsia="楷体_GB2312"/>
                <w:b/>
                <w:sz w:val="18"/>
                <w:lang w:eastAsia="zh-CN"/>
              </w:rPr>
            </w:pPr>
            <w:r w:rsidRPr="009A7DAF">
              <w:rPr>
                <w:rFonts w:eastAsia="楷体_GB2312" w:hint="eastAsia"/>
                <w:b/>
                <w:sz w:val="18"/>
              </w:rPr>
              <w:t>累计违约率</w:t>
            </w:r>
            <w:r w:rsidRPr="009A7DAF">
              <w:rPr>
                <w:rFonts w:eastAsia="楷体_GB2312" w:hint="eastAsia"/>
                <w:b/>
                <w:sz w:val="18"/>
                <w:lang w:eastAsia="zh-CN"/>
              </w:rPr>
              <w:t>（</w:t>
            </w:r>
            <w:r w:rsidRPr="009A7DAF">
              <w:rPr>
                <w:rFonts w:eastAsia="楷体_GB2312"/>
                <w:b/>
                <w:sz w:val="18"/>
                <w:lang w:eastAsia="zh-CN"/>
              </w:rPr>
              <w:t>%</w:t>
            </w:r>
            <w:r w:rsidRPr="009A7DAF">
              <w:rPr>
                <w:rFonts w:eastAsia="楷体_GB2312" w:hint="eastAsia"/>
                <w:b/>
                <w:sz w:val="18"/>
                <w:lang w:eastAsia="zh-CN"/>
              </w:rPr>
              <w:t>）</w:t>
            </w:r>
          </w:p>
        </w:tc>
        <w:tc>
          <w:tcPr>
            <w:tcW w:w="2410" w:type="dxa"/>
            <w:tcBorders>
              <w:top w:val="single" w:sz="4" w:space="0" w:color="auto"/>
              <w:left w:val="single" w:sz="4" w:space="0" w:color="auto"/>
              <w:bottom w:val="single" w:sz="4" w:space="0" w:color="auto"/>
            </w:tcBorders>
          </w:tcPr>
          <w:p w14:paraId="509469FD" w14:textId="77777777" w:rsidR="00ED3C36" w:rsidRPr="009A7DAF" w:rsidRDefault="00ED3C36">
            <w:pPr>
              <w:jc w:val="center"/>
              <w:rPr>
                <w:rFonts w:eastAsia="楷体_GB2312"/>
                <w:b/>
                <w:sz w:val="18"/>
                <w:lang w:eastAsia="zh-CN"/>
              </w:rPr>
            </w:pPr>
            <w:r w:rsidRPr="009A7DAF">
              <w:rPr>
                <w:rFonts w:eastAsia="楷体_GB2312" w:hint="eastAsia"/>
                <w:b/>
                <w:sz w:val="18"/>
                <w:lang w:eastAsia="zh-CN"/>
              </w:rPr>
              <w:t>严重拖欠率（</w:t>
            </w:r>
            <w:r w:rsidRPr="009A7DAF">
              <w:rPr>
                <w:rFonts w:eastAsia="楷体_GB2312"/>
                <w:b/>
                <w:sz w:val="18"/>
                <w:lang w:eastAsia="zh-CN"/>
              </w:rPr>
              <w:t>%</w:t>
            </w:r>
            <w:r w:rsidRPr="009A7DAF">
              <w:rPr>
                <w:rFonts w:eastAsia="楷体_GB2312" w:hint="eastAsia"/>
                <w:b/>
                <w:sz w:val="18"/>
                <w:lang w:eastAsia="zh-CN"/>
              </w:rPr>
              <w:t>）</w:t>
            </w:r>
          </w:p>
        </w:tc>
      </w:tr>
      <w:tr w:rsidR="00ED3C36" w:rsidRPr="009A7DAF" w14:paraId="78B4F6F2" w14:textId="77777777">
        <w:tc>
          <w:tcPr>
            <w:tcW w:w="1951" w:type="dxa"/>
            <w:tcBorders>
              <w:top w:val="single" w:sz="4" w:space="0" w:color="auto"/>
              <w:bottom w:val="single" w:sz="4" w:space="0" w:color="auto"/>
              <w:right w:val="single" w:sz="4" w:space="0" w:color="auto"/>
            </w:tcBorders>
          </w:tcPr>
          <w:p w14:paraId="34D9A56E"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1</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1CAC2FA6"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14ACC01C"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4252AC9E" w14:textId="77777777" w:rsidR="00ED3C36" w:rsidRPr="009A7DAF" w:rsidRDefault="00ED3C36">
            <w:pPr>
              <w:jc w:val="center"/>
              <w:rPr>
                <w:rFonts w:eastAsia="楷体_GB2312"/>
              </w:rPr>
            </w:pPr>
          </w:p>
        </w:tc>
      </w:tr>
      <w:tr w:rsidR="00ED3C36" w:rsidRPr="009A7DAF" w14:paraId="60DC843A" w14:textId="77777777">
        <w:tc>
          <w:tcPr>
            <w:tcW w:w="1951" w:type="dxa"/>
            <w:tcBorders>
              <w:top w:val="single" w:sz="4" w:space="0" w:color="auto"/>
              <w:bottom w:val="single" w:sz="4" w:space="0" w:color="auto"/>
              <w:right w:val="single" w:sz="4" w:space="0" w:color="auto"/>
            </w:tcBorders>
          </w:tcPr>
          <w:p w14:paraId="5172A20A"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2</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35BF4ADA"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06A75248"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5C0C59C3" w14:textId="77777777" w:rsidR="00ED3C36" w:rsidRPr="009A7DAF" w:rsidRDefault="00ED3C36">
            <w:pPr>
              <w:jc w:val="center"/>
              <w:rPr>
                <w:rFonts w:eastAsia="楷体_GB2312"/>
              </w:rPr>
            </w:pPr>
          </w:p>
        </w:tc>
      </w:tr>
      <w:tr w:rsidR="00ED3C36" w:rsidRPr="009A7DAF" w14:paraId="4C042C64" w14:textId="77777777">
        <w:tc>
          <w:tcPr>
            <w:tcW w:w="1951" w:type="dxa"/>
            <w:tcBorders>
              <w:top w:val="single" w:sz="4" w:space="0" w:color="auto"/>
              <w:bottom w:val="single" w:sz="4" w:space="0" w:color="auto"/>
              <w:right w:val="single" w:sz="4" w:space="0" w:color="auto"/>
            </w:tcBorders>
          </w:tcPr>
          <w:p w14:paraId="06C97E9D"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3</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7B0B02D5"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70788F40"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5C1C7D6A" w14:textId="77777777" w:rsidR="00ED3C36" w:rsidRPr="009A7DAF" w:rsidRDefault="00ED3C36">
            <w:pPr>
              <w:jc w:val="center"/>
              <w:rPr>
                <w:rFonts w:eastAsia="楷体_GB2312"/>
              </w:rPr>
            </w:pPr>
          </w:p>
        </w:tc>
      </w:tr>
      <w:tr w:rsidR="00ED3C36" w:rsidRPr="009A7DAF" w14:paraId="59AA759A" w14:textId="77777777">
        <w:tc>
          <w:tcPr>
            <w:tcW w:w="1951" w:type="dxa"/>
            <w:tcBorders>
              <w:top w:val="single" w:sz="4" w:space="0" w:color="auto"/>
              <w:bottom w:val="single" w:sz="4" w:space="0" w:color="auto"/>
              <w:right w:val="single" w:sz="4" w:space="0" w:color="auto"/>
            </w:tcBorders>
          </w:tcPr>
          <w:p w14:paraId="5727CCD9"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4</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2CEA767A"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39CFF166"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796CB00A" w14:textId="77777777" w:rsidR="00ED3C36" w:rsidRPr="009A7DAF" w:rsidRDefault="00ED3C36">
            <w:pPr>
              <w:jc w:val="center"/>
              <w:rPr>
                <w:rFonts w:eastAsia="楷体_GB2312"/>
              </w:rPr>
            </w:pPr>
          </w:p>
        </w:tc>
      </w:tr>
      <w:tr w:rsidR="00ED3C36" w:rsidRPr="009A7DAF" w14:paraId="070999DA" w14:textId="77777777">
        <w:tc>
          <w:tcPr>
            <w:tcW w:w="1951" w:type="dxa"/>
            <w:tcBorders>
              <w:top w:val="single" w:sz="4" w:space="0" w:color="auto"/>
              <w:bottom w:val="single" w:sz="4" w:space="0" w:color="auto"/>
              <w:right w:val="single" w:sz="4" w:space="0" w:color="auto"/>
            </w:tcBorders>
          </w:tcPr>
          <w:p w14:paraId="7B6E8C74"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5</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5B0F337A"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7136BA8A"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5B9F3D90" w14:textId="77777777" w:rsidR="00ED3C36" w:rsidRPr="009A7DAF" w:rsidRDefault="00ED3C36">
            <w:pPr>
              <w:jc w:val="center"/>
              <w:rPr>
                <w:rFonts w:eastAsia="楷体_GB2312"/>
              </w:rPr>
            </w:pPr>
          </w:p>
        </w:tc>
      </w:tr>
      <w:tr w:rsidR="00ED3C36" w:rsidRPr="009A7DAF" w14:paraId="3E20F0BE" w14:textId="77777777">
        <w:tc>
          <w:tcPr>
            <w:tcW w:w="1951" w:type="dxa"/>
            <w:tcBorders>
              <w:top w:val="single" w:sz="4" w:space="0" w:color="auto"/>
              <w:bottom w:val="single" w:sz="4" w:space="0" w:color="auto"/>
              <w:right w:val="single" w:sz="4" w:space="0" w:color="auto"/>
            </w:tcBorders>
          </w:tcPr>
          <w:p w14:paraId="16600030"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6</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7BF3E98E"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5753EEA9"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49F7AFD2" w14:textId="77777777" w:rsidR="00ED3C36" w:rsidRPr="009A7DAF" w:rsidRDefault="00ED3C36">
            <w:pPr>
              <w:jc w:val="center"/>
              <w:rPr>
                <w:rFonts w:eastAsia="楷体_GB2312"/>
              </w:rPr>
            </w:pPr>
          </w:p>
        </w:tc>
      </w:tr>
      <w:tr w:rsidR="00ED3C36" w:rsidRPr="009A7DAF" w14:paraId="7D6CD30D" w14:textId="77777777">
        <w:tc>
          <w:tcPr>
            <w:tcW w:w="1951" w:type="dxa"/>
            <w:tcBorders>
              <w:top w:val="single" w:sz="4" w:space="0" w:color="auto"/>
              <w:bottom w:val="single" w:sz="4" w:space="0" w:color="auto"/>
              <w:right w:val="single" w:sz="4" w:space="0" w:color="auto"/>
            </w:tcBorders>
          </w:tcPr>
          <w:p w14:paraId="10C0809E" w14:textId="77777777" w:rsidR="00ED3C36" w:rsidRPr="009A7DAF" w:rsidRDefault="00ED3C36">
            <w:pPr>
              <w:rPr>
                <w:rFonts w:eastAsia="楷体_GB2312"/>
                <w:sz w:val="18"/>
              </w:rPr>
            </w:pPr>
            <w:r w:rsidRPr="009A7DAF">
              <w:rPr>
                <w:rFonts w:eastAsia="楷体_GB2312" w:hint="eastAsia"/>
                <w:sz w:val="18"/>
              </w:rPr>
              <w:t>第</w:t>
            </w:r>
            <w:r w:rsidRPr="009A7DAF">
              <w:rPr>
                <w:rFonts w:eastAsia="楷体_GB2312"/>
                <w:sz w:val="18"/>
              </w:rPr>
              <w:t>7</w:t>
            </w:r>
            <w:r w:rsidRPr="009A7DAF">
              <w:rPr>
                <w:rFonts w:eastAsia="楷体_GB2312" w:hint="eastAsia"/>
                <w:sz w:val="18"/>
              </w:rPr>
              <w:t>期</w:t>
            </w:r>
          </w:p>
        </w:tc>
        <w:tc>
          <w:tcPr>
            <w:tcW w:w="1701" w:type="dxa"/>
            <w:tcBorders>
              <w:top w:val="single" w:sz="4" w:space="0" w:color="auto"/>
              <w:left w:val="single" w:sz="4" w:space="0" w:color="auto"/>
              <w:bottom w:val="single" w:sz="4" w:space="0" w:color="auto"/>
              <w:right w:val="single" w:sz="4" w:space="0" w:color="auto"/>
            </w:tcBorders>
          </w:tcPr>
          <w:p w14:paraId="4412EDD6"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253B0CAD" w14:textId="77777777" w:rsidR="00ED3C36" w:rsidRPr="009A7DAF" w:rsidRDefault="00ED3C36">
            <w:pPr>
              <w:jc w:val="center"/>
              <w:rPr>
                <w:rFonts w:eastAsia="楷体_GB2312"/>
              </w:rPr>
            </w:pPr>
          </w:p>
        </w:tc>
        <w:tc>
          <w:tcPr>
            <w:tcW w:w="2410" w:type="dxa"/>
            <w:tcBorders>
              <w:top w:val="single" w:sz="4" w:space="0" w:color="auto"/>
              <w:left w:val="single" w:sz="4" w:space="0" w:color="auto"/>
              <w:bottom w:val="single" w:sz="4" w:space="0" w:color="auto"/>
            </w:tcBorders>
          </w:tcPr>
          <w:p w14:paraId="65620BD5" w14:textId="77777777" w:rsidR="00ED3C36" w:rsidRPr="009A7DAF" w:rsidRDefault="00ED3C36">
            <w:pPr>
              <w:jc w:val="center"/>
              <w:rPr>
                <w:rFonts w:eastAsia="楷体_GB2312"/>
              </w:rPr>
            </w:pPr>
          </w:p>
        </w:tc>
      </w:tr>
    </w:tbl>
    <w:p w14:paraId="52E99069" w14:textId="77777777" w:rsidR="00ED3C36" w:rsidRPr="009A7DAF" w:rsidRDefault="00ED3C36">
      <w:pPr>
        <w:spacing w:line="380" w:lineRule="atLeast"/>
        <w:rPr>
          <w:rFonts w:eastAsia="楷体_GB2312"/>
          <w:lang w:eastAsia="zh-CN"/>
        </w:rPr>
      </w:pPr>
    </w:p>
    <w:p w14:paraId="6555DB31"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51"/>
        <w:gridCol w:w="1559"/>
        <w:gridCol w:w="1701"/>
        <w:gridCol w:w="1418"/>
        <w:gridCol w:w="1843"/>
      </w:tblGrid>
      <w:tr w:rsidR="00ED3C36" w:rsidRPr="009A7DAF" w14:paraId="4C799B7A" w14:textId="77777777">
        <w:tc>
          <w:tcPr>
            <w:tcW w:w="8472" w:type="dxa"/>
            <w:gridSpan w:val="5"/>
            <w:tcBorders>
              <w:top w:val="single" w:sz="4" w:space="0" w:color="auto"/>
              <w:bottom w:val="single" w:sz="4" w:space="0" w:color="auto"/>
            </w:tcBorders>
          </w:tcPr>
          <w:p w14:paraId="29C6D8D8" w14:textId="77777777" w:rsidR="00ED3C36" w:rsidRPr="009A7DAF" w:rsidRDefault="00402E99">
            <w:pPr>
              <w:jc w:val="center"/>
              <w:rPr>
                <w:rFonts w:eastAsia="楷体_GB2312"/>
                <w:b/>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6C56077B" w14:textId="77777777">
        <w:tc>
          <w:tcPr>
            <w:tcW w:w="8472" w:type="dxa"/>
            <w:gridSpan w:val="5"/>
            <w:tcBorders>
              <w:top w:val="single" w:sz="4" w:space="0" w:color="auto"/>
              <w:bottom w:val="single" w:sz="4" w:space="0" w:color="auto"/>
            </w:tcBorders>
          </w:tcPr>
          <w:p w14:paraId="704E7C52" w14:textId="77777777" w:rsidR="00ED3C36" w:rsidRPr="009A7DAF" w:rsidRDefault="00ED3C36">
            <w:pPr>
              <w:rPr>
                <w:rFonts w:eastAsia="楷体_GB2312"/>
                <w:b/>
              </w:rPr>
            </w:pPr>
            <w:r w:rsidRPr="009A7DAF">
              <w:rPr>
                <w:rFonts w:eastAsia="楷体_GB2312" w:hint="eastAsia"/>
                <w:b/>
              </w:rPr>
              <w:t>三、资产池情况</w:t>
            </w:r>
          </w:p>
          <w:p w14:paraId="0E04504D" w14:textId="77777777" w:rsidR="00ED3C36" w:rsidRPr="009A7DAF" w:rsidRDefault="00ED3C36">
            <w:pPr>
              <w:rPr>
                <w:rFonts w:eastAsia="楷体_GB2312"/>
                <w:b/>
              </w:rPr>
            </w:pPr>
            <w:r w:rsidRPr="009A7DAF">
              <w:rPr>
                <w:rFonts w:eastAsia="楷体_GB2312" w:hint="eastAsia"/>
                <w:b/>
              </w:rPr>
              <w:t>（五）资产池现金流归集表</w:t>
            </w:r>
          </w:p>
          <w:p w14:paraId="56894CD9" w14:textId="77777777" w:rsidR="00ED3C36" w:rsidRPr="009A7DAF" w:rsidRDefault="00ED3C36">
            <w:pPr>
              <w:rPr>
                <w:rFonts w:eastAsia="楷体_GB2312"/>
              </w:rPr>
            </w:pPr>
            <w:r w:rsidRPr="009A7DAF">
              <w:rPr>
                <w:rFonts w:eastAsia="楷体_GB2312" w:hint="eastAsia"/>
              </w:rPr>
              <w:t>（正常情景下，指按摊还计划对每个收款期间现金流进行归集，不考虑早偿、拖欠、违约、回收等情况。若在此报告时点已经发生的早偿贷款则应该从现金流摊还计划表中剔除）</w:t>
            </w:r>
          </w:p>
        </w:tc>
      </w:tr>
      <w:tr w:rsidR="00ED3C36" w:rsidRPr="009A7DAF" w14:paraId="24C054B2" w14:textId="77777777">
        <w:tc>
          <w:tcPr>
            <w:tcW w:w="1951" w:type="dxa"/>
            <w:tcBorders>
              <w:top w:val="single" w:sz="4" w:space="0" w:color="auto"/>
              <w:bottom w:val="single" w:sz="4" w:space="0" w:color="auto"/>
              <w:right w:val="single" w:sz="4" w:space="0" w:color="auto"/>
            </w:tcBorders>
          </w:tcPr>
          <w:p w14:paraId="3B69F40B" w14:textId="77777777" w:rsidR="00ED3C36" w:rsidRPr="009A7DAF" w:rsidRDefault="00ED3C36">
            <w:pPr>
              <w:rPr>
                <w:rFonts w:eastAsia="楷体_GB2312"/>
                <w:b/>
                <w:sz w:val="18"/>
                <w:szCs w:val="18"/>
              </w:rPr>
            </w:pPr>
            <w:r w:rsidRPr="009A7DAF">
              <w:rPr>
                <w:rFonts w:eastAsia="楷体_GB2312" w:hint="eastAsia"/>
                <w:b/>
                <w:sz w:val="18"/>
                <w:szCs w:val="18"/>
              </w:rPr>
              <w:t>计算日（收款期间期末日期）</w:t>
            </w:r>
          </w:p>
        </w:tc>
        <w:tc>
          <w:tcPr>
            <w:tcW w:w="1559" w:type="dxa"/>
            <w:tcBorders>
              <w:top w:val="single" w:sz="4" w:space="0" w:color="auto"/>
              <w:left w:val="single" w:sz="4" w:space="0" w:color="auto"/>
              <w:bottom w:val="single" w:sz="4" w:space="0" w:color="auto"/>
              <w:right w:val="single" w:sz="4" w:space="0" w:color="auto"/>
            </w:tcBorders>
          </w:tcPr>
          <w:p w14:paraId="6AC4154C" w14:textId="77777777" w:rsidR="00ED3C36" w:rsidRPr="009A7DAF" w:rsidRDefault="00ED3C36">
            <w:pPr>
              <w:rPr>
                <w:rFonts w:eastAsia="楷体_GB2312"/>
                <w:b/>
                <w:sz w:val="18"/>
              </w:rPr>
            </w:pPr>
            <w:r w:rsidRPr="009A7DAF">
              <w:rPr>
                <w:rFonts w:eastAsia="楷体_GB2312" w:hint="eastAsia"/>
                <w:b/>
                <w:sz w:val="18"/>
              </w:rPr>
              <w:t>期初本金总余额</w:t>
            </w:r>
          </w:p>
        </w:tc>
        <w:tc>
          <w:tcPr>
            <w:tcW w:w="1701" w:type="dxa"/>
            <w:tcBorders>
              <w:top w:val="single" w:sz="4" w:space="0" w:color="auto"/>
              <w:left w:val="single" w:sz="4" w:space="0" w:color="auto"/>
              <w:bottom w:val="single" w:sz="4" w:space="0" w:color="auto"/>
              <w:right w:val="single" w:sz="4" w:space="0" w:color="auto"/>
            </w:tcBorders>
          </w:tcPr>
          <w:p w14:paraId="7F71F380" w14:textId="77777777" w:rsidR="00ED3C36" w:rsidRPr="009A7DAF" w:rsidRDefault="00ED3C36">
            <w:pPr>
              <w:rPr>
                <w:rFonts w:eastAsia="楷体_GB2312"/>
                <w:b/>
                <w:sz w:val="18"/>
              </w:rPr>
            </w:pPr>
            <w:r w:rsidRPr="009A7DAF">
              <w:rPr>
                <w:rFonts w:eastAsia="楷体_GB2312" w:hint="eastAsia"/>
                <w:b/>
                <w:sz w:val="18"/>
              </w:rPr>
              <w:t>本期应收本金</w:t>
            </w:r>
          </w:p>
        </w:tc>
        <w:tc>
          <w:tcPr>
            <w:tcW w:w="1418" w:type="dxa"/>
            <w:tcBorders>
              <w:top w:val="single" w:sz="4" w:space="0" w:color="auto"/>
              <w:left w:val="single" w:sz="4" w:space="0" w:color="auto"/>
              <w:bottom w:val="single" w:sz="4" w:space="0" w:color="auto"/>
              <w:right w:val="single" w:sz="4" w:space="0" w:color="auto"/>
            </w:tcBorders>
          </w:tcPr>
          <w:p w14:paraId="51976F1C" w14:textId="77777777" w:rsidR="00ED3C36" w:rsidRPr="009A7DAF" w:rsidRDefault="00ED3C36">
            <w:pPr>
              <w:rPr>
                <w:rFonts w:eastAsia="楷体_GB2312"/>
                <w:b/>
              </w:rPr>
            </w:pPr>
            <w:r w:rsidRPr="009A7DAF">
              <w:rPr>
                <w:rFonts w:eastAsia="楷体_GB2312" w:hint="eastAsia"/>
                <w:b/>
                <w:sz w:val="18"/>
              </w:rPr>
              <w:t>本期应收利息</w:t>
            </w:r>
          </w:p>
        </w:tc>
        <w:tc>
          <w:tcPr>
            <w:tcW w:w="1843" w:type="dxa"/>
            <w:tcBorders>
              <w:top w:val="single" w:sz="4" w:space="0" w:color="auto"/>
              <w:left w:val="single" w:sz="4" w:space="0" w:color="auto"/>
              <w:bottom w:val="single" w:sz="4" w:space="0" w:color="auto"/>
            </w:tcBorders>
          </w:tcPr>
          <w:p w14:paraId="398E5785" w14:textId="77777777" w:rsidR="00ED3C36" w:rsidRPr="009A7DAF" w:rsidRDefault="00ED3C36">
            <w:pPr>
              <w:rPr>
                <w:rFonts w:eastAsia="楷体_GB2312"/>
                <w:b/>
                <w:lang w:eastAsia="zh-CN"/>
              </w:rPr>
            </w:pPr>
            <w:r w:rsidRPr="009A7DAF">
              <w:rPr>
                <w:rFonts w:eastAsia="楷体_GB2312" w:hint="eastAsia"/>
                <w:b/>
                <w:sz w:val="18"/>
                <w:lang w:eastAsia="zh-CN"/>
              </w:rPr>
              <w:t>期末本金总余额</w:t>
            </w:r>
          </w:p>
        </w:tc>
      </w:tr>
      <w:tr w:rsidR="00ED3C36" w:rsidRPr="009A7DAF" w14:paraId="1468827D" w14:textId="77777777">
        <w:tc>
          <w:tcPr>
            <w:tcW w:w="1951" w:type="dxa"/>
            <w:tcBorders>
              <w:top w:val="single" w:sz="4" w:space="0" w:color="auto"/>
              <w:bottom w:val="single" w:sz="4" w:space="0" w:color="auto"/>
              <w:right w:val="single" w:sz="4" w:space="0" w:color="auto"/>
            </w:tcBorders>
          </w:tcPr>
          <w:p w14:paraId="017E002B" w14:textId="77777777" w:rsidR="00ED3C36" w:rsidRPr="009A7DAF" w:rsidRDefault="00ED3C36">
            <w:pPr>
              <w:rPr>
                <w:rFonts w:eastAsia="楷体_GB2312"/>
                <w:sz w:val="18"/>
                <w:szCs w:val="18"/>
              </w:rPr>
            </w:pPr>
          </w:p>
        </w:tc>
        <w:tc>
          <w:tcPr>
            <w:tcW w:w="1559" w:type="dxa"/>
            <w:tcBorders>
              <w:top w:val="single" w:sz="4" w:space="0" w:color="auto"/>
              <w:left w:val="single" w:sz="4" w:space="0" w:color="auto"/>
              <w:bottom w:val="single" w:sz="4" w:space="0" w:color="auto"/>
              <w:right w:val="single" w:sz="4" w:space="0" w:color="auto"/>
            </w:tcBorders>
          </w:tcPr>
          <w:p w14:paraId="59D91A61"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78D5F43F" w14:textId="77777777" w:rsidR="00ED3C36" w:rsidRPr="009A7DAF" w:rsidRDefault="00ED3C36">
            <w:pPr>
              <w:rPr>
                <w:rFonts w:eastAsia="楷体_GB2312"/>
                <w:sz w:val="18"/>
                <w:szCs w:val="18"/>
              </w:rPr>
            </w:pPr>
          </w:p>
        </w:tc>
        <w:tc>
          <w:tcPr>
            <w:tcW w:w="1418" w:type="dxa"/>
            <w:tcBorders>
              <w:top w:val="single" w:sz="4" w:space="0" w:color="auto"/>
              <w:left w:val="single" w:sz="4" w:space="0" w:color="auto"/>
              <w:bottom w:val="single" w:sz="4" w:space="0" w:color="auto"/>
              <w:right w:val="single" w:sz="4" w:space="0" w:color="auto"/>
            </w:tcBorders>
          </w:tcPr>
          <w:p w14:paraId="4308079A" w14:textId="77777777" w:rsidR="00ED3C36" w:rsidRPr="009A7DAF" w:rsidRDefault="00ED3C36">
            <w:pPr>
              <w:rPr>
                <w:rFonts w:eastAsia="楷体_GB2312"/>
                <w:sz w:val="18"/>
                <w:szCs w:val="18"/>
              </w:rPr>
            </w:pPr>
          </w:p>
        </w:tc>
        <w:tc>
          <w:tcPr>
            <w:tcW w:w="1843" w:type="dxa"/>
            <w:tcBorders>
              <w:top w:val="single" w:sz="4" w:space="0" w:color="auto"/>
              <w:left w:val="single" w:sz="4" w:space="0" w:color="auto"/>
              <w:bottom w:val="single" w:sz="4" w:space="0" w:color="auto"/>
            </w:tcBorders>
          </w:tcPr>
          <w:p w14:paraId="26187C62" w14:textId="77777777" w:rsidR="00ED3C36" w:rsidRPr="009A7DAF" w:rsidRDefault="00ED3C36">
            <w:pPr>
              <w:rPr>
                <w:rFonts w:eastAsia="楷体_GB2312"/>
                <w:sz w:val="18"/>
                <w:szCs w:val="18"/>
              </w:rPr>
            </w:pPr>
          </w:p>
        </w:tc>
      </w:tr>
      <w:tr w:rsidR="00ED3C36" w:rsidRPr="009A7DAF" w14:paraId="2FA88934" w14:textId="77777777">
        <w:tc>
          <w:tcPr>
            <w:tcW w:w="1951" w:type="dxa"/>
            <w:tcBorders>
              <w:top w:val="single" w:sz="4" w:space="0" w:color="auto"/>
              <w:bottom w:val="single" w:sz="4" w:space="0" w:color="auto"/>
              <w:right w:val="single" w:sz="4" w:space="0" w:color="auto"/>
            </w:tcBorders>
          </w:tcPr>
          <w:p w14:paraId="0862A272" w14:textId="77777777" w:rsidR="00ED3C36" w:rsidRPr="009A7DAF" w:rsidRDefault="00ED3C36">
            <w:pPr>
              <w:rPr>
                <w:rFonts w:eastAsia="楷体_GB2312"/>
                <w:sz w:val="18"/>
                <w:szCs w:val="18"/>
              </w:rPr>
            </w:pPr>
          </w:p>
        </w:tc>
        <w:tc>
          <w:tcPr>
            <w:tcW w:w="1559" w:type="dxa"/>
            <w:tcBorders>
              <w:top w:val="single" w:sz="4" w:space="0" w:color="auto"/>
              <w:left w:val="single" w:sz="4" w:space="0" w:color="auto"/>
              <w:bottom w:val="single" w:sz="4" w:space="0" w:color="auto"/>
              <w:right w:val="single" w:sz="4" w:space="0" w:color="auto"/>
            </w:tcBorders>
          </w:tcPr>
          <w:p w14:paraId="4AFEA942"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26B02B82" w14:textId="77777777" w:rsidR="00ED3C36" w:rsidRPr="009A7DAF" w:rsidRDefault="00ED3C36">
            <w:pPr>
              <w:rPr>
                <w:rFonts w:eastAsia="楷体_GB2312"/>
                <w:sz w:val="18"/>
                <w:szCs w:val="18"/>
              </w:rPr>
            </w:pPr>
          </w:p>
        </w:tc>
        <w:tc>
          <w:tcPr>
            <w:tcW w:w="1418" w:type="dxa"/>
            <w:tcBorders>
              <w:top w:val="single" w:sz="4" w:space="0" w:color="auto"/>
              <w:left w:val="single" w:sz="4" w:space="0" w:color="auto"/>
              <w:bottom w:val="single" w:sz="4" w:space="0" w:color="auto"/>
              <w:right w:val="single" w:sz="4" w:space="0" w:color="auto"/>
            </w:tcBorders>
          </w:tcPr>
          <w:p w14:paraId="4F81EE98" w14:textId="77777777" w:rsidR="00ED3C36" w:rsidRPr="009A7DAF" w:rsidRDefault="00ED3C36">
            <w:pPr>
              <w:rPr>
                <w:rFonts w:eastAsia="楷体_GB2312"/>
                <w:sz w:val="18"/>
                <w:szCs w:val="18"/>
              </w:rPr>
            </w:pPr>
          </w:p>
        </w:tc>
        <w:tc>
          <w:tcPr>
            <w:tcW w:w="1843" w:type="dxa"/>
            <w:tcBorders>
              <w:top w:val="single" w:sz="4" w:space="0" w:color="auto"/>
              <w:left w:val="single" w:sz="4" w:space="0" w:color="auto"/>
              <w:bottom w:val="single" w:sz="4" w:space="0" w:color="auto"/>
            </w:tcBorders>
          </w:tcPr>
          <w:p w14:paraId="46AB2B4A" w14:textId="77777777" w:rsidR="00ED3C36" w:rsidRPr="009A7DAF" w:rsidRDefault="00ED3C36">
            <w:pPr>
              <w:rPr>
                <w:rFonts w:eastAsia="楷体_GB2312"/>
                <w:sz w:val="18"/>
                <w:szCs w:val="18"/>
              </w:rPr>
            </w:pPr>
          </w:p>
        </w:tc>
      </w:tr>
      <w:tr w:rsidR="00ED3C36" w:rsidRPr="009A7DAF" w14:paraId="11BD7406" w14:textId="77777777">
        <w:tc>
          <w:tcPr>
            <w:tcW w:w="1951" w:type="dxa"/>
            <w:tcBorders>
              <w:top w:val="single" w:sz="4" w:space="0" w:color="auto"/>
              <w:bottom w:val="single" w:sz="4" w:space="0" w:color="auto"/>
              <w:right w:val="single" w:sz="4" w:space="0" w:color="auto"/>
            </w:tcBorders>
          </w:tcPr>
          <w:p w14:paraId="6FA46921" w14:textId="77777777" w:rsidR="00ED3C36" w:rsidRPr="009A7DAF" w:rsidRDefault="00ED3C36">
            <w:pPr>
              <w:rPr>
                <w:rFonts w:eastAsia="楷体_GB2312"/>
                <w:sz w:val="18"/>
                <w:szCs w:val="18"/>
              </w:rPr>
            </w:pPr>
          </w:p>
        </w:tc>
        <w:tc>
          <w:tcPr>
            <w:tcW w:w="1559" w:type="dxa"/>
            <w:tcBorders>
              <w:top w:val="single" w:sz="4" w:space="0" w:color="auto"/>
              <w:left w:val="single" w:sz="4" w:space="0" w:color="auto"/>
              <w:bottom w:val="single" w:sz="4" w:space="0" w:color="auto"/>
              <w:right w:val="single" w:sz="4" w:space="0" w:color="auto"/>
            </w:tcBorders>
          </w:tcPr>
          <w:p w14:paraId="1161FDA5"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774C50B8" w14:textId="77777777" w:rsidR="00ED3C36" w:rsidRPr="009A7DAF" w:rsidRDefault="00ED3C36">
            <w:pPr>
              <w:rPr>
                <w:rFonts w:eastAsia="楷体_GB2312"/>
                <w:sz w:val="18"/>
                <w:szCs w:val="18"/>
              </w:rPr>
            </w:pPr>
          </w:p>
        </w:tc>
        <w:tc>
          <w:tcPr>
            <w:tcW w:w="1418" w:type="dxa"/>
            <w:tcBorders>
              <w:top w:val="single" w:sz="4" w:space="0" w:color="auto"/>
              <w:left w:val="single" w:sz="4" w:space="0" w:color="auto"/>
              <w:bottom w:val="single" w:sz="4" w:space="0" w:color="auto"/>
              <w:right w:val="single" w:sz="4" w:space="0" w:color="auto"/>
            </w:tcBorders>
          </w:tcPr>
          <w:p w14:paraId="45C1A25F" w14:textId="77777777" w:rsidR="00ED3C36" w:rsidRPr="009A7DAF" w:rsidRDefault="00ED3C36">
            <w:pPr>
              <w:rPr>
                <w:rFonts w:eastAsia="楷体_GB2312"/>
                <w:sz w:val="18"/>
                <w:szCs w:val="18"/>
              </w:rPr>
            </w:pPr>
          </w:p>
        </w:tc>
        <w:tc>
          <w:tcPr>
            <w:tcW w:w="1843" w:type="dxa"/>
            <w:tcBorders>
              <w:top w:val="single" w:sz="4" w:space="0" w:color="auto"/>
              <w:left w:val="single" w:sz="4" w:space="0" w:color="auto"/>
              <w:bottom w:val="single" w:sz="4" w:space="0" w:color="auto"/>
            </w:tcBorders>
          </w:tcPr>
          <w:p w14:paraId="307EF659" w14:textId="77777777" w:rsidR="00ED3C36" w:rsidRPr="009A7DAF" w:rsidRDefault="00ED3C36">
            <w:pPr>
              <w:rPr>
                <w:rFonts w:eastAsia="楷体_GB2312"/>
                <w:sz w:val="18"/>
                <w:szCs w:val="18"/>
              </w:rPr>
            </w:pPr>
          </w:p>
        </w:tc>
      </w:tr>
      <w:tr w:rsidR="00ED3C36" w:rsidRPr="009A7DAF" w14:paraId="0C6BB4A4" w14:textId="77777777">
        <w:tc>
          <w:tcPr>
            <w:tcW w:w="1951" w:type="dxa"/>
            <w:tcBorders>
              <w:top w:val="single" w:sz="4" w:space="0" w:color="auto"/>
              <w:bottom w:val="single" w:sz="4" w:space="0" w:color="auto"/>
              <w:right w:val="single" w:sz="4" w:space="0" w:color="auto"/>
            </w:tcBorders>
          </w:tcPr>
          <w:p w14:paraId="2C18CCCB" w14:textId="77777777" w:rsidR="00ED3C36" w:rsidRPr="009A7DAF" w:rsidRDefault="00ED3C36">
            <w:pPr>
              <w:rPr>
                <w:rFonts w:eastAsia="楷体_GB2312"/>
                <w:sz w:val="18"/>
                <w:szCs w:val="18"/>
              </w:rPr>
            </w:pPr>
          </w:p>
        </w:tc>
        <w:tc>
          <w:tcPr>
            <w:tcW w:w="1559" w:type="dxa"/>
            <w:tcBorders>
              <w:top w:val="single" w:sz="4" w:space="0" w:color="auto"/>
              <w:left w:val="single" w:sz="4" w:space="0" w:color="auto"/>
              <w:bottom w:val="single" w:sz="4" w:space="0" w:color="auto"/>
              <w:right w:val="single" w:sz="4" w:space="0" w:color="auto"/>
            </w:tcBorders>
          </w:tcPr>
          <w:p w14:paraId="4E754D94"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52E0BB3" w14:textId="77777777" w:rsidR="00ED3C36" w:rsidRPr="009A7DAF" w:rsidRDefault="00ED3C36">
            <w:pPr>
              <w:rPr>
                <w:rFonts w:eastAsia="楷体_GB2312"/>
                <w:sz w:val="18"/>
                <w:szCs w:val="18"/>
              </w:rPr>
            </w:pPr>
          </w:p>
        </w:tc>
        <w:tc>
          <w:tcPr>
            <w:tcW w:w="1418" w:type="dxa"/>
            <w:tcBorders>
              <w:top w:val="single" w:sz="4" w:space="0" w:color="auto"/>
              <w:left w:val="single" w:sz="4" w:space="0" w:color="auto"/>
              <w:bottom w:val="single" w:sz="4" w:space="0" w:color="auto"/>
              <w:right w:val="single" w:sz="4" w:space="0" w:color="auto"/>
            </w:tcBorders>
          </w:tcPr>
          <w:p w14:paraId="528378D7" w14:textId="77777777" w:rsidR="00ED3C36" w:rsidRPr="009A7DAF" w:rsidRDefault="00ED3C36">
            <w:pPr>
              <w:rPr>
                <w:rFonts w:eastAsia="楷体_GB2312"/>
                <w:sz w:val="18"/>
                <w:szCs w:val="18"/>
              </w:rPr>
            </w:pPr>
          </w:p>
        </w:tc>
        <w:tc>
          <w:tcPr>
            <w:tcW w:w="1843" w:type="dxa"/>
            <w:tcBorders>
              <w:top w:val="single" w:sz="4" w:space="0" w:color="auto"/>
              <w:left w:val="single" w:sz="4" w:space="0" w:color="auto"/>
              <w:bottom w:val="single" w:sz="4" w:space="0" w:color="auto"/>
            </w:tcBorders>
          </w:tcPr>
          <w:p w14:paraId="18BFAD65" w14:textId="77777777" w:rsidR="00ED3C36" w:rsidRPr="009A7DAF" w:rsidRDefault="00ED3C36">
            <w:pPr>
              <w:rPr>
                <w:rFonts w:eastAsia="楷体_GB2312"/>
                <w:sz w:val="18"/>
                <w:szCs w:val="18"/>
              </w:rPr>
            </w:pPr>
          </w:p>
        </w:tc>
      </w:tr>
      <w:tr w:rsidR="00ED3C36" w:rsidRPr="009A7DAF" w14:paraId="3EEBDECC" w14:textId="77777777">
        <w:tc>
          <w:tcPr>
            <w:tcW w:w="1951" w:type="dxa"/>
            <w:tcBorders>
              <w:top w:val="single" w:sz="4" w:space="0" w:color="auto"/>
              <w:bottom w:val="single" w:sz="4" w:space="0" w:color="auto"/>
              <w:right w:val="single" w:sz="4" w:space="0" w:color="auto"/>
            </w:tcBorders>
          </w:tcPr>
          <w:p w14:paraId="1AFDACDB" w14:textId="77777777" w:rsidR="00ED3C36" w:rsidRPr="009A7DAF" w:rsidRDefault="00ED3C36">
            <w:pPr>
              <w:rPr>
                <w:rFonts w:eastAsia="楷体_GB2312"/>
                <w:sz w:val="18"/>
                <w:szCs w:val="18"/>
              </w:rPr>
            </w:pPr>
          </w:p>
        </w:tc>
        <w:tc>
          <w:tcPr>
            <w:tcW w:w="1559" w:type="dxa"/>
            <w:tcBorders>
              <w:top w:val="single" w:sz="4" w:space="0" w:color="auto"/>
              <w:left w:val="single" w:sz="4" w:space="0" w:color="auto"/>
              <w:bottom w:val="single" w:sz="4" w:space="0" w:color="auto"/>
              <w:right w:val="single" w:sz="4" w:space="0" w:color="auto"/>
            </w:tcBorders>
          </w:tcPr>
          <w:p w14:paraId="10DD06A8"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A551E3F" w14:textId="77777777" w:rsidR="00ED3C36" w:rsidRPr="009A7DAF" w:rsidRDefault="00ED3C36">
            <w:pPr>
              <w:rPr>
                <w:rFonts w:eastAsia="楷体_GB2312"/>
                <w:sz w:val="18"/>
                <w:szCs w:val="18"/>
              </w:rPr>
            </w:pPr>
          </w:p>
        </w:tc>
        <w:tc>
          <w:tcPr>
            <w:tcW w:w="1418" w:type="dxa"/>
            <w:tcBorders>
              <w:top w:val="single" w:sz="4" w:space="0" w:color="auto"/>
              <w:left w:val="single" w:sz="4" w:space="0" w:color="auto"/>
              <w:bottom w:val="single" w:sz="4" w:space="0" w:color="auto"/>
              <w:right w:val="single" w:sz="4" w:space="0" w:color="auto"/>
            </w:tcBorders>
          </w:tcPr>
          <w:p w14:paraId="7E7607BD" w14:textId="77777777" w:rsidR="00ED3C36" w:rsidRPr="009A7DAF" w:rsidRDefault="00ED3C36">
            <w:pPr>
              <w:rPr>
                <w:rFonts w:eastAsia="楷体_GB2312"/>
                <w:sz w:val="18"/>
                <w:szCs w:val="18"/>
              </w:rPr>
            </w:pPr>
          </w:p>
        </w:tc>
        <w:tc>
          <w:tcPr>
            <w:tcW w:w="1843" w:type="dxa"/>
            <w:tcBorders>
              <w:top w:val="single" w:sz="4" w:space="0" w:color="auto"/>
              <w:left w:val="single" w:sz="4" w:space="0" w:color="auto"/>
              <w:bottom w:val="single" w:sz="4" w:space="0" w:color="auto"/>
            </w:tcBorders>
          </w:tcPr>
          <w:p w14:paraId="1113C7FD" w14:textId="77777777" w:rsidR="00ED3C36" w:rsidRPr="009A7DAF" w:rsidRDefault="00ED3C36">
            <w:pPr>
              <w:rPr>
                <w:rFonts w:eastAsia="楷体_GB2312"/>
                <w:sz w:val="18"/>
                <w:szCs w:val="18"/>
              </w:rPr>
            </w:pPr>
          </w:p>
        </w:tc>
      </w:tr>
    </w:tbl>
    <w:p w14:paraId="79CF0030" w14:textId="77777777" w:rsidR="00ED3C36" w:rsidRPr="009A7DAF" w:rsidRDefault="00ED3C36">
      <w:pPr>
        <w:spacing w:line="380" w:lineRule="atLeast"/>
        <w:rPr>
          <w:rFonts w:eastAsia="楷体_GB2312"/>
          <w:lang w:eastAsia="zh-CN"/>
        </w:rPr>
      </w:pPr>
    </w:p>
    <w:p w14:paraId="1547279A" w14:textId="77777777" w:rsidR="00ED3C36" w:rsidRPr="00E86A66" w:rsidRDefault="00ED3C36">
      <w:pPr>
        <w:spacing w:line="380" w:lineRule="atLeast"/>
        <w:rPr>
          <w:rFonts w:eastAsia="楷体_GB2312"/>
          <w:lang w:eastAsia="zh-CN"/>
        </w:rPr>
      </w:pPr>
      <w:r w:rsidRPr="009A7DAF">
        <w:rPr>
          <w:rFonts w:eastAsia="楷体_GB2312"/>
          <w:lang w:eastAsia="zh-CN"/>
        </w:rP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1275"/>
        <w:gridCol w:w="1560"/>
        <w:gridCol w:w="1842"/>
        <w:gridCol w:w="2728"/>
      </w:tblGrid>
      <w:tr w:rsidR="00ED3C36" w:rsidRPr="00E86A66" w14:paraId="1EE40D2A" w14:textId="77777777" w:rsidTr="000C1D57">
        <w:trPr>
          <w:trHeight w:val="601"/>
        </w:trPr>
        <w:tc>
          <w:tcPr>
            <w:tcW w:w="8540" w:type="dxa"/>
            <w:gridSpan w:val="5"/>
          </w:tcPr>
          <w:p w14:paraId="65C703A7" w14:textId="77777777" w:rsidR="00ED3C36" w:rsidRPr="00E86A66" w:rsidRDefault="00402E99" w:rsidP="005A7C36">
            <w:pPr>
              <w:ind w:leftChars="-389" w:left="-934" w:firstLineChars="340" w:firstLine="819"/>
              <w:jc w:val="center"/>
              <w:rPr>
                <w:rFonts w:eastAsia="楷体_GB2312"/>
                <w:b/>
              </w:rPr>
            </w:pPr>
            <w:r>
              <w:rPr>
                <w:rFonts w:eastAsia="楷体_GB2312" w:hint="eastAsia"/>
                <w:b/>
              </w:rPr>
              <w:lastRenderedPageBreak/>
              <w:t>苏福</w:t>
            </w:r>
            <w:r>
              <w:rPr>
                <w:rFonts w:eastAsia="楷体_GB2312" w:hint="eastAsia"/>
                <w:b/>
              </w:rPr>
              <w:t>2016</w:t>
            </w:r>
            <w:r>
              <w:rPr>
                <w:rFonts w:eastAsia="楷体_GB2312" w:hint="eastAsia"/>
                <w:b/>
              </w:rPr>
              <w:t>年第一期个人住房抵押贷款资产证券化信托</w:t>
            </w:r>
            <w:r w:rsidR="00ED3C36" w:rsidRPr="00E86A66">
              <w:rPr>
                <w:rFonts w:eastAsia="楷体_GB2312" w:hint="eastAsia"/>
                <w:b/>
              </w:rPr>
              <w:t>受托机构月度</w:t>
            </w:r>
            <w:r w:rsidR="00ED3C36" w:rsidRPr="00E86A66">
              <w:rPr>
                <w:rFonts w:eastAsia="楷体_GB2312"/>
                <w:b/>
              </w:rPr>
              <w:t>/</w:t>
            </w:r>
            <w:r w:rsidR="00ED3C36" w:rsidRPr="00E86A66">
              <w:rPr>
                <w:rFonts w:eastAsia="楷体_GB2312" w:hint="eastAsia"/>
                <w:b/>
              </w:rPr>
              <w:t>年度报告</w:t>
            </w:r>
          </w:p>
        </w:tc>
      </w:tr>
      <w:tr w:rsidR="00ED3C36" w:rsidRPr="009A7DAF" w14:paraId="5B4B2BBD" w14:textId="77777777" w:rsidTr="000C1D57">
        <w:trPr>
          <w:trHeight w:val="387"/>
        </w:trPr>
        <w:tc>
          <w:tcPr>
            <w:tcW w:w="8540" w:type="dxa"/>
            <w:gridSpan w:val="5"/>
            <w:tcBorders>
              <w:bottom w:val="single" w:sz="4" w:space="0" w:color="auto"/>
            </w:tcBorders>
            <w:shd w:val="clear" w:color="auto" w:fill="FFFFFF"/>
          </w:tcPr>
          <w:p w14:paraId="2DD9C286" w14:textId="77777777" w:rsidR="00ED3C36" w:rsidRPr="009A7DAF" w:rsidRDefault="00ED3C36">
            <w:pPr>
              <w:rPr>
                <w:rFonts w:eastAsia="楷体_GB2312"/>
                <w:b/>
              </w:rPr>
            </w:pPr>
            <w:r w:rsidRPr="009A7DAF">
              <w:rPr>
                <w:rFonts w:eastAsia="楷体_GB2312" w:hint="eastAsia"/>
                <w:b/>
              </w:rPr>
              <w:t>三、资产池情况</w:t>
            </w:r>
          </w:p>
          <w:p w14:paraId="16086659" w14:textId="77777777" w:rsidR="00ED3C36" w:rsidRPr="009A7DAF" w:rsidRDefault="00ED3C36" w:rsidP="00B634BE">
            <w:pPr>
              <w:rPr>
                <w:rFonts w:eastAsia="楷体_GB2312"/>
                <w:b/>
                <w:bCs/>
                <w:lang w:eastAsia="zh-CN"/>
              </w:rPr>
            </w:pPr>
            <w:r w:rsidRPr="009A7DAF">
              <w:rPr>
                <w:rFonts w:eastAsia="楷体_GB2312" w:hint="eastAsia"/>
                <w:b/>
              </w:rPr>
              <w:t>（六）</w:t>
            </w:r>
            <w:r w:rsidRPr="009A7DAF">
              <w:rPr>
                <w:rFonts w:eastAsia="楷体_GB2312" w:hint="eastAsia"/>
                <w:b/>
                <w:lang w:eastAsia="zh-CN"/>
              </w:rPr>
              <w:t>本收款期间资产池现金流流入及流出情况</w:t>
            </w:r>
          </w:p>
        </w:tc>
      </w:tr>
      <w:tr w:rsidR="00ED3C36" w:rsidRPr="009A7DAF" w14:paraId="6D96F2A5"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tcBorders>
              <w:top w:val="single" w:sz="4" w:space="0" w:color="auto"/>
              <w:left w:val="single" w:sz="4" w:space="0" w:color="auto"/>
              <w:bottom w:val="single" w:sz="4" w:space="0" w:color="auto"/>
              <w:right w:val="single" w:sz="4" w:space="0" w:color="auto"/>
            </w:tcBorders>
          </w:tcPr>
          <w:p w14:paraId="6DD9CF78" w14:textId="77777777" w:rsidR="00ED3C36" w:rsidRPr="00B634BE" w:rsidRDefault="00ED3C36">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57F91851" w14:textId="77777777" w:rsidR="00ED3C36" w:rsidRPr="00B634BE" w:rsidRDefault="00ED3C36">
            <w:pPr>
              <w:rPr>
                <w:rFonts w:eastAsia="楷体_GB2312"/>
                <w:b/>
                <w:sz w:val="18"/>
                <w:szCs w:val="18"/>
              </w:rPr>
            </w:pPr>
            <w:r w:rsidRPr="00B634BE">
              <w:rPr>
                <w:rFonts w:eastAsia="楷体_GB2312" w:hint="eastAsia"/>
                <w:b/>
                <w:sz w:val="18"/>
                <w:szCs w:val="18"/>
              </w:rPr>
              <w:t>科目</w:t>
            </w:r>
          </w:p>
        </w:tc>
        <w:tc>
          <w:tcPr>
            <w:tcW w:w="1842" w:type="dxa"/>
            <w:tcBorders>
              <w:top w:val="single" w:sz="4" w:space="0" w:color="auto"/>
              <w:left w:val="single" w:sz="4" w:space="0" w:color="auto"/>
              <w:bottom w:val="single" w:sz="4" w:space="0" w:color="auto"/>
              <w:right w:val="single" w:sz="4" w:space="0" w:color="auto"/>
            </w:tcBorders>
          </w:tcPr>
          <w:p w14:paraId="0A26C0A8" w14:textId="77777777" w:rsidR="00ED3C36" w:rsidRPr="00B634BE" w:rsidRDefault="00ED3C36">
            <w:pPr>
              <w:rPr>
                <w:rFonts w:eastAsia="楷体_GB2312"/>
                <w:b/>
                <w:sz w:val="18"/>
                <w:szCs w:val="18"/>
              </w:rPr>
            </w:pPr>
            <w:r w:rsidRPr="00B634BE">
              <w:rPr>
                <w:rFonts w:eastAsia="楷体_GB2312" w:hint="eastAsia"/>
                <w:b/>
                <w:sz w:val="18"/>
                <w:szCs w:val="18"/>
              </w:rPr>
              <w:t>上一收款期间</w:t>
            </w:r>
          </w:p>
        </w:tc>
        <w:tc>
          <w:tcPr>
            <w:tcW w:w="2728" w:type="dxa"/>
            <w:tcBorders>
              <w:top w:val="single" w:sz="4" w:space="0" w:color="auto"/>
              <w:left w:val="single" w:sz="4" w:space="0" w:color="auto"/>
              <w:bottom w:val="single" w:sz="4" w:space="0" w:color="auto"/>
              <w:right w:val="single" w:sz="4" w:space="0" w:color="auto"/>
            </w:tcBorders>
          </w:tcPr>
          <w:p w14:paraId="0BB9AFB9" w14:textId="77777777" w:rsidR="00ED3C36" w:rsidRPr="00B634BE" w:rsidRDefault="00ED3C36">
            <w:pPr>
              <w:rPr>
                <w:rFonts w:eastAsia="楷体_GB2312"/>
                <w:b/>
                <w:sz w:val="18"/>
                <w:szCs w:val="18"/>
              </w:rPr>
            </w:pPr>
            <w:r w:rsidRPr="00B634BE">
              <w:rPr>
                <w:rFonts w:eastAsia="楷体_GB2312" w:hint="eastAsia"/>
                <w:b/>
                <w:sz w:val="18"/>
                <w:szCs w:val="18"/>
              </w:rPr>
              <w:t>本收款期间</w:t>
            </w:r>
          </w:p>
        </w:tc>
      </w:tr>
      <w:tr w:rsidR="00ED3C36" w:rsidRPr="009A7DAF" w14:paraId="4A129F24"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
        </w:trPr>
        <w:tc>
          <w:tcPr>
            <w:tcW w:w="1135" w:type="dxa"/>
            <w:vMerge w:val="restart"/>
            <w:tcBorders>
              <w:top w:val="single" w:sz="4" w:space="0" w:color="auto"/>
              <w:left w:val="single" w:sz="4" w:space="0" w:color="auto"/>
              <w:bottom w:val="single" w:sz="4" w:space="0" w:color="auto"/>
              <w:right w:val="single" w:sz="4" w:space="0" w:color="auto"/>
            </w:tcBorders>
          </w:tcPr>
          <w:p w14:paraId="52E784BF" w14:textId="77777777" w:rsidR="00ED3C36" w:rsidRPr="00B634BE" w:rsidRDefault="00ED3C36">
            <w:pPr>
              <w:rPr>
                <w:rFonts w:eastAsia="楷体_GB2312"/>
                <w:b/>
                <w:sz w:val="18"/>
                <w:szCs w:val="18"/>
              </w:rPr>
            </w:pPr>
            <w:r w:rsidRPr="00B634BE">
              <w:rPr>
                <w:rFonts w:eastAsia="楷体_GB2312" w:hint="eastAsia"/>
                <w:b/>
                <w:sz w:val="18"/>
                <w:szCs w:val="18"/>
              </w:rPr>
              <w:t>收</w:t>
            </w:r>
            <w:r w:rsidRPr="00B634BE">
              <w:rPr>
                <w:rFonts w:eastAsia="楷体_GB2312" w:hint="eastAsia"/>
                <w:b/>
                <w:sz w:val="18"/>
                <w:szCs w:val="18"/>
                <w:lang w:eastAsia="zh-CN"/>
              </w:rPr>
              <w:t>入</w:t>
            </w:r>
            <w:r w:rsidRPr="00B634BE">
              <w:rPr>
                <w:rFonts w:eastAsia="楷体_GB2312" w:hint="eastAsia"/>
                <w:b/>
                <w:sz w:val="18"/>
                <w:szCs w:val="18"/>
              </w:rPr>
              <w:t>账</w:t>
            </w:r>
          </w:p>
        </w:tc>
        <w:tc>
          <w:tcPr>
            <w:tcW w:w="1275" w:type="dxa"/>
            <w:vMerge w:val="restart"/>
            <w:tcBorders>
              <w:top w:val="single" w:sz="4" w:space="0" w:color="auto"/>
              <w:left w:val="single" w:sz="4" w:space="0" w:color="auto"/>
              <w:bottom w:val="single" w:sz="4" w:space="0" w:color="auto"/>
              <w:right w:val="single" w:sz="4" w:space="0" w:color="auto"/>
            </w:tcBorders>
          </w:tcPr>
          <w:p w14:paraId="16DC874E" w14:textId="77777777" w:rsidR="00ED3C36" w:rsidRPr="00B634BE" w:rsidRDefault="00ED3C36">
            <w:pPr>
              <w:rPr>
                <w:rFonts w:eastAsia="楷体_GB2312"/>
                <w:b/>
                <w:sz w:val="18"/>
                <w:szCs w:val="18"/>
                <w:lang w:eastAsia="zh-CN"/>
              </w:rPr>
            </w:pPr>
            <w:r w:rsidRPr="00B634BE">
              <w:rPr>
                <w:rFonts w:eastAsia="楷体_GB2312" w:hint="eastAsia"/>
                <w:b/>
                <w:sz w:val="18"/>
                <w:szCs w:val="18"/>
              </w:rPr>
              <w:t>收入</w:t>
            </w:r>
          </w:p>
          <w:p w14:paraId="253F6EBD" w14:textId="77777777" w:rsidR="00ED3C36" w:rsidRPr="00B634BE" w:rsidRDefault="00ED3C36">
            <w:pPr>
              <w:rPr>
                <w:rFonts w:eastAsia="楷体_GB2312"/>
                <w:b/>
                <w:sz w:val="18"/>
                <w:szCs w:val="18"/>
              </w:rPr>
            </w:pPr>
            <w:r w:rsidRPr="00B634BE">
              <w:rPr>
                <w:rFonts w:eastAsia="楷体_GB2312" w:hint="eastAsia"/>
                <w:b/>
                <w:sz w:val="18"/>
                <w:szCs w:val="18"/>
              </w:rPr>
              <w:t>回收款</w:t>
            </w:r>
          </w:p>
        </w:tc>
        <w:tc>
          <w:tcPr>
            <w:tcW w:w="1560" w:type="dxa"/>
            <w:tcBorders>
              <w:top w:val="single" w:sz="4" w:space="0" w:color="auto"/>
              <w:left w:val="single" w:sz="4" w:space="0" w:color="auto"/>
              <w:bottom w:val="single" w:sz="4" w:space="0" w:color="auto"/>
              <w:right w:val="single" w:sz="4" w:space="0" w:color="auto"/>
            </w:tcBorders>
          </w:tcPr>
          <w:p w14:paraId="0D88135E" w14:textId="77777777" w:rsidR="00ED3C36" w:rsidRPr="00B634BE" w:rsidRDefault="000C1D57">
            <w:pPr>
              <w:rPr>
                <w:rFonts w:eastAsia="楷体_GB2312"/>
                <w:b/>
                <w:sz w:val="18"/>
                <w:szCs w:val="18"/>
                <w:lang w:eastAsia="zh-CN"/>
              </w:rPr>
            </w:pPr>
            <w:r w:rsidRPr="00B634BE">
              <w:rPr>
                <w:rFonts w:eastAsia="楷体_GB2312" w:hint="eastAsia"/>
                <w:b/>
                <w:sz w:val="18"/>
                <w:szCs w:val="18"/>
                <w:lang w:eastAsia="zh-CN"/>
              </w:rPr>
              <w:t>计划内还款</w:t>
            </w:r>
          </w:p>
        </w:tc>
        <w:tc>
          <w:tcPr>
            <w:tcW w:w="1842" w:type="dxa"/>
            <w:tcBorders>
              <w:top w:val="single" w:sz="4" w:space="0" w:color="auto"/>
              <w:left w:val="single" w:sz="4" w:space="0" w:color="auto"/>
              <w:bottom w:val="single" w:sz="4" w:space="0" w:color="auto"/>
              <w:right w:val="single" w:sz="4" w:space="0" w:color="auto"/>
            </w:tcBorders>
          </w:tcPr>
          <w:p w14:paraId="385BB44C"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31209576" w14:textId="77777777" w:rsidR="00ED3C36" w:rsidRPr="00B634BE" w:rsidRDefault="00ED3C36">
            <w:pPr>
              <w:rPr>
                <w:rFonts w:eastAsia="楷体_GB2312"/>
                <w:sz w:val="18"/>
                <w:szCs w:val="18"/>
              </w:rPr>
            </w:pPr>
          </w:p>
        </w:tc>
      </w:tr>
      <w:tr w:rsidR="00ED3C36" w:rsidRPr="009A7DAF" w14:paraId="2E23D538"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477008A9" w14:textId="77777777" w:rsidR="00ED3C36" w:rsidRPr="00B634BE" w:rsidRDefault="00ED3C36">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30091A68"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6846C78B" w14:textId="77777777" w:rsidR="00ED3C36" w:rsidRPr="00B634BE" w:rsidRDefault="00E86A66" w:rsidP="000C1D57">
            <w:pPr>
              <w:rPr>
                <w:rFonts w:eastAsia="楷体_GB2312"/>
                <w:b/>
                <w:sz w:val="18"/>
                <w:szCs w:val="18"/>
                <w:lang w:eastAsia="zh-CN"/>
              </w:rPr>
            </w:pPr>
            <w:r>
              <w:rPr>
                <w:rFonts w:eastAsia="楷体_GB2312" w:hint="eastAsia"/>
                <w:b/>
                <w:sz w:val="18"/>
                <w:szCs w:val="18"/>
                <w:lang w:eastAsia="zh-CN"/>
              </w:rPr>
              <w:t>部分</w:t>
            </w:r>
            <w:r w:rsidR="000C1D57" w:rsidRPr="00B634BE">
              <w:rPr>
                <w:rFonts w:eastAsia="楷体_GB2312" w:hint="eastAsia"/>
                <w:b/>
                <w:sz w:val="18"/>
                <w:szCs w:val="18"/>
              </w:rPr>
              <w:t>提前</w:t>
            </w:r>
            <w:r w:rsidR="000C1D57" w:rsidRPr="00B634BE">
              <w:rPr>
                <w:rFonts w:eastAsia="楷体_GB2312" w:hint="eastAsia"/>
                <w:b/>
                <w:sz w:val="18"/>
                <w:szCs w:val="18"/>
                <w:lang w:eastAsia="zh-CN"/>
              </w:rPr>
              <w:t>还款</w:t>
            </w:r>
          </w:p>
        </w:tc>
        <w:tc>
          <w:tcPr>
            <w:tcW w:w="1842" w:type="dxa"/>
            <w:tcBorders>
              <w:top w:val="single" w:sz="4" w:space="0" w:color="auto"/>
              <w:left w:val="single" w:sz="4" w:space="0" w:color="auto"/>
              <w:bottom w:val="single" w:sz="4" w:space="0" w:color="auto"/>
              <w:right w:val="single" w:sz="4" w:space="0" w:color="auto"/>
            </w:tcBorders>
          </w:tcPr>
          <w:p w14:paraId="7E620F6F"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12F723C4" w14:textId="77777777" w:rsidR="00ED3C36" w:rsidRPr="00B634BE" w:rsidRDefault="00ED3C36">
            <w:pPr>
              <w:rPr>
                <w:rFonts w:eastAsia="楷体_GB2312"/>
                <w:sz w:val="18"/>
                <w:szCs w:val="18"/>
              </w:rPr>
            </w:pPr>
          </w:p>
        </w:tc>
      </w:tr>
      <w:tr w:rsidR="00E86A66" w:rsidRPr="009A7DAF" w14:paraId="3B10B206"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2FB795F8" w14:textId="77777777" w:rsidR="00E86A66" w:rsidRPr="00B634BE" w:rsidRDefault="00E86A66">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31010FA8" w14:textId="77777777" w:rsidR="00E86A66" w:rsidRPr="00B634BE" w:rsidRDefault="00E86A6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10C25B3A" w14:textId="77777777" w:rsidR="00E86A66" w:rsidRDefault="00E86A66" w:rsidP="000C1D57">
            <w:pPr>
              <w:rPr>
                <w:rFonts w:eastAsia="楷体_GB2312"/>
                <w:b/>
                <w:sz w:val="18"/>
                <w:szCs w:val="18"/>
                <w:lang w:eastAsia="zh-CN"/>
              </w:rPr>
            </w:pPr>
            <w:r>
              <w:rPr>
                <w:rFonts w:eastAsia="楷体_GB2312" w:hint="eastAsia"/>
                <w:b/>
                <w:sz w:val="18"/>
                <w:szCs w:val="18"/>
                <w:lang w:eastAsia="zh-CN"/>
              </w:rPr>
              <w:t>提前结清</w:t>
            </w:r>
          </w:p>
        </w:tc>
        <w:tc>
          <w:tcPr>
            <w:tcW w:w="1842" w:type="dxa"/>
            <w:tcBorders>
              <w:top w:val="single" w:sz="4" w:space="0" w:color="auto"/>
              <w:left w:val="single" w:sz="4" w:space="0" w:color="auto"/>
              <w:bottom w:val="single" w:sz="4" w:space="0" w:color="auto"/>
              <w:right w:val="single" w:sz="4" w:space="0" w:color="auto"/>
            </w:tcBorders>
          </w:tcPr>
          <w:p w14:paraId="0B328695" w14:textId="77777777" w:rsidR="00E86A66" w:rsidRPr="00B634BE" w:rsidRDefault="00E86A6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2C61B2AF" w14:textId="77777777" w:rsidR="00E86A66" w:rsidRPr="00B634BE" w:rsidRDefault="00E86A66">
            <w:pPr>
              <w:rPr>
                <w:rFonts w:eastAsia="楷体_GB2312"/>
                <w:sz w:val="18"/>
                <w:szCs w:val="18"/>
              </w:rPr>
            </w:pPr>
          </w:p>
        </w:tc>
      </w:tr>
      <w:tr w:rsidR="00ED3C36" w:rsidRPr="009A7DAF" w14:paraId="561B9045"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0A8A70D7" w14:textId="77777777" w:rsidR="00ED3C36" w:rsidRPr="00B634BE" w:rsidRDefault="00ED3C36">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7C17A7B7"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328A1FDA" w14:textId="77777777" w:rsidR="00ED3C36" w:rsidRPr="00B634BE" w:rsidRDefault="00721D45" w:rsidP="00721D45">
            <w:pPr>
              <w:rPr>
                <w:rFonts w:eastAsia="楷体_GB2312"/>
                <w:b/>
                <w:sz w:val="18"/>
                <w:szCs w:val="18"/>
                <w:lang w:eastAsia="zh-CN"/>
              </w:rPr>
            </w:pPr>
            <w:r w:rsidRPr="00B634BE">
              <w:rPr>
                <w:rFonts w:eastAsia="楷体_GB2312" w:hint="eastAsia"/>
                <w:b/>
                <w:sz w:val="18"/>
                <w:szCs w:val="18"/>
              </w:rPr>
              <w:t>拖欠</w:t>
            </w:r>
            <w:r w:rsidRPr="00B634BE">
              <w:rPr>
                <w:rFonts w:eastAsia="楷体_GB2312" w:hint="eastAsia"/>
                <w:b/>
                <w:sz w:val="18"/>
                <w:szCs w:val="18"/>
                <w:lang w:eastAsia="zh-CN"/>
              </w:rPr>
              <w:t>回收</w:t>
            </w:r>
          </w:p>
        </w:tc>
        <w:tc>
          <w:tcPr>
            <w:tcW w:w="1842" w:type="dxa"/>
            <w:tcBorders>
              <w:top w:val="single" w:sz="4" w:space="0" w:color="auto"/>
              <w:left w:val="single" w:sz="4" w:space="0" w:color="auto"/>
              <w:bottom w:val="single" w:sz="4" w:space="0" w:color="auto"/>
              <w:right w:val="single" w:sz="4" w:space="0" w:color="auto"/>
            </w:tcBorders>
          </w:tcPr>
          <w:p w14:paraId="77F4B825"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02496E5D" w14:textId="77777777" w:rsidR="00ED3C36" w:rsidRPr="00B634BE" w:rsidRDefault="00ED3C36">
            <w:pPr>
              <w:rPr>
                <w:rFonts w:eastAsia="楷体_GB2312"/>
                <w:sz w:val="18"/>
                <w:szCs w:val="18"/>
              </w:rPr>
            </w:pPr>
          </w:p>
        </w:tc>
      </w:tr>
      <w:tr w:rsidR="00ED3C36" w:rsidRPr="009A7DAF" w14:paraId="4602BA8A"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A7A8088" w14:textId="77777777" w:rsidR="00ED3C36" w:rsidRPr="00B634BE" w:rsidRDefault="00ED3C36">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48A1CD9A"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025971E1" w14:textId="77777777" w:rsidR="00ED3C36" w:rsidRPr="00B634BE" w:rsidRDefault="00ED3C36" w:rsidP="00E95392">
            <w:pPr>
              <w:rPr>
                <w:rFonts w:eastAsia="楷体_GB2312"/>
                <w:b/>
                <w:sz w:val="18"/>
                <w:szCs w:val="18"/>
              </w:rPr>
            </w:pPr>
            <w:r w:rsidRPr="00B634BE">
              <w:rPr>
                <w:rFonts w:eastAsia="楷体_GB2312" w:hint="eastAsia"/>
                <w:b/>
                <w:sz w:val="18"/>
                <w:szCs w:val="18"/>
              </w:rPr>
              <w:t>违约回收</w:t>
            </w:r>
          </w:p>
        </w:tc>
        <w:tc>
          <w:tcPr>
            <w:tcW w:w="1842" w:type="dxa"/>
            <w:tcBorders>
              <w:top w:val="single" w:sz="4" w:space="0" w:color="auto"/>
              <w:left w:val="single" w:sz="4" w:space="0" w:color="auto"/>
              <w:bottom w:val="single" w:sz="4" w:space="0" w:color="auto"/>
              <w:right w:val="single" w:sz="4" w:space="0" w:color="auto"/>
            </w:tcBorders>
          </w:tcPr>
          <w:p w14:paraId="3C726B8D"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0C94DD84" w14:textId="77777777" w:rsidR="00ED3C36" w:rsidRPr="00B634BE" w:rsidRDefault="00ED3C36">
            <w:pPr>
              <w:rPr>
                <w:rFonts w:eastAsia="楷体_GB2312"/>
                <w:sz w:val="18"/>
                <w:szCs w:val="18"/>
              </w:rPr>
            </w:pPr>
          </w:p>
        </w:tc>
      </w:tr>
      <w:tr w:rsidR="000C1D57" w:rsidRPr="009A7DAF" w14:paraId="0370D2CE"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1BB12B3" w14:textId="77777777" w:rsidR="000C1D57" w:rsidRPr="00B634BE" w:rsidRDefault="000C1D57">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30C963AD" w14:textId="77777777" w:rsidR="000C1D57" w:rsidRPr="00B634BE" w:rsidRDefault="000C1D57">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3901A70F" w14:textId="77777777" w:rsidR="000C1D57" w:rsidRPr="00B634BE" w:rsidRDefault="007A1A41">
            <w:pPr>
              <w:rPr>
                <w:rFonts w:eastAsia="楷体_GB2312"/>
                <w:b/>
                <w:sz w:val="18"/>
                <w:szCs w:val="18"/>
              </w:rPr>
            </w:pPr>
            <w:r w:rsidRPr="00B634BE">
              <w:rPr>
                <w:rFonts w:eastAsia="楷体_GB2312" w:hint="eastAsia"/>
                <w:b/>
                <w:sz w:val="18"/>
                <w:szCs w:val="18"/>
              </w:rPr>
              <w:t>住房贷款赎回</w:t>
            </w:r>
          </w:p>
        </w:tc>
        <w:tc>
          <w:tcPr>
            <w:tcW w:w="1842" w:type="dxa"/>
            <w:tcBorders>
              <w:top w:val="single" w:sz="4" w:space="0" w:color="auto"/>
              <w:left w:val="single" w:sz="4" w:space="0" w:color="auto"/>
              <w:bottom w:val="single" w:sz="4" w:space="0" w:color="auto"/>
              <w:right w:val="single" w:sz="4" w:space="0" w:color="auto"/>
            </w:tcBorders>
          </w:tcPr>
          <w:p w14:paraId="0F72C1AB" w14:textId="77777777" w:rsidR="000C1D57" w:rsidRPr="00B634BE" w:rsidRDefault="000C1D57">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407C8115" w14:textId="77777777" w:rsidR="000C1D57" w:rsidRPr="00B634BE" w:rsidRDefault="000C1D57">
            <w:pPr>
              <w:rPr>
                <w:rFonts w:eastAsia="楷体_GB2312"/>
                <w:sz w:val="18"/>
                <w:szCs w:val="18"/>
              </w:rPr>
            </w:pPr>
          </w:p>
        </w:tc>
      </w:tr>
      <w:tr w:rsidR="007A1A41" w:rsidRPr="009A7DAF" w14:paraId="59DD3C0A"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1A53E9F4" w14:textId="77777777" w:rsidR="007A1A41" w:rsidRPr="00B634BE" w:rsidRDefault="007A1A41">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2042E333" w14:textId="77777777" w:rsidR="007A1A41" w:rsidRPr="00B634BE" w:rsidRDefault="007A1A41">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4112DFCA" w14:textId="77777777" w:rsidR="007A1A41" w:rsidRPr="00B634BE" w:rsidRDefault="007A1A41">
            <w:pPr>
              <w:rPr>
                <w:rFonts w:eastAsia="楷体_GB2312"/>
                <w:b/>
                <w:sz w:val="18"/>
                <w:szCs w:val="18"/>
                <w:lang w:eastAsia="zh-CN"/>
              </w:rPr>
            </w:pPr>
            <w:r w:rsidRPr="00B634BE">
              <w:rPr>
                <w:rFonts w:eastAsia="楷体_GB2312" w:hint="eastAsia"/>
                <w:b/>
                <w:sz w:val="18"/>
                <w:szCs w:val="18"/>
                <w:lang w:eastAsia="zh-CN"/>
              </w:rPr>
              <w:t>清仓回购</w:t>
            </w:r>
          </w:p>
        </w:tc>
        <w:tc>
          <w:tcPr>
            <w:tcW w:w="1842" w:type="dxa"/>
            <w:tcBorders>
              <w:top w:val="single" w:sz="4" w:space="0" w:color="auto"/>
              <w:left w:val="single" w:sz="4" w:space="0" w:color="auto"/>
              <w:bottom w:val="single" w:sz="4" w:space="0" w:color="auto"/>
              <w:right w:val="single" w:sz="4" w:space="0" w:color="auto"/>
            </w:tcBorders>
          </w:tcPr>
          <w:p w14:paraId="0C200E12" w14:textId="77777777" w:rsidR="007A1A41" w:rsidRPr="00B634BE" w:rsidRDefault="007A1A41">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44C8792B" w14:textId="77777777" w:rsidR="007A1A41" w:rsidRPr="00B634BE" w:rsidRDefault="007A1A41">
            <w:pPr>
              <w:rPr>
                <w:rFonts w:eastAsia="楷体_GB2312"/>
                <w:sz w:val="18"/>
                <w:szCs w:val="18"/>
              </w:rPr>
            </w:pPr>
          </w:p>
        </w:tc>
      </w:tr>
      <w:tr w:rsidR="007A1A41" w:rsidRPr="009A7DAF" w14:paraId="5E53EAA8"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1755282C" w14:textId="77777777" w:rsidR="007A1A41" w:rsidRPr="00B634BE" w:rsidRDefault="007A1A41">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38F2DFF9" w14:textId="77777777" w:rsidR="007A1A41" w:rsidRPr="00B634BE" w:rsidRDefault="007A1A41">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588731F1" w14:textId="77777777" w:rsidR="007A1A41" w:rsidRPr="00B634BE" w:rsidRDefault="007A1A41">
            <w:pPr>
              <w:rPr>
                <w:rFonts w:eastAsia="楷体_GB2312"/>
                <w:b/>
                <w:sz w:val="18"/>
                <w:szCs w:val="18"/>
              </w:rPr>
            </w:pPr>
            <w:r w:rsidRPr="00B634BE">
              <w:rPr>
                <w:rFonts w:eastAsia="楷体_GB2312" w:hint="eastAsia"/>
                <w:b/>
                <w:sz w:val="18"/>
                <w:szCs w:val="18"/>
              </w:rPr>
              <w:t>违约贷款出售</w:t>
            </w:r>
          </w:p>
        </w:tc>
        <w:tc>
          <w:tcPr>
            <w:tcW w:w="1842" w:type="dxa"/>
            <w:tcBorders>
              <w:top w:val="single" w:sz="4" w:space="0" w:color="auto"/>
              <w:left w:val="single" w:sz="4" w:space="0" w:color="auto"/>
              <w:bottom w:val="single" w:sz="4" w:space="0" w:color="auto"/>
              <w:right w:val="single" w:sz="4" w:space="0" w:color="auto"/>
            </w:tcBorders>
          </w:tcPr>
          <w:p w14:paraId="5593C643" w14:textId="77777777" w:rsidR="007A1A41" w:rsidRPr="00B634BE" w:rsidRDefault="007A1A41">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2129DEC5" w14:textId="77777777" w:rsidR="007A1A41" w:rsidRPr="00B634BE" w:rsidRDefault="007A1A41">
            <w:pPr>
              <w:rPr>
                <w:rFonts w:eastAsia="楷体_GB2312"/>
                <w:sz w:val="18"/>
                <w:szCs w:val="18"/>
              </w:rPr>
            </w:pPr>
          </w:p>
        </w:tc>
      </w:tr>
      <w:tr w:rsidR="00ED3C36" w:rsidRPr="009A7DAF" w14:paraId="31841843"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545E069F" w14:textId="77777777" w:rsidR="00ED3C36" w:rsidRPr="00B634BE" w:rsidRDefault="00ED3C36">
            <w:pPr>
              <w:rPr>
                <w:rFonts w:eastAsia="楷体_GB2312"/>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3630E890"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0D56BE3F" w14:textId="77777777" w:rsidR="00ED3C36" w:rsidRPr="00B634BE" w:rsidRDefault="00ED3C36">
            <w:pPr>
              <w:rPr>
                <w:rFonts w:eastAsia="楷体_GB2312"/>
                <w:b/>
                <w:sz w:val="18"/>
                <w:szCs w:val="18"/>
              </w:rPr>
            </w:pPr>
            <w:r w:rsidRPr="00B634BE">
              <w:rPr>
                <w:rFonts w:eastAsia="楷体_GB2312" w:hint="eastAsia"/>
                <w:b/>
                <w:sz w:val="18"/>
                <w:szCs w:val="18"/>
              </w:rPr>
              <w:t>合计</w:t>
            </w:r>
          </w:p>
        </w:tc>
        <w:tc>
          <w:tcPr>
            <w:tcW w:w="1842" w:type="dxa"/>
            <w:tcBorders>
              <w:top w:val="single" w:sz="4" w:space="0" w:color="auto"/>
              <w:left w:val="single" w:sz="4" w:space="0" w:color="auto"/>
              <w:bottom w:val="single" w:sz="4" w:space="0" w:color="auto"/>
              <w:right w:val="single" w:sz="4" w:space="0" w:color="auto"/>
            </w:tcBorders>
          </w:tcPr>
          <w:p w14:paraId="53CD39DF"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033208B1" w14:textId="77777777" w:rsidR="00ED3C36" w:rsidRPr="00B634BE" w:rsidRDefault="00ED3C36">
            <w:pPr>
              <w:rPr>
                <w:rFonts w:eastAsia="楷体_GB2312"/>
                <w:sz w:val="18"/>
                <w:szCs w:val="18"/>
              </w:rPr>
            </w:pPr>
          </w:p>
        </w:tc>
      </w:tr>
      <w:tr w:rsidR="00ED3C36" w:rsidRPr="009A7DAF" w14:paraId="43885B5E"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33A39165" w14:textId="77777777" w:rsidR="00ED3C36" w:rsidRPr="00B634BE" w:rsidRDefault="00ED3C36">
            <w:pPr>
              <w:rPr>
                <w:rFonts w:eastAsia="楷体_GB2312"/>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250D8C03" w14:textId="77777777" w:rsidR="00ED3C36" w:rsidRPr="00B634BE" w:rsidRDefault="00ED3C36">
            <w:pPr>
              <w:rPr>
                <w:rFonts w:eastAsia="楷体_GB2312"/>
                <w:b/>
                <w:sz w:val="18"/>
                <w:szCs w:val="18"/>
              </w:rPr>
            </w:pPr>
            <w:r w:rsidRPr="00B634BE">
              <w:rPr>
                <w:rFonts w:eastAsia="楷体_GB2312" w:hint="eastAsia"/>
                <w:b/>
                <w:sz w:val="18"/>
                <w:szCs w:val="18"/>
              </w:rPr>
              <w:t>其他收入</w:t>
            </w:r>
          </w:p>
        </w:tc>
        <w:tc>
          <w:tcPr>
            <w:tcW w:w="1842" w:type="dxa"/>
            <w:tcBorders>
              <w:top w:val="single" w:sz="4" w:space="0" w:color="auto"/>
              <w:left w:val="single" w:sz="4" w:space="0" w:color="auto"/>
              <w:bottom w:val="single" w:sz="4" w:space="0" w:color="auto"/>
              <w:right w:val="single" w:sz="4" w:space="0" w:color="auto"/>
            </w:tcBorders>
          </w:tcPr>
          <w:p w14:paraId="13C10B09"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6FD117BB" w14:textId="77777777" w:rsidR="00ED3C36" w:rsidRPr="00B634BE" w:rsidRDefault="00ED3C36">
            <w:pPr>
              <w:rPr>
                <w:rFonts w:eastAsia="楷体_GB2312"/>
                <w:sz w:val="18"/>
                <w:szCs w:val="18"/>
              </w:rPr>
            </w:pPr>
          </w:p>
        </w:tc>
      </w:tr>
      <w:tr w:rsidR="00ED3C36" w:rsidRPr="009A7DAF" w14:paraId="393D255A"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6125F77E" w14:textId="77777777" w:rsidR="00ED3C36" w:rsidRPr="00B634BE" w:rsidRDefault="00ED3C36">
            <w:pPr>
              <w:rPr>
                <w:rFonts w:eastAsia="楷体_GB2312"/>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08948E85" w14:textId="77777777" w:rsidR="00ED3C36" w:rsidRPr="00B634BE" w:rsidRDefault="00ED3C36">
            <w:pPr>
              <w:rPr>
                <w:rFonts w:eastAsia="楷体_GB2312"/>
                <w:b/>
                <w:sz w:val="18"/>
                <w:szCs w:val="18"/>
              </w:rPr>
            </w:pPr>
            <w:r w:rsidRPr="00B634BE">
              <w:rPr>
                <w:rFonts w:eastAsia="楷体_GB2312" w:hint="eastAsia"/>
                <w:b/>
                <w:sz w:val="18"/>
                <w:szCs w:val="18"/>
              </w:rPr>
              <w:t>合格投资</w:t>
            </w:r>
          </w:p>
        </w:tc>
        <w:tc>
          <w:tcPr>
            <w:tcW w:w="1842" w:type="dxa"/>
            <w:tcBorders>
              <w:top w:val="single" w:sz="4" w:space="0" w:color="auto"/>
              <w:left w:val="single" w:sz="4" w:space="0" w:color="auto"/>
              <w:bottom w:val="single" w:sz="4" w:space="0" w:color="auto"/>
              <w:right w:val="single" w:sz="4" w:space="0" w:color="auto"/>
            </w:tcBorders>
          </w:tcPr>
          <w:p w14:paraId="462C2D74"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27D88A44" w14:textId="77777777" w:rsidR="00ED3C36" w:rsidRPr="00B634BE" w:rsidRDefault="00ED3C36">
            <w:pPr>
              <w:rPr>
                <w:rFonts w:eastAsia="楷体_GB2312"/>
                <w:sz w:val="18"/>
                <w:szCs w:val="18"/>
              </w:rPr>
            </w:pPr>
          </w:p>
        </w:tc>
      </w:tr>
      <w:tr w:rsidR="00ED3C36" w:rsidRPr="009A7DAF" w14:paraId="211B9890"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9CEAE94" w14:textId="77777777" w:rsidR="00ED3C36" w:rsidRPr="00B634BE" w:rsidRDefault="00ED3C36">
            <w:pPr>
              <w:rPr>
                <w:rFonts w:eastAsia="楷体_GB2312"/>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090C6F83" w14:textId="77777777" w:rsidR="00ED3C36" w:rsidRPr="00B634BE" w:rsidRDefault="00ED3C36">
            <w:pPr>
              <w:rPr>
                <w:rFonts w:eastAsia="楷体_GB2312"/>
                <w:b/>
                <w:sz w:val="18"/>
                <w:szCs w:val="18"/>
              </w:rPr>
            </w:pPr>
            <w:r w:rsidRPr="00B634BE">
              <w:rPr>
                <w:rFonts w:eastAsia="楷体_GB2312" w:hint="eastAsia"/>
                <w:b/>
                <w:sz w:val="18"/>
                <w:szCs w:val="18"/>
              </w:rPr>
              <w:t>合计</w:t>
            </w:r>
          </w:p>
        </w:tc>
        <w:tc>
          <w:tcPr>
            <w:tcW w:w="1842" w:type="dxa"/>
            <w:tcBorders>
              <w:top w:val="single" w:sz="4" w:space="0" w:color="auto"/>
              <w:left w:val="single" w:sz="4" w:space="0" w:color="auto"/>
              <w:bottom w:val="single" w:sz="4" w:space="0" w:color="auto"/>
              <w:right w:val="single" w:sz="4" w:space="0" w:color="auto"/>
            </w:tcBorders>
          </w:tcPr>
          <w:p w14:paraId="3D1E9EED"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5AC3B5A0" w14:textId="77777777" w:rsidR="00ED3C36" w:rsidRPr="00B634BE" w:rsidRDefault="00ED3C36">
            <w:pPr>
              <w:rPr>
                <w:rFonts w:eastAsia="楷体_GB2312"/>
                <w:sz w:val="18"/>
                <w:szCs w:val="18"/>
              </w:rPr>
            </w:pPr>
          </w:p>
        </w:tc>
      </w:tr>
      <w:tr w:rsidR="00ED3C36" w:rsidRPr="009A7DAF" w14:paraId="350E8346"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val="restart"/>
            <w:tcBorders>
              <w:top w:val="single" w:sz="4" w:space="0" w:color="auto"/>
              <w:left w:val="single" w:sz="4" w:space="0" w:color="auto"/>
              <w:bottom w:val="single" w:sz="4" w:space="0" w:color="auto"/>
              <w:right w:val="single" w:sz="4" w:space="0" w:color="auto"/>
            </w:tcBorders>
          </w:tcPr>
          <w:p w14:paraId="3AB89332" w14:textId="77777777" w:rsidR="00ED3C36" w:rsidRPr="00B634BE" w:rsidRDefault="00ED3C36">
            <w:pPr>
              <w:rPr>
                <w:rFonts w:eastAsia="楷体_GB2312"/>
                <w:b/>
                <w:sz w:val="18"/>
                <w:szCs w:val="18"/>
              </w:rPr>
            </w:pPr>
            <w:r w:rsidRPr="00B634BE">
              <w:rPr>
                <w:rFonts w:eastAsia="楷体_GB2312" w:hint="eastAsia"/>
                <w:b/>
                <w:sz w:val="18"/>
                <w:szCs w:val="18"/>
              </w:rPr>
              <w:t>本金账</w:t>
            </w:r>
          </w:p>
        </w:tc>
        <w:tc>
          <w:tcPr>
            <w:tcW w:w="1275" w:type="dxa"/>
            <w:vMerge w:val="restart"/>
            <w:tcBorders>
              <w:top w:val="single" w:sz="4" w:space="0" w:color="auto"/>
              <w:left w:val="single" w:sz="4" w:space="0" w:color="auto"/>
              <w:bottom w:val="single" w:sz="4" w:space="0" w:color="auto"/>
              <w:right w:val="single" w:sz="4" w:space="0" w:color="auto"/>
            </w:tcBorders>
          </w:tcPr>
          <w:p w14:paraId="55F3B88F" w14:textId="77777777" w:rsidR="00ED3C36" w:rsidRPr="00B634BE" w:rsidRDefault="00ED3C36">
            <w:pPr>
              <w:rPr>
                <w:rFonts w:eastAsia="楷体_GB2312"/>
                <w:b/>
                <w:sz w:val="18"/>
                <w:szCs w:val="18"/>
                <w:lang w:eastAsia="zh-CN"/>
              </w:rPr>
            </w:pPr>
            <w:r w:rsidRPr="00B634BE">
              <w:rPr>
                <w:rFonts w:eastAsia="楷体_GB2312" w:hint="eastAsia"/>
                <w:b/>
                <w:sz w:val="18"/>
                <w:szCs w:val="18"/>
              </w:rPr>
              <w:t>本金</w:t>
            </w:r>
          </w:p>
          <w:p w14:paraId="01FC2629" w14:textId="77777777" w:rsidR="00ED3C36" w:rsidRPr="00B634BE" w:rsidRDefault="00ED3C36">
            <w:pPr>
              <w:rPr>
                <w:rFonts w:eastAsia="楷体_GB2312"/>
                <w:b/>
                <w:sz w:val="18"/>
                <w:szCs w:val="18"/>
              </w:rPr>
            </w:pPr>
            <w:r w:rsidRPr="00B634BE">
              <w:rPr>
                <w:rFonts w:eastAsia="楷体_GB2312" w:hint="eastAsia"/>
                <w:b/>
                <w:sz w:val="18"/>
                <w:szCs w:val="18"/>
              </w:rPr>
              <w:t>回收款</w:t>
            </w:r>
          </w:p>
        </w:tc>
        <w:tc>
          <w:tcPr>
            <w:tcW w:w="1560" w:type="dxa"/>
            <w:tcBorders>
              <w:top w:val="single" w:sz="4" w:space="0" w:color="auto"/>
              <w:left w:val="single" w:sz="4" w:space="0" w:color="auto"/>
              <w:bottom w:val="single" w:sz="4" w:space="0" w:color="auto"/>
              <w:right w:val="single" w:sz="4" w:space="0" w:color="auto"/>
            </w:tcBorders>
          </w:tcPr>
          <w:p w14:paraId="4150AF10" w14:textId="77777777" w:rsidR="00ED3C36" w:rsidRPr="00B634BE" w:rsidRDefault="00B634BE">
            <w:pPr>
              <w:rPr>
                <w:rFonts w:eastAsia="楷体_GB2312"/>
                <w:b/>
                <w:sz w:val="18"/>
                <w:szCs w:val="18"/>
              </w:rPr>
            </w:pPr>
            <w:r w:rsidRPr="00B634BE">
              <w:rPr>
                <w:rFonts w:eastAsia="楷体_GB2312" w:hint="eastAsia"/>
                <w:b/>
                <w:sz w:val="18"/>
                <w:szCs w:val="18"/>
              </w:rPr>
              <w:t>计划内还款</w:t>
            </w:r>
            <w:r w:rsidR="00ED3C36" w:rsidRPr="00B634BE">
              <w:rPr>
                <w:rFonts w:eastAsia="楷体_GB2312"/>
                <w:b/>
                <w:sz w:val="18"/>
                <w:szCs w:val="18"/>
              </w:rPr>
              <w:t xml:space="preserve"> </w:t>
            </w:r>
          </w:p>
        </w:tc>
        <w:tc>
          <w:tcPr>
            <w:tcW w:w="1842" w:type="dxa"/>
            <w:tcBorders>
              <w:top w:val="single" w:sz="4" w:space="0" w:color="auto"/>
              <w:left w:val="single" w:sz="4" w:space="0" w:color="auto"/>
              <w:bottom w:val="single" w:sz="4" w:space="0" w:color="auto"/>
              <w:right w:val="single" w:sz="4" w:space="0" w:color="auto"/>
            </w:tcBorders>
          </w:tcPr>
          <w:p w14:paraId="4F58CD2F"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1CC462C9" w14:textId="77777777" w:rsidR="00ED3C36" w:rsidRPr="00B634BE" w:rsidRDefault="00ED3C36">
            <w:pPr>
              <w:rPr>
                <w:rFonts w:eastAsia="楷体_GB2312"/>
                <w:sz w:val="18"/>
                <w:szCs w:val="18"/>
              </w:rPr>
            </w:pPr>
          </w:p>
        </w:tc>
      </w:tr>
      <w:tr w:rsidR="00ED3C36" w:rsidRPr="009A7DAF" w14:paraId="4D04DF79"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08CEEE7F" w14:textId="77777777" w:rsidR="00ED3C36" w:rsidRPr="00B634BE" w:rsidRDefault="00ED3C36">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05A03E5B"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6F84CFB8" w14:textId="77777777" w:rsidR="00ED3C36" w:rsidRPr="00B634BE" w:rsidRDefault="00E86A66">
            <w:pPr>
              <w:rPr>
                <w:rFonts w:eastAsia="楷体_GB2312"/>
                <w:b/>
                <w:sz w:val="18"/>
                <w:szCs w:val="18"/>
              </w:rPr>
            </w:pPr>
            <w:r>
              <w:rPr>
                <w:rFonts w:eastAsia="楷体_GB2312" w:hint="eastAsia"/>
                <w:b/>
                <w:sz w:val="18"/>
                <w:szCs w:val="18"/>
                <w:lang w:eastAsia="zh-CN"/>
              </w:rPr>
              <w:t>部分</w:t>
            </w:r>
            <w:r w:rsidR="00B634BE" w:rsidRPr="00B634BE">
              <w:rPr>
                <w:rFonts w:eastAsia="楷体_GB2312" w:hint="eastAsia"/>
                <w:b/>
                <w:sz w:val="18"/>
                <w:szCs w:val="18"/>
              </w:rPr>
              <w:t>提前还款</w:t>
            </w:r>
          </w:p>
        </w:tc>
        <w:tc>
          <w:tcPr>
            <w:tcW w:w="1842" w:type="dxa"/>
            <w:tcBorders>
              <w:top w:val="single" w:sz="4" w:space="0" w:color="auto"/>
              <w:left w:val="single" w:sz="4" w:space="0" w:color="auto"/>
              <w:bottom w:val="single" w:sz="4" w:space="0" w:color="auto"/>
              <w:right w:val="single" w:sz="4" w:space="0" w:color="auto"/>
            </w:tcBorders>
          </w:tcPr>
          <w:p w14:paraId="5521BB8E"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0A251E37" w14:textId="77777777" w:rsidR="00ED3C36" w:rsidRPr="00B634BE" w:rsidRDefault="00ED3C36">
            <w:pPr>
              <w:rPr>
                <w:rFonts w:eastAsia="楷体_GB2312"/>
                <w:sz w:val="18"/>
                <w:szCs w:val="18"/>
              </w:rPr>
            </w:pPr>
          </w:p>
        </w:tc>
      </w:tr>
      <w:tr w:rsidR="00E86A66" w:rsidRPr="009A7DAF" w14:paraId="4142EB7F"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4EFE0756" w14:textId="77777777" w:rsidR="00E86A66" w:rsidRPr="00B634BE" w:rsidRDefault="00E86A66">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026C5B0B" w14:textId="77777777" w:rsidR="00E86A66" w:rsidRPr="00B634BE" w:rsidRDefault="00E86A6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11ED5E96" w14:textId="77777777" w:rsidR="00E86A66" w:rsidRPr="00B634BE" w:rsidRDefault="00E86A66">
            <w:pPr>
              <w:rPr>
                <w:rFonts w:eastAsia="楷体_GB2312"/>
                <w:b/>
                <w:sz w:val="18"/>
                <w:szCs w:val="18"/>
                <w:lang w:eastAsia="zh-CN"/>
              </w:rPr>
            </w:pPr>
            <w:r>
              <w:rPr>
                <w:rFonts w:eastAsia="楷体_GB2312" w:hint="eastAsia"/>
                <w:b/>
                <w:sz w:val="18"/>
                <w:szCs w:val="18"/>
                <w:lang w:eastAsia="zh-CN"/>
              </w:rPr>
              <w:t>提前结清</w:t>
            </w:r>
          </w:p>
        </w:tc>
        <w:tc>
          <w:tcPr>
            <w:tcW w:w="1842" w:type="dxa"/>
            <w:tcBorders>
              <w:top w:val="single" w:sz="4" w:space="0" w:color="auto"/>
              <w:left w:val="single" w:sz="4" w:space="0" w:color="auto"/>
              <w:bottom w:val="single" w:sz="4" w:space="0" w:color="auto"/>
              <w:right w:val="single" w:sz="4" w:space="0" w:color="auto"/>
            </w:tcBorders>
          </w:tcPr>
          <w:p w14:paraId="5A524CB3" w14:textId="77777777" w:rsidR="00E86A66" w:rsidRPr="00B634BE" w:rsidRDefault="00E86A6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22556651" w14:textId="77777777" w:rsidR="00E86A66" w:rsidRPr="00B634BE" w:rsidRDefault="00E86A66">
            <w:pPr>
              <w:rPr>
                <w:rFonts w:eastAsia="楷体_GB2312"/>
                <w:sz w:val="18"/>
                <w:szCs w:val="18"/>
              </w:rPr>
            </w:pPr>
          </w:p>
        </w:tc>
      </w:tr>
      <w:tr w:rsidR="00ED3C36" w:rsidRPr="009A7DAF" w14:paraId="347F0045"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3F513836" w14:textId="77777777" w:rsidR="00ED3C36" w:rsidRPr="00B634BE" w:rsidRDefault="00ED3C36">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29E637A0"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7FF0BDF4" w14:textId="77777777" w:rsidR="00ED3C36" w:rsidRPr="00B634BE" w:rsidRDefault="00ED3C36">
            <w:pPr>
              <w:rPr>
                <w:rFonts w:eastAsia="楷体_GB2312"/>
                <w:b/>
                <w:sz w:val="18"/>
                <w:szCs w:val="18"/>
              </w:rPr>
            </w:pPr>
            <w:r w:rsidRPr="00B634BE">
              <w:rPr>
                <w:rFonts w:eastAsia="楷体_GB2312" w:hint="eastAsia"/>
                <w:b/>
                <w:sz w:val="18"/>
                <w:szCs w:val="18"/>
              </w:rPr>
              <w:t>拖欠</w:t>
            </w:r>
            <w:r w:rsidR="00B634BE" w:rsidRPr="00B634BE">
              <w:rPr>
                <w:rFonts w:eastAsia="楷体_GB2312" w:hint="eastAsia"/>
                <w:b/>
                <w:sz w:val="18"/>
                <w:szCs w:val="18"/>
                <w:lang w:eastAsia="zh-CN"/>
              </w:rPr>
              <w:t>回收</w:t>
            </w:r>
          </w:p>
        </w:tc>
        <w:tc>
          <w:tcPr>
            <w:tcW w:w="1842" w:type="dxa"/>
            <w:tcBorders>
              <w:top w:val="single" w:sz="4" w:space="0" w:color="auto"/>
              <w:left w:val="single" w:sz="4" w:space="0" w:color="auto"/>
              <w:bottom w:val="single" w:sz="4" w:space="0" w:color="auto"/>
              <w:right w:val="single" w:sz="4" w:space="0" w:color="auto"/>
            </w:tcBorders>
          </w:tcPr>
          <w:p w14:paraId="51B428C2"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078C82B5" w14:textId="77777777" w:rsidR="00ED3C36" w:rsidRPr="00B634BE" w:rsidRDefault="00ED3C36">
            <w:pPr>
              <w:rPr>
                <w:rFonts w:eastAsia="楷体_GB2312"/>
                <w:sz w:val="18"/>
                <w:szCs w:val="18"/>
              </w:rPr>
            </w:pPr>
          </w:p>
        </w:tc>
      </w:tr>
      <w:tr w:rsidR="00ED3C36" w:rsidRPr="009A7DAF" w14:paraId="3D9C685D"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073A187C" w14:textId="77777777" w:rsidR="00ED3C36" w:rsidRPr="00B634BE" w:rsidRDefault="00ED3C36">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5AC9F01D"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100D62AD" w14:textId="77777777" w:rsidR="00ED3C36" w:rsidRPr="00B634BE" w:rsidRDefault="00ED3C36" w:rsidP="00E95392">
            <w:pPr>
              <w:rPr>
                <w:rFonts w:eastAsia="楷体_GB2312"/>
                <w:b/>
                <w:sz w:val="18"/>
                <w:szCs w:val="18"/>
              </w:rPr>
            </w:pPr>
            <w:r w:rsidRPr="00B634BE">
              <w:rPr>
                <w:rFonts w:eastAsia="楷体_GB2312" w:hint="eastAsia"/>
                <w:b/>
                <w:sz w:val="18"/>
                <w:szCs w:val="18"/>
              </w:rPr>
              <w:t>违约回收</w:t>
            </w:r>
          </w:p>
        </w:tc>
        <w:tc>
          <w:tcPr>
            <w:tcW w:w="1842" w:type="dxa"/>
            <w:tcBorders>
              <w:top w:val="single" w:sz="4" w:space="0" w:color="auto"/>
              <w:left w:val="single" w:sz="4" w:space="0" w:color="auto"/>
              <w:bottom w:val="single" w:sz="4" w:space="0" w:color="auto"/>
              <w:right w:val="single" w:sz="4" w:space="0" w:color="auto"/>
            </w:tcBorders>
          </w:tcPr>
          <w:p w14:paraId="6C8F4E07"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50B151D0" w14:textId="77777777" w:rsidR="00ED3C36" w:rsidRPr="00B634BE" w:rsidRDefault="00ED3C36">
            <w:pPr>
              <w:rPr>
                <w:rFonts w:eastAsia="楷体_GB2312"/>
                <w:sz w:val="18"/>
                <w:szCs w:val="18"/>
              </w:rPr>
            </w:pPr>
          </w:p>
        </w:tc>
      </w:tr>
      <w:tr w:rsidR="00B634BE" w:rsidRPr="009A7DAF" w14:paraId="63B44F9B"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345C7C6C" w14:textId="77777777" w:rsidR="00B634BE" w:rsidRPr="00B634BE" w:rsidRDefault="00B634BE">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5B1DFD65" w14:textId="77777777" w:rsidR="00B634BE" w:rsidRPr="00B634BE" w:rsidRDefault="00B634BE">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288EF471" w14:textId="77777777" w:rsidR="00B634BE" w:rsidRPr="00B634BE" w:rsidRDefault="00B634BE">
            <w:pPr>
              <w:rPr>
                <w:rFonts w:eastAsia="楷体_GB2312"/>
                <w:b/>
                <w:sz w:val="18"/>
                <w:szCs w:val="18"/>
              </w:rPr>
            </w:pPr>
            <w:r w:rsidRPr="00B634BE">
              <w:rPr>
                <w:rFonts w:eastAsia="楷体_GB2312" w:hint="eastAsia"/>
                <w:b/>
                <w:sz w:val="18"/>
                <w:szCs w:val="18"/>
              </w:rPr>
              <w:t>住房贷款赎回</w:t>
            </w:r>
          </w:p>
        </w:tc>
        <w:tc>
          <w:tcPr>
            <w:tcW w:w="1842" w:type="dxa"/>
            <w:tcBorders>
              <w:top w:val="single" w:sz="4" w:space="0" w:color="auto"/>
              <w:left w:val="single" w:sz="4" w:space="0" w:color="auto"/>
              <w:bottom w:val="single" w:sz="4" w:space="0" w:color="auto"/>
              <w:right w:val="single" w:sz="4" w:space="0" w:color="auto"/>
            </w:tcBorders>
          </w:tcPr>
          <w:p w14:paraId="0F446A58" w14:textId="77777777" w:rsidR="00B634BE" w:rsidRPr="00B634BE" w:rsidRDefault="00B634BE">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4EB07CE5" w14:textId="77777777" w:rsidR="00B634BE" w:rsidRPr="00B634BE" w:rsidRDefault="00B634BE">
            <w:pPr>
              <w:rPr>
                <w:rFonts w:eastAsia="楷体_GB2312"/>
                <w:sz w:val="18"/>
                <w:szCs w:val="18"/>
              </w:rPr>
            </w:pPr>
          </w:p>
        </w:tc>
      </w:tr>
      <w:tr w:rsidR="00B634BE" w:rsidRPr="009A7DAF" w14:paraId="7EE11AAF"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175ED529" w14:textId="77777777" w:rsidR="00B634BE" w:rsidRPr="00B634BE" w:rsidRDefault="00B634BE">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2C24564B" w14:textId="77777777" w:rsidR="00B634BE" w:rsidRPr="00B634BE" w:rsidRDefault="00B634BE">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090F5144" w14:textId="77777777" w:rsidR="00B634BE" w:rsidRPr="00B634BE" w:rsidRDefault="00B634BE">
            <w:pPr>
              <w:rPr>
                <w:rFonts w:eastAsia="楷体_GB2312"/>
                <w:b/>
                <w:sz w:val="18"/>
                <w:szCs w:val="18"/>
              </w:rPr>
            </w:pPr>
            <w:r w:rsidRPr="00B634BE">
              <w:rPr>
                <w:rFonts w:eastAsia="楷体_GB2312" w:hint="eastAsia"/>
                <w:b/>
                <w:sz w:val="18"/>
                <w:szCs w:val="18"/>
                <w:lang w:eastAsia="zh-CN"/>
              </w:rPr>
              <w:t>清仓回购</w:t>
            </w:r>
          </w:p>
        </w:tc>
        <w:tc>
          <w:tcPr>
            <w:tcW w:w="1842" w:type="dxa"/>
            <w:tcBorders>
              <w:top w:val="single" w:sz="4" w:space="0" w:color="auto"/>
              <w:left w:val="single" w:sz="4" w:space="0" w:color="auto"/>
              <w:bottom w:val="single" w:sz="4" w:space="0" w:color="auto"/>
              <w:right w:val="single" w:sz="4" w:space="0" w:color="auto"/>
            </w:tcBorders>
          </w:tcPr>
          <w:p w14:paraId="2BAD6543" w14:textId="77777777" w:rsidR="00B634BE" w:rsidRPr="00B634BE" w:rsidRDefault="00B634BE">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361280B9" w14:textId="77777777" w:rsidR="00B634BE" w:rsidRPr="00B634BE" w:rsidRDefault="00B634BE">
            <w:pPr>
              <w:rPr>
                <w:rFonts w:eastAsia="楷体_GB2312"/>
                <w:sz w:val="18"/>
                <w:szCs w:val="18"/>
              </w:rPr>
            </w:pPr>
          </w:p>
        </w:tc>
      </w:tr>
      <w:tr w:rsidR="00B634BE" w:rsidRPr="009A7DAF" w14:paraId="70800075"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1CC9B7D8" w14:textId="77777777" w:rsidR="00B634BE" w:rsidRPr="00B634BE" w:rsidRDefault="00B634BE">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019E8E26" w14:textId="77777777" w:rsidR="00B634BE" w:rsidRPr="00B634BE" w:rsidRDefault="00B634BE">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3ABFEF84" w14:textId="77777777" w:rsidR="00B634BE" w:rsidRPr="00B634BE" w:rsidRDefault="00B634BE">
            <w:pPr>
              <w:rPr>
                <w:rFonts w:eastAsia="楷体_GB2312"/>
                <w:b/>
                <w:sz w:val="18"/>
                <w:szCs w:val="18"/>
                <w:lang w:eastAsia="zh-CN"/>
              </w:rPr>
            </w:pPr>
            <w:r w:rsidRPr="00B634BE">
              <w:rPr>
                <w:rFonts w:eastAsia="楷体_GB2312" w:hint="eastAsia"/>
                <w:b/>
                <w:sz w:val="18"/>
                <w:szCs w:val="18"/>
              </w:rPr>
              <w:t>违约贷款出售</w:t>
            </w:r>
          </w:p>
        </w:tc>
        <w:tc>
          <w:tcPr>
            <w:tcW w:w="1842" w:type="dxa"/>
            <w:tcBorders>
              <w:top w:val="single" w:sz="4" w:space="0" w:color="auto"/>
              <w:left w:val="single" w:sz="4" w:space="0" w:color="auto"/>
              <w:bottom w:val="single" w:sz="4" w:space="0" w:color="auto"/>
              <w:right w:val="single" w:sz="4" w:space="0" w:color="auto"/>
            </w:tcBorders>
          </w:tcPr>
          <w:p w14:paraId="70547F21" w14:textId="77777777" w:rsidR="00B634BE" w:rsidRPr="00B634BE" w:rsidRDefault="00B634BE">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749E1B08" w14:textId="77777777" w:rsidR="00B634BE" w:rsidRPr="00B634BE" w:rsidRDefault="00B634BE">
            <w:pPr>
              <w:rPr>
                <w:rFonts w:eastAsia="楷体_GB2312"/>
                <w:sz w:val="18"/>
                <w:szCs w:val="18"/>
              </w:rPr>
            </w:pPr>
          </w:p>
        </w:tc>
      </w:tr>
      <w:tr w:rsidR="00ED3C36" w:rsidRPr="009A7DAF" w14:paraId="5120E40F"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99E80C3" w14:textId="77777777" w:rsidR="00ED3C36" w:rsidRPr="00B634BE" w:rsidRDefault="00ED3C36">
            <w:pPr>
              <w:rPr>
                <w:rFonts w:eastAsia="楷体_GB2312"/>
                <w:b/>
                <w:sz w:val="18"/>
                <w:szCs w:val="18"/>
              </w:rPr>
            </w:pPr>
          </w:p>
        </w:tc>
        <w:tc>
          <w:tcPr>
            <w:tcW w:w="1275" w:type="dxa"/>
            <w:vMerge/>
            <w:tcBorders>
              <w:top w:val="single" w:sz="4" w:space="0" w:color="auto"/>
              <w:left w:val="single" w:sz="4" w:space="0" w:color="auto"/>
              <w:bottom w:val="single" w:sz="4" w:space="0" w:color="auto"/>
              <w:right w:val="single" w:sz="4" w:space="0" w:color="auto"/>
            </w:tcBorders>
          </w:tcPr>
          <w:p w14:paraId="50BEA735" w14:textId="77777777" w:rsidR="00ED3C36" w:rsidRPr="00B634BE" w:rsidRDefault="00ED3C36">
            <w:pPr>
              <w:rPr>
                <w:rFonts w:eastAsia="楷体_GB2312"/>
                <w:b/>
                <w:sz w:val="18"/>
                <w:szCs w:val="18"/>
              </w:rPr>
            </w:pPr>
          </w:p>
        </w:tc>
        <w:tc>
          <w:tcPr>
            <w:tcW w:w="1560" w:type="dxa"/>
            <w:tcBorders>
              <w:top w:val="single" w:sz="4" w:space="0" w:color="auto"/>
              <w:left w:val="single" w:sz="4" w:space="0" w:color="auto"/>
              <w:bottom w:val="single" w:sz="4" w:space="0" w:color="auto"/>
              <w:right w:val="single" w:sz="4" w:space="0" w:color="auto"/>
            </w:tcBorders>
          </w:tcPr>
          <w:p w14:paraId="3D218B86" w14:textId="77777777" w:rsidR="00ED3C36" w:rsidRPr="00B634BE" w:rsidRDefault="00ED3C36">
            <w:pPr>
              <w:rPr>
                <w:rFonts w:eastAsia="楷体_GB2312"/>
                <w:b/>
                <w:sz w:val="18"/>
                <w:szCs w:val="18"/>
              </w:rPr>
            </w:pPr>
            <w:r w:rsidRPr="00B634BE">
              <w:rPr>
                <w:rFonts w:eastAsia="楷体_GB2312" w:hint="eastAsia"/>
                <w:b/>
                <w:sz w:val="18"/>
                <w:szCs w:val="18"/>
              </w:rPr>
              <w:t>合计</w:t>
            </w:r>
          </w:p>
        </w:tc>
        <w:tc>
          <w:tcPr>
            <w:tcW w:w="1842" w:type="dxa"/>
            <w:tcBorders>
              <w:top w:val="single" w:sz="4" w:space="0" w:color="auto"/>
              <w:left w:val="single" w:sz="4" w:space="0" w:color="auto"/>
              <w:bottom w:val="single" w:sz="4" w:space="0" w:color="auto"/>
              <w:right w:val="single" w:sz="4" w:space="0" w:color="auto"/>
            </w:tcBorders>
          </w:tcPr>
          <w:p w14:paraId="4AF26367"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4FDC4A72" w14:textId="77777777" w:rsidR="00ED3C36" w:rsidRPr="00B634BE" w:rsidRDefault="00ED3C36">
            <w:pPr>
              <w:rPr>
                <w:rFonts w:eastAsia="楷体_GB2312"/>
                <w:sz w:val="18"/>
                <w:szCs w:val="18"/>
              </w:rPr>
            </w:pPr>
          </w:p>
        </w:tc>
      </w:tr>
      <w:tr w:rsidR="00ED3C36" w:rsidRPr="009A7DAF" w14:paraId="49DB03B2"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5D9FBD2" w14:textId="77777777" w:rsidR="00ED3C36" w:rsidRPr="00B634BE" w:rsidRDefault="00ED3C36">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469EA877" w14:textId="77777777" w:rsidR="00ED3C36" w:rsidRPr="00B634BE" w:rsidRDefault="00ED3C36">
            <w:pPr>
              <w:rPr>
                <w:rFonts w:eastAsia="楷体_GB2312"/>
                <w:b/>
                <w:sz w:val="18"/>
                <w:szCs w:val="18"/>
              </w:rPr>
            </w:pPr>
            <w:r w:rsidRPr="00B634BE">
              <w:rPr>
                <w:rFonts w:eastAsia="楷体_GB2312" w:hint="eastAsia"/>
                <w:b/>
                <w:sz w:val="18"/>
                <w:szCs w:val="18"/>
              </w:rPr>
              <w:t>其他收入</w:t>
            </w:r>
          </w:p>
        </w:tc>
        <w:tc>
          <w:tcPr>
            <w:tcW w:w="1842" w:type="dxa"/>
            <w:tcBorders>
              <w:top w:val="single" w:sz="4" w:space="0" w:color="auto"/>
              <w:left w:val="single" w:sz="4" w:space="0" w:color="auto"/>
              <w:bottom w:val="single" w:sz="4" w:space="0" w:color="auto"/>
              <w:right w:val="single" w:sz="4" w:space="0" w:color="auto"/>
            </w:tcBorders>
          </w:tcPr>
          <w:p w14:paraId="4FB1BCC3"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70A37561" w14:textId="77777777" w:rsidR="00ED3C36" w:rsidRPr="00B634BE" w:rsidRDefault="00ED3C36">
            <w:pPr>
              <w:rPr>
                <w:rFonts w:eastAsia="楷体_GB2312"/>
                <w:sz w:val="18"/>
                <w:szCs w:val="18"/>
              </w:rPr>
            </w:pPr>
          </w:p>
        </w:tc>
      </w:tr>
      <w:tr w:rsidR="00ED3C36" w:rsidRPr="009A7DAF" w14:paraId="754AED68"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7229AE6F" w14:textId="77777777" w:rsidR="00ED3C36" w:rsidRPr="00B634BE" w:rsidRDefault="00ED3C36">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4415D24F" w14:textId="77777777" w:rsidR="00ED3C36" w:rsidRPr="00B634BE" w:rsidRDefault="00ED3C36">
            <w:pPr>
              <w:rPr>
                <w:rFonts w:eastAsia="楷体_GB2312"/>
                <w:b/>
                <w:sz w:val="18"/>
                <w:szCs w:val="18"/>
              </w:rPr>
            </w:pPr>
            <w:r w:rsidRPr="00B634BE">
              <w:rPr>
                <w:rFonts w:eastAsia="楷体_GB2312" w:hint="eastAsia"/>
                <w:b/>
                <w:sz w:val="18"/>
                <w:szCs w:val="18"/>
              </w:rPr>
              <w:t>上期转存</w:t>
            </w:r>
          </w:p>
        </w:tc>
        <w:tc>
          <w:tcPr>
            <w:tcW w:w="1842" w:type="dxa"/>
            <w:tcBorders>
              <w:top w:val="single" w:sz="4" w:space="0" w:color="auto"/>
              <w:left w:val="single" w:sz="4" w:space="0" w:color="auto"/>
              <w:bottom w:val="single" w:sz="4" w:space="0" w:color="auto"/>
              <w:right w:val="single" w:sz="4" w:space="0" w:color="auto"/>
            </w:tcBorders>
          </w:tcPr>
          <w:p w14:paraId="1431EF74"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5ABBE4F2" w14:textId="77777777" w:rsidR="00ED3C36" w:rsidRPr="00B634BE" w:rsidRDefault="00ED3C36">
            <w:pPr>
              <w:rPr>
                <w:rFonts w:eastAsia="楷体_GB2312"/>
                <w:sz w:val="18"/>
                <w:szCs w:val="18"/>
              </w:rPr>
            </w:pPr>
          </w:p>
        </w:tc>
      </w:tr>
      <w:tr w:rsidR="00ED3C36" w:rsidRPr="009A7DAF" w14:paraId="684A581B"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top w:val="single" w:sz="4" w:space="0" w:color="auto"/>
              <w:left w:val="single" w:sz="4" w:space="0" w:color="auto"/>
              <w:bottom w:val="single" w:sz="4" w:space="0" w:color="auto"/>
              <w:right w:val="single" w:sz="4" w:space="0" w:color="auto"/>
            </w:tcBorders>
          </w:tcPr>
          <w:p w14:paraId="56829249" w14:textId="77777777" w:rsidR="00ED3C36" w:rsidRPr="00B634BE" w:rsidRDefault="00ED3C36">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6A32DCC0" w14:textId="77777777" w:rsidR="00ED3C36" w:rsidRPr="00B634BE" w:rsidRDefault="00ED3C36">
            <w:pPr>
              <w:rPr>
                <w:rFonts w:eastAsia="楷体_GB2312"/>
                <w:b/>
                <w:sz w:val="18"/>
                <w:szCs w:val="18"/>
              </w:rPr>
            </w:pPr>
            <w:r w:rsidRPr="00B634BE">
              <w:rPr>
                <w:rFonts w:eastAsia="楷体_GB2312" w:hint="eastAsia"/>
                <w:b/>
                <w:sz w:val="18"/>
                <w:szCs w:val="18"/>
              </w:rPr>
              <w:t>合计</w:t>
            </w:r>
          </w:p>
        </w:tc>
        <w:tc>
          <w:tcPr>
            <w:tcW w:w="1842" w:type="dxa"/>
            <w:tcBorders>
              <w:top w:val="single" w:sz="4" w:space="0" w:color="auto"/>
              <w:left w:val="single" w:sz="4" w:space="0" w:color="auto"/>
              <w:bottom w:val="single" w:sz="4" w:space="0" w:color="auto"/>
              <w:right w:val="single" w:sz="4" w:space="0" w:color="auto"/>
            </w:tcBorders>
          </w:tcPr>
          <w:p w14:paraId="3C4B909C" w14:textId="77777777" w:rsidR="00ED3C36" w:rsidRPr="00B634BE" w:rsidRDefault="00ED3C36">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39F788DD" w14:textId="77777777" w:rsidR="00ED3C36" w:rsidRPr="00B634BE" w:rsidRDefault="00ED3C36">
            <w:pPr>
              <w:rPr>
                <w:rFonts w:eastAsia="楷体_GB2312"/>
                <w:sz w:val="18"/>
                <w:szCs w:val="18"/>
              </w:rPr>
            </w:pPr>
          </w:p>
        </w:tc>
      </w:tr>
      <w:tr w:rsidR="00ED3C36" w:rsidRPr="009A7DAF" w14:paraId="3BD07BA4"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tcBorders>
              <w:top w:val="single" w:sz="4" w:space="0" w:color="auto"/>
              <w:left w:val="single" w:sz="4" w:space="0" w:color="auto"/>
              <w:bottom w:val="single" w:sz="4" w:space="0" w:color="auto"/>
              <w:right w:val="single" w:sz="4" w:space="0" w:color="auto"/>
            </w:tcBorders>
          </w:tcPr>
          <w:p w14:paraId="0722EB23" w14:textId="77777777" w:rsidR="00ED3C36" w:rsidRPr="00B634BE" w:rsidRDefault="00ED3C36">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61A363B2" w14:textId="77777777" w:rsidR="00ED3C36" w:rsidRPr="00B634BE" w:rsidRDefault="00ED3C36">
            <w:pPr>
              <w:rPr>
                <w:rFonts w:eastAsia="楷体_GB2312"/>
                <w:b/>
                <w:sz w:val="18"/>
                <w:szCs w:val="18"/>
              </w:rPr>
            </w:pPr>
            <w:r w:rsidRPr="00B634BE">
              <w:rPr>
                <w:rFonts w:eastAsia="楷体_GB2312" w:hint="eastAsia"/>
                <w:b/>
                <w:sz w:val="18"/>
                <w:szCs w:val="18"/>
              </w:rPr>
              <w:t>科目</w:t>
            </w:r>
          </w:p>
        </w:tc>
        <w:tc>
          <w:tcPr>
            <w:tcW w:w="1842" w:type="dxa"/>
            <w:tcBorders>
              <w:top w:val="single" w:sz="4" w:space="0" w:color="auto"/>
              <w:left w:val="single" w:sz="4" w:space="0" w:color="auto"/>
              <w:bottom w:val="single" w:sz="4" w:space="0" w:color="auto"/>
              <w:right w:val="single" w:sz="4" w:space="0" w:color="auto"/>
            </w:tcBorders>
          </w:tcPr>
          <w:p w14:paraId="54349687" w14:textId="77777777" w:rsidR="00ED3C36" w:rsidRPr="00B634BE" w:rsidRDefault="00ED3C36">
            <w:pPr>
              <w:rPr>
                <w:rFonts w:eastAsia="楷体_GB2312"/>
                <w:b/>
                <w:sz w:val="18"/>
                <w:szCs w:val="18"/>
              </w:rPr>
            </w:pPr>
            <w:r w:rsidRPr="00B634BE">
              <w:rPr>
                <w:rFonts w:eastAsia="楷体_GB2312" w:hint="eastAsia"/>
                <w:b/>
                <w:sz w:val="18"/>
                <w:szCs w:val="18"/>
              </w:rPr>
              <w:t>上一计息期间</w:t>
            </w:r>
          </w:p>
        </w:tc>
        <w:tc>
          <w:tcPr>
            <w:tcW w:w="2728" w:type="dxa"/>
            <w:tcBorders>
              <w:top w:val="single" w:sz="4" w:space="0" w:color="auto"/>
              <w:left w:val="single" w:sz="4" w:space="0" w:color="auto"/>
              <w:bottom w:val="single" w:sz="4" w:space="0" w:color="auto"/>
              <w:right w:val="single" w:sz="4" w:space="0" w:color="auto"/>
            </w:tcBorders>
          </w:tcPr>
          <w:p w14:paraId="007FA458" w14:textId="77777777" w:rsidR="00ED3C36" w:rsidRPr="00B634BE" w:rsidRDefault="00ED3C36">
            <w:pPr>
              <w:rPr>
                <w:rFonts w:eastAsia="楷体_GB2312"/>
                <w:b/>
                <w:sz w:val="18"/>
                <w:szCs w:val="18"/>
              </w:rPr>
            </w:pPr>
            <w:r w:rsidRPr="00B634BE">
              <w:rPr>
                <w:rFonts w:eastAsia="楷体_GB2312" w:hint="eastAsia"/>
                <w:b/>
                <w:sz w:val="18"/>
                <w:szCs w:val="18"/>
              </w:rPr>
              <w:t>本计息期间</w:t>
            </w:r>
          </w:p>
        </w:tc>
      </w:tr>
      <w:tr w:rsidR="00B634BE" w:rsidRPr="009A7DAF" w14:paraId="4588D354" w14:textId="77777777" w:rsidTr="00B634BE">
        <w:trPr>
          <w:trHeight w:val="227"/>
        </w:trPr>
        <w:tc>
          <w:tcPr>
            <w:tcW w:w="1135" w:type="dxa"/>
            <w:vMerge w:val="restart"/>
          </w:tcPr>
          <w:p w14:paraId="48241AD8" w14:textId="77777777" w:rsidR="00B634BE" w:rsidRPr="00B634BE" w:rsidRDefault="00B634BE">
            <w:pPr>
              <w:rPr>
                <w:rFonts w:eastAsia="楷体_GB2312"/>
                <w:b/>
                <w:sz w:val="18"/>
                <w:szCs w:val="18"/>
                <w:lang w:eastAsia="zh-CN"/>
              </w:rPr>
            </w:pPr>
            <w:r w:rsidRPr="00B634BE">
              <w:rPr>
                <w:rFonts w:eastAsia="楷体_GB2312" w:hint="eastAsia"/>
                <w:b/>
                <w:sz w:val="18"/>
                <w:szCs w:val="18"/>
                <w:lang w:eastAsia="zh-CN"/>
              </w:rPr>
              <w:t>税费</w:t>
            </w:r>
            <w:r w:rsidRPr="00B634BE">
              <w:rPr>
                <w:rFonts w:eastAsia="楷体_GB2312" w:hint="eastAsia"/>
                <w:b/>
                <w:sz w:val="18"/>
                <w:szCs w:val="18"/>
              </w:rPr>
              <w:t>支出</w:t>
            </w:r>
          </w:p>
        </w:tc>
        <w:tc>
          <w:tcPr>
            <w:tcW w:w="2835" w:type="dxa"/>
            <w:gridSpan w:val="2"/>
            <w:tcBorders>
              <w:bottom w:val="single" w:sz="4" w:space="0" w:color="auto"/>
            </w:tcBorders>
          </w:tcPr>
          <w:p w14:paraId="2C26B4B9" w14:textId="77777777" w:rsidR="00B634BE" w:rsidRPr="00B634BE" w:rsidRDefault="00B634BE">
            <w:pPr>
              <w:rPr>
                <w:rFonts w:eastAsia="楷体_GB2312"/>
                <w:b/>
                <w:sz w:val="18"/>
                <w:szCs w:val="18"/>
                <w:lang w:eastAsia="zh-CN"/>
              </w:rPr>
            </w:pPr>
            <w:r w:rsidRPr="00B634BE">
              <w:rPr>
                <w:rFonts w:eastAsia="楷体_GB2312" w:hint="eastAsia"/>
                <w:b/>
                <w:sz w:val="18"/>
                <w:szCs w:val="18"/>
                <w:lang w:eastAsia="zh-CN"/>
              </w:rPr>
              <w:t>税支出</w:t>
            </w:r>
          </w:p>
        </w:tc>
        <w:tc>
          <w:tcPr>
            <w:tcW w:w="1842" w:type="dxa"/>
          </w:tcPr>
          <w:p w14:paraId="63EFF865" w14:textId="77777777" w:rsidR="00B634BE" w:rsidRPr="00B634BE" w:rsidRDefault="00B634BE">
            <w:pPr>
              <w:rPr>
                <w:rFonts w:eastAsia="楷体_GB2312"/>
                <w:b/>
                <w:sz w:val="18"/>
                <w:szCs w:val="18"/>
              </w:rPr>
            </w:pPr>
          </w:p>
        </w:tc>
        <w:tc>
          <w:tcPr>
            <w:tcW w:w="2728" w:type="dxa"/>
          </w:tcPr>
          <w:p w14:paraId="081916B5" w14:textId="77777777" w:rsidR="00B634BE" w:rsidRPr="00B634BE" w:rsidRDefault="00B634BE">
            <w:pPr>
              <w:rPr>
                <w:rFonts w:eastAsia="楷体_GB2312"/>
                <w:b/>
                <w:sz w:val="18"/>
                <w:szCs w:val="18"/>
              </w:rPr>
            </w:pPr>
          </w:p>
        </w:tc>
      </w:tr>
      <w:tr w:rsidR="00B634BE" w:rsidRPr="009A7DAF" w14:paraId="52F64E01"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left w:val="single" w:sz="4" w:space="0" w:color="auto"/>
              <w:right w:val="single" w:sz="4" w:space="0" w:color="auto"/>
            </w:tcBorders>
          </w:tcPr>
          <w:p w14:paraId="2D20127C" w14:textId="77777777" w:rsidR="00B634BE" w:rsidRPr="00B634BE" w:rsidRDefault="00B634BE">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4271F823" w14:textId="77777777" w:rsidR="00B634BE" w:rsidRPr="00B634BE" w:rsidRDefault="00B634BE">
            <w:pPr>
              <w:rPr>
                <w:rFonts w:eastAsia="楷体_GB2312"/>
                <w:b/>
                <w:sz w:val="18"/>
                <w:szCs w:val="18"/>
                <w:lang w:eastAsia="zh-CN"/>
              </w:rPr>
            </w:pPr>
            <w:r w:rsidRPr="00B634BE">
              <w:rPr>
                <w:rFonts w:eastAsia="楷体_GB2312" w:hint="eastAsia"/>
                <w:b/>
                <w:sz w:val="18"/>
                <w:szCs w:val="18"/>
              </w:rPr>
              <w:t>服务总费用</w:t>
            </w:r>
            <w:r w:rsidRPr="00B634BE">
              <w:rPr>
                <w:rFonts w:eastAsia="楷体_GB2312" w:hint="eastAsia"/>
                <w:b/>
                <w:sz w:val="18"/>
                <w:szCs w:val="18"/>
                <w:lang w:eastAsia="zh-CN"/>
              </w:rPr>
              <w:t>支出</w:t>
            </w:r>
          </w:p>
        </w:tc>
        <w:tc>
          <w:tcPr>
            <w:tcW w:w="1842" w:type="dxa"/>
            <w:tcBorders>
              <w:top w:val="single" w:sz="4" w:space="0" w:color="auto"/>
              <w:left w:val="single" w:sz="4" w:space="0" w:color="auto"/>
              <w:bottom w:val="single" w:sz="4" w:space="0" w:color="auto"/>
              <w:right w:val="single" w:sz="4" w:space="0" w:color="auto"/>
            </w:tcBorders>
          </w:tcPr>
          <w:p w14:paraId="29492F6F" w14:textId="77777777" w:rsidR="00B634BE" w:rsidRPr="00B634BE" w:rsidRDefault="00B634BE">
            <w:pPr>
              <w:rPr>
                <w:rFonts w:eastAsia="楷体_GB2312"/>
                <w:b/>
                <w:sz w:val="18"/>
                <w:szCs w:val="18"/>
              </w:rPr>
            </w:pPr>
          </w:p>
        </w:tc>
        <w:tc>
          <w:tcPr>
            <w:tcW w:w="2728" w:type="dxa"/>
            <w:tcBorders>
              <w:top w:val="single" w:sz="4" w:space="0" w:color="auto"/>
              <w:left w:val="single" w:sz="4" w:space="0" w:color="auto"/>
              <w:bottom w:val="single" w:sz="4" w:space="0" w:color="auto"/>
              <w:right w:val="single" w:sz="4" w:space="0" w:color="auto"/>
            </w:tcBorders>
          </w:tcPr>
          <w:p w14:paraId="77AD6B32" w14:textId="77777777" w:rsidR="00B634BE" w:rsidRPr="00B634BE" w:rsidRDefault="00B634BE">
            <w:pPr>
              <w:rPr>
                <w:rFonts w:eastAsia="楷体_GB2312"/>
                <w:b/>
                <w:sz w:val="18"/>
                <w:szCs w:val="18"/>
              </w:rPr>
            </w:pPr>
          </w:p>
        </w:tc>
      </w:tr>
      <w:tr w:rsidR="00B634BE" w:rsidRPr="009A7DAF" w14:paraId="7F4387F2"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left w:val="single" w:sz="4" w:space="0" w:color="auto"/>
              <w:bottom w:val="single" w:sz="4" w:space="0" w:color="auto"/>
              <w:right w:val="single" w:sz="4" w:space="0" w:color="auto"/>
            </w:tcBorders>
          </w:tcPr>
          <w:p w14:paraId="4E1B6B7B" w14:textId="77777777" w:rsidR="00B634BE" w:rsidRPr="00B634BE" w:rsidRDefault="00B634BE">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0CF735D6" w14:textId="77777777" w:rsidR="00B634BE" w:rsidRPr="00B634BE" w:rsidRDefault="00B634BE">
            <w:pPr>
              <w:rPr>
                <w:rFonts w:eastAsia="楷体_GB2312"/>
                <w:b/>
                <w:sz w:val="18"/>
                <w:szCs w:val="18"/>
              </w:rPr>
            </w:pPr>
            <w:r w:rsidRPr="00B634BE">
              <w:rPr>
                <w:rFonts w:eastAsia="楷体_GB2312" w:hint="eastAsia"/>
                <w:b/>
                <w:sz w:val="18"/>
                <w:szCs w:val="18"/>
              </w:rPr>
              <w:t>其他费用支出</w:t>
            </w:r>
          </w:p>
        </w:tc>
        <w:tc>
          <w:tcPr>
            <w:tcW w:w="1842" w:type="dxa"/>
            <w:tcBorders>
              <w:top w:val="single" w:sz="4" w:space="0" w:color="auto"/>
              <w:left w:val="single" w:sz="4" w:space="0" w:color="auto"/>
              <w:bottom w:val="single" w:sz="4" w:space="0" w:color="auto"/>
              <w:right w:val="single" w:sz="4" w:space="0" w:color="auto"/>
            </w:tcBorders>
          </w:tcPr>
          <w:p w14:paraId="02D918A8" w14:textId="77777777" w:rsidR="00B634BE" w:rsidRPr="00B634BE" w:rsidRDefault="00B634BE">
            <w:pPr>
              <w:rPr>
                <w:rFonts w:eastAsia="楷体_GB2312"/>
                <w:b/>
                <w:sz w:val="18"/>
                <w:szCs w:val="18"/>
              </w:rPr>
            </w:pPr>
          </w:p>
        </w:tc>
        <w:tc>
          <w:tcPr>
            <w:tcW w:w="2728" w:type="dxa"/>
            <w:tcBorders>
              <w:top w:val="single" w:sz="4" w:space="0" w:color="auto"/>
              <w:left w:val="single" w:sz="4" w:space="0" w:color="auto"/>
              <w:bottom w:val="single" w:sz="4" w:space="0" w:color="auto"/>
              <w:right w:val="single" w:sz="4" w:space="0" w:color="auto"/>
            </w:tcBorders>
          </w:tcPr>
          <w:p w14:paraId="5D938433" w14:textId="77777777" w:rsidR="00B634BE" w:rsidRPr="00B634BE" w:rsidRDefault="00B634BE">
            <w:pPr>
              <w:rPr>
                <w:rFonts w:eastAsia="楷体_GB2312"/>
                <w:b/>
                <w:sz w:val="18"/>
                <w:szCs w:val="18"/>
              </w:rPr>
            </w:pPr>
          </w:p>
        </w:tc>
      </w:tr>
      <w:tr w:rsidR="00B634BE" w:rsidRPr="009A7DAF" w14:paraId="39E7B991"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val="restart"/>
            <w:tcBorders>
              <w:top w:val="single" w:sz="4" w:space="0" w:color="auto"/>
              <w:left w:val="single" w:sz="4" w:space="0" w:color="auto"/>
              <w:right w:val="single" w:sz="4" w:space="0" w:color="auto"/>
            </w:tcBorders>
          </w:tcPr>
          <w:p w14:paraId="5CC34393" w14:textId="77777777" w:rsidR="00B634BE" w:rsidRPr="00B634BE" w:rsidRDefault="00B634BE" w:rsidP="0015146F">
            <w:pPr>
              <w:rPr>
                <w:rFonts w:eastAsia="楷体_GB2312"/>
                <w:b/>
                <w:sz w:val="18"/>
                <w:szCs w:val="18"/>
              </w:rPr>
            </w:pPr>
            <w:r w:rsidRPr="00B634BE">
              <w:rPr>
                <w:rFonts w:eastAsia="楷体_GB2312" w:hint="eastAsia"/>
                <w:b/>
                <w:sz w:val="18"/>
                <w:szCs w:val="18"/>
                <w:lang w:eastAsia="zh-CN"/>
              </w:rPr>
              <w:t>证券兑付</w:t>
            </w:r>
          </w:p>
        </w:tc>
        <w:tc>
          <w:tcPr>
            <w:tcW w:w="2835" w:type="dxa"/>
            <w:gridSpan w:val="2"/>
            <w:tcBorders>
              <w:top w:val="single" w:sz="4" w:space="0" w:color="auto"/>
              <w:left w:val="single" w:sz="4" w:space="0" w:color="auto"/>
              <w:bottom w:val="single" w:sz="4" w:space="0" w:color="auto"/>
              <w:right w:val="single" w:sz="4" w:space="0" w:color="auto"/>
            </w:tcBorders>
          </w:tcPr>
          <w:p w14:paraId="4A045790" w14:textId="77777777" w:rsidR="00B634BE" w:rsidRPr="00B634BE" w:rsidRDefault="00B634BE">
            <w:pPr>
              <w:rPr>
                <w:rFonts w:eastAsia="楷体_GB2312"/>
                <w:b/>
                <w:sz w:val="18"/>
                <w:szCs w:val="18"/>
              </w:rPr>
            </w:pPr>
            <w:r w:rsidRPr="00B634BE">
              <w:rPr>
                <w:rFonts w:eastAsia="楷体_GB2312" w:hint="eastAsia"/>
                <w:b/>
                <w:sz w:val="18"/>
                <w:szCs w:val="18"/>
              </w:rPr>
              <w:t>证券利息总支出</w:t>
            </w:r>
          </w:p>
        </w:tc>
        <w:tc>
          <w:tcPr>
            <w:tcW w:w="1842" w:type="dxa"/>
            <w:tcBorders>
              <w:top w:val="single" w:sz="4" w:space="0" w:color="auto"/>
              <w:left w:val="single" w:sz="4" w:space="0" w:color="auto"/>
              <w:bottom w:val="single" w:sz="4" w:space="0" w:color="auto"/>
              <w:right w:val="single" w:sz="4" w:space="0" w:color="auto"/>
            </w:tcBorders>
          </w:tcPr>
          <w:p w14:paraId="239FFE24" w14:textId="77777777" w:rsidR="00B634BE" w:rsidRPr="00B634BE" w:rsidRDefault="00B634BE">
            <w:pPr>
              <w:rPr>
                <w:rFonts w:eastAsia="楷体_GB2312"/>
                <w:b/>
                <w:sz w:val="18"/>
                <w:szCs w:val="18"/>
              </w:rPr>
            </w:pPr>
          </w:p>
        </w:tc>
        <w:tc>
          <w:tcPr>
            <w:tcW w:w="2728" w:type="dxa"/>
            <w:tcBorders>
              <w:top w:val="single" w:sz="4" w:space="0" w:color="auto"/>
              <w:left w:val="single" w:sz="4" w:space="0" w:color="auto"/>
              <w:bottom w:val="single" w:sz="4" w:space="0" w:color="auto"/>
              <w:right w:val="single" w:sz="4" w:space="0" w:color="auto"/>
            </w:tcBorders>
          </w:tcPr>
          <w:p w14:paraId="4BE561DA" w14:textId="77777777" w:rsidR="00B634BE" w:rsidRPr="00B634BE" w:rsidRDefault="00B634BE">
            <w:pPr>
              <w:rPr>
                <w:rFonts w:eastAsia="楷体_GB2312"/>
                <w:b/>
                <w:sz w:val="18"/>
                <w:szCs w:val="18"/>
              </w:rPr>
            </w:pPr>
          </w:p>
        </w:tc>
      </w:tr>
      <w:tr w:rsidR="00B634BE" w:rsidRPr="009A7DAF" w14:paraId="6163AB0F"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left w:val="single" w:sz="4" w:space="0" w:color="auto"/>
              <w:right w:val="single" w:sz="4" w:space="0" w:color="auto"/>
            </w:tcBorders>
          </w:tcPr>
          <w:p w14:paraId="09C6D38F" w14:textId="77777777" w:rsidR="00B634BE" w:rsidRPr="00B634BE" w:rsidRDefault="00B634BE">
            <w:pPr>
              <w:rPr>
                <w:rFonts w:eastAsia="楷体_GB2312"/>
                <w:b/>
                <w:sz w:val="18"/>
                <w:szCs w:val="18"/>
                <w:lang w:eastAsia="zh-CN"/>
              </w:rPr>
            </w:pPr>
          </w:p>
        </w:tc>
        <w:tc>
          <w:tcPr>
            <w:tcW w:w="2835" w:type="dxa"/>
            <w:gridSpan w:val="2"/>
            <w:tcBorders>
              <w:top w:val="single" w:sz="4" w:space="0" w:color="auto"/>
              <w:left w:val="single" w:sz="4" w:space="0" w:color="auto"/>
              <w:bottom w:val="single" w:sz="4" w:space="0" w:color="auto"/>
              <w:right w:val="single" w:sz="4" w:space="0" w:color="auto"/>
            </w:tcBorders>
          </w:tcPr>
          <w:p w14:paraId="2BAECD4C" w14:textId="77777777" w:rsidR="00B634BE" w:rsidRPr="00B634BE" w:rsidRDefault="00B634BE">
            <w:pPr>
              <w:rPr>
                <w:rFonts w:eastAsia="楷体_GB2312"/>
                <w:b/>
                <w:sz w:val="18"/>
                <w:szCs w:val="18"/>
              </w:rPr>
            </w:pPr>
            <w:r w:rsidRPr="00B634BE">
              <w:rPr>
                <w:rFonts w:eastAsia="楷体_GB2312" w:hint="eastAsia"/>
                <w:b/>
                <w:sz w:val="18"/>
                <w:szCs w:val="18"/>
              </w:rPr>
              <w:t>证券本金总支出</w:t>
            </w:r>
          </w:p>
        </w:tc>
        <w:tc>
          <w:tcPr>
            <w:tcW w:w="1842" w:type="dxa"/>
            <w:tcBorders>
              <w:top w:val="single" w:sz="4" w:space="0" w:color="auto"/>
              <w:left w:val="single" w:sz="4" w:space="0" w:color="auto"/>
              <w:bottom w:val="single" w:sz="4" w:space="0" w:color="auto"/>
              <w:right w:val="single" w:sz="4" w:space="0" w:color="auto"/>
            </w:tcBorders>
          </w:tcPr>
          <w:p w14:paraId="6C06A6DC" w14:textId="77777777" w:rsidR="00B634BE" w:rsidRPr="00B634BE" w:rsidRDefault="00B634BE">
            <w:pPr>
              <w:rPr>
                <w:rFonts w:eastAsia="楷体_GB2312"/>
                <w:b/>
                <w:sz w:val="18"/>
                <w:szCs w:val="18"/>
              </w:rPr>
            </w:pPr>
          </w:p>
        </w:tc>
        <w:tc>
          <w:tcPr>
            <w:tcW w:w="2728" w:type="dxa"/>
            <w:tcBorders>
              <w:top w:val="single" w:sz="4" w:space="0" w:color="auto"/>
              <w:left w:val="single" w:sz="4" w:space="0" w:color="auto"/>
              <w:bottom w:val="single" w:sz="4" w:space="0" w:color="auto"/>
              <w:right w:val="single" w:sz="4" w:space="0" w:color="auto"/>
            </w:tcBorders>
          </w:tcPr>
          <w:p w14:paraId="563C4659" w14:textId="77777777" w:rsidR="00B634BE" w:rsidRPr="00B634BE" w:rsidRDefault="00B634BE">
            <w:pPr>
              <w:rPr>
                <w:rFonts w:eastAsia="楷体_GB2312"/>
                <w:b/>
                <w:sz w:val="18"/>
                <w:szCs w:val="18"/>
              </w:rPr>
            </w:pPr>
          </w:p>
        </w:tc>
      </w:tr>
      <w:tr w:rsidR="00B634BE" w:rsidRPr="009A7DAF" w14:paraId="015AA7A7" w14:textId="77777777" w:rsidTr="00B634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1135" w:type="dxa"/>
            <w:vMerge/>
            <w:tcBorders>
              <w:left w:val="single" w:sz="4" w:space="0" w:color="auto"/>
              <w:bottom w:val="single" w:sz="4" w:space="0" w:color="auto"/>
              <w:right w:val="single" w:sz="4" w:space="0" w:color="auto"/>
            </w:tcBorders>
          </w:tcPr>
          <w:p w14:paraId="47A63969" w14:textId="77777777" w:rsidR="00B634BE" w:rsidRPr="00B634BE" w:rsidRDefault="00B634BE">
            <w:pPr>
              <w:rPr>
                <w:rFonts w:eastAsia="楷体_GB2312"/>
                <w:b/>
                <w:sz w:val="18"/>
                <w:szCs w:val="18"/>
              </w:rPr>
            </w:pPr>
          </w:p>
        </w:tc>
        <w:tc>
          <w:tcPr>
            <w:tcW w:w="2835" w:type="dxa"/>
            <w:gridSpan w:val="2"/>
            <w:tcBorders>
              <w:top w:val="single" w:sz="4" w:space="0" w:color="auto"/>
              <w:left w:val="single" w:sz="4" w:space="0" w:color="auto"/>
              <w:bottom w:val="single" w:sz="4" w:space="0" w:color="auto"/>
              <w:right w:val="single" w:sz="4" w:space="0" w:color="auto"/>
            </w:tcBorders>
          </w:tcPr>
          <w:p w14:paraId="4EF55E9D" w14:textId="77777777" w:rsidR="00B634BE" w:rsidRPr="00B634BE" w:rsidRDefault="00B634BE">
            <w:pPr>
              <w:rPr>
                <w:rFonts w:eastAsia="楷体_GB2312"/>
                <w:b/>
                <w:sz w:val="18"/>
                <w:szCs w:val="18"/>
              </w:rPr>
            </w:pPr>
            <w:r w:rsidRPr="00B634BE">
              <w:rPr>
                <w:rFonts w:eastAsia="楷体_GB2312" w:hint="eastAsia"/>
                <w:b/>
                <w:sz w:val="18"/>
                <w:szCs w:val="18"/>
              </w:rPr>
              <w:t>次级档超额收益</w:t>
            </w:r>
          </w:p>
        </w:tc>
        <w:tc>
          <w:tcPr>
            <w:tcW w:w="1842" w:type="dxa"/>
            <w:tcBorders>
              <w:top w:val="single" w:sz="4" w:space="0" w:color="auto"/>
              <w:left w:val="single" w:sz="4" w:space="0" w:color="auto"/>
              <w:bottom w:val="single" w:sz="4" w:space="0" w:color="auto"/>
              <w:right w:val="single" w:sz="4" w:space="0" w:color="auto"/>
            </w:tcBorders>
          </w:tcPr>
          <w:p w14:paraId="363B9556" w14:textId="77777777" w:rsidR="00B634BE" w:rsidRPr="00B634BE" w:rsidRDefault="00B634BE">
            <w:pPr>
              <w:rPr>
                <w:rFonts w:eastAsia="楷体_GB2312"/>
                <w:b/>
                <w:sz w:val="18"/>
                <w:szCs w:val="18"/>
              </w:rPr>
            </w:pPr>
          </w:p>
        </w:tc>
        <w:tc>
          <w:tcPr>
            <w:tcW w:w="2728" w:type="dxa"/>
            <w:tcBorders>
              <w:top w:val="single" w:sz="4" w:space="0" w:color="auto"/>
              <w:left w:val="single" w:sz="4" w:space="0" w:color="auto"/>
              <w:bottom w:val="single" w:sz="4" w:space="0" w:color="auto"/>
              <w:right w:val="single" w:sz="4" w:space="0" w:color="auto"/>
            </w:tcBorders>
          </w:tcPr>
          <w:p w14:paraId="26DCD817" w14:textId="77777777" w:rsidR="00B634BE" w:rsidRPr="00B634BE" w:rsidRDefault="00B634BE">
            <w:pPr>
              <w:rPr>
                <w:rFonts w:eastAsia="楷体_GB2312"/>
                <w:b/>
                <w:sz w:val="18"/>
                <w:szCs w:val="18"/>
              </w:rPr>
            </w:pPr>
          </w:p>
        </w:tc>
      </w:tr>
    </w:tbl>
    <w:p w14:paraId="0DDE551D" w14:textId="77777777" w:rsidR="00B634BE" w:rsidRDefault="00B634BE">
      <w:pPr>
        <w:rPr>
          <w:rFonts w:eastAsia="华文楷体"/>
          <w:sz w:val="15"/>
          <w:szCs w:val="15"/>
          <w:lang w:eastAsia="zh-CN"/>
        </w:rPr>
      </w:pPr>
      <w:r>
        <w:rPr>
          <w:rFonts w:eastAsia="楷体_GB2312" w:hint="eastAsia"/>
          <w:sz w:val="15"/>
          <w:szCs w:val="15"/>
          <w:lang w:eastAsia="zh-CN"/>
        </w:rPr>
        <w:t>注</w:t>
      </w:r>
      <w:r>
        <w:rPr>
          <w:rFonts w:eastAsia="楷体_GB2312" w:hint="eastAsia"/>
          <w:sz w:val="15"/>
          <w:szCs w:val="15"/>
          <w:lang w:eastAsia="zh-CN"/>
        </w:rPr>
        <w:t>1</w:t>
      </w:r>
      <w:r>
        <w:rPr>
          <w:rFonts w:eastAsia="楷体_GB2312" w:hint="eastAsia"/>
          <w:sz w:val="15"/>
          <w:szCs w:val="15"/>
          <w:lang w:eastAsia="zh-CN"/>
        </w:rPr>
        <w:t>：</w:t>
      </w:r>
      <w:r>
        <w:rPr>
          <w:rFonts w:eastAsia="华文楷体" w:hint="eastAsia"/>
          <w:sz w:val="15"/>
          <w:szCs w:val="15"/>
        </w:rPr>
        <w:t>其他</w:t>
      </w:r>
      <w:r w:rsidRPr="007A1D23">
        <w:rPr>
          <w:rFonts w:eastAsia="华文楷体" w:hint="eastAsia"/>
          <w:sz w:val="15"/>
          <w:szCs w:val="15"/>
        </w:rPr>
        <w:t>费用支出发生的原因是【】</w:t>
      </w:r>
      <w:r>
        <w:rPr>
          <w:rFonts w:eastAsia="华文楷体" w:hint="eastAsia"/>
          <w:sz w:val="15"/>
          <w:szCs w:val="15"/>
        </w:rPr>
        <w:t>。</w:t>
      </w:r>
    </w:p>
    <w:p w14:paraId="2573E9CB" w14:textId="77777777" w:rsidR="00C70C17" w:rsidRDefault="00B634BE">
      <w:pPr>
        <w:rPr>
          <w:rFonts w:eastAsia="楷体_GB2312"/>
          <w:sz w:val="15"/>
          <w:szCs w:val="15"/>
          <w:lang w:eastAsia="zh-CN"/>
        </w:rPr>
      </w:pPr>
      <w:r>
        <w:rPr>
          <w:rFonts w:eastAsia="华文楷体" w:hint="eastAsia"/>
          <w:sz w:val="15"/>
          <w:szCs w:val="15"/>
          <w:lang w:eastAsia="zh-CN"/>
        </w:rPr>
        <w:t>注</w:t>
      </w:r>
      <w:r>
        <w:rPr>
          <w:rFonts w:eastAsia="华文楷体" w:hint="eastAsia"/>
          <w:sz w:val="15"/>
          <w:szCs w:val="15"/>
          <w:lang w:eastAsia="zh-CN"/>
        </w:rPr>
        <w:t>2</w:t>
      </w:r>
      <w:r>
        <w:rPr>
          <w:rFonts w:eastAsia="华文楷体" w:hint="eastAsia"/>
          <w:sz w:val="15"/>
          <w:szCs w:val="15"/>
          <w:lang w:eastAsia="zh-CN"/>
        </w:rPr>
        <w:t>：</w:t>
      </w:r>
      <w:r>
        <w:rPr>
          <w:rFonts w:eastAsia="华文楷体" w:hint="eastAsia"/>
          <w:sz w:val="15"/>
          <w:szCs w:val="15"/>
        </w:rPr>
        <w:t>证券利息包括</w:t>
      </w:r>
      <w:r>
        <w:rPr>
          <w:rFonts w:eastAsia="华文楷体" w:hint="eastAsia"/>
          <w:sz w:val="15"/>
          <w:szCs w:val="15"/>
          <w:lang w:eastAsia="zh-CN"/>
        </w:rPr>
        <w:t>次级档</w:t>
      </w:r>
      <w:r>
        <w:rPr>
          <w:rFonts w:eastAsia="华文楷体" w:hint="eastAsia"/>
          <w:sz w:val="15"/>
          <w:szCs w:val="15"/>
        </w:rPr>
        <w:t>资产支持证券期间收益</w:t>
      </w:r>
      <w:r>
        <w:rPr>
          <w:rFonts w:eastAsia="华文楷体" w:hint="eastAsia"/>
          <w:sz w:val="15"/>
          <w:szCs w:val="15"/>
          <w:lang w:eastAsia="zh-CN"/>
        </w:rPr>
        <w:t>（如有）</w:t>
      </w:r>
      <w:r w:rsidRPr="007A1D23">
        <w:rPr>
          <w:rFonts w:eastAsia="华文楷体" w:hint="eastAsia"/>
          <w:sz w:val="15"/>
          <w:szCs w:val="15"/>
        </w:rPr>
        <w:t>。</w:t>
      </w:r>
      <w:r w:rsidR="00ED3C36" w:rsidRPr="009A7DAF">
        <w:rPr>
          <w:rFonts w:eastAsia="楷体_GB2312"/>
          <w:sz w:val="15"/>
          <w:szCs w:val="15"/>
          <w:lang w:eastAsia="zh-CN"/>
        </w:rP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842"/>
        <w:gridCol w:w="2728"/>
      </w:tblGrid>
      <w:tr w:rsidR="00C70C17" w:rsidRPr="00E86A66" w14:paraId="33F74E15" w14:textId="77777777" w:rsidTr="00336A12">
        <w:trPr>
          <w:trHeight w:val="601"/>
        </w:trPr>
        <w:tc>
          <w:tcPr>
            <w:tcW w:w="8540" w:type="dxa"/>
            <w:gridSpan w:val="3"/>
          </w:tcPr>
          <w:p w14:paraId="6ADCCED2" w14:textId="77777777" w:rsidR="00C70C17" w:rsidRPr="00E86A66" w:rsidRDefault="00C70C17" w:rsidP="00336A12">
            <w:pPr>
              <w:ind w:leftChars="-389" w:left="-934" w:firstLineChars="340" w:firstLine="819"/>
              <w:jc w:val="center"/>
              <w:rPr>
                <w:rFonts w:eastAsia="楷体_GB2312"/>
                <w:b/>
              </w:rPr>
            </w:pPr>
            <w:commentRangeStart w:id="1036"/>
            <w:r>
              <w:rPr>
                <w:rFonts w:eastAsia="楷体_GB2312" w:hint="eastAsia"/>
                <w:b/>
              </w:rPr>
              <w:lastRenderedPageBreak/>
              <w:t>苏福</w:t>
            </w:r>
            <w:r>
              <w:rPr>
                <w:rFonts w:eastAsia="楷体_GB2312" w:hint="eastAsia"/>
                <w:b/>
              </w:rPr>
              <w:t>2016</w:t>
            </w:r>
            <w:r>
              <w:rPr>
                <w:rFonts w:eastAsia="楷体_GB2312" w:hint="eastAsia"/>
                <w:b/>
              </w:rPr>
              <w:t>年第一期个人住房抵押贷款资产证券化信托</w:t>
            </w:r>
            <w:r w:rsidRPr="00E86A66">
              <w:rPr>
                <w:rFonts w:eastAsia="楷体_GB2312" w:hint="eastAsia"/>
                <w:b/>
              </w:rPr>
              <w:t>受托机构月度</w:t>
            </w:r>
            <w:r w:rsidRPr="00E86A66">
              <w:rPr>
                <w:rFonts w:eastAsia="楷体_GB2312"/>
                <w:b/>
              </w:rPr>
              <w:t>/</w:t>
            </w:r>
            <w:r w:rsidRPr="00E86A66">
              <w:rPr>
                <w:rFonts w:eastAsia="楷体_GB2312" w:hint="eastAsia"/>
                <w:b/>
              </w:rPr>
              <w:t>年度报告</w:t>
            </w:r>
          </w:p>
        </w:tc>
      </w:tr>
      <w:tr w:rsidR="00C70C17" w:rsidRPr="009A7DAF" w14:paraId="5F745D57" w14:textId="77777777" w:rsidTr="00336A12">
        <w:trPr>
          <w:trHeight w:val="387"/>
        </w:trPr>
        <w:tc>
          <w:tcPr>
            <w:tcW w:w="8540" w:type="dxa"/>
            <w:gridSpan w:val="3"/>
            <w:tcBorders>
              <w:bottom w:val="single" w:sz="4" w:space="0" w:color="auto"/>
            </w:tcBorders>
            <w:shd w:val="clear" w:color="auto" w:fill="FFFFFF"/>
          </w:tcPr>
          <w:p w14:paraId="317B3A32" w14:textId="77777777" w:rsidR="00C70C17" w:rsidRPr="009A7DAF" w:rsidRDefault="00C70C17" w:rsidP="00C70C17">
            <w:pPr>
              <w:rPr>
                <w:rFonts w:eastAsia="楷体_GB2312"/>
                <w:b/>
                <w:bCs/>
                <w:lang w:eastAsia="zh-CN"/>
              </w:rPr>
            </w:pPr>
            <w:r>
              <w:rPr>
                <w:rFonts w:eastAsia="楷体_GB2312" w:hint="eastAsia"/>
                <w:b/>
                <w:lang w:eastAsia="zh-CN"/>
              </w:rPr>
              <w:t>四</w:t>
            </w:r>
            <w:r>
              <w:rPr>
                <w:rFonts w:eastAsia="楷体_GB2312" w:hint="eastAsia"/>
                <w:b/>
              </w:rPr>
              <w:t>、</w:t>
            </w:r>
            <w:r>
              <w:rPr>
                <w:rFonts w:eastAsia="楷体_GB2312" w:hint="eastAsia"/>
                <w:b/>
                <w:lang w:eastAsia="zh-CN"/>
              </w:rPr>
              <w:t>划款信息</w:t>
            </w:r>
          </w:p>
        </w:tc>
      </w:tr>
      <w:tr w:rsidR="00C70C17" w:rsidRPr="00B634BE" w14:paraId="5D771327" w14:textId="77777777" w:rsidTr="00336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7"/>
        </w:trPr>
        <w:tc>
          <w:tcPr>
            <w:tcW w:w="3970" w:type="dxa"/>
            <w:tcBorders>
              <w:top w:val="single" w:sz="4" w:space="0" w:color="auto"/>
              <w:left w:val="single" w:sz="4" w:space="0" w:color="auto"/>
              <w:bottom w:val="single" w:sz="4" w:space="0" w:color="auto"/>
              <w:right w:val="single" w:sz="4" w:space="0" w:color="auto"/>
            </w:tcBorders>
          </w:tcPr>
          <w:p w14:paraId="0E2DAFE5" w14:textId="77777777" w:rsidR="00C70C17" w:rsidRPr="00B634BE" w:rsidRDefault="00C70C17" w:rsidP="00336A12">
            <w:pPr>
              <w:rPr>
                <w:rFonts w:eastAsia="楷体_GB2312"/>
                <w:b/>
                <w:sz w:val="18"/>
                <w:szCs w:val="18"/>
                <w:lang w:eastAsia="zh-CN"/>
              </w:rPr>
            </w:pPr>
          </w:p>
        </w:tc>
        <w:tc>
          <w:tcPr>
            <w:tcW w:w="1842" w:type="dxa"/>
            <w:tcBorders>
              <w:top w:val="single" w:sz="4" w:space="0" w:color="auto"/>
              <w:left w:val="single" w:sz="4" w:space="0" w:color="auto"/>
              <w:bottom w:val="single" w:sz="4" w:space="0" w:color="auto"/>
              <w:right w:val="single" w:sz="4" w:space="0" w:color="auto"/>
            </w:tcBorders>
          </w:tcPr>
          <w:p w14:paraId="09C19D24" w14:textId="77777777" w:rsidR="00C70C17" w:rsidRPr="00B634BE" w:rsidRDefault="00C70C17" w:rsidP="00336A12">
            <w:pPr>
              <w:rPr>
                <w:rFonts w:eastAsia="楷体_GB2312"/>
                <w:b/>
                <w:sz w:val="18"/>
                <w:szCs w:val="18"/>
              </w:rPr>
            </w:pPr>
            <w:r w:rsidRPr="00B634BE">
              <w:rPr>
                <w:rFonts w:eastAsia="楷体_GB2312" w:hint="eastAsia"/>
                <w:b/>
                <w:sz w:val="18"/>
                <w:szCs w:val="18"/>
              </w:rPr>
              <w:t>上一收款期间</w:t>
            </w:r>
          </w:p>
        </w:tc>
        <w:tc>
          <w:tcPr>
            <w:tcW w:w="2728" w:type="dxa"/>
            <w:tcBorders>
              <w:top w:val="single" w:sz="4" w:space="0" w:color="auto"/>
              <w:left w:val="single" w:sz="4" w:space="0" w:color="auto"/>
              <w:bottom w:val="single" w:sz="4" w:space="0" w:color="auto"/>
              <w:right w:val="single" w:sz="4" w:space="0" w:color="auto"/>
            </w:tcBorders>
          </w:tcPr>
          <w:p w14:paraId="63B6235A" w14:textId="77777777" w:rsidR="00C70C17" w:rsidRPr="00B634BE" w:rsidRDefault="00C70C17" w:rsidP="00336A12">
            <w:pPr>
              <w:rPr>
                <w:rFonts w:eastAsia="楷体_GB2312"/>
                <w:b/>
                <w:sz w:val="18"/>
                <w:szCs w:val="18"/>
              </w:rPr>
            </w:pPr>
            <w:r w:rsidRPr="00B634BE">
              <w:rPr>
                <w:rFonts w:eastAsia="楷体_GB2312" w:hint="eastAsia"/>
                <w:b/>
                <w:sz w:val="18"/>
                <w:szCs w:val="18"/>
              </w:rPr>
              <w:t>本收款期间</w:t>
            </w:r>
          </w:p>
        </w:tc>
      </w:tr>
      <w:tr w:rsidR="00C70C17" w:rsidRPr="00B634BE" w14:paraId="13B79339" w14:textId="77777777" w:rsidTr="00336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
        </w:trPr>
        <w:tc>
          <w:tcPr>
            <w:tcW w:w="3970" w:type="dxa"/>
            <w:tcBorders>
              <w:top w:val="single" w:sz="4" w:space="0" w:color="auto"/>
              <w:left w:val="single" w:sz="4" w:space="0" w:color="auto"/>
              <w:bottom w:val="single" w:sz="4" w:space="0" w:color="auto"/>
              <w:right w:val="single" w:sz="4" w:space="0" w:color="auto"/>
            </w:tcBorders>
          </w:tcPr>
          <w:p w14:paraId="3C26A8BE" w14:textId="77777777" w:rsidR="00C70C17" w:rsidRPr="00B634BE" w:rsidRDefault="00C70C17" w:rsidP="00810D5D">
            <w:pPr>
              <w:rPr>
                <w:rFonts w:eastAsia="楷体_GB2312"/>
                <w:b/>
                <w:sz w:val="18"/>
                <w:szCs w:val="18"/>
                <w:lang w:eastAsia="zh-CN"/>
              </w:rPr>
            </w:pPr>
            <w:r w:rsidRPr="00C70C17">
              <w:rPr>
                <w:rFonts w:eastAsia="楷体_GB2312" w:hint="eastAsia"/>
                <w:b/>
                <w:sz w:val="18"/>
                <w:szCs w:val="18"/>
              </w:rPr>
              <w:t>转入信托</w:t>
            </w:r>
            <w:r w:rsidR="00810D5D">
              <w:rPr>
                <w:rFonts w:eastAsia="楷体_GB2312" w:hint="eastAsia"/>
                <w:b/>
                <w:sz w:val="18"/>
                <w:szCs w:val="18"/>
                <w:lang w:eastAsia="zh-CN"/>
              </w:rPr>
              <w:t>账户的收入回收款金额</w:t>
            </w:r>
          </w:p>
        </w:tc>
        <w:tc>
          <w:tcPr>
            <w:tcW w:w="1842" w:type="dxa"/>
            <w:tcBorders>
              <w:top w:val="single" w:sz="4" w:space="0" w:color="auto"/>
              <w:left w:val="single" w:sz="4" w:space="0" w:color="auto"/>
              <w:bottom w:val="single" w:sz="4" w:space="0" w:color="auto"/>
              <w:right w:val="single" w:sz="4" w:space="0" w:color="auto"/>
            </w:tcBorders>
          </w:tcPr>
          <w:p w14:paraId="3224583E" w14:textId="77777777" w:rsidR="00C70C17" w:rsidRPr="00B634BE" w:rsidRDefault="00C70C17" w:rsidP="00336A12">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375A067C" w14:textId="77777777" w:rsidR="00C70C17" w:rsidRPr="00B634BE" w:rsidRDefault="00C70C17" w:rsidP="00336A12">
            <w:pPr>
              <w:rPr>
                <w:rFonts w:eastAsia="楷体_GB2312"/>
                <w:sz w:val="18"/>
                <w:szCs w:val="18"/>
              </w:rPr>
            </w:pPr>
          </w:p>
        </w:tc>
      </w:tr>
      <w:tr w:rsidR="00C70C17" w:rsidRPr="00B634BE" w14:paraId="182E326D" w14:textId="77777777" w:rsidTr="00336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
        </w:trPr>
        <w:tc>
          <w:tcPr>
            <w:tcW w:w="3970" w:type="dxa"/>
            <w:tcBorders>
              <w:top w:val="single" w:sz="4" w:space="0" w:color="auto"/>
              <w:left w:val="single" w:sz="4" w:space="0" w:color="auto"/>
              <w:bottom w:val="single" w:sz="4" w:space="0" w:color="auto"/>
              <w:right w:val="single" w:sz="4" w:space="0" w:color="auto"/>
            </w:tcBorders>
          </w:tcPr>
          <w:p w14:paraId="0497B2D3" w14:textId="77777777" w:rsidR="00C70C17" w:rsidRPr="00B634BE" w:rsidRDefault="00C70C17" w:rsidP="00810D5D">
            <w:pPr>
              <w:rPr>
                <w:rFonts w:eastAsia="楷体_GB2312"/>
                <w:b/>
                <w:sz w:val="18"/>
                <w:szCs w:val="18"/>
                <w:lang w:eastAsia="zh-CN"/>
              </w:rPr>
            </w:pPr>
            <w:r w:rsidRPr="00C70C17">
              <w:rPr>
                <w:rFonts w:eastAsia="楷体_GB2312" w:hint="eastAsia"/>
                <w:b/>
                <w:sz w:val="18"/>
                <w:szCs w:val="18"/>
              </w:rPr>
              <w:t>转入信托账</w:t>
            </w:r>
            <w:r w:rsidR="00810D5D">
              <w:rPr>
                <w:rFonts w:eastAsia="楷体_GB2312" w:hint="eastAsia"/>
                <w:b/>
                <w:sz w:val="18"/>
                <w:szCs w:val="18"/>
                <w:lang w:eastAsia="zh-CN"/>
              </w:rPr>
              <w:t>户</w:t>
            </w:r>
            <w:r w:rsidRPr="00C70C17">
              <w:rPr>
                <w:rFonts w:eastAsia="楷体_GB2312" w:hint="eastAsia"/>
                <w:b/>
                <w:sz w:val="18"/>
                <w:szCs w:val="18"/>
              </w:rPr>
              <w:t>的</w:t>
            </w:r>
            <w:r w:rsidR="00810D5D">
              <w:rPr>
                <w:rFonts w:eastAsia="楷体_GB2312" w:hint="eastAsia"/>
                <w:b/>
                <w:sz w:val="18"/>
                <w:szCs w:val="18"/>
                <w:lang w:eastAsia="zh-CN"/>
              </w:rPr>
              <w:t>本金</w:t>
            </w:r>
            <w:r w:rsidRPr="00C70C17">
              <w:rPr>
                <w:rFonts w:eastAsia="楷体_GB2312" w:hint="eastAsia"/>
                <w:b/>
                <w:sz w:val="18"/>
                <w:szCs w:val="18"/>
              </w:rPr>
              <w:t>回收款金额</w:t>
            </w:r>
          </w:p>
        </w:tc>
        <w:tc>
          <w:tcPr>
            <w:tcW w:w="1842" w:type="dxa"/>
            <w:tcBorders>
              <w:top w:val="single" w:sz="4" w:space="0" w:color="auto"/>
              <w:left w:val="single" w:sz="4" w:space="0" w:color="auto"/>
              <w:bottom w:val="single" w:sz="4" w:space="0" w:color="auto"/>
              <w:right w:val="single" w:sz="4" w:space="0" w:color="auto"/>
            </w:tcBorders>
          </w:tcPr>
          <w:p w14:paraId="4AB3F635" w14:textId="77777777" w:rsidR="00C70C17" w:rsidRPr="00B634BE" w:rsidRDefault="00C70C17" w:rsidP="00336A12">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74F939E0" w14:textId="77777777" w:rsidR="00C70C17" w:rsidRPr="00B634BE" w:rsidRDefault="00C70C17" w:rsidP="00336A12">
            <w:pPr>
              <w:rPr>
                <w:rFonts w:eastAsia="楷体_GB2312"/>
                <w:sz w:val="18"/>
                <w:szCs w:val="18"/>
              </w:rPr>
            </w:pPr>
          </w:p>
        </w:tc>
      </w:tr>
      <w:tr w:rsidR="00C70C17" w:rsidRPr="00B634BE" w14:paraId="0897CBAD" w14:textId="77777777" w:rsidTr="00336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
        </w:trPr>
        <w:tc>
          <w:tcPr>
            <w:tcW w:w="3970" w:type="dxa"/>
            <w:tcBorders>
              <w:top w:val="single" w:sz="4" w:space="0" w:color="auto"/>
              <w:left w:val="single" w:sz="4" w:space="0" w:color="auto"/>
              <w:bottom w:val="single" w:sz="4" w:space="0" w:color="auto"/>
              <w:right w:val="single" w:sz="4" w:space="0" w:color="auto"/>
            </w:tcBorders>
          </w:tcPr>
          <w:p w14:paraId="3F513060" w14:textId="77777777" w:rsidR="00C70C17" w:rsidRPr="00B634BE" w:rsidRDefault="00C70C17" w:rsidP="00336A12">
            <w:pPr>
              <w:rPr>
                <w:rFonts w:eastAsia="楷体_GB2312"/>
                <w:b/>
                <w:sz w:val="18"/>
                <w:szCs w:val="18"/>
                <w:lang w:eastAsia="zh-CN"/>
              </w:rPr>
            </w:pPr>
            <w:r>
              <w:rPr>
                <w:rFonts w:eastAsia="楷体_GB2312" w:hint="eastAsia"/>
                <w:b/>
                <w:sz w:val="18"/>
                <w:szCs w:val="18"/>
                <w:lang w:eastAsia="zh-CN"/>
              </w:rPr>
              <w:t>合计</w:t>
            </w:r>
          </w:p>
        </w:tc>
        <w:tc>
          <w:tcPr>
            <w:tcW w:w="1842" w:type="dxa"/>
            <w:tcBorders>
              <w:top w:val="single" w:sz="4" w:space="0" w:color="auto"/>
              <w:left w:val="single" w:sz="4" w:space="0" w:color="auto"/>
              <w:bottom w:val="single" w:sz="4" w:space="0" w:color="auto"/>
              <w:right w:val="single" w:sz="4" w:space="0" w:color="auto"/>
            </w:tcBorders>
          </w:tcPr>
          <w:p w14:paraId="28B9B63B" w14:textId="77777777" w:rsidR="00C70C17" w:rsidRPr="00B634BE" w:rsidRDefault="00C70C17" w:rsidP="00336A12">
            <w:pPr>
              <w:rPr>
                <w:rFonts w:eastAsia="楷体_GB2312"/>
                <w:sz w:val="18"/>
                <w:szCs w:val="18"/>
              </w:rPr>
            </w:pPr>
          </w:p>
        </w:tc>
        <w:tc>
          <w:tcPr>
            <w:tcW w:w="2728" w:type="dxa"/>
            <w:tcBorders>
              <w:top w:val="single" w:sz="4" w:space="0" w:color="auto"/>
              <w:left w:val="single" w:sz="4" w:space="0" w:color="auto"/>
              <w:bottom w:val="single" w:sz="4" w:space="0" w:color="auto"/>
              <w:right w:val="single" w:sz="4" w:space="0" w:color="auto"/>
            </w:tcBorders>
          </w:tcPr>
          <w:p w14:paraId="7790C9BA" w14:textId="77777777" w:rsidR="00C70C17" w:rsidRPr="00B634BE" w:rsidRDefault="00C70C17" w:rsidP="00336A12">
            <w:pPr>
              <w:rPr>
                <w:rFonts w:eastAsia="楷体_GB2312"/>
                <w:sz w:val="18"/>
                <w:szCs w:val="18"/>
              </w:rPr>
            </w:pPr>
          </w:p>
        </w:tc>
      </w:tr>
      <w:tr w:rsidR="00C70C17" w:rsidRPr="00B634BE" w14:paraId="7892C8F6" w14:textId="77777777" w:rsidTr="00336A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
        </w:trPr>
        <w:tc>
          <w:tcPr>
            <w:tcW w:w="8540" w:type="dxa"/>
            <w:gridSpan w:val="3"/>
            <w:tcBorders>
              <w:top w:val="single" w:sz="4" w:space="0" w:color="auto"/>
              <w:left w:val="single" w:sz="4" w:space="0" w:color="auto"/>
              <w:bottom w:val="single" w:sz="4" w:space="0" w:color="auto"/>
              <w:right w:val="single" w:sz="4" w:space="0" w:color="auto"/>
            </w:tcBorders>
          </w:tcPr>
          <w:p w14:paraId="426D5CED" w14:textId="77777777" w:rsidR="00C70C17" w:rsidRPr="00B634BE" w:rsidRDefault="00586FE1" w:rsidP="00A95F85">
            <w:pPr>
              <w:rPr>
                <w:rFonts w:eastAsia="楷体_GB2312"/>
                <w:sz w:val="18"/>
                <w:szCs w:val="18"/>
              </w:rPr>
            </w:pPr>
            <w:r>
              <w:rPr>
                <w:rFonts w:eastAsia="楷体_GB2312" w:hint="eastAsia"/>
                <w:b/>
                <w:sz w:val="18"/>
                <w:szCs w:val="18"/>
                <w:lang w:eastAsia="zh-CN"/>
              </w:rPr>
              <w:t>说明：转入信托账户</w:t>
            </w:r>
            <w:r w:rsidR="00C70C17" w:rsidRPr="00C70C17">
              <w:rPr>
                <w:rFonts w:eastAsia="楷体_GB2312"/>
                <w:b/>
                <w:sz w:val="18"/>
                <w:szCs w:val="18"/>
                <w:lang w:eastAsia="zh-CN"/>
              </w:rPr>
              <w:t>(</w:t>
            </w:r>
            <w:r w:rsidR="00C70C17" w:rsidRPr="00C70C17">
              <w:rPr>
                <w:rFonts w:eastAsia="楷体_GB2312" w:hint="eastAsia"/>
                <w:b/>
                <w:sz w:val="18"/>
                <w:szCs w:val="18"/>
                <w:lang w:eastAsia="zh-CN"/>
              </w:rPr>
              <w:t>收益账</w:t>
            </w:r>
            <w:r w:rsidR="00C70C17" w:rsidRPr="00C70C17">
              <w:rPr>
                <w:rFonts w:eastAsia="楷体_GB2312"/>
                <w:b/>
                <w:sz w:val="18"/>
                <w:szCs w:val="18"/>
                <w:lang w:eastAsia="zh-CN"/>
              </w:rPr>
              <w:t>)</w:t>
            </w:r>
            <w:r w:rsidR="00810D5D">
              <w:rPr>
                <w:rFonts w:eastAsia="楷体_GB2312" w:hint="eastAsia"/>
                <w:b/>
                <w:sz w:val="18"/>
                <w:szCs w:val="18"/>
                <w:lang w:eastAsia="zh-CN"/>
              </w:rPr>
              <w:t>的收入回收款金额为已扣除当期回收款</w:t>
            </w:r>
            <w:r w:rsidR="00A95F85">
              <w:rPr>
                <w:rFonts w:eastAsia="楷体_GB2312" w:hint="eastAsia"/>
                <w:b/>
                <w:sz w:val="18"/>
                <w:szCs w:val="18"/>
                <w:lang w:eastAsia="zh-CN"/>
              </w:rPr>
              <w:t>相关的增值税等</w:t>
            </w:r>
            <w:r w:rsidR="00C70C17" w:rsidRPr="00C70C17">
              <w:rPr>
                <w:rFonts w:eastAsia="楷体_GB2312" w:hint="eastAsia"/>
                <w:b/>
                <w:sz w:val="18"/>
                <w:szCs w:val="18"/>
                <w:lang w:eastAsia="zh-CN"/>
              </w:rPr>
              <w:t>税费后的金额，扣除金额合计：</w:t>
            </w:r>
            <w:commentRangeEnd w:id="1036"/>
            <w:r w:rsidR="00BD37D8">
              <w:rPr>
                <w:rStyle w:val="CommentReference"/>
              </w:rPr>
              <w:commentReference w:id="1036"/>
            </w:r>
            <w:r w:rsidR="00BD37D8">
              <w:rPr>
                <w:rFonts w:eastAsia="楷体_GB2312" w:hint="eastAsia"/>
                <w:b/>
                <w:sz w:val="18"/>
                <w:szCs w:val="18"/>
                <w:lang w:eastAsia="zh-CN"/>
              </w:rPr>
              <w:t>【】</w:t>
            </w:r>
          </w:p>
        </w:tc>
      </w:tr>
    </w:tbl>
    <w:p w14:paraId="32346F8B" w14:textId="77777777" w:rsidR="00C70C17" w:rsidRDefault="00C70C17">
      <w:pPr>
        <w:rPr>
          <w:rFonts w:eastAsia="楷体_GB2312"/>
          <w:sz w:val="15"/>
          <w:szCs w:val="15"/>
          <w:lang w:eastAsia="zh-CN"/>
        </w:rPr>
      </w:pPr>
    </w:p>
    <w:p w14:paraId="20A7E9CF" w14:textId="77777777" w:rsidR="00C70C17" w:rsidRPr="009A7DAF" w:rsidRDefault="00C70C17">
      <w:pPr>
        <w:rPr>
          <w:rFonts w:eastAsia="楷体_GB2312"/>
          <w:sz w:val="15"/>
          <w:szCs w:val="15"/>
          <w:lang w:eastAsia="zh-CN"/>
        </w:rPr>
      </w:pPr>
      <w:r>
        <w:rPr>
          <w:rFonts w:eastAsia="楷体_GB2312"/>
          <w:sz w:val="15"/>
          <w:szCs w:val="15"/>
          <w:lang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2"/>
        <w:gridCol w:w="1842"/>
        <w:gridCol w:w="1701"/>
        <w:gridCol w:w="2127"/>
      </w:tblGrid>
      <w:tr w:rsidR="00ED3C36" w:rsidRPr="009A7DAF" w14:paraId="6D8635BA" w14:textId="77777777">
        <w:tc>
          <w:tcPr>
            <w:tcW w:w="8472" w:type="dxa"/>
            <w:gridSpan w:val="4"/>
            <w:tcBorders>
              <w:top w:val="single" w:sz="4" w:space="0" w:color="auto"/>
              <w:bottom w:val="single" w:sz="4" w:space="0" w:color="auto"/>
            </w:tcBorders>
          </w:tcPr>
          <w:p w14:paraId="64C17A85" w14:textId="77777777" w:rsidR="00ED3C36" w:rsidRPr="009A7DAF" w:rsidRDefault="00402E99">
            <w:pPr>
              <w:jc w:val="center"/>
              <w:rPr>
                <w:rFonts w:eastAsia="楷体_GB2312"/>
                <w:b/>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6AEC08BD" w14:textId="77777777">
        <w:tc>
          <w:tcPr>
            <w:tcW w:w="8472" w:type="dxa"/>
            <w:gridSpan w:val="4"/>
            <w:tcBorders>
              <w:top w:val="single" w:sz="4" w:space="0" w:color="auto"/>
              <w:bottom w:val="single" w:sz="4" w:space="0" w:color="auto"/>
            </w:tcBorders>
          </w:tcPr>
          <w:p w14:paraId="50C8129C" w14:textId="77777777" w:rsidR="00ED3C36" w:rsidRPr="009A7DAF" w:rsidRDefault="00C70C17">
            <w:pPr>
              <w:rPr>
                <w:rFonts w:eastAsia="楷体_GB2312"/>
                <w:b/>
              </w:rPr>
            </w:pPr>
            <w:r>
              <w:rPr>
                <w:rFonts w:eastAsia="楷体_GB2312" w:hint="eastAsia"/>
                <w:b/>
                <w:lang w:eastAsia="zh-CN"/>
              </w:rPr>
              <w:t>五</w:t>
            </w:r>
            <w:r w:rsidR="00ED3C36" w:rsidRPr="009A7DAF">
              <w:rPr>
                <w:rFonts w:eastAsia="楷体_GB2312" w:hint="eastAsia"/>
                <w:b/>
              </w:rPr>
              <w:t>、基础资产存续期总体信息</w:t>
            </w:r>
          </w:p>
          <w:p w14:paraId="267ED632" w14:textId="77777777" w:rsidR="00ED3C36" w:rsidRPr="009A7DAF" w:rsidRDefault="00ED3C36">
            <w:pPr>
              <w:rPr>
                <w:rFonts w:eastAsia="楷体_GB2312"/>
                <w:b/>
              </w:rPr>
            </w:pPr>
            <w:r w:rsidRPr="009A7DAF">
              <w:rPr>
                <w:rFonts w:eastAsia="楷体_GB2312" w:hint="eastAsia"/>
                <w:b/>
              </w:rPr>
              <w:t>（一）入池资产笔数与金额特征</w:t>
            </w:r>
          </w:p>
        </w:tc>
      </w:tr>
      <w:tr w:rsidR="00ED3C36" w:rsidRPr="009A7DAF" w14:paraId="52A18795" w14:textId="77777777">
        <w:tc>
          <w:tcPr>
            <w:tcW w:w="2802" w:type="dxa"/>
            <w:tcBorders>
              <w:top w:val="single" w:sz="4" w:space="0" w:color="auto"/>
              <w:bottom w:val="single" w:sz="4" w:space="0" w:color="auto"/>
              <w:right w:val="single" w:sz="4" w:space="0" w:color="auto"/>
            </w:tcBorders>
          </w:tcPr>
          <w:p w14:paraId="7C182CEC" w14:textId="77777777" w:rsidR="00ED3C36" w:rsidRPr="009A7DAF" w:rsidRDefault="00ED3C36">
            <w:pPr>
              <w:rPr>
                <w:rFonts w:eastAsia="楷体_GB2312"/>
              </w:rPr>
            </w:pPr>
          </w:p>
        </w:tc>
        <w:tc>
          <w:tcPr>
            <w:tcW w:w="1842" w:type="dxa"/>
            <w:tcBorders>
              <w:top w:val="single" w:sz="4" w:space="0" w:color="auto"/>
              <w:left w:val="single" w:sz="4" w:space="0" w:color="auto"/>
              <w:bottom w:val="single" w:sz="4" w:space="0" w:color="auto"/>
              <w:right w:val="single" w:sz="4" w:space="0" w:color="auto"/>
            </w:tcBorders>
          </w:tcPr>
          <w:p w14:paraId="46805A16" w14:textId="77777777" w:rsidR="00ED3C36" w:rsidRPr="009A7DAF" w:rsidRDefault="00ED3C36">
            <w:pPr>
              <w:jc w:val="center"/>
              <w:rPr>
                <w:rFonts w:eastAsia="楷体_GB2312"/>
                <w:b/>
                <w:sz w:val="18"/>
                <w:szCs w:val="18"/>
              </w:rPr>
            </w:pPr>
            <w:r w:rsidRPr="009A7DAF">
              <w:rPr>
                <w:rFonts w:eastAsia="楷体_GB2312" w:hint="eastAsia"/>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14:paraId="450CDDAD" w14:textId="77777777" w:rsidR="00ED3C36" w:rsidRPr="009A7DAF" w:rsidRDefault="00ED3C36">
            <w:pPr>
              <w:rPr>
                <w:rFonts w:eastAsia="楷体_GB2312"/>
                <w:b/>
                <w:sz w:val="18"/>
                <w:szCs w:val="18"/>
              </w:rPr>
            </w:pPr>
            <w:r w:rsidRPr="009A7DAF">
              <w:rPr>
                <w:rFonts w:eastAsia="楷体_GB2312" w:hint="eastAsia"/>
                <w:b/>
                <w:sz w:val="18"/>
                <w:szCs w:val="18"/>
              </w:rPr>
              <w:t>本期期末</w:t>
            </w:r>
          </w:p>
        </w:tc>
        <w:tc>
          <w:tcPr>
            <w:tcW w:w="2127" w:type="dxa"/>
            <w:tcBorders>
              <w:top w:val="single" w:sz="4" w:space="0" w:color="auto"/>
              <w:left w:val="single" w:sz="4" w:space="0" w:color="auto"/>
              <w:bottom w:val="single" w:sz="4" w:space="0" w:color="auto"/>
            </w:tcBorders>
          </w:tcPr>
          <w:p w14:paraId="19A10DF7" w14:textId="77777777" w:rsidR="00ED3C36" w:rsidRPr="009A7DAF" w:rsidRDefault="00ED3C36">
            <w:pPr>
              <w:rPr>
                <w:rFonts w:eastAsia="楷体_GB2312"/>
                <w:b/>
                <w:sz w:val="18"/>
                <w:szCs w:val="18"/>
              </w:rPr>
            </w:pPr>
            <w:r w:rsidRPr="009A7DAF">
              <w:rPr>
                <w:rFonts w:eastAsia="楷体_GB2312" w:hint="eastAsia"/>
                <w:b/>
                <w:sz w:val="18"/>
                <w:szCs w:val="18"/>
              </w:rPr>
              <w:t>上一期期末</w:t>
            </w:r>
          </w:p>
        </w:tc>
      </w:tr>
      <w:tr w:rsidR="00ED3C36" w:rsidRPr="009A7DAF" w14:paraId="60DF4CE1" w14:textId="77777777">
        <w:tc>
          <w:tcPr>
            <w:tcW w:w="2802" w:type="dxa"/>
            <w:tcBorders>
              <w:top w:val="single" w:sz="4" w:space="0" w:color="auto"/>
              <w:bottom w:val="single" w:sz="4" w:space="0" w:color="auto"/>
              <w:right w:val="single" w:sz="4" w:space="0" w:color="auto"/>
            </w:tcBorders>
          </w:tcPr>
          <w:p w14:paraId="19DB4A94" w14:textId="77777777" w:rsidR="00ED3C36" w:rsidRPr="009A7DAF" w:rsidRDefault="00ED3C36">
            <w:pPr>
              <w:rPr>
                <w:rFonts w:eastAsia="楷体_GB2312"/>
                <w:sz w:val="18"/>
              </w:rPr>
            </w:pPr>
            <w:r w:rsidRPr="009A7DAF">
              <w:rPr>
                <w:rFonts w:eastAsia="楷体_GB2312" w:hint="eastAsia"/>
                <w:sz w:val="18"/>
                <w:lang w:eastAsia="zh-CN"/>
              </w:rPr>
              <w:t>住房贷款</w:t>
            </w:r>
            <w:r w:rsidRPr="009A7DAF">
              <w:rPr>
                <w:rFonts w:eastAsia="楷体_GB2312" w:hint="eastAsia"/>
                <w:sz w:val="18"/>
              </w:rPr>
              <w:t>总笔数</w:t>
            </w:r>
          </w:p>
        </w:tc>
        <w:tc>
          <w:tcPr>
            <w:tcW w:w="1842" w:type="dxa"/>
            <w:tcBorders>
              <w:top w:val="single" w:sz="4" w:space="0" w:color="auto"/>
              <w:left w:val="single" w:sz="4" w:space="0" w:color="auto"/>
              <w:bottom w:val="single" w:sz="4" w:space="0" w:color="auto"/>
              <w:right w:val="single" w:sz="4" w:space="0" w:color="auto"/>
            </w:tcBorders>
          </w:tcPr>
          <w:p w14:paraId="0CC8D561"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FAE93E7"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376CB818" w14:textId="77777777" w:rsidR="00ED3C36" w:rsidRPr="009A7DAF" w:rsidRDefault="00ED3C36">
            <w:pPr>
              <w:rPr>
                <w:rFonts w:eastAsia="楷体_GB2312"/>
                <w:sz w:val="18"/>
                <w:szCs w:val="18"/>
              </w:rPr>
            </w:pPr>
          </w:p>
        </w:tc>
      </w:tr>
      <w:tr w:rsidR="00ED3C36" w:rsidRPr="009A7DAF" w14:paraId="4769197E" w14:textId="77777777">
        <w:tc>
          <w:tcPr>
            <w:tcW w:w="2802" w:type="dxa"/>
            <w:tcBorders>
              <w:top w:val="single" w:sz="4" w:space="0" w:color="auto"/>
              <w:bottom w:val="single" w:sz="4" w:space="0" w:color="auto"/>
              <w:right w:val="single" w:sz="4" w:space="0" w:color="auto"/>
            </w:tcBorders>
          </w:tcPr>
          <w:p w14:paraId="71953D9C" w14:textId="77777777" w:rsidR="00ED3C36" w:rsidRPr="009A7DAF" w:rsidRDefault="00ED3C36">
            <w:pPr>
              <w:rPr>
                <w:rFonts w:eastAsia="楷体_GB2312"/>
                <w:sz w:val="18"/>
              </w:rPr>
            </w:pPr>
            <w:r w:rsidRPr="009A7DAF">
              <w:rPr>
                <w:rFonts w:eastAsia="楷体_GB2312" w:hint="eastAsia"/>
                <w:sz w:val="18"/>
                <w:lang w:eastAsia="zh-CN"/>
              </w:rPr>
              <w:t>借款人</w:t>
            </w:r>
            <w:r w:rsidRPr="009A7DAF">
              <w:rPr>
                <w:rFonts w:eastAsia="楷体_GB2312" w:hint="eastAsia"/>
                <w:sz w:val="18"/>
              </w:rPr>
              <w:t>总户数</w:t>
            </w:r>
          </w:p>
        </w:tc>
        <w:tc>
          <w:tcPr>
            <w:tcW w:w="1842" w:type="dxa"/>
            <w:tcBorders>
              <w:top w:val="single" w:sz="4" w:space="0" w:color="auto"/>
              <w:left w:val="single" w:sz="4" w:space="0" w:color="auto"/>
              <w:bottom w:val="single" w:sz="4" w:space="0" w:color="auto"/>
              <w:right w:val="single" w:sz="4" w:space="0" w:color="auto"/>
            </w:tcBorders>
          </w:tcPr>
          <w:p w14:paraId="05697CC4"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3AE41EAE"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5C79CAE2" w14:textId="77777777" w:rsidR="00ED3C36" w:rsidRPr="009A7DAF" w:rsidRDefault="00ED3C36">
            <w:pPr>
              <w:rPr>
                <w:rFonts w:eastAsia="楷体_GB2312"/>
                <w:sz w:val="18"/>
                <w:szCs w:val="18"/>
              </w:rPr>
            </w:pPr>
          </w:p>
        </w:tc>
      </w:tr>
      <w:tr w:rsidR="00ED3C36" w:rsidRPr="009A7DAF" w14:paraId="4924237F" w14:textId="77777777">
        <w:tc>
          <w:tcPr>
            <w:tcW w:w="2802" w:type="dxa"/>
            <w:tcBorders>
              <w:top w:val="single" w:sz="4" w:space="0" w:color="auto"/>
              <w:bottom w:val="single" w:sz="4" w:space="0" w:color="auto"/>
              <w:right w:val="single" w:sz="4" w:space="0" w:color="auto"/>
            </w:tcBorders>
          </w:tcPr>
          <w:p w14:paraId="2603C500" w14:textId="77777777" w:rsidR="00ED3C36" w:rsidRPr="009A7DAF" w:rsidRDefault="00ED3C36">
            <w:pPr>
              <w:rPr>
                <w:rFonts w:eastAsia="楷体_GB2312"/>
                <w:sz w:val="18"/>
              </w:rPr>
            </w:pPr>
            <w:r w:rsidRPr="009A7DAF">
              <w:rPr>
                <w:rFonts w:eastAsia="楷体_GB2312" w:hint="eastAsia"/>
                <w:sz w:val="18"/>
                <w:lang w:eastAsia="zh-CN"/>
              </w:rPr>
              <w:t>住房贷款</w:t>
            </w:r>
            <w:r w:rsidRPr="009A7DAF">
              <w:rPr>
                <w:rFonts w:eastAsia="楷体_GB2312" w:hint="eastAsia"/>
                <w:sz w:val="18"/>
              </w:rPr>
              <w:t>未偿本金余额</w:t>
            </w:r>
          </w:p>
        </w:tc>
        <w:tc>
          <w:tcPr>
            <w:tcW w:w="1842" w:type="dxa"/>
            <w:tcBorders>
              <w:top w:val="single" w:sz="4" w:space="0" w:color="auto"/>
              <w:left w:val="single" w:sz="4" w:space="0" w:color="auto"/>
              <w:bottom w:val="single" w:sz="4" w:space="0" w:color="auto"/>
              <w:right w:val="single" w:sz="4" w:space="0" w:color="auto"/>
            </w:tcBorders>
          </w:tcPr>
          <w:p w14:paraId="79A95CC0"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71582417"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5D6D6763" w14:textId="77777777" w:rsidR="00ED3C36" w:rsidRPr="009A7DAF" w:rsidRDefault="00ED3C36">
            <w:pPr>
              <w:rPr>
                <w:rFonts w:eastAsia="楷体_GB2312"/>
                <w:sz w:val="18"/>
                <w:szCs w:val="18"/>
              </w:rPr>
            </w:pPr>
          </w:p>
        </w:tc>
      </w:tr>
      <w:tr w:rsidR="00ED3C36" w:rsidRPr="009A7DAF" w14:paraId="6BD25EDC" w14:textId="77777777">
        <w:tc>
          <w:tcPr>
            <w:tcW w:w="2802" w:type="dxa"/>
            <w:tcBorders>
              <w:top w:val="single" w:sz="4" w:space="0" w:color="auto"/>
              <w:bottom w:val="single" w:sz="4" w:space="0" w:color="auto"/>
              <w:right w:val="single" w:sz="4" w:space="0" w:color="auto"/>
            </w:tcBorders>
          </w:tcPr>
          <w:p w14:paraId="0A729382" w14:textId="77777777" w:rsidR="00ED3C36" w:rsidRPr="009A7DAF" w:rsidRDefault="00ED3C36">
            <w:pPr>
              <w:rPr>
                <w:rFonts w:eastAsia="楷体_GB2312"/>
                <w:sz w:val="18"/>
              </w:rPr>
            </w:pPr>
            <w:r w:rsidRPr="009A7DAF">
              <w:rPr>
                <w:rFonts w:eastAsia="楷体_GB2312" w:hint="eastAsia"/>
                <w:sz w:val="18"/>
              </w:rPr>
              <w:t>单笔</w:t>
            </w:r>
            <w:r w:rsidRPr="009A7DAF">
              <w:rPr>
                <w:rFonts w:eastAsia="楷体_GB2312" w:hint="eastAsia"/>
                <w:sz w:val="18"/>
                <w:lang w:eastAsia="zh-CN"/>
              </w:rPr>
              <w:t>贷款</w:t>
            </w:r>
            <w:r w:rsidRPr="009A7DAF">
              <w:rPr>
                <w:rFonts w:eastAsia="楷体_GB2312" w:hint="eastAsia"/>
                <w:sz w:val="18"/>
              </w:rPr>
              <w:t>最高本金余额</w:t>
            </w:r>
          </w:p>
        </w:tc>
        <w:tc>
          <w:tcPr>
            <w:tcW w:w="1842" w:type="dxa"/>
            <w:tcBorders>
              <w:top w:val="single" w:sz="4" w:space="0" w:color="auto"/>
              <w:left w:val="single" w:sz="4" w:space="0" w:color="auto"/>
              <w:bottom w:val="single" w:sz="4" w:space="0" w:color="auto"/>
              <w:right w:val="single" w:sz="4" w:space="0" w:color="auto"/>
            </w:tcBorders>
          </w:tcPr>
          <w:p w14:paraId="6891A9EE"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37310925"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6F38A9AE" w14:textId="77777777" w:rsidR="00ED3C36" w:rsidRPr="009A7DAF" w:rsidRDefault="00ED3C36">
            <w:pPr>
              <w:rPr>
                <w:rFonts w:eastAsia="楷体_GB2312"/>
                <w:sz w:val="18"/>
                <w:szCs w:val="18"/>
              </w:rPr>
            </w:pPr>
          </w:p>
        </w:tc>
      </w:tr>
      <w:tr w:rsidR="00ED3C36" w:rsidRPr="009A7DAF" w14:paraId="23BDF332" w14:textId="77777777">
        <w:tc>
          <w:tcPr>
            <w:tcW w:w="2802" w:type="dxa"/>
            <w:tcBorders>
              <w:top w:val="single" w:sz="4" w:space="0" w:color="auto"/>
              <w:bottom w:val="single" w:sz="4" w:space="0" w:color="auto"/>
              <w:right w:val="single" w:sz="4" w:space="0" w:color="auto"/>
            </w:tcBorders>
          </w:tcPr>
          <w:p w14:paraId="008E186F" w14:textId="77777777" w:rsidR="00ED3C36" w:rsidRPr="009A7DAF" w:rsidRDefault="00ED3C36">
            <w:pPr>
              <w:rPr>
                <w:rFonts w:eastAsia="楷体_GB2312"/>
                <w:sz w:val="18"/>
              </w:rPr>
            </w:pPr>
            <w:r w:rsidRPr="009A7DAF">
              <w:rPr>
                <w:rFonts w:eastAsia="楷体_GB2312" w:hint="eastAsia"/>
                <w:sz w:val="18"/>
              </w:rPr>
              <w:t>单笔贷款平均本金余额</w:t>
            </w:r>
          </w:p>
        </w:tc>
        <w:tc>
          <w:tcPr>
            <w:tcW w:w="1842" w:type="dxa"/>
            <w:tcBorders>
              <w:top w:val="single" w:sz="4" w:space="0" w:color="auto"/>
              <w:left w:val="single" w:sz="4" w:space="0" w:color="auto"/>
              <w:bottom w:val="single" w:sz="4" w:space="0" w:color="auto"/>
              <w:right w:val="single" w:sz="4" w:space="0" w:color="auto"/>
            </w:tcBorders>
          </w:tcPr>
          <w:p w14:paraId="664C0D33"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EA3442F"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287B782C" w14:textId="77777777" w:rsidR="00ED3C36" w:rsidRPr="009A7DAF" w:rsidRDefault="00ED3C36">
            <w:pPr>
              <w:rPr>
                <w:rFonts w:eastAsia="楷体_GB2312"/>
                <w:sz w:val="18"/>
                <w:szCs w:val="18"/>
              </w:rPr>
            </w:pPr>
          </w:p>
        </w:tc>
      </w:tr>
      <w:tr w:rsidR="00ED3C36" w:rsidRPr="009A7DAF" w14:paraId="5B491399" w14:textId="77777777">
        <w:tc>
          <w:tcPr>
            <w:tcW w:w="2802" w:type="dxa"/>
            <w:tcBorders>
              <w:top w:val="single" w:sz="4" w:space="0" w:color="auto"/>
              <w:bottom w:val="nil"/>
              <w:right w:val="nil"/>
            </w:tcBorders>
          </w:tcPr>
          <w:p w14:paraId="49279C61" w14:textId="77777777" w:rsidR="00ED3C36" w:rsidRPr="009A7DAF" w:rsidRDefault="00ED3C36">
            <w:pPr>
              <w:rPr>
                <w:rFonts w:eastAsia="楷体_GB2312"/>
                <w:sz w:val="18"/>
              </w:rPr>
            </w:pPr>
          </w:p>
        </w:tc>
        <w:tc>
          <w:tcPr>
            <w:tcW w:w="1842" w:type="dxa"/>
            <w:tcBorders>
              <w:top w:val="single" w:sz="4" w:space="0" w:color="auto"/>
              <w:left w:val="nil"/>
              <w:bottom w:val="nil"/>
              <w:right w:val="nil"/>
            </w:tcBorders>
          </w:tcPr>
          <w:p w14:paraId="0FA71F91" w14:textId="77777777" w:rsidR="00ED3C36" w:rsidRPr="009A7DAF" w:rsidRDefault="00ED3C36">
            <w:pPr>
              <w:rPr>
                <w:rFonts w:eastAsia="楷体_GB2312"/>
                <w:sz w:val="18"/>
                <w:szCs w:val="18"/>
              </w:rPr>
            </w:pPr>
          </w:p>
        </w:tc>
        <w:tc>
          <w:tcPr>
            <w:tcW w:w="1701" w:type="dxa"/>
            <w:tcBorders>
              <w:top w:val="single" w:sz="4" w:space="0" w:color="auto"/>
              <w:left w:val="nil"/>
              <w:bottom w:val="nil"/>
              <w:right w:val="nil"/>
            </w:tcBorders>
          </w:tcPr>
          <w:p w14:paraId="1972A77D" w14:textId="77777777" w:rsidR="00ED3C36" w:rsidRPr="009A7DAF" w:rsidRDefault="00ED3C36">
            <w:pPr>
              <w:rPr>
                <w:rFonts w:eastAsia="楷体_GB2312"/>
                <w:sz w:val="18"/>
                <w:szCs w:val="18"/>
              </w:rPr>
            </w:pPr>
          </w:p>
        </w:tc>
        <w:tc>
          <w:tcPr>
            <w:tcW w:w="2127" w:type="dxa"/>
            <w:tcBorders>
              <w:top w:val="single" w:sz="4" w:space="0" w:color="auto"/>
              <w:left w:val="nil"/>
              <w:bottom w:val="nil"/>
            </w:tcBorders>
          </w:tcPr>
          <w:p w14:paraId="5E902785" w14:textId="77777777" w:rsidR="00ED3C36" w:rsidRPr="009A7DAF" w:rsidRDefault="00ED3C36">
            <w:pPr>
              <w:rPr>
                <w:rFonts w:eastAsia="楷体_GB2312"/>
                <w:sz w:val="18"/>
                <w:szCs w:val="18"/>
              </w:rPr>
            </w:pPr>
          </w:p>
        </w:tc>
      </w:tr>
      <w:tr w:rsidR="00ED3C36" w:rsidRPr="009A7DAF" w14:paraId="549D9B86" w14:textId="77777777">
        <w:tc>
          <w:tcPr>
            <w:tcW w:w="2802" w:type="dxa"/>
            <w:tcBorders>
              <w:top w:val="nil"/>
              <w:bottom w:val="single" w:sz="4" w:space="0" w:color="auto"/>
              <w:right w:val="nil"/>
            </w:tcBorders>
          </w:tcPr>
          <w:p w14:paraId="1D81BF35" w14:textId="77777777" w:rsidR="00ED3C36" w:rsidRPr="009A7DAF" w:rsidRDefault="00ED3C36">
            <w:pPr>
              <w:rPr>
                <w:rFonts w:eastAsia="楷体_GB2312"/>
                <w:b/>
                <w:sz w:val="18"/>
              </w:rPr>
            </w:pPr>
            <w:r w:rsidRPr="009A7DAF">
              <w:rPr>
                <w:rFonts w:eastAsia="楷体_GB2312" w:hint="eastAsia"/>
                <w:b/>
                <w:sz w:val="18"/>
              </w:rPr>
              <w:t>（二）入池资产期限特征</w:t>
            </w:r>
          </w:p>
        </w:tc>
        <w:tc>
          <w:tcPr>
            <w:tcW w:w="1842" w:type="dxa"/>
            <w:tcBorders>
              <w:top w:val="nil"/>
              <w:left w:val="nil"/>
              <w:bottom w:val="single" w:sz="4" w:space="0" w:color="auto"/>
              <w:right w:val="nil"/>
            </w:tcBorders>
          </w:tcPr>
          <w:p w14:paraId="159119F1" w14:textId="77777777" w:rsidR="00ED3C36" w:rsidRPr="009A7DAF" w:rsidRDefault="00ED3C36">
            <w:pPr>
              <w:rPr>
                <w:rFonts w:eastAsia="楷体_GB2312"/>
                <w:sz w:val="18"/>
                <w:szCs w:val="18"/>
              </w:rPr>
            </w:pPr>
          </w:p>
        </w:tc>
        <w:tc>
          <w:tcPr>
            <w:tcW w:w="1701" w:type="dxa"/>
            <w:tcBorders>
              <w:top w:val="nil"/>
              <w:left w:val="nil"/>
              <w:bottom w:val="single" w:sz="4" w:space="0" w:color="auto"/>
              <w:right w:val="nil"/>
            </w:tcBorders>
          </w:tcPr>
          <w:p w14:paraId="7A9CE32D" w14:textId="77777777" w:rsidR="00ED3C36" w:rsidRPr="009A7DAF" w:rsidRDefault="00ED3C36">
            <w:pPr>
              <w:rPr>
                <w:rFonts w:eastAsia="楷体_GB2312"/>
                <w:sz w:val="18"/>
                <w:szCs w:val="18"/>
              </w:rPr>
            </w:pPr>
          </w:p>
        </w:tc>
        <w:tc>
          <w:tcPr>
            <w:tcW w:w="2127" w:type="dxa"/>
            <w:tcBorders>
              <w:top w:val="nil"/>
              <w:left w:val="nil"/>
              <w:bottom w:val="single" w:sz="4" w:space="0" w:color="auto"/>
            </w:tcBorders>
          </w:tcPr>
          <w:p w14:paraId="6FC43120" w14:textId="77777777" w:rsidR="00ED3C36" w:rsidRPr="009A7DAF" w:rsidRDefault="00ED3C36">
            <w:pPr>
              <w:rPr>
                <w:rFonts w:eastAsia="楷体_GB2312"/>
                <w:sz w:val="18"/>
                <w:szCs w:val="18"/>
              </w:rPr>
            </w:pPr>
          </w:p>
        </w:tc>
      </w:tr>
      <w:tr w:rsidR="00ED3C36" w:rsidRPr="009A7DAF" w14:paraId="58986145" w14:textId="77777777">
        <w:tc>
          <w:tcPr>
            <w:tcW w:w="2802" w:type="dxa"/>
            <w:tcBorders>
              <w:top w:val="single" w:sz="4" w:space="0" w:color="auto"/>
              <w:bottom w:val="single" w:sz="4" w:space="0" w:color="auto"/>
              <w:right w:val="single" w:sz="4" w:space="0" w:color="auto"/>
            </w:tcBorders>
          </w:tcPr>
          <w:p w14:paraId="3D644A1B" w14:textId="77777777" w:rsidR="00ED3C36" w:rsidRPr="009A7DAF" w:rsidRDefault="00ED3C36">
            <w:pPr>
              <w:rPr>
                <w:rFonts w:eastAsia="楷体_GB2312"/>
                <w:sz w:val="18"/>
              </w:rPr>
            </w:pPr>
          </w:p>
        </w:tc>
        <w:tc>
          <w:tcPr>
            <w:tcW w:w="1842" w:type="dxa"/>
            <w:tcBorders>
              <w:top w:val="single" w:sz="4" w:space="0" w:color="auto"/>
              <w:left w:val="single" w:sz="4" w:space="0" w:color="auto"/>
              <w:bottom w:val="single" w:sz="4" w:space="0" w:color="auto"/>
              <w:right w:val="single" w:sz="4" w:space="0" w:color="auto"/>
            </w:tcBorders>
          </w:tcPr>
          <w:p w14:paraId="4B7BD343" w14:textId="77777777" w:rsidR="00ED3C36" w:rsidRPr="009A7DAF" w:rsidRDefault="00ED3C36">
            <w:pPr>
              <w:jc w:val="center"/>
              <w:rPr>
                <w:rFonts w:eastAsia="楷体_GB2312"/>
                <w:b/>
                <w:sz w:val="18"/>
                <w:szCs w:val="18"/>
              </w:rPr>
            </w:pPr>
            <w:r w:rsidRPr="009A7DAF">
              <w:rPr>
                <w:rFonts w:eastAsia="楷体_GB2312" w:hint="eastAsia"/>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14:paraId="686488EE" w14:textId="77777777" w:rsidR="00ED3C36" w:rsidRPr="009A7DAF" w:rsidRDefault="00ED3C36">
            <w:pPr>
              <w:rPr>
                <w:rFonts w:eastAsia="楷体_GB2312"/>
                <w:b/>
                <w:sz w:val="18"/>
                <w:szCs w:val="18"/>
              </w:rPr>
            </w:pPr>
            <w:r w:rsidRPr="009A7DAF">
              <w:rPr>
                <w:rFonts w:eastAsia="楷体_GB2312" w:hint="eastAsia"/>
                <w:b/>
                <w:sz w:val="18"/>
                <w:szCs w:val="18"/>
              </w:rPr>
              <w:t>本期期末</w:t>
            </w:r>
          </w:p>
        </w:tc>
        <w:tc>
          <w:tcPr>
            <w:tcW w:w="2127" w:type="dxa"/>
            <w:tcBorders>
              <w:top w:val="single" w:sz="4" w:space="0" w:color="auto"/>
              <w:left w:val="single" w:sz="4" w:space="0" w:color="auto"/>
              <w:bottom w:val="single" w:sz="4" w:space="0" w:color="auto"/>
            </w:tcBorders>
          </w:tcPr>
          <w:p w14:paraId="73E5F942" w14:textId="77777777" w:rsidR="00ED3C36" w:rsidRPr="009A7DAF" w:rsidRDefault="00ED3C36">
            <w:pPr>
              <w:rPr>
                <w:rFonts w:eastAsia="楷体_GB2312"/>
                <w:b/>
                <w:sz w:val="18"/>
                <w:szCs w:val="18"/>
              </w:rPr>
            </w:pPr>
            <w:r w:rsidRPr="009A7DAF">
              <w:rPr>
                <w:rFonts w:eastAsia="楷体_GB2312" w:hint="eastAsia"/>
                <w:b/>
                <w:sz w:val="18"/>
                <w:szCs w:val="18"/>
              </w:rPr>
              <w:t>上一期期末</w:t>
            </w:r>
          </w:p>
        </w:tc>
      </w:tr>
      <w:tr w:rsidR="00ED3C36" w:rsidRPr="009A7DAF" w14:paraId="20ED5DDB" w14:textId="77777777">
        <w:tc>
          <w:tcPr>
            <w:tcW w:w="2802" w:type="dxa"/>
            <w:tcBorders>
              <w:top w:val="single" w:sz="4" w:space="0" w:color="auto"/>
              <w:bottom w:val="single" w:sz="4" w:space="0" w:color="auto"/>
              <w:right w:val="single" w:sz="4" w:space="0" w:color="auto"/>
            </w:tcBorders>
          </w:tcPr>
          <w:p w14:paraId="68D87D7D" w14:textId="77777777" w:rsidR="00ED3C36" w:rsidRPr="009A7DAF" w:rsidRDefault="00ED3C36">
            <w:pPr>
              <w:rPr>
                <w:rFonts w:eastAsia="楷体_GB2312"/>
                <w:sz w:val="18"/>
              </w:rPr>
            </w:pPr>
            <w:r w:rsidRPr="009A7DAF">
              <w:rPr>
                <w:rFonts w:eastAsia="楷体_GB2312" w:hint="eastAsia"/>
                <w:sz w:val="18"/>
              </w:rPr>
              <w:t>加权平均</w:t>
            </w:r>
            <w:r w:rsidRPr="009A7DAF">
              <w:rPr>
                <w:rFonts w:eastAsia="楷体_GB2312" w:hint="eastAsia"/>
                <w:sz w:val="18"/>
                <w:lang w:eastAsia="zh-CN"/>
              </w:rPr>
              <w:t>住房贷款</w:t>
            </w:r>
            <w:r w:rsidRPr="009A7DAF">
              <w:rPr>
                <w:rFonts w:eastAsia="楷体_GB2312" w:hint="eastAsia"/>
                <w:sz w:val="18"/>
              </w:rPr>
              <w:t>合同期限</w:t>
            </w:r>
          </w:p>
        </w:tc>
        <w:tc>
          <w:tcPr>
            <w:tcW w:w="1842" w:type="dxa"/>
            <w:tcBorders>
              <w:top w:val="single" w:sz="4" w:space="0" w:color="auto"/>
              <w:left w:val="single" w:sz="4" w:space="0" w:color="auto"/>
              <w:bottom w:val="single" w:sz="4" w:space="0" w:color="auto"/>
              <w:right w:val="single" w:sz="4" w:space="0" w:color="auto"/>
            </w:tcBorders>
          </w:tcPr>
          <w:p w14:paraId="5453140D"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1235294B"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1C7DCB4F" w14:textId="77777777" w:rsidR="00ED3C36" w:rsidRPr="009A7DAF" w:rsidRDefault="00ED3C36">
            <w:pPr>
              <w:rPr>
                <w:rFonts w:eastAsia="楷体_GB2312"/>
                <w:sz w:val="18"/>
                <w:szCs w:val="18"/>
              </w:rPr>
            </w:pPr>
          </w:p>
        </w:tc>
      </w:tr>
      <w:tr w:rsidR="00ED3C36" w:rsidRPr="009A7DAF" w14:paraId="529BE1D7" w14:textId="77777777">
        <w:tc>
          <w:tcPr>
            <w:tcW w:w="2802" w:type="dxa"/>
            <w:tcBorders>
              <w:top w:val="single" w:sz="4" w:space="0" w:color="auto"/>
              <w:bottom w:val="single" w:sz="4" w:space="0" w:color="auto"/>
              <w:right w:val="single" w:sz="4" w:space="0" w:color="auto"/>
            </w:tcBorders>
          </w:tcPr>
          <w:p w14:paraId="4D367153" w14:textId="77777777" w:rsidR="00ED3C36" w:rsidRPr="009A7DAF" w:rsidRDefault="00ED3C36">
            <w:pPr>
              <w:rPr>
                <w:rFonts w:eastAsia="楷体_GB2312"/>
                <w:sz w:val="18"/>
              </w:rPr>
            </w:pPr>
            <w:r w:rsidRPr="009A7DAF">
              <w:rPr>
                <w:rFonts w:eastAsia="楷体_GB2312" w:hint="eastAsia"/>
                <w:sz w:val="18"/>
              </w:rPr>
              <w:t>加权平均</w:t>
            </w:r>
            <w:r w:rsidRPr="009A7DAF">
              <w:rPr>
                <w:rFonts w:eastAsia="楷体_GB2312" w:hint="eastAsia"/>
                <w:sz w:val="18"/>
                <w:lang w:eastAsia="zh-CN"/>
              </w:rPr>
              <w:t>住房贷款</w:t>
            </w:r>
            <w:r w:rsidRPr="009A7DAF">
              <w:rPr>
                <w:rFonts w:eastAsia="楷体_GB2312" w:hint="eastAsia"/>
                <w:sz w:val="18"/>
              </w:rPr>
              <w:t>剩余期限</w:t>
            </w:r>
          </w:p>
        </w:tc>
        <w:tc>
          <w:tcPr>
            <w:tcW w:w="1842" w:type="dxa"/>
            <w:tcBorders>
              <w:top w:val="single" w:sz="4" w:space="0" w:color="auto"/>
              <w:left w:val="single" w:sz="4" w:space="0" w:color="auto"/>
              <w:bottom w:val="single" w:sz="4" w:space="0" w:color="auto"/>
              <w:right w:val="single" w:sz="4" w:space="0" w:color="auto"/>
            </w:tcBorders>
          </w:tcPr>
          <w:p w14:paraId="3CA66408"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56584971"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14065948" w14:textId="77777777" w:rsidR="00ED3C36" w:rsidRPr="009A7DAF" w:rsidRDefault="00ED3C36">
            <w:pPr>
              <w:rPr>
                <w:rFonts w:eastAsia="楷体_GB2312"/>
                <w:sz w:val="18"/>
                <w:szCs w:val="18"/>
              </w:rPr>
            </w:pPr>
          </w:p>
        </w:tc>
      </w:tr>
      <w:tr w:rsidR="00ED3C36" w:rsidRPr="009A7DAF" w14:paraId="7B82DADB" w14:textId="77777777">
        <w:tc>
          <w:tcPr>
            <w:tcW w:w="2802" w:type="dxa"/>
            <w:tcBorders>
              <w:top w:val="single" w:sz="4" w:space="0" w:color="auto"/>
              <w:bottom w:val="single" w:sz="4" w:space="0" w:color="auto"/>
              <w:right w:val="single" w:sz="4" w:space="0" w:color="auto"/>
            </w:tcBorders>
          </w:tcPr>
          <w:p w14:paraId="4133E845" w14:textId="77777777" w:rsidR="00ED3C36" w:rsidRPr="009A7DAF" w:rsidRDefault="00ED3C36">
            <w:pPr>
              <w:rPr>
                <w:rFonts w:eastAsia="楷体_GB2312"/>
                <w:sz w:val="18"/>
              </w:rPr>
            </w:pPr>
            <w:r w:rsidRPr="009A7DAF">
              <w:rPr>
                <w:rFonts w:eastAsia="楷体_GB2312" w:hint="eastAsia"/>
                <w:sz w:val="18"/>
              </w:rPr>
              <w:t>加权平均账龄</w:t>
            </w:r>
          </w:p>
        </w:tc>
        <w:tc>
          <w:tcPr>
            <w:tcW w:w="1842" w:type="dxa"/>
            <w:tcBorders>
              <w:top w:val="single" w:sz="4" w:space="0" w:color="auto"/>
              <w:left w:val="single" w:sz="4" w:space="0" w:color="auto"/>
              <w:bottom w:val="single" w:sz="4" w:space="0" w:color="auto"/>
              <w:right w:val="single" w:sz="4" w:space="0" w:color="auto"/>
            </w:tcBorders>
          </w:tcPr>
          <w:p w14:paraId="7F627FDF"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0D081EE"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5A153AEF" w14:textId="77777777" w:rsidR="00ED3C36" w:rsidRPr="009A7DAF" w:rsidRDefault="00ED3C36">
            <w:pPr>
              <w:rPr>
                <w:rFonts w:eastAsia="楷体_GB2312"/>
                <w:sz w:val="18"/>
                <w:szCs w:val="18"/>
              </w:rPr>
            </w:pPr>
          </w:p>
        </w:tc>
      </w:tr>
      <w:tr w:rsidR="00ED3C36" w:rsidRPr="009A7DAF" w14:paraId="1332219F" w14:textId="77777777">
        <w:tc>
          <w:tcPr>
            <w:tcW w:w="2802" w:type="dxa"/>
            <w:tcBorders>
              <w:top w:val="single" w:sz="4" w:space="0" w:color="auto"/>
              <w:bottom w:val="single" w:sz="4" w:space="0" w:color="auto"/>
              <w:right w:val="single" w:sz="4" w:space="0" w:color="auto"/>
            </w:tcBorders>
          </w:tcPr>
          <w:p w14:paraId="66130EC6" w14:textId="77777777" w:rsidR="00ED3C36" w:rsidRPr="009A7DAF" w:rsidRDefault="00ED3C36">
            <w:pPr>
              <w:rPr>
                <w:rFonts w:eastAsia="楷体_GB2312"/>
                <w:sz w:val="18"/>
              </w:rPr>
            </w:pPr>
            <w:r w:rsidRPr="009A7DAF">
              <w:rPr>
                <w:rFonts w:eastAsia="楷体_GB2312" w:hint="eastAsia"/>
                <w:sz w:val="18"/>
              </w:rPr>
              <w:t>贷款最长到期期限</w:t>
            </w:r>
          </w:p>
        </w:tc>
        <w:tc>
          <w:tcPr>
            <w:tcW w:w="1842" w:type="dxa"/>
            <w:tcBorders>
              <w:top w:val="single" w:sz="4" w:space="0" w:color="auto"/>
              <w:left w:val="single" w:sz="4" w:space="0" w:color="auto"/>
              <w:bottom w:val="single" w:sz="4" w:space="0" w:color="auto"/>
              <w:right w:val="single" w:sz="4" w:space="0" w:color="auto"/>
            </w:tcBorders>
          </w:tcPr>
          <w:p w14:paraId="042AAEA8"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747B05A5"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2E948800" w14:textId="77777777" w:rsidR="00ED3C36" w:rsidRPr="009A7DAF" w:rsidRDefault="00ED3C36">
            <w:pPr>
              <w:rPr>
                <w:rFonts w:eastAsia="楷体_GB2312"/>
                <w:sz w:val="18"/>
                <w:szCs w:val="18"/>
              </w:rPr>
            </w:pPr>
          </w:p>
        </w:tc>
      </w:tr>
      <w:tr w:rsidR="00ED3C36" w:rsidRPr="009A7DAF" w14:paraId="469A6B47" w14:textId="77777777">
        <w:tc>
          <w:tcPr>
            <w:tcW w:w="2802" w:type="dxa"/>
            <w:tcBorders>
              <w:top w:val="single" w:sz="4" w:space="0" w:color="auto"/>
              <w:bottom w:val="single" w:sz="4" w:space="0" w:color="auto"/>
              <w:right w:val="single" w:sz="4" w:space="0" w:color="auto"/>
            </w:tcBorders>
          </w:tcPr>
          <w:p w14:paraId="05409E64" w14:textId="77777777" w:rsidR="00ED3C36" w:rsidRPr="009A7DAF" w:rsidRDefault="00ED3C36">
            <w:pPr>
              <w:rPr>
                <w:rFonts w:eastAsia="楷体_GB2312"/>
                <w:sz w:val="18"/>
              </w:rPr>
            </w:pPr>
            <w:r w:rsidRPr="009A7DAF">
              <w:rPr>
                <w:rFonts w:eastAsia="楷体_GB2312" w:hint="eastAsia"/>
                <w:sz w:val="18"/>
              </w:rPr>
              <w:t>贷款最短到期期限</w:t>
            </w:r>
          </w:p>
        </w:tc>
        <w:tc>
          <w:tcPr>
            <w:tcW w:w="1842" w:type="dxa"/>
            <w:tcBorders>
              <w:top w:val="single" w:sz="4" w:space="0" w:color="auto"/>
              <w:left w:val="single" w:sz="4" w:space="0" w:color="auto"/>
              <w:bottom w:val="single" w:sz="4" w:space="0" w:color="auto"/>
              <w:right w:val="single" w:sz="4" w:space="0" w:color="auto"/>
            </w:tcBorders>
          </w:tcPr>
          <w:p w14:paraId="1B091CB3"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479EC59C"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310FCF8F" w14:textId="77777777" w:rsidR="00ED3C36" w:rsidRPr="009A7DAF" w:rsidRDefault="00ED3C36">
            <w:pPr>
              <w:rPr>
                <w:rFonts w:eastAsia="楷体_GB2312"/>
                <w:sz w:val="18"/>
                <w:szCs w:val="18"/>
              </w:rPr>
            </w:pPr>
          </w:p>
        </w:tc>
      </w:tr>
      <w:tr w:rsidR="00ED3C36" w:rsidRPr="009A7DAF" w14:paraId="68E89792" w14:textId="77777777">
        <w:tc>
          <w:tcPr>
            <w:tcW w:w="8472" w:type="dxa"/>
            <w:gridSpan w:val="4"/>
            <w:tcBorders>
              <w:top w:val="single" w:sz="4" w:space="0" w:color="auto"/>
              <w:bottom w:val="single" w:sz="4" w:space="0" w:color="auto"/>
            </w:tcBorders>
          </w:tcPr>
          <w:p w14:paraId="2D1263D4" w14:textId="77777777" w:rsidR="00ED3C36" w:rsidRPr="009A7DAF" w:rsidRDefault="00ED3C36">
            <w:pPr>
              <w:rPr>
                <w:rFonts w:eastAsia="楷体_GB2312"/>
                <w:sz w:val="18"/>
                <w:szCs w:val="18"/>
              </w:rPr>
            </w:pPr>
          </w:p>
          <w:p w14:paraId="358C781C" w14:textId="77777777" w:rsidR="00ED3C36" w:rsidRPr="009A7DAF" w:rsidRDefault="00ED3C36">
            <w:pPr>
              <w:rPr>
                <w:rFonts w:eastAsia="楷体_GB2312"/>
                <w:sz w:val="18"/>
                <w:szCs w:val="18"/>
              </w:rPr>
            </w:pPr>
            <w:r w:rsidRPr="009A7DAF">
              <w:rPr>
                <w:rFonts w:eastAsia="楷体_GB2312" w:hint="eastAsia"/>
                <w:b/>
                <w:sz w:val="18"/>
                <w:szCs w:val="18"/>
              </w:rPr>
              <w:t>（三）入池资产利率特征</w:t>
            </w:r>
          </w:p>
        </w:tc>
      </w:tr>
      <w:tr w:rsidR="00ED3C36" w:rsidRPr="009A7DAF" w14:paraId="1FE89D51" w14:textId="77777777">
        <w:tc>
          <w:tcPr>
            <w:tcW w:w="2802" w:type="dxa"/>
            <w:tcBorders>
              <w:top w:val="single" w:sz="4" w:space="0" w:color="auto"/>
              <w:bottom w:val="single" w:sz="4" w:space="0" w:color="auto"/>
              <w:right w:val="single" w:sz="4" w:space="0" w:color="auto"/>
            </w:tcBorders>
          </w:tcPr>
          <w:p w14:paraId="3E0BAE3B" w14:textId="77777777" w:rsidR="00ED3C36" w:rsidRPr="009A7DAF" w:rsidRDefault="00ED3C36">
            <w:pPr>
              <w:rPr>
                <w:rFonts w:eastAsia="楷体_GB2312"/>
              </w:rPr>
            </w:pPr>
          </w:p>
        </w:tc>
        <w:tc>
          <w:tcPr>
            <w:tcW w:w="1842" w:type="dxa"/>
            <w:tcBorders>
              <w:top w:val="single" w:sz="4" w:space="0" w:color="auto"/>
              <w:left w:val="single" w:sz="4" w:space="0" w:color="auto"/>
              <w:bottom w:val="single" w:sz="4" w:space="0" w:color="auto"/>
              <w:right w:val="single" w:sz="4" w:space="0" w:color="auto"/>
            </w:tcBorders>
          </w:tcPr>
          <w:p w14:paraId="6127E061" w14:textId="77777777" w:rsidR="00ED3C36" w:rsidRPr="009A7DAF" w:rsidRDefault="00ED3C36">
            <w:pPr>
              <w:jc w:val="center"/>
              <w:rPr>
                <w:rFonts w:eastAsia="楷体_GB2312"/>
                <w:b/>
                <w:sz w:val="18"/>
                <w:szCs w:val="18"/>
              </w:rPr>
            </w:pPr>
            <w:r w:rsidRPr="009A7DAF">
              <w:rPr>
                <w:rFonts w:eastAsia="楷体_GB2312" w:hint="eastAsia"/>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14:paraId="51D7C600" w14:textId="77777777" w:rsidR="00ED3C36" w:rsidRPr="009A7DAF" w:rsidRDefault="00ED3C36">
            <w:pPr>
              <w:rPr>
                <w:rFonts w:eastAsia="楷体_GB2312"/>
                <w:b/>
                <w:sz w:val="18"/>
                <w:szCs w:val="18"/>
              </w:rPr>
            </w:pPr>
            <w:r w:rsidRPr="009A7DAF">
              <w:rPr>
                <w:rFonts w:eastAsia="楷体_GB2312" w:hint="eastAsia"/>
                <w:b/>
                <w:sz w:val="18"/>
                <w:szCs w:val="18"/>
              </w:rPr>
              <w:t>本期期末</w:t>
            </w:r>
          </w:p>
        </w:tc>
        <w:tc>
          <w:tcPr>
            <w:tcW w:w="2127" w:type="dxa"/>
            <w:tcBorders>
              <w:top w:val="single" w:sz="4" w:space="0" w:color="auto"/>
              <w:left w:val="single" w:sz="4" w:space="0" w:color="auto"/>
              <w:bottom w:val="single" w:sz="4" w:space="0" w:color="auto"/>
            </w:tcBorders>
          </w:tcPr>
          <w:p w14:paraId="5DD3C2E4" w14:textId="77777777" w:rsidR="00ED3C36" w:rsidRPr="009A7DAF" w:rsidRDefault="00ED3C36">
            <w:pPr>
              <w:rPr>
                <w:rFonts w:eastAsia="楷体_GB2312"/>
                <w:b/>
                <w:sz w:val="18"/>
                <w:szCs w:val="18"/>
              </w:rPr>
            </w:pPr>
            <w:r w:rsidRPr="009A7DAF">
              <w:rPr>
                <w:rFonts w:eastAsia="楷体_GB2312" w:hint="eastAsia"/>
                <w:b/>
                <w:sz w:val="18"/>
                <w:szCs w:val="18"/>
              </w:rPr>
              <w:t>上一期期末</w:t>
            </w:r>
          </w:p>
        </w:tc>
      </w:tr>
      <w:tr w:rsidR="00ED3C36" w:rsidRPr="009A7DAF" w14:paraId="5339B20C" w14:textId="77777777">
        <w:tc>
          <w:tcPr>
            <w:tcW w:w="2802" w:type="dxa"/>
            <w:tcBorders>
              <w:top w:val="single" w:sz="4" w:space="0" w:color="auto"/>
              <w:bottom w:val="single" w:sz="4" w:space="0" w:color="auto"/>
              <w:right w:val="single" w:sz="4" w:space="0" w:color="auto"/>
            </w:tcBorders>
          </w:tcPr>
          <w:p w14:paraId="39E7E2E6" w14:textId="77777777" w:rsidR="00ED3C36" w:rsidRPr="009A7DAF" w:rsidRDefault="00ED3C36">
            <w:pPr>
              <w:rPr>
                <w:rFonts w:eastAsia="楷体_GB2312"/>
                <w:sz w:val="18"/>
              </w:rPr>
            </w:pPr>
            <w:r w:rsidRPr="009A7DAF">
              <w:rPr>
                <w:rFonts w:eastAsia="楷体_GB2312" w:hint="eastAsia"/>
                <w:sz w:val="18"/>
              </w:rPr>
              <w:t>加权平均</w:t>
            </w:r>
            <w:r w:rsidRPr="009A7DAF">
              <w:rPr>
                <w:rFonts w:eastAsia="楷体_GB2312" w:hint="eastAsia"/>
                <w:sz w:val="18"/>
                <w:lang w:eastAsia="zh-CN"/>
              </w:rPr>
              <w:t>住房</w:t>
            </w:r>
            <w:r w:rsidRPr="009A7DAF">
              <w:rPr>
                <w:rFonts w:eastAsia="楷体_GB2312" w:hint="eastAsia"/>
                <w:sz w:val="18"/>
              </w:rPr>
              <w:t>贷款利率</w:t>
            </w:r>
          </w:p>
        </w:tc>
        <w:tc>
          <w:tcPr>
            <w:tcW w:w="1842" w:type="dxa"/>
            <w:tcBorders>
              <w:top w:val="single" w:sz="4" w:space="0" w:color="auto"/>
              <w:left w:val="single" w:sz="4" w:space="0" w:color="auto"/>
              <w:bottom w:val="single" w:sz="4" w:space="0" w:color="auto"/>
              <w:right w:val="single" w:sz="4" w:space="0" w:color="auto"/>
            </w:tcBorders>
          </w:tcPr>
          <w:p w14:paraId="0FF86D6C"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488A6FDF"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01F29B3A" w14:textId="77777777" w:rsidR="00ED3C36" w:rsidRPr="009A7DAF" w:rsidRDefault="00ED3C36">
            <w:pPr>
              <w:rPr>
                <w:rFonts w:eastAsia="楷体_GB2312"/>
                <w:sz w:val="18"/>
                <w:szCs w:val="18"/>
              </w:rPr>
            </w:pPr>
          </w:p>
        </w:tc>
      </w:tr>
      <w:tr w:rsidR="00ED3C36" w:rsidRPr="009A7DAF" w14:paraId="2B50F1BC" w14:textId="77777777">
        <w:tc>
          <w:tcPr>
            <w:tcW w:w="2802" w:type="dxa"/>
            <w:tcBorders>
              <w:top w:val="single" w:sz="4" w:space="0" w:color="auto"/>
              <w:bottom w:val="single" w:sz="4" w:space="0" w:color="auto"/>
              <w:right w:val="single" w:sz="4" w:space="0" w:color="auto"/>
            </w:tcBorders>
          </w:tcPr>
          <w:p w14:paraId="6770561E" w14:textId="77777777" w:rsidR="00ED3C36" w:rsidRPr="009A7DAF" w:rsidRDefault="00ED3C36">
            <w:pPr>
              <w:rPr>
                <w:rFonts w:eastAsia="楷体_GB2312"/>
                <w:sz w:val="18"/>
              </w:rPr>
            </w:pPr>
            <w:r w:rsidRPr="009A7DAF">
              <w:rPr>
                <w:rFonts w:eastAsia="楷体_GB2312" w:hint="eastAsia"/>
                <w:sz w:val="18"/>
              </w:rPr>
              <w:t>最高</w:t>
            </w:r>
            <w:r w:rsidRPr="009A7DAF">
              <w:rPr>
                <w:rFonts w:eastAsia="楷体_GB2312" w:hint="eastAsia"/>
                <w:sz w:val="18"/>
                <w:lang w:eastAsia="zh-CN"/>
              </w:rPr>
              <w:t>住房</w:t>
            </w:r>
            <w:r w:rsidRPr="009A7DAF">
              <w:rPr>
                <w:rFonts w:eastAsia="楷体_GB2312" w:hint="eastAsia"/>
                <w:sz w:val="18"/>
              </w:rPr>
              <w:t>贷款利率</w:t>
            </w:r>
          </w:p>
        </w:tc>
        <w:tc>
          <w:tcPr>
            <w:tcW w:w="1842" w:type="dxa"/>
            <w:tcBorders>
              <w:top w:val="single" w:sz="4" w:space="0" w:color="auto"/>
              <w:left w:val="single" w:sz="4" w:space="0" w:color="auto"/>
              <w:bottom w:val="single" w:sz="4" w:space="0" w:color="auto"/>
              <w:right w:val="single" w:sz="4" w:space="0" w:color="auto"/>
            </w:tcBorders>
          </w:tcPr>
          <w:p w14:paraId="5BA4B2FC"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58735193"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5B0D610C" w14:textId="77777777" w:rsidR="00ED3C36" w:rsidRPr="009A7DAF" w:rsidRDefault="00ED3C36">
            <w:pPr>
              <w:rPr>
                <w:rFonts w:eastAsia="楷体_GB2312"/>
                <w:sz w:val="18"/>
                <w:szCs w:val="18"/>
              </w:rPr>
            </w:pPr>
          </w:p>
        </w:tc>
      </w:tr>
      <w:tr w:rsidR="00ED3C36" w:rsidRPr="009A7DAF" w14:paraId="1B407312" w14:textId="77777777">
        <w:tc>
          <w:tcPr>
            <w:tcW w:w="2802" w:type="dxa"/>
            <w:tcBorders>
              <w:top w:val="single" w:sz="4" w:space="0" w:color="auto"/>
              <w:bottom w:val="single" w:sz="4" w:space="0" w:color="auto"/>
              <w:right w:val="single" w:sz="4" w:space="0" w:color="auto"/>
            </w:tcBorders>
          </w:tcPr>
          <w:p w14:paraId="5B56941C" w14:textId="77777777" w:rsidR="00ED3C36" w:rsidRPr="009A7DAF" w:rsidRDefault="00ED3C36">
            <w:pPr>
              <w:rPr>
                <w:rFonts w:eastAsia="楷体_GB2312"/>
                <w:sz w:val="18"/>
              </w:rPr>
            </w:pPr>
            <w:r w:rsidRPr="009A7DAF">
              <w:rPr>
                <w:rFonts w:eastAsia="楷体_GB2312" w:hint="eastAsia"/>
                <w:sz w:val="18"/>
              </w:rPr>
              <w:t>最低</w:t>
            </w:r>
            <w:r w:rsidRPr="009A7DAF">
              <w:rPr>
                <w:rFonts w:eastAsia="楷体_GB2312" w:hint="eastAsia"/>
                <w:sz w:val="18"/>
                <w:lang w:eastAsia="zh-CN"/>
              </w:rPr>
              <w:t>住房</w:t>
            </w:r>
            <w:r w:rsidRPr="009A7DAF">
              <w:rPr>
                <w:rFonts w:eastAsia="楷体_GB2312" w:hint="eastAsia"/>
                <w:sz w:val="18"/>
              </w:rPr>
              <w:t>贷款利率</w:t>
            </w:r>
          </w:p>
        </w:tc>
        <w:tc>
          <w:tcPr>
            <w:tcW w:w="1842" w:type="dxa"/>
            <w:tcBorders>
              <w:top w:val="single" w:sz="4" w:space="0" w:color="auto"/>
              <w:left w:val="single" w:sz="4" w:space="0" w:color="auto"/>
              <w:bottom w:val="single" w:sz="4" w:space="0" w:color="auto"/>
              <w:right w:val="single" w:sz="4" w:space="0" w:color="auto"/>
            </w:tcBorders>
          </w:tcPr>
          <w:p w14:paraId="237CD5B5" w14:textId="77777777" w:rsidR="00ED3C36" w:rsidRPr="009A7DAF" w:rsidRDefault="00ED3C36">
            <w:pPr>
              <w:rPr>
                <w:rFonts w:eastAsia="楷体_GB2312"/>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71F4AF0" w14:textId="77777777" w:rsidR="00ED3C36" w:rsidRPr="009A7DAF" w:rsidRDefault="00ED3C36">
            <w:pPr>
              <w:rPr>
                <w:rFonts w:eastAsia="楷体_GB2312"/>
                <w:sz w:val="18"/>
                <w:szCs w:val="18"/>
              </w:rPr>
            </w:pPr>
          </w:p>
        </w:tc>
        <w:tc>
          <w:tcPr>
            <w:tcW w:w="2127" w:type="dxa"/>
            <w:tcBorders>
              <w:top w:val="single" w:sz="4" w:space="0" w:color="auto"/>
              <w:left w:val="single" w:sz="4" w:space="0" w:color="auto"/>
              <w:bottom w:val="single" w:sz="4" w:space="0" w:color="auto"/>
            </w:tcBorders>
          </w:tcPr>
          <w:p w14:paraId="568A85EB" w14:textId="77777777" w:rsidR="00ED3C36" w:rsidRPr="009A7DAF" w:rsidRDefault="00ED3C36">
            <w:pPr>
              <w:rPr>
                <w:rFonts w:eastAsia="楷体_GB2312"/>
                <w:sz w:val="18"/>
                <w:szCs w:val="18"/>
              </w:rPr>
            </w:pPr>
          </w:p>
        </w:tc>
      </w:tr>
      <w:tr w:rsidR="00ED3C36" w:rsidRPr="009A7DAF" w14:paraId="0BBDD448" w14:textId="77777777">
        <w:tc>
          <w:tcPr>
            <w:tcW w:w="8472" w:type="dxa"/>
            <w:gridSpan w:val="4"/>
            <w:tcBorders>
              <w:top w:val="single" w:sz="4" w:space="0" w:color="auto"/>
              <w:bottom w:val="single" w:sz="4" w:space="0" w:color="auto"/>
            </w:tcBorders>
          </w:tcPr>
          <w:p w14:paraId="128B4632" w14:textId="77777777" w:rsidR="00ED3C36" w:rsidRPr="009A7DAF" w:rsidRDefault="00ED3C36">
            <w:pPr>
              <w:rPr>
                <w:rFonts w:eastAsia="楷体_GB2312"/>
                <w:sz w:val="18"/>
                <w:szCs w:val="18"/>
              </w:rPr>
            </w:pPr>
          </w:p>
          <w:p w14:paraId="041098AD" w14:textId="77777777" w:rsidR="00ED3C36" w:rsidRPr="009A7DAF" w:rsidRDefault="00ED3C36">
            <w:pPr>
              <w:rPr>
                <w:rFonts w:eastAsia="楷体_GB2312"/>
                <w:sz w:val="18"/>
                <w:szCs w:val="18"/>
              </w:rPr>
            </w:pPr>
            <w:r w:rsidRPr="009A7DAF">
              <w:rPr>
                <w:rFonts w:eastAsia="楷体_GB2312" w:hint="eastAsia"/>
                <w:b/>
                <w:sz w:val="18"/>
                <w:szCs w:val="18"/>
              </w:rPr>
              <w:t>（</w:t>
            </w:r>
            <w:r w:rsidRPr="009A7DAF">
              <w:rPr>
                <w:rFonts w:eastAsia="楷体_GB2312" w:hint="eastAsia"/>
                <w:b/>
                <w:sz w:val="18"/>
                <w:szCs w:val="18"/>
                <w:lang w:eastAsia="zh-CN"/>
              </w:rPr>
              <w:t>四</w:t>
            </w:r>
            <w:r w:rsidRPr="009A7DAF">
              <w:rPr>
                <w:rFonts w:eastAsia="楷体_GB2312" w:hint="eastAsia"/>
                <w:b/>
                <w:sz w:val="18"/>
                <w:szCs w:val="18"/>
              </w:rPr>
              <w:t>）抵押权转移登记信息</w:t>
            </w:r>
          </w:p>
        </w:tc>
      </w:tr>
      <w:tr w:rsidR="00ED3C36" w:rsidRPr="009A7DAF" w14:paraId="7CD7D0A2" w14:textId="77777777">
        <w:trPr>
          <w:trHeight w:val="1006"/>
        </w:trPr>
        <w:tc>
          <w:tcPr>
            <w:tcW w:w="8472" w:type="dxa"/>
            <w:gridSpan w:val="4"/>
            <w:tcBorders>
              <w:top w:val="single" w:sz="4" w:space="0" w:color="auto"/>
              <w:bottom w:val="single" w:sz="4" w:space="0" w:color="auto"/>
            </w:tcBorders>
          </w:tcPr>
          <w:p w14:paraId="0C8580D0" w14:textId="77777777" w:rsidR="00ED3C36" w:rsidRPr="009A7DAF" w:rsidRDefault="00ED3C36">
            <w:pPr>
              <w:rPr>
                <w:rFonts w:eastAsia="楷体_GB2312"/>
                <w:sz w:val="18"/>
                <w:szCs w:val="18"/>
              </w:rPr>
            </w:pPr>
            <w:r w:rsidRPr="009A7DAF">
              <w:rPr>
                <w:rFonts w:eastAsia="楷体_GB2312" w:hint="eastAsia"/>
                <w:sz w:val="18"/>
                <w:szCs w:val="18"/>
              </w:rPr>
              <w:t>本收款期间内，资产池中：</w:t>
            </w:r>
          </w:p>
          <w:p w14:paraId="78AB56F1" w14:textId="77777777" w:rsidR="00ED3C36" w:rsidRPr="009A7DAF" w:rsidRDefault="00ED3C36">
            <w:pPr>
              <w:rPr>
                <w:rFonts w:eastAsia="楷体_GB2312"/>
                <w:sz w:val="18"/>
                <w:szCs w:val="18"/>
              </w:rPr>
            </w:pPr>
            <w:r w:rsidRPr="009A7DAF">
              <w:rPr>
                <w:rFonts w:eastAsia="楷体_GB2312" w:hint="eastAsia"/>
                <w:sz w:val="18"/>
                <w:szCs w:val="18"/>
              </w:rPr>
              <w:t>办理完毕抵押权转移登记手续的住房贷款笔数：</w:t>
            </w:r>
          </w:p>
          <w:p w14:paraId="60336245" w14:textId="77777777" w:rsidR="00ED3C36" w:rsidRPr="009A7DAF" w:rsidRDefault="00ED3C36">
            <w:pPr>
              <w:rPr>
                <w:rFonts w:eastAsia="楷体_GB2312"/>
                <w:sz w:val="18"/>
                <w:szCs w:val="18"/>
                <w:lang w:eastAsia="zh-CN"/>
              </w:rPr>
            </w:pPr>
            <w:r w:rsidRPr="009A7DAF">
              <w:rPr>
                <w:rFonts w:eastAsia="楷体_GB2312" w:hint="eastAsia"/>
                <w:sz w:val="18"/>
                <w:szCs w:val="18"/>
              </w:rPr>
              <w:t>办理完毕抵押权转移登记手续的住房贷款余额：</w:t>
            </w:r>
          </w:p>
          <w:p w14:paraId="2E4DE1AF" w14:textId="77777777" w:rsidR="00ED3C36" w:rsidRPr="009A7DAF" w:rsidRDefault="00ED3C36">
            <w:pPr>
              <w:rPr>
                <w:rFonts w:eastAsia="楷体_GB2312"/>
                <w:b/>
                <w:sz w:val="18"/>
                <w:szCs w:val="18"/>
                <w:lang w:eastAsia="zh-CN"/>
              </w:rPr>
            </w:pPr>
          </w:p>
        </w:tc>
      </w:tr>
    </w:tbl>
    <w:p w14:paraId="7E6BE3CA" w14:textId="77777777" w:rsidR="00ED3C36" w:rsidRPr="009A7DAF" w:rsidRDefault="00ED3C36">
      <w:pPr>
        <w:spacing w:line="380" w:lineRule="atLeast"/>
        <w:rPr>
          <w:rFonts w:eastAsia="楷体_GB2312"/>
          <w:lang w:eastAsia="zh-CN"/>
        </w:rPr>
      </w:pPr>
    </w:p>
    <w:p w14:paraId="0C0EAFDA"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4"/>
        <w:gridCol w:w="1313"/>
        <w:gridCol w:w="3241"/>
        <w:gridCol w:w="2652"/>
      </w:tblGrid>
      <w:tr w:rsidR="00ED3C36" w:rsidRPr="009A7DAF" w14:paraId="15CBEB1C" w14:textId="77777777">
        <w:tc>
          <w:tcPr>
            <w:tcW w:w="8520" w:type="dxa"/>
            <w:gridSpan w:val="4"/>
          </w:tcPr>
          <w:p w14:paraId="2A7CEE3A" w14:textId="77777777" w:rsidR="00ED3C36" w:rsidRPr="009A7DAF" w:rsidRDefault="00402E99">
            <w:pPr>
              <w:spacing w:line="380" w:lineRule="atLeast"/>
              <w:jc w:val="center"/>
              <w:rPr>
                <w:rFonts w:eastAsia="楷体_GB2312"/>
                <w:b/>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102B1D26" w14:textId="77777777">
        <w:tc>
          <w:tcPr>
            <w:tcW w:w="8520" w:type="dxa"/>
            <w:gridSpan w:val="4"/>
            <w:tcBorders>
              <w:bottom w:val="nil"/>
            </w:tcBorders>
          </w:tcPr>
          <w:p w14:paraId="4B0741F3" w14:textId="77777777" w:rsidR="00ED3C36" w:rsidRPr="009A7DAF" w:rsidRDefault="00C70C17">
            <w:pPr>
              <w:spacing w:line="380" w:lineRule="atLeast"/>
              <w:rPr>
                <w:rFonts w:eastAsia="楷体_GB2312"/>
                <w:b/>
              </w:rPr>
            </w:pPr>
            <w:r>
              <w:rPr>
                <w:rFonts w:eastAsia="楷体_GB2312" w:hint="eastAsia"/>
                <w:b/>
                <w:lang w:eastAsia="zh-CN"/>
              </w:rPr>
              <w:t>六</w:t>
            </w:r>
            <w:r w:rsidR="00ED3C36" w:rsidRPr="009A7DAF">
              <w:rPr>
                <w:rFonts w:eastAsia="楷体_GB2312" w:hint="eastAsia"/>
                <w:b/>
              </w:rPr>
              <w:t>、本期资产支持证券内外部信用增级情况如下：</w:t>
            </w:r>
          </w:p>
          <w:p w14:paraId="7079EAA1" w14:textId="77777777" w:rsidR="00ED3C36" w:rsidRPr="009A7DAF" w:rsidRDefault="00ED3C36">
            <w:pPr>
              <w:spacing w:line="380" w:lineRule="atLeast"/>
              <w:rPr>
                <w:rFonts w:eastAsia="楷体_GB2312"/>
              </w:rPr>
            </w:pPr>
            <w:r w:rsidRPr="009A7DAF">
              <w:rPr>
                <w:rFonts w:eastAsia="楷体_GB2312" w:hint="eastAsia"/>
              </w:rPr>
              <w:t>本次交易通过设定优先档</w:t>
            </w:r>
            <w:r w:rsidRPr="009A7DAF">
              <w:rPr>
                <w:rFonts w:eastAsia="楷体_GB2312"/>
                <w:b/>
              </w:rPr>
              <w:t>/</w:t>
            </w:r>
            <w:r w:rsidRPr="009A7DAF">
              <w:rPr>
                <w:rFonts w:eastAsia="楷体_GB2312" w:hint="eastAsia"/>
                <w:lang w:eastAsia="zh-CN"/>
              </w:rPr>
              <w:t>次级档</w:t>
            </w:r>
            <w:r w:rsidRPr="009A7DAF">
              <w:rPr>
                <w:rFonts w:eastAsia="楷体_GB2312" w:hint="eastAsia"/>
              </w:rPr>
              <w:t>资产支持证券的结构实现信用增级：</w:t>
            </w:r>
          </w:p>
        </w:tc>
      </w:tr>
      <w:tr w:rsidR="00ED3C36" w:rsidRPr="009A7DAF" w14:paraId="5706BACF" w14:textId="77777777">
        <w:tc>
          <w:tcPr>
            <w:tcW w:w="8520" w:type="dxa"/>
            <w:gridSpan w:val="4"/>
            <w:tcBorders>
              <w:top w:val="nil"/>
              <w:bottom w:val="nil"/>
            </w:tcBorders>
          </w:tcPr>
          <w:p w14:paraId="6109FB9E" w14:textId="77777777" w:rsidR="00ED3C36" w:rsidRPr="009A7DAF" w:rsidRDefault="00ED3C36">
            <w:pPr>
              <w:spacing w:line="380" w:lineRule="atLeast"/>
              <w:rPr>
                <w:rFonts w:eastAsia="楷体_GB2312"/>
              </w:rPr>
            </w:pPr>
            <w:r w:rsidRPr="009A7DAF">
              <w:rPr>
                <w:rFonts w:eastAsia="楷体_GB2312" w:hint="eastAsia"/>
              </w:rPr>
              <w:t>资产支持证券分层结构情况</w:t>
            </w:r>
          </w:p>
        </w:tc>
      </w:tr>
      <w:tr w:rsidR="00ED3C36" w:rsidRPr="009A7DAF" w14:paraId="1294F303" w14:textId="77777777">
        <w:tc>
          <w:tcPr>
            <w:tcW w:w="2627" w:type="dxa"/>
            <w:gridSpan w:val="2"/>
            <w:tcBorders>
              <w:top w:val="nil"/>
              <w:right w:val="nil"/>
            </w:tcBorders>
            <w:shd w:val="clear" w:color="auto" w:fill="auto"/>
          </w:tcPr>
          <w:p w14:paraId="38396BF2" w14:textId="77777777" w:rsidR="00ED3C36" w:rsidRPr="009A7DAF" w:rsidRDefault="00ED3C36">
            <w:pPr>
              <w:spacing w:line="380" w:lineRule="atLeast"/>
              <w:rPr>
                <w:rFonts w:eastAsia="楷体_GB2312"/>
                <w:sz w:val="18"/>
              </w:rPr>
            </w:pPr>
          </w:p>
        </w:tc>
        <w:tc>
          <w:tcPr>
            <w:tcW w:w="3241" w:type="dxa"/>
            <w:tcBorders>
              <w:top w:val="nil"/>
              <w:left w:val="nil"/>
              <w:right w:val="nil"/>
            </w:tcBorders>
            <w:shd w:val="clear" w:color="auto" w:fill="C0C0C0"/>
          </w:tcPr>
          <w:p w14:paraId="0DEEE71A" w14:textId="77777777" w:rsidR="00ED3C36" w:rsidRPr="009A7DAF" w:rsidRDefault="00ED3C36">
            <w:pPr>
              <w:spacing w:line="380" w:lineRule="atLeast"/>
              <w:jc w:val="center"/>
              <w:rPr>
                <w:rFonts w:eastAsia="楷体_GB2312"/>
                <w:sz w:val="18"/>
              </w:rPr>
            </w:pPr>
            <w:r w:rsidRPr="009A7DAF">
              <w:rPr>
                <w:rFonts w:eastAsia="楷体_GB2312" w:hint="eastAsia"/>
                <w:sz w:val="18"/>
              </w:rPr>
              <w:t>本金期末余额</w:t>
            </w:r>
          </w:p>
        </w:tc>
        <w:tc>
          <w:tcPr>
            <w:tcW w:w="2652" w:type="dxa"/>
            <w:tcBorders>
              <w:top w:val="nil"/>
              <w:left w:val="nil"/>
            </w:tcBorders>
            <w:shd w:val="clear" w:color="auto" w:fill="C0C0C0"/>
          </w:tcPr>
          <w:p w14:paraId="21248F2A" w14:textId="77777777" w:rsidR="00ED3C36" w:rsidRPr="009A7DAF" w:rsidRDefault="00ED3C36">
            <w:pPr>
              <w:spacing w:line="380" w:lineRule="atLeast"/>
              <w:rPr>
                <w:rFonts w:eastAsia="楷体_GB2312"/>
                <w:sz w:val="18"/>
              </w:rPr>
            </w:pPr>
            <w:r w:rsidRPr="009A7DAF">
              <w:rPr>
                <w:rFonts w:eastAsia="楷体_GB2312" w:hint="eastAsia"/>
                <w:sz w:val="18"/>
              </w:rPr>
              <w:t>占本金总金额的百分比</w:t>
            </w:r>
          </w:p>
        </w:tc>
      </w:tr>
      <w:tr w:rsidR="00ED3C36" w:rsidRPr="009A7DAF" w14:paraId="27E5153E" w14:textId="77777777">
        <w:trPr>
          <w:trHeight w:val="429"/>
        </w:trPr>
        <w:tc>
          <w:tcPr>
            <w:tcW w:w="1314" w:type="dxa"/>
            <w:vMerge w:val="restart"/>
            <w:tcBorders>
              <w:right w:val="nil"/>
            </w:tcBorders>
          </w:tcPr>
          <w:p w14:paraId="773B68C4" w14:textId="77777777" w:rsidR="00ED3C36" w:rsidRPr="009A7DAF" w:rsidRDefault="00ED3C36">
            <w:pPr>
              <w:spacing w:line="380" w:lineRule="atLeast"/>
              <w:rPr>
                <w:rFonts w:eastAsia="楷体_GB2312"/>
                <w:sz w:val="18"/>
              </w:rPr>
            </w:pPr>
            <w:r w:rsidRPr="009A7DAF">
              <w:rPr>
                <w:rFonts w:eastAsia="楷体_GB2312" w:hint="eastAsia"/>
                <w:sz w:val="18"/>
              </w:rPr>
              <w:t>优先档资产支持证券</w:t>
            </w:r>
          </w:p>
        </w:tc>
        <w:tc>
          <w:tcPr>
            <w:tcW w:w="1313" w:type="dxa"/>
            <w:tcBorders>
              <w:left w:val="nil"/>
              <w:right w:val="nil"/>
            </w:tcBorders>
          </w:tcPr>
          <w:p w14:paraId="3D2F2DA0" w14:textId="77777777" w:rsidR="00ED3C36" w:rsidRPr="009A7DAF" w:rsidRDefault="00ED3C36" w:rsidP="00123335">
            <w:pPr>
              <w:spacing w:line="380" w:lineRule="atLeast"/>
              <w:rPr>
                <w:rFonts w:eastAsia="楷体_GB2312"/>
                <w:sz w:val="18"/>
                <w:lang w:eastAsia="zh-CN"/>
              </w:rPr>
            </w:pPr>
            <w:r w:rsidRPr="009A7DAF">
              <w:rPr>
                <w:rFonts w:eastAsia="楷体_GB2312" w:hint="eastAsia"/>
                <w:sz w:val="18"/>
                <w:lang w:eastAsia="zh-CN"/>
              </w:rPr>
              <w:t>优先</w:t>
            </w:r>
            <w:r w:rsidRPr="009A7DAF">
              <w:rPr>
                <w:rFonts w:eastAsia="楷体_GB2312"/>
                <w:sz w:val="18"/>
                <w:lang w:eastAsia="zh-CN"/>
              </w:rPr>
              <w:t>A</w:t>
            </w:r>
            <w:r w:rsidRPr="009A7DAF">
              <w:rPr>
                <w:rFonts w:eastAsia="楷体_GB2312" w:hint="eastAsia"/>
                <w:sz w:val="18"/>
                <w:lang w:eastAsia="zh-CN"/>
              </w:rPr>
              <w:t>档</w:t>
            </w:r>
          </w:p>
        </w:tc>
        <w:tc>
          <w:tcPr>
            <w:tcW w:w="3241" w:type="dxa"/>
            <w:tcBorders>
              <w:left w:val="nil"/>
              <w:right w:val="nil"/>
            </w:tcBorders>
          </w:tcPr>
          <w:p w14:paraId="55F627DE" w14:textId="77777777" w:rsidR="00ED3C36" w:rsidRPr="009A7DAF" w:rsidRDefault="00ED3C36">
            <w:pPr>
              <w:spacing w:line="380" w:lineRule="atLeast"/>
              <w:rPr>
                <w:rFonts w:eastAsia="楷体_GB2312"/>
                <w:sz w:val="18"/>
              </w:rPr>
            </w:pPr>
          </w:p>
        </w:tc>
        <w:tc>
          <w:tcPr>
            <w:tcW w:w="2652" w:type="dxa"/>
            <w:tcBorders>
              <w:left w:val="nil"/>
            </w:tcBorders>
          </w:tcPr>
          <w:p w14:paraId="5F645A32" w14:textId="77777777" w:rsidR="00ED3C36" w:rsidRPr="009A7DAF" w:rsidRDefault="00ED3C36">
            <w:pPr>
              <w:spacing w:line="380" w:lineRule="atLeast"/>
              <w:rPr>
                <w:rFonts w:eastAsia="楷体_GB2312"/>
                <w:sz w:val="18"/>
                <w:szCs w:val="18"/>
              </w:rPr>
            </w:pPr>
          </w:p>
        </w:tc>
      </w:tr>
      <w:tr w:rsidR="00ED3C36" w:rsidRPr="009A7DAF" w14:paraId="795827E5" w14:textId="77777777">
        <w:trPr>
          <w:trHeight w:val="429"/>
        </w:trPr>
        <w:tc>
          <w:tcPr>
            <w:tcW w:w="1314" w:type="dxa"/>
            <w:vMerge/>
            <w:tcBorders>
              <w:right w:val="nil"/>
            </w:tcBorders>
          </w:tcPr>
          <w:p w14:paraId="1A6CC6A4" w14:textId="77777777" w:rsidR="00ED3C36" w:rsidRPr="009A7DAF" w:rsidRDefault="00ED3C36">
            <w:pPr>
              <w:spacing w:line="380" w:lineRule="atLeast"/>
              <w:rPr>
                <w:rFonts w:eastAsia="楷体_GB2312"/>
                <w:sz w:val="18"/>
              </w:rPr>
            </w:pPr>
          </w:p>
        </w:tc>
        <w:tc>
          <w:tcPr>
            <w:tcW w:w="1313" w:type="dxa"/>
            <w:tcBorders>
              <w:left w:val="nil"/>
              <w:right w:val="nil"/>
            </w:tcBorders>
          </w:tcPr>
          <w:p w14:paraId="5A0D3042"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优先</w:t>
            </w:r>
            <w:r w:rsidRPr="009A7DAF">
              <w:rPr>
                <w:rFonts w:eastAsia="楷体_GB2312"/>
                <w:sz w:val="18"/>
                <w:lang w:eastAsia="zh-CN"/>
              </w:rPr>
              <w:t>B</w:t>
            </w:r>
            <w:r w:rsidRPr="009A7DAF">
              <w:rPr>
                <w:rFonts w:eastAsia="楷体_GB2312" w:hint="eastAsia"/>
                <w:sz w:val="18"/>
                <w:lang w:eastAsia="zh-CN"/>
              </w:rPr>
              <w:t>档</w:t>
            </w:r>
          </w:p>
        </w:tc>
        <w:tc>
          <w:tcPr>
            <w:tcW w:w="3241" w:type="dxa"/>
            <w:tcBorders>
              <w:left w:val="nil"/>
              <w:right w:val="nil"/>
            </w:tcBorders>
          </w:tcPr>
          <w:p w14:paraId="47013409" w14:textId="77777777" w:rsidR="00ED3C36" w:rsidRPr="009A7DAF" w:rsidRDefault="00ED3C36">
            <w:pPr>
              <w:spacing w:line="380" w:lineRule="atLeast"/>
              <w:rPr>
                <w:rFonts w:eastAsia="楷体_GB2312"/>
                <w:sz w:val="18"/>
              </w:rPr>
            </w:pPr>
          </w:p>
        </w:tc>
        <w:tc>
          <w:tcPr>
            <w:tcW w:w="2652" w:type="dxa"/>
            <w:tcBorders>
              <w:left w:val="nil"/>
            </w:tcBorders>
          </w:tcPr>
          <w:p w14:paraId="143611DE" w14:textId="77777777" w:rsidR="00ED3C36" w:rsidRPr="009A7DAF" w:rsidRDefault="00ED3C36">
            <w:pPr>
              <w:spacing w:line="380" w:lineRule="atLeast"/>
              <w:rPr>
                <w:rFonts w:eastAsia="楷体_GB2312"/>
                <w:sz w:val="18"/>
                <w:szCs w:val="18"/>
              </w:rPr>
            </w:pPr>
          </w:p>
        </w:tc>
      </w:tr>
      <w:tr w:rsidR="00ED3C36" w:rsidRPr="009A7DAF" w14:paraId="3FC00884" w14:textId="77777777">
        <w:tc>
          <w:tcPr>
            <w:tcW w:w="2627" w:type="dxa"/>
            <w:gridSpan w:val="2"/>
            <w:tcBorders>
              <w:right w:val="nil"/>
            </w:tcBorders>
          </w:tcPr>
          <w:p w14:paraId="45FF6983" w14:textId="77777777" w:rsidR="00ED3C36" w:rsidRPr="009A7DAF" w:rsidRDefault="00ED3C36">
            <w:pPr>
              <w:spacing w:line="380" w:lineRule="atLeast"/>
              <w:rPr>
                <w:rFonts w:eastAsia="楷体_GB2312"/>
                <w:sz w:val="18"/>
              </w:rPr>
            </w:pPr>
            <w:r w:rsidRPr="009A7DAF">
              <w:rPr>
                <w:rFonts w:eastAsia="楷体_GB2312" w:hint="eastAsia"/>
                <w:sz w:val="18"/>
                <w:lang w:eastAsia="zh-CN"/>
              </w:rPr>
              <w:t>次级档</w:t>
            </w:r>
            <w:r w:rsidRPr="009A7DAF">
              <w:rPr>
                <w:rFonts w:eastAsia="楷体_GB2312" w:hint="eastAsia"/>
                <w:sz w:val="18"/>
              </w:rPr>
              <w:t>资产支持证券</w:t>
            </w:r>
          </w:p>
        </w:tc>
        <w:tc>
          <w:tcPr>
            <w:tcW w:w="3241" w:type="dxa"/>
            <w:tcBorders>
              <w:left w:val="nil"/>
              <w:right w:val="nil"/>
            </w:tcBorders>
          </w:tcPr>
          <w:p w14:paraId="727FA107" w14:textId="77777777" w:rsidR="00ED3C36" w:rsidRPr="009A7DAF" w:rsidRDefault="00ED3C36">
            <w:pPr>
              <w:spacing w:line="380" w:lineRule="atLeast"/>
              <w:rPr>
                <w:rFonts w:eastAsia="楷体_GB2312"/>
                <w:sz w:val="18"/>
              </w:rPr>
            </w:pPr>
          </w:p>
        </w:tc>
        <w:tc>
          <w:tcPr>
            <w:tcW w:w="2652" w:type="dxa"/>
            <w:tcBorders>
              <w:left w:val="nil"/>
            </w:tcBorders>
          </w:tcPr>
          <w:p w14:paraId="25516C9A" w14:textId="77777777" w:rsidR="00ED3C36" w:rsidRPr="009A7DAF" w:rsidRDefault="00ED3C36">
            <w:pPr>
              <w:spacing w:line="380" w:lineRule="atLeast"/>
              <w:rPr>
                <w:rFonts w:eastAsia="楷体_GB2312"/>
                <w:sz w:val="18"/>
              </w:rPr>
            </w:pPr>
          </w:p>
        </w:tc>
      </w:tr>
      <w:tr w:rsidR="00ED3C36" w:rsidRPr="009A7DAF" w14:paraId="73B0C2F5" w14:textId="77777777">
        <w:tc>
          <w:tcPr>
            <w:tcW w:w="2627" w:type="dxa"/>
            <w:gridSpan w:val="2"/>
            <w:tcBorders>
              <w:top w:val="nil"/>
              <w:right w:val="nil"/>
            </w:tcBorders>
          </w:tcPr>
          <w:p w14:paraId="45138F1D" w14:textId="77777777" w:rsidR="00ED3C36" w:rsidRPr="009A7DAF" w:rsidRDefault="00ED3C36">
            <w:pPr>
              <w:tabs>
                <w:tab w:val="left" w:pos="555"/>
              </w:tabs>
              <w:spacing w:line="380" w:lineRule="atLeast"/>
              <w:rPr>
                <w:rFonts w:eastAsia="楷体_GB2312"/>
                <w:sz w:val="18"/>
              </w:rPr>
            </w:pPr>
            <w:r w:rsidRPr="009A7DAF">
              <w:rPr>
                <w:rFonts w:eastAsia="楷体_GB2312" w:hint="eastAsia"/>
                <w:sz w:val="18"/>
              </w:rPr>
              <w:t>合计</w:t>
            </w:r>
          </w:p>
        </w:tc>
        <w:tc>
          <w:tcPr>
            <w:tcW w:w="3241" w:type="dxa"/>
            <w:tcBorders>
              <w:top w:val="nil"/>
              <w:left w:val="nil"/>
              <w:right w:val="nil"/>
            </w:tcBorders>
          </w:tcPr>
          <w:p w14:paraId="1A66193D" w14:textId="77777777" w:rsidR="00ED3C36" w:rsidRPr="009A7DAF" w:rsidRDefault="00ED3C36">
            <w:pPr>
              <w:spacing w:line="380" w:lineRule="atLeast"/>
              <w:rPr>
                <w:rFonts w:eastAsia="楷体_GB2312"/>
                <w:sz w:val="18"/>
              </w:rPr>
            </w:pPr>
          </w:p>
        </w:tc>
        <w:tc>
          <w:tcPr>
            <w:tcW w:w="2652" w:type="dxa"/>
            <w:tcBorders>
              <w:top w:val="nil"/>
              <w:left w:val="nil"/>
            </w:tcBorders>
          </w:tcPr>
          <w:p w14:paraId="59E2FA7F" w14:textId="77777777" w:rsidR="00ED3C36" w:rsidRPr="009A7DAF" w:rsidRDefault="00ED3C36">
            <w:pPr>
              <w:spacing w:line="380" w:lineRule="atLeast"/>
              <w:rPr>
                <w:rFonts w:eastAsia="楷体_GB2312"/>
                <w:sz w:val="18"/>
              </w:rPr>
            </w:pPr>
          </w:p>
        </w:tc>
      </w:tr>
      <w:tr w:rsidR="00ED3C36" w:rsidRPr="009A7DAF" w14:paraId="2275E988" w14:textId="77777777">
        <w:trPr>
          <w:trHeight w:val="570"/>
        </w:trPr>
        <w:tc>
          <w:tcPr>
            <w:tcW w:w="2627" w:type="dxa"/>
            <w:gridSpan w:val="2"/>
            <w:tcBorders>
              <w:top w:val="nil"/>
              <w:right w:val="nil"/>
            </w:tcBorders>
          </w:tcPr>
          <w:p w14:paraId="5F3435A0" w14:textId="77777777" w:rsidR="00ED3C36" w:rsidRPr="009A7DAF" w:rsidRDefault="00ED3C36">
            <w:pPr>
              <w:spacing w:line="380" w:lineRule="atLeast"/>
              <w:rPr>
                <w:rFonts w:eastAsia="楷体_GB2312"/>
                <w:sz w:val="18"/>
              </w:rPr>
            </w:pPr>
          </w:p>
        </w:tc>
        <w:tc>
          <w:tcPr>
            <w:tcW w:w="3241" w:type="dxa"/>
            <w:tcBorders>
              <w:top w:val="nil"/>
              <w:left w:val="nil"/>
              <w:right w:val="nil"/>
            </w:tcBorders>
          </w:tcPr>
          <w:p w14:paraId="70FA2871" w14:textId="77777777" w:rsidR="00ED3C36" w:rsidRPr="009A7DAF" w:rsidRDefault="00ED3C36">
            <w:pPr>
              <w:spacing w:line="380" w:lineRule="atLeast"/>
              <w:rPr>
                <w:rFonts w:eastAsia="楷体_GB2312"/>
                <w:sz w:val="18"/>
              </w:rPr>
            </w:pPr>
          </w:p>
        </w:tc>
        <w:tc>
          <w:tcPr>
            <w:tcW w:w="2652" w:type="dxa"/>
            <w:tcBorders>
              <w:top w:val="nil"/>
              <w:left w:val="nil"/>
            </w:tcBorders>
          </w:tcPr>
          <w:p w14:paraId="47EE77C7" w14:textId="77777777" w:rsidR="00ED3C36" w:rsidRPr="009A7DAF" w:rsidRDefault="00ED3C36">
            <w:pPr>
              <w:spacing w:line="380" w:lineRule="atLeast"/>
              <w:rPr>
                <w:rFonts w:eastAsia="楷体_GB2312"/>
                <w:sz w:val="18"/>
              </w:rPr>
            </w:pPr>
          </w:p>
        </w:tc>
      </w:tr>
    </w:tbl>
    <w:p w14:paraId="208CD0E3" w14:textId="77777777" w:rsidR="00ED3C36" w:rsidRPr="009A7DAF" w:rsidRDefault="00ED3C36">
      <w:pPr>
        <w:spacing w:line="380" w:lineRule="atLeast"/>
        <w:rPr>
          <w:rFonts w:eastAsia="楷体_GB2312"/>
          <w:lang w:eastAsia="zh-CN"/>
        </w:rPr>
      </w:pPr>
    </w:p>
    <w:p w14:paraId="55365D12"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2"/>
        <w:gridCol w:w="1134"/>
        <w:gridCol w:w="4859"/>
      </w:tblGrid>
      <w:tr w:rsidR="00ED3C36" w:rsidRPr="009A7DAF" w14:paraId="2BEF9B44" w14:textId="77777777">
        <w:tc>
          <w:tcPr>
            <w:tcW w:w="8795" w:type="dxa"/>
            <w:gridSpan w:val="3"/>
            <w:tcBorders>
              <w:top w:val="single" w:sz="4" w:space="0" w:color="auto"/>
              <w:bottom w:val="single" w:sz="4" w:space="0" w:color="auto"/>
            </w:tcBorders>
          </w:tcPr>
          <w:p w14:paraId="219D55C1" w14:textId="77777777" w:rsidR="00ED3C36" w:rsidRPr="009A7DAF" w:rsidRDefault="00402E99">
            <w:pPr>
              <w:jc w:val="center"/>
              <w:rPr>
                <w:rFonts w:eastAsia="楷体_GB2312"/>
                <w:b/>
                <w:sz w:val="28"/>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64643F82" w14:textId="77777777">
        <w:tc>
          <w:tcPr>
            <w:tcW w:w="8795" w:type="dxa"/>
            <w:gridSpan w:val="3"/>
            <w:tcBorders>
              <w:top w:val="single" w:sz="4" w:space="0" w:color="auto"/>
              <w:bottom w:val="single" w:sz="4" w:space="0" w:color="auto"/>
            </w:tcBorders>
          </w:tcPr>
          <w:p w14:paraId="2224447D" w14:textId="77777777" w:rsidR="00ED3C36" w:rsidRPr="009A7DAF" w:rsidRDefault="00C70C17">
            <w:pPr>
              <w:rPr>
                <w:rFonts w:eastAsia="楷体_GB2312"/>
                <w:b/>
                <w:sz w:val="18"/>
              </w:rPr>
            </w:pPr>
            <w:r>
              <w:rPr>
                <w:rFonts w:eastAsia="楷体_GB2312" w:hint="eastAsia"/>
                <w:b/>
                <w:lang w:eastAsia="zh-CN"/>
              </w:rPr>
              <w:t>七</w:t>
            </w:r>
            <w:r w:rsidR="00ED3C36" w:rsidRPr="009A7DAF">
              <w:rPr>
                <w:rFonts w:eastAsia="楷体_GB2312" w:hint="eastAsia"/>
                <w:b/>
              </w:rPr>
              <w:t>、对证券化信托财产和信托事务管理产生重大影响的事项</w:t>
            </w:r>
          </w:p>
        </w:tc>
      </w:tr>
      <w:tr w:rsidR="00ED3C36" w:rsidRPr="009A7DAF" w14:paraId="5A025DD9" w14:textId="77777777">
        <w:tc>
          <w:tcPr>
            <w:tcW w:w="2802" w:type="dxa"/>
            <w:tcBorders>
              <w:top w:val="single" w:sz="4" w:space="0" w:color="auto"/>
              <w:bottom w:val="single" w:sz="4" w:space="0" w:color="auto"/>
              <w:right w:val="single" w:sz="4" w:space="0" w:color="auto"/>
            </w:tcBorders>
          </w:tcPr>
          <w:p w14:paraId="74E53EBB" w14:textId="77777777" w:rsidR="00ED3C36" w:rsidRPr="009A7DAF" w:rsidRDefault="00ED3C36">
            <w:pPr>
              <w:rPr>
                <w:rFonts w:eastAsia="楷体_GB2312"/>
                <w:b/>
              </w:rPr>
            </w:pPr>
            <w:r w:rsidRPr="009A7DAF">
              <w:rPr>
                <w:rFonts w:eastAsia="楷体_GB2312" w:hint="eastAsia"/>
                <w:b/>
              </w:rPr>
              <w:t>事项</w:t>
            </w:r>
          </w:p>
        </w:tc>
        <w:tc>
          <w:tcPr>
            <w:tcW w:w="1134" w:type="dxa"/>
            <w:tcBorders>
              <w:top w:val="single" w:sz="4" w:space="0" w:color="auto"/>
              <w:left w:val="single" w:sz="4" w:space="0" w:color="auto"/>
              <w:bottom w:val="single" w:sz="4" w:space="0" w:color="auto"/>
              <w:right w:val="single" w:sz="4" w:space="0" w:color="auto"/>
            </w:tcBorders>
          </w:tcPr>
          <w:p w14:paraId="19A48A57" w14:textId="77777777" w:rsidR="00ED3C36" w:rsidRPr="009A7DAF" w:rsidRDefault="00ED3C36">
            <w:pPr>
              <w:jc w:val="center"/>
              <w:rPr>
                <w:rFonts w:eastAsia="楷体_GB2312"/>
                <w:b/>
              </w:rPr>
            </w:pPr>
            <w:r w:rsidRPr="009A7DAF">
              <w:rPr>
                <w:rFonts w:eastAsia="楷体_GB2312" w:hint="eastAsia"/>
                <w:b/>
              </w:rPr>
              <w:t>是否发生</w:t>
            </w:r>
          </w:p>
        </w:tc>
        <w:tc>
          <w:tcPr>
            <w:tcW w:w="4859" w:type="dxa"/>
            <w:tcBorders>
              <w:top w:val="single" w:sz="4" w:space="0" w:color="auto"/>
              <w:left w:val="single" w:sz="4" w:space="0" w:color="auto"/>
              <w:bottom w:val="single" w:sz="4" w:space="0" w:color="auto"/>
            </w:tcBorders>
          </w:tcPr>
          <w:p w14:paraId="585BEF90" w14:textId="77777777" w:rsidR="00ED3C36" w:rsidRPr="009A7DAF" w:rsidRDefault="00ED3C36">
            <w:pPr>
              <w:jc w:val="center"/>
              <w:rPr>
                <w:rFonts w:eastAsia="楷体_GB2312"/>
                <w:b/>
              </w:rPr>
            </w:pPr>
            <w:r w:rsidRPr="009A7DAF">
              <w:rPr>
                <w:rFonts w:eastAsia="楷体_GB2312" w:hint="eastAsia"/>
                <w:b/>
              </w:rPr>
              <w:t>情况简述</w:t>
            </w:r>
          </w:p>
        </w:tc>
      </w:tr>
      <w:tr w:rsidR="00ED3C36" w:rsidRPr="009A7DAF" w14:paraId="4F6466DD" w14:textId="77777777">
        <w:tc>
          <w:tcPr>
            <w:tcW w:w="2802" w:type="dxa"/>
            <w:tcBorders>
              <w:top w:val="single" w:sz="4" w:space="0" w:color="auto"/>
              <w:bottom w:val="single" w:sz="4" w:space="0" w:color="auto"/>
              <w:right w:val="single" w:sz="4" w:space="0" w:color="auto"/>
            </w:tcBorders>
          </w:tcPr>
          <w:p w14:paraId="27D7354F" w14:textId="77777777" w:rsidR="00ED3C36" w:rsidRPr="009A7DAF" w:rsidRDefault="00ED3C36">
            <w:pPr>
              <w:rPr>
                <w:rFonts w:eastAsia="楷体_GB2312"/>
                <w:sz w:val="18"/>
              </w:rPr>
            </w:pPr>
            <w:r w:rsidRPr="009A7DAF">
              <w:rPr>
                <w:rFonts w:eastAsia="楷体_GB2312"/>
                <w:sz w:val="20"/>
              </w:rPr>
              <w:t>1.</w:t>
            </w:r>
            <w:r w:rsidRPr="009A7DAF">
              <w:rPr>
                <w:rFonts w:eastAsia="楷体_GB2312" w:hint="eastAsia"/>
                <w:sz w:val="20"/>
              </w:rPr>
              <w:t>加速清偿事件</w:t>
            </w:r>
          </w:p>
        </w:tc>
        <w:tc>
          <w:tcPr>
            <w:tcW w:w="1134" w:type="dxa"/>
            <w:tcBorders>
              <w:top w:val="single" w:sz="4" w:space="0" w:color="auto"/>
              <w:left w:val="single" w:sz="4" w:space="0" w:color="auto"/>
              <w:bottom w:val="single" w:sz="4" w:space="0" w:color="auto"/>
              <w:right w:val="single" w:sz="4" w:space="0" w:color="auto"/>
            </w:tcBorders>
          </w:tcPr>
          <w:p w14:paraId="0624EB9F"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516FF705" w14:textId="77777777" w:rsidR="00ED3C36" w:rsidRPr="009A7DAF" w:rsidRDefault="00ED3C36">
            <w:pPr>
              <w:jc w:val="center"/>
              <w:rPr>
                <w:rFonts w:eastAsia="楷体_GB2312"/>
                <w:sz w:val="18"/>
              </w:rPr>
            </w:pPr>
          </w:p>
        </w:tc>
      </w:tr>
      <w:tr w:rsidR="00ED3C36" w:rsidRPr="009A7DAF" w14:paraId="42F97285" w14:textId="77777777">
        <w:tc>
          <w:tcPr>
            <w:tcW w:w="2802" w:type="dxa"/>
            <w:tcBorders>
              <w:top w:val="single" w:sz="4" w:space="0" w:color="auto"/>
              <w:bottom w:val="single" w:sz="4" w:space="0" w:color="auto"/>
              <w:right w:val="single" w:sz="4" w:space="0" w:color="auto"/>
            </w:tcBorders>
          </w:tcPr>
          <w:p w14:paraId="59CB0347" w14:textId="77777777" w:rsidR="00ED3C36" w:rsidRPr="009A7DAF" w:rsidRDefault="00ED3C36">
            <w:pPr>
              <w:rPr>
                <w:rFonts w:eastAsia="楷体_GB2312"/>
                <w:sz w:val="20"/>
              </w:rPr>
            </w:pPr>
            <w:r w:rsidRPr="009A7DAF">
              <w:rPr>
                <w:rFonts w:eastAsia="楷体_GB2312"/>
                <w:sz w:val="20"/>
              </w:rPr>
              <w:t>2.</w:t>
            </w:r>
            <w:r w:rsidRPr="009A7DAF">
              <w:rPr>
                <w:rFonts w:eastAsia="楷体_GB2312" w:hint="eastAsia"/>
                <w:sz w:val="20"/>
              </w:rPr>
              <w:t>违约事件</w:t>
            </w:r>
          </w:p>
        </w:tc>
        <w:tc>
          <w:tcPr>
            <w:tcW w:w="1134" w:type="dxa"/>
            <w:tcBorders>
              <w:top w:val="single" w:sz="4" w:space="0" w:color="auto"/>
              <w:left w:val="single" w:sz="4" w:space="0" w:color="auto"/>
              <w:bottom w:val="single" w:sz="4" w:space="0" w:color="auto"/>
              <w:right w:val="single" w:sz="4" w:space="0" w:color="auto"/>
            </w:tcBorders>
          </w:tcPr>
          <w:p w14:paraId="5C499036"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0D2E4428" w14:textId="77777777" w:rsidR="00ED3C36" w:rsidRPr="009A7DAF" w:rsidRDefault="00ED3C36">
            <w:pPr>
              <w:jc w:val="center"/>
              <w:rPr>
                <w:rFonts w:eastAsia="楷体_GB2312"/>
                <w:sz w:val="18"/>
              </w:rPr>
            </w:pPr>
          </w:p>
        </w:tc>
      </w:tr>
      <w:tr w:rsidR="00ED3C36" w:rsidRPr="009A7DAF" w14:paraId="6A27E2F3" w14:textId="77777777">
        <w:tc>
          <w:tcPr>
            <w:tcW w:w="2802" w:type="dxa"/>
            <w:tcBorders>
              <w:top w:val="single" w:sz="4" w:space="0" w:color="auto"/>
              <w:bottom w:val="single" w:sz="4" w:space="0" w:color="auto"/>
              <w:right w:val="single" w:sz="4" w:space="0" w:color="auto"/>
            </w:tcBorders>
          </w:tcPr>
          <w:p w14:paraId="76AB36CC" w14:textId="77777777" w:rsidR="00ED3C36" w:rsidRPr="009A7DAF" w:rsidRDefault="00ED3C36">
            <w:pPr>
              <w:rPr>
                <w:rFonts w:eastAsia="楷体_GB2312"/>
                <w:sz w:val="20"/>
              </w:rPr>
            </w:pPr>
            <w:r w:rsidRPr="009A7DAF">
              <w:rPr>
                <w:rFonts w:eastAsia="楷体_GB2312"/>
                <w:sz w:val="20"/>
              </w:rPr>
              <w:t>3.</w:t>
            </w:r>
            <w:r w:rsidRPr="009A7DAF">
              <w:rPr>
                <w:rFonts w:eastAsia="楷体_GB2312" w:hint="eastAsia"/>
                <w:sz w:val="20"/>
              </w:rPr>
              <w:t>权利完善事件</w:t>
            </w:r>
          </w:p>
        </w:tc>
        <w:tc>
          <w:tcPr>
            <w:tcW w:w="1134" w:type="dxa"/>
            <w:tcBorders>
              <w:top w:val="single" w:sz="4" w:space="0" w:color="auto"/>
              <w:left w:val="single" w:sz="4" w:space="0" w:color="auto"/>
              <w:bottom w:val="single" w:sz="4" w:space="0" w:color="auto"/>
              <w:right w:val="single" w:sz="4" w:space="0" w:color="auto"/>
            </w:tcBorders>
          </w:tcPr>
          <w:p w14:paraId="21623230"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4F2C1B80" w14:textId="77777777" w:rsidR="00ED3C36" w:rsidRPr="009A7DAF" w:rsidRDefault="00ED3C36">
            <w:pPr>
              <w:jc w:val="center"/>
              <w:rPr>
                <w:rFonts w:eastAsia="楷体_GB2312"/>
                <w:sz w:val="18"/>
              </w:rPr>
            </w:pPr>
          </w:p>
        </w:tc>
      </w:tr>
      <w:tr w:rsidR="00ED3C36" w:rsidRPr="009A7DAF" w14:paraId="144183EC" w14:textId="77777777">
        <w:tc>
          <w:tcPr>
            <w:tcW w:w="2802" w:type="dxa"/>
            <w:tcBorders>
              <w:top w:val="single" w:sz="4" w:space="0" w:color="auto"/>
              <w:bottom w:val="single" w:sz="4" w:space="0" w:color="auto"/>
              <w:right w:val="single" w:sz="4" w:space="0" w:color="auto"/>
            </w:tcBorders>
          </w:tcPr>
          <w:p w14:paraId="173A823C" w14:textId="77777777" w:rsidR="00ED3C36" w:rsidRPr="009A7DAF" w:rsidRDefault="00ED3C36">
            <w:pPr>
              <w:rPr>
                <w:rFonts w:eastAsia="楷体_GB2312"/>
                <w:sz w:val="18"/>
              </w:rPr>
            </w:pPr>
            <w:r w:rsidRPr="009A7DAF">
              <w:rPr>
                <w:rFonts w:eastAsia="楷体_GB2312"/>
                <w:sz w:val="20"/>
              </w:rPr>
              <w:t>5.</w:t>
            </w:r>
            <w:r w:rsidRPr="009A7DAF">
              <w:rPr>
                <w:rFonts w:eastAsia="楷体_GB2312" w:hint="eastAsia"/>
                <w:sz w:val="20"/>
              </w:rPr>
              <w:t>资产赎回；</w:t>
            </w:r>
          </w:p>
        </w:tc>
        <w:tc>
          <w:tcPr>
            <w:tcW w:w="1134" w:type="dxa"/>
            <w:tcBorders>
              <w:top w:val="single" w:sz="4" w:space="0" w:color="auto"/>
              <w:left w:val="single" w:sz="4" w:space="0" w:color="auto"/>
              <w:bottom w:val="single" w:sz="4" w:space="0" w:color="auto"/>
              <w:right w:val="single" w:sz="4" w:space="0" w:color="auto"/>
            </w:tcBorders>
          </w:tcPr>
          <w:p w14:paraId="3AA2F83C"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1919F7BB" w14:textId="77777777" w:rsidR="00ED3C36" w:rsidRPr="009A7DAF" w:rsidRDefault="00ED3C36">
            <w:pPr>
              <w:jc w:val="center"/>
              <w:rPr>
                <w:rFonts w:eastAsia="楷体_GB2312"/>
                <w:sz w:val="18"/>
              </w:rPr>
            </w:pPr>
          </w:p>
        </w:tc>
      </w:tr>
      <w:tr w:rsidR="00ED3C36" w:rsidRPr="009A7DAF" w14:paraId="7548BCCD" w14:textId="77777777">
        <w:tc>
          <w:tcPr>
            <w:tcW w:w="2802" w:type="dxa"/>
            <w:tcBorders>
              <w:top w:val="single" w:sz="4" w:space="0" w:color="auto"/>
              <w:bottom w:val="single" w:sz="4" w:space="0" w:color="auto"/>
              <w:right w:val="single" w:sz="4" w:space="0" w:color="auto"/>
            </w:tcBorders>
          </w:tcPr>
          <w:p w14:paraId="306EB70C" w14:textId="77777777" w:rsidR="00ED3C36" w:rsidRPr="009A7DAF" w:rsidRDefault="00ED3C36">
            <w:pPr>
              <w:rPr>
                <w:rFonts w:eastAsia="楷体_GB2312"/>
                <w:sz w:val="20"/>
              </w:rPr>
            </w:pPr>
            <w:r w:rsidRPr="009A7DAF">
              <w:rPr>
                <w:rFonts w:eastAsia="楷体_GB2312"/>
                <w:sz w:val="20"/>
              </w:rPr>
              <w:t>6.</w:t>
            </w:r>
            <w:r w:rsidRPr="009A7DAF">
              <w:rPr>
                <w:rFonts w:eastAsia="楷体_GB2312" w:hint="eastAsia"/>
                <w:sz w:val="20"/>
              </w:rPr>
              <w:t>清仓回购</w:t>
            </w:r>
          </w:p>
        </w:tc>
        <w:tc>
          <w:tcPr>
            <w:tcW w:w="1134" w:type="dxa"/>
            <w:tcBorders>
              <w:top w:val="single" w:sz="4" w:space="0" w:color="auto"/>
              <w:left w:val="single" w:sz="4" w:space="0" w:color="auto"/>
              <w:bottom w:val="single" w:sz="4" w:space="0" w:color="auto"/>
              <w:right w:val="single" w:sz="4" w:space="0" w:color="auto"/>
            </w:tcBorders>
          </w:tcPr>
          <w:p w14:paraId="227117AF"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67A6639F" w14:textId="77777777" w:rsidR="00ED3C36" w:rsidRPr="009A7DAF" w:rsidRDefault="00ED3C36">
            <w:pPr>
              <w:jc w:val="center"/>
              <w:rPr>
                <w:rFonts w:eastAsia="楷体_GB2312"/>
                <w:sz w:val="18"/>
              </w:rPr>
            </w:pPr>
          </w:p>
        </w:tc>
      </w:tr>
      <w:tr w:rsidR="00ED3C36" w:rsidRPr="009A7DAF" w14:paraId="3652E380" w14:textId="77777777">
        <w:tc>
          <w:tcPr>
            <w:tcW w:w="2802" w:type="dxa"/>
            <w:tcBorders>
              <w:top w:val="single" w:sz="4" w:space="0" w:color="auto"/>
              <w:bottom w:val="single" w:sz="4" w:space="0" w:color="auto"/>
              <w:right w:val="single" w:sz="4" w:space="0" w:color="auto"/>
            </w:tcBorders>
          </w:tcPr>
          <w:p w14:paraId="027FEFD9" w14:textId="77777777" w:rsidR="00ED3C36" w:rsidRPr="009A7DAF" w:rsidRDefault="00ED3C36">
            <w:pPr>
              <w:rPr>
                <w:rFonts w:eastAsia="楷体_GB2312"/>
                <w:sz w:val="20"/>
              </w:rPr>
            </w:pPr>
            <w:r w:rsidRPr="009A7DAF">
              <w:rPr>
                <w:rFonts w:eastAsia="楷体_GB2312"/>
                <w:sz w:val="20"/>
              </w:rPr>
              <w:t>7.</w:t>
            </w:r>
            <w:r w:rsidRPr="009A7DAF">
              <w:rPr>
                <w:rFonts w:eastAsia="楷体_GB2312" w:hint="eastAsia"/>
                <w:sz w:val="20"/>
              </w:rPr>
              <w:t>丧失清偿能力事件</w:t>
            </w:r>
          </w:p>
        </w:tc>
        <w:tc>
          <w:tcPr>
            <w:tcW w:w="1134" w:type="dxa"/>
            <w:tcBorders>
              <w:top w:val="single" w:sz="4" w:space="0" w:color="auto"/>
              <w:left w:val="single" w:sz="4" w:space="0" w:color="auto"/>
              <w:bottom w:val="single" w:sz="4" w:space="0" w:color="auto"/>
              <w:right w:val="single" w:sz="4" w:space="0" w:color="auto"/>
            </w:tcBorders>
          </w:tcPr>
          <w:p w14:paraId="0121168D"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6D6AD3F9" w14:textId="77777777" w:rsidR="00ED3C36" w:rsidRPr="009A7DAF" w:rsidRDefault="00ED3C36">
            <w:pPr>
              <w:jc w:val="center"/>
              <w:rPr>
                <w:rFonts w:eastAsia="楷体_GB2312"/>
                <w:sz w:val="18"/>
              </w:rPr>
            </w:pPr>
          </w:p>
        </w:tc>
      </w:tr>
      <w:tr w:rsidR="00ED3C36" w:rsidRPr="009A7DAF" w14:paraId="27FB3518" w14:textId="77777777">
        <w:tc>
          <w:tcPr>
            <w:tcW w:w="2802" w:type="dxa"/>
            <w:tcBorders>
              <w:top w:val="single" w:sz="4" w:space="0" w:color="auto"/>
              <w:bottom w:val="single" w:sz="4" w:space="0" w:color="auto"/>
              <w:right w:val="single" w:sz="4" w:space="0" w:color="auto"/>
            </w:tcBorders>
          </w:tcPr>
          <w:p w14:paraId="24EE6976" w14:textId="77777777" w:rsidR="00ED3C36" w:rsidRPr="009A7DAF" w:rsidRDefault="00ED3C36">
            <w:pPr>
              <w:jc w:val="both"/>
              <w:rPr>
                <w:rFonts w:eastAsia="楷体_GB2312"/>
                <w:sz w:val="20"/>
              </w:rPr>
            </w:pPr>
            <w:r w:rsidRPr="009A7DAF">
              <w:rPr>
                <w:rFonts w:eastAsia="楷体_GB2312"/>
                <w:sz w:val="20"/>
              </w:rPr>
              <w:t>8.</w:t>
            </w:r>
            <w:r w:rsidRPr="009A7DAF">
              <w:rPr>
                <w:rFonts w:eastAsia="楷体_GB2312" w:hint="eastAsia"/>
                <w:sz w:val="20"/>
                <w:lang w:eastAsia="zh-CN"/>
              </w:rPr>
              <w:t>重大不利变化</w:t>
            </w:r>
            <w:r w:rsidRPr="009A7DAF">
              <w:rPr>
                <w:rFonts w:eastAsia="楷体_GB2312" w:hint="eastAsia"/>
                <w:sz w:val="20"/>
              </w:rPr>
              <w:t>事件</w:t>
            </w:r>
          </w:p>
        </w:tc>
        <w:tc>
          <w:tcPr>
            <w:tcW w:w="1134" w:type="dxa"/>
            <w:tcBorders>
              <w:top w:val="single" w:sz="4" w:space="0" w:color="auto"/>
              <w:left w:val="single" w:sz="4" w:space="0" w:color="auto"/>
              <w:bottom w:val="single" w:sz="4" w:space="0" w:color="auto"/>
              <w:right w:val="single" w:sz="4" w:space="0" w:color="auto"/>
            </w:tcBorders>
          </w:tcPr>
          <w:p w14:paraId="6950A40A"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55B1FB1C" w14:textId="77777777" w:rsidR="00ED3C36" w:rsidRPr="009A7DAF" w:rsidRDefault="00ED3C36">
            <w:pPr>
              <w:jc w:val="center"/>
              <w:rPr>
                <w:rFonts w:eastAsia="楷体_GB2312"/>
                <w:sz w:val="18"/>
              </w:rPr>
            </w:pPr>
          </w:p>
        </w:tc>
      </w:tr>
      <w:tr w:rsidR="00ED3C36" w:rsidRPr="009A7DAF" w14:paraId="7770FABC" w14:textId="77777777">
        <w:tc>
          <w:tcPr>
            <w:tcW w:w="2802" w:type="dxa"/>
            <w:tcBorders>
              <w:top w:val="single" w:sz="4" w:space="0" w:color="auto"/>
              <w:bottom w:val="single" w:sz="4" w:space="0" w:color="auto"/>
              <w:right w:val="single" w:sz="4" w:space="0" w:color="auto"/>
            </w:tcBorders>
          </w:tcPr>
          <w:p w14:paraId="6B309DFA" w14:textId="77777777" w:rsidR="00ED3C36" w:rsidRPr="009A7DAF" w:rsidRDefault="00ED3C36">
            <w:pPr>
              <w:rPr>
                <w:rFonts w:eastAsia="楷体_GB2312"/>
                <w:sz w:val="20"/>
              </w:rPr>
            </w:pPr>
            <w:r w:rsidRPr="009A7DAF">
              <w:rPr>
                <w:rFonts w:eastAsia="楷体_GB2312"/>
                <w:sz w:val="20"/>
              </w:rPr>
              <w:t>9.</w:t>
            </w:r>
            <w:r w:rsidRPr="009A7DAF">
              <w:rPr>
                <w:rFonts w:eastAsia="楷体_GB2312" w:hint="eastAsia"/>
                <w:sz w:val="20"/>
              </w:rPr>
              <w:t>重大不利影响事件</w:t>
            </w:r>
          </w:p>
        </w:tc>
        <w:tc>
          <w:tcPr>
            <w:tcW w:w="1134" w:type="dxa"/>
            <w:tcBorders>
              <w:top w:val="single" w:sz="4" w:space="0" w:color="auto"/>
              <w:left w:val="single" w:sz="4" w:space="0" w:color="auto"/>
              <w:bottom w:val="single" w:sz="4" w:space="0" w:color="auto"/>
              <w:right w:val="single" w:sz="4" w:space="0" w:color="auto"/>
            </w:tcBorders>
          </w:tcPr>
          <w:p w14:paraId="43296BDE"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271BFACB" w14:textId="77777777" w:rsidR="00ED3C36" w:rsidRPr="009A7DAF" w:rsidRDefault="00ED3C36">
            <w:pPr>
              <w:jc w:val="center"/>
              <w:rPr>
                <w:rFonts w:eastAsia="楷体_GB2312"/>
                <w:sz w:val="18"/>
              </w:rPr>
            </w:pPr>
          </w:p>
        </w:tc>
      </w:tr>
      <w:tr w:rsidR="00ED3C36" w:rsidRPr="009A7DAF" w14:paraId="68486EFC" w14:textId="77777777">
        <w:tc>
          <w:tcPr>
            <w:tcW w:w="2802" w:type="dxa"/>
            <w:tcBorders>
              <w:top w:val="single" w:sz="4" w:space="0" w:color="auto"/>
              <w:bottom w:val="single" w:sz="4" w:space="0" w:color="auto"/>
              <w:right w:val="single" w:sz="4" w:space="0" w:color="auto"/>
            </w:tcBorders>
          </w:tcPr>
          <w:p w14:paraId="444FF8F4" w14:textId="77777777" w:rsidR="00ED3C36" w:rsidRPr="009A7DAF" w:rsidRDefault="00ED3C36">
            <w:pPr>
              <w:rPr>
                <w:rFonts w:eastAsia="楷体_GB2312"/>
                <w:sz w:val="20"/>
              </w:rPr>
            </w:pPr>
            <w:r w:rsidRPr="009A7DAF">
              <w:rPr>
                <w:rFonts w:eastAsia="楷体_GB2312"/>
                <w:sz w:val="20"/>
              </w:rPr>
              <w:t>10.</w:t>
            </w:r>
            <w:r w:rsidRPr="009A7DAF">
              <w:rPr>
                <w:rFonts w:eastAsia="楷体_GB2312" w:hint="eastAsia"/>
                <w:sz w:val="20"/>
              </w:rPr>
              <w:t>受托人解任事件</w:t>
            </w:r>
          </w:p>
        </w:tc>
        <w:tc>
          <w:tcPr>
            <w:tcW w:w="1134" w:type="dxa"/>
            <w:tcBorders>
              <w:top w:val="single" w:sz="4" w:space="0" w:color="auto"/>
              <w:left w:val="single" w:sz="4" w:space="0" w:color="auto"/>
              <w:bottom w:val="single" w:sz="4" w:space="0" w:color="auto"/>
              <w:right w:val="single" w:sz="4" w:space="0" w:color="auto"/>
            </w:tcBorders>
          </w:tcPr>
          <w:p w14:paraId="4B0E8FD1"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08B02357" w14:textId="77777777" w:rsidR="00ED3C36" w:rsidRPr="009A7DAF" w:rsidRDefault="00ED3C36">
            <w:pPr>
              <w:jc w:val="center"/>
              <w:rPr>
                <w:rFonts w:eastAsia="楷体_GB2312"/>
                <w:sz w:val="18"/>
              </w:rPr>
            </w:pPr>
          </w:p>
        </w:tc>
      </w:tr>
      <w:tr w:rsidR="00ED3C36" w:rsidRPr="009A7DAF" w14:paraId="2C9651C1" w14:textId="77777777">
        <w:tc>
          <w:tcPr>
            <w:tcW w:w="2802" w:type="dxa"/>
            <w:tcBorders>
              <w:top w:val="single" w:sz="4" w:space="0" w:color="auto"/>
              <w:bottom w:val="single" w:sz="4" w:space="0" w:color="auto"/>
              <w:right w:val="single" w:sz="4" w:space="0" w:color="auto"/>
            </w:tcBorders>
          </w:tcPr>
          <w:p w14:paraId="3DD6A418" w14:textId="77777777" w:rsidR="00ED3C36" w:rsidRPr="009A7DAF" w:rsidRDefault="00ED3C36">
            <w:pPr>
              <w:rPr>
                <w:rFonts w:eastAsia="楷体_GB2312"/>
                <w:sz w:val="20"/>
              </w:rPr>
            </w:pPr>
            <w:r w:rsidRPr="009A7DAF">
              <w:rPr>
                <w:rFonts w:eastAsia="楷体_GB2312"/>
                <w:sz w:val="20"/>
              </w:rPr>
              <w:t>11.</w:t>
            </w:r>
            <w:r w:rsidRPr="009A7DAF">
              <w:rPr>
                <w:rFonts w:eastAsia="楷体_GB2312" w:hint="eastAsia"/>
                <w:sz w:val="20"/>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14:paraId="6E6211CB"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43519A39" w14:textId="77777777" w:rsidR="00ED3C36" w:rsidRPr="009A7DAF" w:rsidRDefault="00ED3C36">
            <w:pPr>
              <w:jc w:val="center"/>
              <w:rPr>
                <w:rFonts w:eastAsia="楷体_GB2312"/>
                <w:sz w:val="18"/>
              </w:rPr>
            </w:pPr>
          </w:p>
        </w:tc>
      </w:tr>
      <w:tr w:rsidR="00ED3C36" w:rsidRPr="009A7DAF" w14:paraId="132D7362" w14:textId="77777777">
        <w:tc>
          <w:tcPr>
            <w:tcW w:w="2802" w:type="dxa"/>
            <w:tcBorders>
              <w:top w:val="single" w:sz="4" w:space="0" w:color="auto"/>
              <w:bottom w:val="single" w:sz="4" w:space="0" w:color="auto"/>
              <w:right w:val="single" w:sz="4" w:space="0" w:color="auto"/>
            </w:tcBorders>
          </w:tcPr>
          <w:p w14:paraId="1DCB12CF" w14:textId="77777777" w:rsidR="00ED3C36" w:rsidRPr="009A7DAF" w:rsidRDefault="00ED3C36">
            <w:pPr>
              <w:rPr>
                <w:rFonts w:eastAsia="楷体_GB2312"/>
                <w:sz w:val="20"/>
              </w:rPr>
            </w:pPr>
            <w:r w:rsidRPr="009A7DAF">
              <w:rPr>
                <w:rFonts w:eastAsia="楷体_GB2312"/>
                <w:sz w:val="20"/>
              </w:rPr>
              <w:t>12.</w:t>
            </w:r>
            <w:r w:rsidRPr="009A7DAF">
              <w:rPr>
                <w:rFonts w:eastAsia="楷体_GB2312" w:hint="eastAsia"/>
                <w:sz w:val="20"/>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14:paraId="129D63CC"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3B0A3F5C" w14:textId="77777777" w:rsidR="00ED3C36" w:rsidRPr="009A7DAF" w:rsidRDefault="00ED3C36">
            <w:pPr>
              <w:jc w:val="center"/>
              <w:rPr>
                <w:rFonts w:eastAsia="楷体_GB2312"/>
                <w:sz w:val="18"/>
              </w:rPr>
            </w:pPr>
          </w:p>
        </w:tc>
      </w:tr>
      <w:tr w:rsidR="00ED3C36" w:rsidRPr="009A7DAF" w14:paraId="450FDF69" w14:textId="77777777">
        <w:tc>
          <w:tcPr>
            <w:tcW w:w="2802" w:type="dxa"/>
            <w:tcBorders>
              <w:top w:val="single" w:sz="4" w:space="0" w:color="auto"/>
              <w:bottom w:val="single" w:sz="4" w:space="0" w:color="auto"/>
              <w:right w:val="single" w:sz="4" w:space="0" w:color="auto"/>
            </w:tcBorders>
          </w:tcPr>
          <w:p w14:paraId="51B02A9A" w14:textId="77777777" w:rsidR="00ED3C36" w:rsidRPr="009A7DAF" w:rsidRDefault="00ED3C36">
            <w:pPr>
              <w:rPr>
                <w:rFonts w:eastAsia="楷体_GB2312"/>
                <w:sz w:val="18"/>
              </w:rPr>
            </w:pPr>
            <w:r w:rsidRPr="009A7DAF">
              <w:rPr>
                <w:rFonts w:eastAsia="楷体_GB2312"/>
                <w:sz w:val="20"/>
              </w:rPr>
              <w:t>13.</w:t>
            </w:r>
            <w:r w:rsidRPr="009A7DAF">
              <w:rPr>
                <w:rFonts w:eastAsia="楷体_GB2312" w:hint="eastAsia"/>
                <w:sz w:val="20"/>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14:paraId="6E5F3208"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550F3FD0" w14:textId="77777777" w:rsidR="00ED3C36" w:rsidRPr="009A7DAF" w:rsidRDefault="00ED3C36">
            <w:pPr>
              <w:jc w:val="center"/>
              <w:rPr>
                <w:rFonts w:eastAsia="楷体_GB2312"/>
                <w:sz w:val="18"/>
              </w:rPr>
            </w:pPr>
          </w:p>
        </w:tc>
      </w:tr>
      <w:tr w:rsidR="00ED3C36" w:rsidRPr="009A7DAF" w14:paraId="35CD8782" w14:textId="77777777">
        <w:tc>
          <w:tcPr>
            <w:tcW w:w="2802" w:type="dxa"/>
            <w:tcBorders>
              <w:top w:val="single" w:sz="4" w:space="0" w:color="auto"/>
              <w:bottom w:val="single" w:sz="4" w:space="0" w:color="auto"/>
              <w:right w:val="single" w:sz="4" w:space="0" w:color="auto"/>
            </w:tcBorders>
          </w:tcPr>
          <w:p w14:paraId="0CFA989D" w14:textId="77777777" w:rsidR="00ED3C36" w:rsidRPr="009A7DAF" w:rsidRDefault="00ED3C36">
            <w:pPr>
              <w:rPr>
                <w:rFonts w:eastAsia="楷体_GB2312"/>
                <w:sz w:val="18"/>
              </w:rPr>
            </w:pPr>
            <w:r w:rsidRPr="009A7DAF">
              <w:rPr>
                <w:rFonts w:eastAsia="楷体_GB2312"/>
                <w:sz w:val="18"/>
              </w:rPr>
              <w:t>14.</w:t>
            </w:r>
            <w:r w:rsidRPr="009A7DAF">
              <w:rPr>
                <w:rFonts w:eastAsia="楷体_GB2312" w:hint="eastAsia"/>
                <w:sz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14:paraId="04BD6DDF" w14:textId="77777777" w:rsidR="00ED3C36" w:rsidRPr="009A7DAF" w:rsidRDefault="00ED3C36">
            <w:pPr>
              <w:jc w:val="center"/>
              <w:rPr>
                <w:rFonts w:eastAsia="楷体_GB2312"/>
                <w:sz w:val="18"/>
              </w:rPr>
            </w:pPr>
          </w:p>
        </w:tc>
        <w:tc>
          <w:tcPr>
            <w:tcW w:w="4859" w:type="dxa"/>
            <w:tcBorders>
              <w:top w:val="single" w:sz="4" w:space="0" w:color="auto"/>
              <w:left w:val="single" w:sz="4" w:space="0" w:color="auto"/>
              <w:bottom w:val="single" w:sz="4" w:space="0" w:color="auto"/>
            </w:tcBorders>
          </w:tcPr>
          <w:p w14:paraId="722CA547" w14:textId="77777777" w:rsidR="00ED3C36" w:rsidRPr="009A7DAF" w:rsidRDefault="00ED3C36">
            <w:pPr>
              <w:jc w:val="center"/>
              <w:rPr>
                <w:rFonts w:eastAsia="楷体_GB2312"/>
                <w:sz w:val="18"/>
              </w:rPr>
            </w:pPr>
          </w:p>
        </w:tc>
      </w:tr>
    </w:tbl>
    <w:p w14:paraId="28D463AA" w14:textId="77777777" w:rsidR="00ED3C36" w:rsidRPr="009A7DAF" w:rsidRDefault="00ED3C36">
      <w:pPr>
        <w:jc w:val="right"/>
        <w:rPr>
          <w:rFonts w:eastAsia="楷体_GB2312"/>
        </w:rPr>
      </w:pPr>
    </w:p>
    <w:p w14:paraId="770037A3" w14:textId="77777777" w:rsidR="00ED3C36" w:rsidRPr="009A7DAF" w:rsidRDefault="00ED3C36">
      <w:pPr>
        <w:jc w:val="right"/>
        <w:rPr>
          <w:rFonts w:eastAsia="楷体_GB2312"/>
        </w:rPr>
      </w:pPr>
    </w:p>
    <w:p w14:paraId="5E6361F9" w14:textId="77777777" w:rsidR="00ED3C36" w:rsidRPr="009A7DAF" w:rsidRDefault="00ED3C36">
      <w:pPr>
        <w:jc w:val="right"/>
        <w:rPr>
          <w:rFonts w:eastAsia="楷体_GB2312"/>
        </w:rPr>
      </w:pPr>
    </w:p>
    <w:p w14:paraId="25B26DBE" w14:textId="77777777" w:rsidR="00ED3C36" w:rsidRPr="009A7DAF" w:rsidRDefault="00ED3C36">
      <w:pPr>
        <w:jc w:val="right"/>
        <w:rPr>
          <w:rFonts w:eastAsia="楷体_GB2312"/>
        </w:rPr>
      </w:pPr>
    </w:p>
    <w:p w14:paraId="4928D529" w14:textId="77777777" w:rsidR="00ED3C36" w:rsidRPr="009A7DAF" w:rsidRDefault="00ED3C36">
      <w:pPr>
        <w:jc w:val="right"/>
        <w:rPr>
          <w:rFonts w:eastAsia="楷体_GB2312"/>
        </w:rPr>
      </w:pPr>
    </w:p>
    <w:p w14:paraId="3E865625" w14:textId="77777777" w:rsidR="00ED3C36" w:rsidRPr="009A7DAF" w:rsidRDefault="00ED3C36">
      <w:pPr>
        <w:spacing w:line="380" w:lineRule="atLeast"/>
        <w:rPr>
          <w:rFonts w:eastAsia="楷体_GB2312"/>
          <w:lang w:eastAsia="zh-CN"/>
        </w:rPr>
      </w:pPr>
    </w:p>
    <w:p w14:paraId="42A39186" w14:textId="77777777" w:rsidR="00ED3C36" w:rsidRPr="009A7DAF" w:rsidRDefault="00ED3C36">
      <w:pPr>
        <w:spacing w:line="380" w:lineRule="atLeast"/>
        <w:rPr>
          <w:rFonts w:eastAsia="楷体_GB2312"/>
          <w:lang w:eastAsia="zh-CN"/>
        </w:rPr>
      </w:pPr>
      <w:r w:rsidRPr="009A7DAF">
        <w:rPr>
          <w:rFonts w:eastAsia="楷体_GB2312"/>
          <w:lang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16"/>
      </w:tblGrid>
      <w:tr w:rsidR="00ED3C36" w:rsidRPr="009A7DAF" w14:paraId="1B63E052" w14:textId="77777777">
        <w:tc>
          <w:tcPr>
            <w:tcW w:w="8516" w:type="dxa"/>
            <w:tcBorders>
              <w:top w:val="single" w:sz="4" w:space="0" w:color="auto"/>
              <w:bottom w:val="single" w:sz="4" w:space="0" w:color="auto"/>
            </w:tcBorders>
          </w:tcPr>
          <w:p w14:paraId="1812917B" w14:textId="77777777" w:rsidR="00ED3C36" w:rsidRPr="009A7DAF" w:rsidRDefault="00402E99">
            <w:pPr>
              <w:spacing w:line="380" w:lineRule="atLeast"/>
              <w:jc w:val="center"/>
              <w:rPr>
                <w:rFonts w:eastAsia="楷体_GB2312"/>
                <w:b/>
                <w:sz w:val="28"/>
              </w:rPr>
            </w:pPr>
            <w:r>
              <w:rPr>
                <w:rFonts w:eastAsia="楷体_GB2312" w:hint="eastAsia"/>
                <w:b/>
                <w:sz w:val="28"/>
              </w:rPr>
              <w:lastRenderedPageBreak/>
              <w:t>苏福</w:t>
            </w:r>
            <w:r>
              <w:rPr>
                <w:rFonts w:eastAsia="楷体_GB2312" w:hint="eastAsia"/>
                <w:b/>
                <w:sz w:val="28"/>
              </w:rPr>
              <w:t>2016</w:t>
            </w:r>
            <w:r>
              <w:rPr>
                <w:rFonts w:eastAsia="楷体_GB2312" w:hint="eastAsia"/>
                <w:b/>
                <w:sz w:val="28"/>
              </w:rPr>
              <w:t>年第一期个人住房抵押贷款资产证券化信托</w:t>
            </w:r>
            <w:r w:rsidR="00ED3C36" w:rsidRPr="009A7DAF">
              <w:rPr>
                <w:rFonts w:eastAsia="楷体_GB2312" w:hint="eastAsia"/>
                <w:b/>
                <w:sz w:val="28"/>
              </w:rPr>
              <w:t>受托机构月度</w:t>
            </w:r>
            <w:r w:rsidR="00ED3C36" w:rsidRPr="009A7DAF">
              <w:rPr>
                <w:rFonts w:eastAsia="楷体_GB2312"/>
                <w:b/>
                <w:sz w:val="28"/>
              </w:rPr>
              <w:t>/</w:t>
            </w:r>
            <w:r w:rsidR="00ED3C36" w:rsidRPr="009A7DAF">
              <w:rPr>
                <w:rFonts w:eastAsia="楷体_GB2312" w:hint="eastAsia"/>
                <w:b/>
                <w:sz w:val="28"/>
              </w:rPr>
              <w:t>年度报告</w:t>
            </w:r>
          </w:p>
        </w:tc>
      </w:tr>
      <w:tr w:rsidR="00ED3C36" w:rsidRPr="009A7DAF" w14:paraId="08B73208" w14:textId="77777777">
        <w:tc>
          <w:tcPr>
            <w:tcW w:w="8516" w:type="dxa"/>
            <w:tcBorders>
              <w:top w:val="single" w:sz="4" w:space="0" w:color="auto"/>
              <w:bottom w:val="nil"/>
            </w:tcBorders>
          </w:tcPr>
          <w:p w14:paraId="61A16BF3" w14:textId="77777777" w:rsidR="00ED3C36" w:rsidRPr="009A7DAF" w:rsidRDefault="00ED3C36">
            <w:pPr>
              <w:spacing w:line="380" w:lineRule="atLeast"/>
              <w:rPr>
                <w:rFonts w:eastAsia="楷体_GB2312"/>
                <w:b/>
              </w:rPr>
            </w:pPr>
          </w:p>
        </w:tc>
      </w:tr>
      <w:tr w:rsidR="00ED3C36" w:rsidRPr="009A7DAF" w14:paraId="7F3CB388" w14:textId="77777777">
        <w:tc>
          <w:tcPr>
            <w:tcW w:w="8516" w:type="dxa"/>
            <w:tcBorders>
              <w:top w:val="nil"/>
              <w:bottom w:val="nil"/>
            </w:tcBorders>
          </w:tcPr>
          <w:p w14:paraId="77070DD5" w14:textId="77777777" w:rsidR="00ED3C36" w:rsidRPr="009A7DAF" w:rsidRDefault="00C70C17">
            <w:pPr>
              <w:spacing w:line="380" w:lineRule="atLeast"/>
              <w:rPr>
                <w:rFonts w:eastAsia="楷体_GB2312"/>
              </w:rPr>
            </w:pPr>
            <w:r>
              <w:rPr>
                <w:rFonts w:eastAsia="楷体_GB2312" w:hint="eastAsia"/>
                <w:lang w:eastAsia="zh-CN"/>
              </w:rPr>
              <w:t>八</w:t>
            </w:r>
            <w:r w:rsidR="00ED3C36" w:rsidRPr="009A7DAF">
              <w:rPr>
                <w:rFonts w:eastAsia="楷体_GB2312" w:hint="eastAsia"/>
              </w:rPr>
              <w:t>、</w:t>
            </w:r>
            <w:r w:rsidR="00AD09FD" w:rsidRPr="00AD09FD">
              <w:rPr>
                <w:rFonts w:eastAsia="楷体_GB2312" w:hint="eastAsia"/>
              </w:rPr>
              <w:t>本期受托人依信托合同，将信托账户中的资金用于“合格投资”。本报告期内信托账户收到利息收入</w:t>
            </w:r>
            <w:r w:rsidR="00AD09FD">
              <w:rPr>
                <w:rFonts w:eastAsia="楷体_GB2312" w:hint="eastAsia"/>
                <w:lang w:eastAsia="zh-CN"/>
              </w:rPr>
              <w:t>【】</w:t>
            </w:r>
            <w:r w:rsidR="00AD09FD" w:rsidRPr="00AD09FD">
              <w:rPr>
                <w:rFonts w:eastAsia="楷体_GB2312" w:hint="eastAsia"/>
              </w:rPr>
              <w:t>元。</w:t>
            </w:r>
            <w:r w:rsidR="00ED3C36" w:rsidRPr="009A7DAF">
              <w:rPr>
                <w:rFonts w:eastAsia="楷体_GB2312" w:hint="eastAsia"/>
              </w:rPr>
              <w:t>。</w:t>
            </w:r>
          </w:p>
          <w:p w14:paraId="64AA95AB" w14:textId="77777777" w:rsidR="00ED3C36" w:rsidRPr="009A7DAF" w:rsidRDefault="00ED3C36">
            <w:pPr>
              <w:spacing w:line="380" w:lineRule="atLeast"/>
              <w:rPr>
                <w:rFonts w:eastAsia="楷体_GB2312"/>
              </w:rPr>
            </w:pPr>
          </w:p>
        </w:tc>
      </w:tr>
      <w:tr w:rsidR="00ED3C36" w:rsidRPr="009A7DAF" w14:paraId="25FAF4A8" w14:textId="77777777">
        <w:tc>
          <w:tcPr>
            <w:tcW w:w="8516" w:type="dxa"/>
          </w:tcPr>
          <w:p w14:paraId="56C0769E" w14:textId="77777777" w:rsidR="00ED3C36" w:rsidRPr="009A7DAF" w:rsidRDefault="00C70C17">
            <w:pPr>
              <w:spacing w:line="380" w:lineRule="atLeast"/>
              <w:rPr>
                <w:rFonts w:eastAsia="楷体_GB2312"/>
              </w:rPr>
            </w:pPr>
            <w:r>
              <w:rPr>
                <w:rFonts w:eastAsia="楷体_GB2312" w:hint="eastAsia"/>
                <w:lang w:eastAsia="zh-CN"/>
              </w:rPr>
              <w:t>九</w:t>
            </w:r>
            <w:r w:rsidR="00ED3C36" w:rsidRPr="009A7DAF">
              <w:rPr>
                <w:rFonts w:eastAsia="楷体_GB2312" w:hint="eastAsia"/>
              </w:rPr>
              <w:t>、本期发生</w:t>
            </w:r>
            <w:r w:rsidR="00ED3C36" w:rsidRPr="009A7DAF">
              <w:rPr>
                <w:rFonts w:eastAsia="楷体_GB2312"/>
              </w:rPr>
              <w:t>/</w:t>
            </w:r>
            <w:r w:rsidR="00ED3C36" w:rsidRPr="009A7DAF">
              <w:rPr>
                <w:rFonts w:eastAsia="楷体_GB2312" w:hint="eastAsia"/>
              </w:rPr>
              <w:t>未发生损害信托财产、委托人或者受益人利益等重大事项，（如发生）受托人采取的应对措施和解决情况如下：【】</w:t>
            </w:r>
          </w:p>
          <w:p w14:paraId="30938250" w14:textId="77777777" w:rsidR="00ED3C36" w:rsidRPr="00C70C17" w:rsidRDefault="00ED3C36">
            <w:pPr>
              <w:spacing w:line="380" w:lineRule="atLeast"/>
              <w:rPr>
                <w:rFonts w:eastAsia="楷体_GB2312"/>
              </w:rPr>
            </w:pPr>
          </w:p>
        </w:tc>
      </w:tr>
      <w:tr w:rsidR="00ED3C36" w:rsidRPr="009A7DAF" w14:paraId="204BEBAC" w14:textId="77777777">
        <w:tc>
          <w:tcPr>
            <w:tcW w:w="8516" w:type="dxa"/>
          </w:tcPr>
          <w:p w14:paraId="27889059" w14:textId="77777777" w:rsidR="00ED3C36" w:rsidRPr="009A7DAF" w:rsidRDefault="00C70C17">
            <w:pPr>
              <w:spacing w:line="380" w:lineRule="atLeast"/>
              <w:rPr>
                <w:rFonts w:eastAsia="楷体_GB2312"/>
              </w:rPr>
            </w:pPr>
            <w:r>
              <w:rPr>
                <w:rFonts w:eastAsia="楷体_GB2312" w:hint="eastAsia"/>
                <w:lang w:eastAsia="zh-CN"/>
              </w:rPr>
              <w:t>十</w:t>
            </w:r>
            <w:r w:rsidR="00ED3C36" w:rsidRPr="009A7DAF">
              <w:rPr>
                <w:rFonts w:eastAsia="楷体_GB2312" w:hint="eastAsia"/>
              </w:rPr>
              <w:t>、本期受托人如期正常地收到贷款服务机构报告及资金保管机构报告。</w:t>
            </w:r>
          </w:p>
          <w:p w14:paraId="3D166C77" w14:textId="77777777" w:rsidR="00ED3C36" w:rsidRPr="00C70C17" w:rsidRDefault="00ED3C36">
            <w:pPr>
              <w:spacing w:line="380" w:lineRule="atLeast"/>
              <w:jc w:val="center"/>
              <w:rPr>
                <w:rFonts w:eastAsia="楷体_GB2312"/>
              </w:rPr>
            </w:pPr>
          </w:p>
        </w:tc>
      </w:tr>
      <w:tr w:rsidR="00ED3C36" w:rsidRPr="009A7DAF" w14:paraId="79876492" w14:textId="77777777">
        <w:tc>
          <w:tcPr>
            <w:tcW w:w="8516" w:type="dxa"/>
          </w:tcPr>
          <w:p w14:paraId="1B9CE22E" w14:textId="77777777" w:rsidR="00ED3C36" w:rsidRPr="009A7DAF" w:rsidRDefault="00ED3C36">
            <w:pPr>
              <w:spacing w:line="380" w:lineRule="atLeast"/>
              <w:rPr>
                <w:rFonts w:eastAsia="楷体_GB2312"/>
              </w:rPr>
            </w:pPr>
            <w:r w:rsidRPr="009A7DAF">
              <w:rPr>
                <w:rFonts w:eastAsia="楷体_GB2312" w:hint="eastAsia"/>
              </w:rPr>
              <w:t>十</w:t>
            </w:r>
            <w:r w:rsidR="00C70C17">
              <w:rPr>
                <w:rFonts w:eastAsia="楷体_GB2312" w:hint="eastAsia"/>
                <w:lang w:eastAsia="zh-CN"/>
              </w:rPr>
              <w:t>一</w:t>
            </w:r>
            <w:r w:rsidRPr="009A7DAF">
              <w:rPr>
                <w:rFonts w:eastAsia="楷体_GB2312" w:hint="eastAsia"/>
              </w:rPr>
              <w:t>、（如发生）由于本期贷款服务机构报告和资金保管机构报告金额的差异造成本期受托机构报告中某些金额不符，受托人正在督促以上两方进行核对、更正。（如发生）上期报告中差异更正如下：</w:t>
            </w:r>
          </w:p>
          <w:p w14:paraId="6C9DB721" w14:textId="77777777" w:rsidR="00ED3C36" w:rsidRPr="009A7DAF" w:rsidRDefault="00ED3C36">
            <w:pPr>
              <w:spacing w:line="380" w:lineRule="atLeast"/>
              <w:rPr>
                <w:rFonts w:eastAsia="楷体_GB2312"/>
                <w:sz w:val="21"/>
              </w:rPr>
            </w:pPr>
          </w:p>
        </w:tc>
      </w:tr>
      <w:tr w:rsidR="00ED3C36" w:rsidRPr="009A7DAF" w14:paraId="1FB3E3FF" w14:textId="77777777">
        <w:tc>
          <w:tcPr>
            <w:tcW w:w="8516" w:type="dxa"/>
            <w:tcBorders>
              <w:bottom w:val="single" w:sz="4" w:space="0" w:color="auto"/>
            </w:tcBorders>
          </w:tcPr>
          <w:p w14:paraId="5A2A3158" w14:textId="77777777" w:rsidR="00ED3C36" w:rsidRPr="009A7DAF" w:rsidRDefault="00ED3C36">
            <w:pPr>
              <w:spacing w:line="380" w:lineRule="atLeast"/>
              <w:rPr>
                <w:rFonts w:eastAsia="楷体_GB2312"/>
              </w:rPr>
            </w:pPr>
            <w:r w:rsidRPr="009A7DAF">
              <w:rPr>
                <w:rFonts w:eastAsia="楷体_GB2312" w:hint="eastAsia"/>
              </w:rPr>
              <w:t>十</w:t>
            </w:r>
            <w:r w:rsidR="00C70C17">
              <w:rPr>
                <w:rFonts w:eastAsia="楷体_GB2312" w:hint="eastAsia"/>
                <w:lang w:eastAsia="zh-CN"/>
              </w:rPr>
              <w:t>二</w:t>
            </w:r>
            <w:r w:rsidRPr="009A7DAF">
              <w:rPr>
                <w:rFonts w:eastAsia="楷体_GB2312" w:hint="eastAsia"/>
              </w:rPr>
              <w:t>、备查文件：</w:t>
            </w:r>
            <w:r w:rsidRPr="009A7DAF">
              <w:rPr>
                <w:rFonts w:eastAsia="楷体_GB2312"/>
              </w:rPr>
              <w:t>1.</w:t>
            </w:r>
            <w:r w:rsidRPr="009A7DAF">
              <w:rPr>
                <w:rFonts w:eastAsia="楷体_GB2312" w:hint="eastAsia"/>
              </w:rPr>
              <w:t>贷款服务机构报告；</w:t>
            </w:r>
            <w:r w:rsidRPr="009A7DAF">
              <w:rPr>
                <w:rFonts w:eastAsia="楷体_GB2312"/>
              </w:rPr>
              <w:t>2.</w:t>
            </w:r>
            <w:r w:rsidRPr="009A7DAF">
              <w:rPr>
                <w:rFonts w:eastAsia="楷体_GB2312" w:hint="eastAsia"/>
              </w:rPr>
              <w:t>资金保管报告。</w:t>
            </w:r>
          </w:p>
        </w:tc>
      </w:tr>
    </w:tbl>
    <w:p w14:paraId="533E7E1C" w14:textId="77777777" w:rsidR="00ED3C36" w:rsidRPr="009A7DAF" w:rsidRDefault="00ED3C36">
      <w:pPr>
        <w:spacing w:line="380" w:lineRule="atLeast"/>
        <w:rPr>
          <w:rFonts w:eastAsia="楷体_GB2312"/>
          <w:lang w:eastAsia="zh-CN"/>
        </w:rPr>
      </w:pPr>
    </w:p>
    <w:p w14:paraId="1F78D529" w14:textId="77777777" w:rsidR="00ED3C36" w:rsidRPr="009A7DAF" w:rsidRDefault="00ED3C36">
      <w:pPr>
        <w:spacing w:line="380" w:lineRule="atLeast"/>
        <w:rPr>
          <w:rFonts w:eastAsia="楷体_GB2312"/>
        </w:rPr>
      </w:pPr>
    </w:p>
    <w:p w14:paraId="79964954" w14:textId="77777777" w:rsidR="00ED3C36" w:rsidRPr="009A7DAF" w:rsidRDefault="00ED3C36">
      <w:pPr>
        <w:spacing w:line="380" w:lineRule="atLeast"/>
        <w:rPr>
          <w:rFonts w:eastAsia="楷体_GB2312"/>
        </w:rPr>
      </w:pPr>
      <w:r w:rsidRPr="009A7DAF">
        <w:rPr>
          <w:rFonts w:eastAsia="楷体_GB2312"/>
        </w:rPr>
        <w:br w:type="page"/>
      </w:r>
    </w:p>
    <w:tbl>
      <w:tblPr>
        <w:tblW w:w="0" w:type="auto"/>
        <w:tblLayout w:type="fixed"/>
        <w:tblLook w:val="0000" w:firstRow="0" w:lastRow="0" w:firstColumn="0" w:lastColumn="0" w:noHBand="0" w:noVBand="0"/>
      </w:tblPr>
      <w:tblGrid>
        <w:gridCol w:w="675"/>
        <w:gridCol w:w="1276"/>
        <w:gridCol w:w="1418"/>
        <w:gridCol w:w="1417"/>
        <w:gridCol w:w="1276"/>
        <w:gridCol w:w="1276"/>
        <w:gridCol w:w="1417"/>
      </w:tblGrid>
      <w:tr w:rsidR="00ED3C36" w:rsidRPr="009A7DAF" w14:paraId="51E856BA" w14:textId="77777777">
        <w:tc>
          <w:tcPr>
            <w:tcW w:w="675" w:type="dxa"/>
          </w:tcPr>
          <w:p w14:paraId="158807A4" w14:textId="77777777" w:rsidR="00ED3C36" w:rsidRPr="009A7DAF" w:rsidRDefault="00ED3C36">
            <w:pPr>
              <w:spacing w:line="380" w:lineRule="atLeast"/>
              <w:rPr>
                <w:rFonts w:eastAsia="楷体_GB2312"/>
              </w:rPr>
            </w:pPr>
          </w:p>
        </w:tc>
        <w:tc>
          <w:tcPr>
            <w:tcW w:w="8080" w:type="dxa"/>
            <w:gridSpan w:val="6"/>
          </w:tcPr>
          <w:p w14:paraId="1E99D641" w14:textId="77777777" w:rsidR="00ED3C36" w:rsidRPr="009A7DAF" w:rsidRDefault="00ED3C36">
            <w:pPr>
              <w:spacing w:line="380" w:lineRule="atLeast"/>
              <w:rPr>
                <w:rFonts w:eastAsia="楷体_GB2312"/>
                <w:sz w:val="18"/>
              </w:rPr>
            </w:pPr>
            <w:r w:rsidRPr="009A7DAF">
              <w:rPr>
                <w:rFonts w:eastAsia="楷体_GB2312" w:hint="eastAsia"/>
              </w:rPr>
              <w:t>指标释义：</w:t>
            </w:r>
            <w:r w:rsidRPr="009A7DAF">
              <w:rPr>
                <w:rFonts w:eastAsia="楷体_GB2312"/>
                <w:sz w:val="18"/>
              </w:rPr>
              <w:tab/>
            </w:r>
            <w:r w:rsidRPr="009A7DAF">
              <w:rPr>
                <w:rFonts w:eastAsia="楷体_GB2312"/>
                <w:sz w:val="18"/>
              </w:rPr>
              <w:tab/>
            </w:r>
            <w:r w:rsidRPr="009A7DAF">
              <w:rPr>
                <w:rFonts w:eastAsia="楷体_GB2312"/>
                <w:sz w:val="18"/>
              </w:rPr>
              <w:tab/>
            </w:r>
            <w:r w:rsidRPr="009A7DAF">
              <w:rPr>
                <w:rFonts w:eastAsia="楷体_GB2312"/>
                <w:sz w:val="18"/>
              </w:rPr>
              <w:tab/>
            </w:r>
          </w:p>
          <w:p w14:paraId="0EBD2D85" w14:textId="77777777" w:rsidR="00ED3C36" w:rsidRPr="009A7DAF" w:rsidRDefault="00ED3C36">
            <w:pPr>
              <w:spacing w:line="380" w:lineRule="atLeast"/>
              <w:rPr>
                <w:rFonts w:eastAsia="楷体_GB2312"/>
                <w:sz w:val="18"/>
              </w:rPr>
            </w:pPr>
            <w:r w:rsidRPr="009A7DAF">
              <w:rPr>
                <w:rFonts w:eastAsia="楷体_GB2312"/>
                <w:sz w:val="18"/>
              </w:rPr>
              <w:t>1</w:t>
            </w:r>
            <w:r w:rsidRPr="009A7DAF">
              <w:rPr>
                <w:rFonts w:eastAsia="楷体_GB2312" w:hint="eastAsia"/>
                <w:sz w:val="18"/>
              </w:rPr>
              <w:t>：累计违约率：就某一</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而言，该</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的</w:t>
            </w:r>
            <w:r w:rsidRPr="009A7DAF">
              <w:rPr>
                <w:rFonts w:eastAsia="楷体_GB2312"/>
                <w:sz w:val="18"/>
              </w:rPr>
              <w:t>“</w:t>
            </w:r>
            <w:r w:rsidRPr="009A7DAF">
              <w:rPr>
                <w:rFonts w:eastAsia="楷体_GB2312" w:hint="eastAsia"/>
                <w:sz w:val="18"/>
              </w:rPr>
              <w:t>累计违约率</w:t>
            </w:r>
            <w:r w:rsidRPr="009A7DAF">
              <w:rPr>
                <w:rFonts w:eastAsia="楷体_GB2312"/>
                <w:sz w:val="18"/>
              </w:rPr>
              <w:t>”</w:t>
            </w:r>
            <w:r w:rsidRPr="009A7DAF">
              <w:rPr>
                <w:rFonts w:eastAsia="楷体_GB2312" w:hint="eastAsia"/>
                <w:sz w:val="18"/>
              </w:rPr>
              <w:t>系指</w:t>
            </w:r>
            <w:r w:rsidRPr="009A7DAF">
              <w:rPr>
                <w:rFonts w:eastAsia="楷体_GB2312"/>
                <w:sz w:val="18"/>
              </w:rPr>
              <w:t>A/B</w:t>
            </w:r>
            <w:r w:rsidRPr="009A7DAF">
              <w:rPr>
                <w:rFonts w:eastAsia="楷体_GB2312" w:hint="eastAsia"/>
                <w:sz w:val="18"/>
              </w:rPr>
              <w:t>所得的百分比，其中，</w:t>
            </w:r>
            <w:r w:rsidRPr="009A7DAF">
              <w:rPr>
                <w:rFonts w:eastAsia="楷体_GB2312"/>
                <w:sz w:val="18"/>
              </w:rPr>
              <w:t>A</w:t>
            </w:r>
            <w:r w:rsidRPr="009A7DAF">
              <w:rPr>
                <w:rFonts w:eastAsia="楷体_GB2312" w:hint="eastAsia"/>
                <w:sz w:val="18"/>
              </w:rPr>
              <w:t>为该</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以及之前各</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内的所有</w:t>
            </w:r>
            <w:r w:rsidRPr="009A7DAF">
              <w:rPr>
                <w:rFonts w:eastAsia="楷体_GB2312"/>
                <w:sz w:val="18"/>
              </w:rPr>
              <w:t>“</w:t>
            </w:r>
            <w:r w:rsidRPr="009A7DAF">
              <w:rPr>
                <w:rFonts w:eastAsia="楷体_GB2312" w:hint="eastAsia"/>
                <w:sz w:val="18"/>
              </w:rPr>
              <w:t>违约贷款</w:t>
            </w:r>
            <w:r w:rsidRPr="009A7DAF">
              <w:rPr>
                <w:rFonts w:eastAsia="楷体_GB2312"/>
                <w:sz w:val="18"/>
              </w:rPr>
              <w:t>”</w:t>
            </w:r>
            <w:r w:rsidRPr="009A7DAF">
              <w:rPr>
                <w:rFonts w:eastAsia="楷体_GB2312" w:hint="eastAsia"/>
                <w:sz w:val="18"/>
              </w:rPr>
              <w:t>在成为</w:t>
            </w:r>
            <w:r w:rsidRPr="009A7DAF">
              <w:rPr>
                <w:rFonts w:eastAsia="楷体_GB2312"/>
                <w:sz w:val="18"/>
              </w:rPr>
              <w:t>“</w:t>
            </w:r>
            <w:r w:rsidRPr="009A7DAF">
              <w:rPr>
                <w:rFonts w:eastAsia="楷体_GB2312" w:hint="eastAsia"/>
                <w:sz w:val="18"/>
              </w:rPr>
              <w:t>违约贷款</w:t>
            </w:r>
            <w:r w:rsidRPr="009A7DAF">
              <w:rPr>
                <w:rFonts w:eastAsia="楷体_GB2312"/>
                <w:sz w:val="18"/>
              </w:rPr>
              <w:t>”</w:t>
            </w:r>
            <w:r w:rsidRPr="009A7DAF">
              <w:rPr>
                <w:rFonts w:eastAsia="楷体_GB2312" w:hint="eastAsia"/>
                <w:sz w:val="18"/>
              </w:rPr>
              <w:t>时的</w:t>
            </w:r>
            <w:r w:rsidRPr="009A7DAF">
              <w:rPr>
                <w:rFonts w:eastAsia="楷体_GB2312"/>
                <w:sz w:val="18"/>
              </w:rPr>
              <w:t>“</w:t>
            </w:r>
            <w:r w:rsidRPr="009A7DAF">
              <w:rPr>
                <w:rFonts w:eastAsia="楷体_GB2312" w:hint="eastAsia"/>
                <w:sz w:val="18"/>
              </w:rPr>
              <w:t>未偿本金余额</w:t>
            </w:r>
            <w:r w:rsidRPr="009A7DAF">
              <w:rPr>
                <w:rFonts w:eastAsia="楷体_GB2312"/>
                <w:sz w:val="18"/>
              </w:rPr>
              <w:t>”</w:t>
            </w:r>
            <w:r w:rsidRPr="009A7DAF">
              <w:rPr>
                <w:rFonts w:eastAsia="楷体_GB2312" w:hint="eastAsia"/>
                <w:sz w:val="18"/>
              </w:rPr>
              <w:t>之和，</w:t>
            </w:r>
            <w:r w:rsidRPr="009A7DAF">
              <w:rPr>
                <w:rFonts w:eastAsia="楷体_GB2312"/>
                <w:sz w:val="18"/>
              </w:rPr>
              <w:t>B</w:t>
            </w:r>
            <w:r w:rsidRPr="009A7DAF">
              <w:rPr>
                <w:rFonts w:eastAsia="楷体_GB2312" w:hint="eastAsia"/>
                <w:sz w:val="18"/>
              </w:rPr>
              <w:t>为</w:t>
            </w:r>
            <w:r w:rsidRPr="009A7DAF">
              <w:rPr>
                <w:rFonts w:eastAsia="楷体_GB2312"/>
                <w:sz w:val="18"/>
              </w:rPr>
              <w:t>“</w:t>
            </w:r>
            <w:r w:rsidRPr="009A7DAF">
              <w:rPr>
                <w:rFonts w:eastAsia="楷体_GB2312" w:hint="eastAsia"/>
                <w:sz w:val="18"/>
              </w:rPr>
              <w:t>初始起算日资产池余额</w:t>
            </w:r>
            <w:r w:rsidRPr="009A7DAF">
              <w:rPr>
                <w:rFonts w:eastAsia="楷体_GB2312"/>
                <w:sz w:val="18"/>
              </w:rPr>
              <w:t>”</w:t>
            </w:r>
            <w:r w:rsidRPr="009A7DAF">
              <w:rPr>
                <w:rFonts w:eastAsia="楷体_GB2312" w:hint="eastAsia"/>
                <w:sz w:val="18"/>
              </w:rPr>
              <w:t>。</w:t>
            </w:r>
          </w:p>
          <w:p w14:paraId="0A87F9BF" w14:textId="77777777" w:rsidR="00ED3C36" w:rsidRPr="009A7DAF" w:rsidRDefault="00ED3C36">
            <w:pPr>
              <w:spacing w:line="380" w:lineRule="atLeast"/>
              <w:rPr>
                <w:rFonts w:eastAsia="楷体_GB2312"/>
                <w:sz w:val="18"/>
              </w:rPr>
            </w:pPr>
            <w:r w:rsidRPr="009A7DAF">
              <w:rPr>
                <w:rFonts w:eastAsia="楷体_GB2312"/>
                <w:sz w:val="18"/>
              </w:rPr>
              <w:t>2</w:t>
            </w:r>
            <w:r w:rsidRPr="009A7DAF">
              <w:rPr>
                <w:rFonts w:eastAsia="楷体_GB2312" w:hint="eastAsia"/>
                <w:sz w:val="18"/>
              </w:rPr>
              <w:t>：严重拖欠率</w:t>
            </w:r>
            <w:r w:rsidRPr="009A7DAF">
              <w:rPr>
                <w:rFonts w:eastAsia="楷体_GB2312"/>
                <w:sz w:val="18"/>
              </w:rPr>
              <w:t xml:space="preserve"> = </w:t>
            </w:r>
            <w:r w:rsidRPr="009A7DAF">
              <w:rPr>
                <w:rFonts w:eastAsia="楷体_GB2312" w:hint="eastAsia"/>
                <w:sz w:val="18"/>
              </w:rPr>
              <w:t>就某一</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而言，系指</w:t>
            </w:r>
            <w:r w:rsidRPr="009A7DAF">
              <w:rPr>
                <w:rFonts w:eastAsia="楷体_GB2312"/>
                <w:sz w:val="18"/>
              </w:rPr>
              <w:t xml:space="preserve">A/(B-C) </w:t>
            </w:r>
            <w:r w:rsidRPr="009A7DAF">
              <w:rPr>
                <w:rFonts w:eastAsia="楷体_GB2312" w:hint="eastAsia"/>
                <w:sz w:val="18"/>
              </w:rPr>
              <w:t>。其中，</w:t>
            </w:r>
            <w:r w:rsidRPr="009A7DAF">
              <w:rPr>
                <w:rFonts w:eastAsia="楷体_GB2312"/>
                <w:sz w:val="18"/>
              </w:rPr>
              <w:t>A</w:t>
            </w:r>
            <w:r w:rsidRPr="009A7DAF">
              <w:rPr>
                <w:rFonts w:eastAsia="楷体_GB2312" w:hint="eastAsia"/>
                <w:sz w:val="18"/>
              </w:rPr>
              <w:t>为本收款期间之最后一日日终时所有严重拖欠抵押贷款的未偿本金余额之和，</w:t>
            </w:r>
            <w:r w:rsidRPr="009A7DAF">
              <w:rPr>
                <w:rFonts w:eastAsia="楷体_GB2312"/>
                <w:sz w:val="18"/>
              </w:rPr>
              <w:t>B</w:t>
            </w:r>
            <w:r w:rsidRPr="009A7DAF">
              <w:rPr>
                <w:rFonts w:eastAsia="楷体_GB2312" w:hint="eastAsia"/>
                <w:sz w:val="18"/>
              </w:rPr>
              <w:t>为初始起算日资产池余额，</w:t>
            </w:r>
            <w:r w:rsidRPr="009A7DAF">
              <w:rPr>
                <w:rFonts w:eastAsia="楷体_GB2312"/>
                <w:sz w:val="18"/>
              </w:rPr>
              <w:t>C</w:t>
            </w:r>
            <w:r w:rsidRPr="009A7DAF">
              <w:rPr>
                <w:rFonts w:eastAsia="楷体_GB2312" w:hint="eastAsia"/>
                <w:sz w:val="18"/>
              </w:rPr>
              <w:t>为从初始起算日至该收款期开始前所有已从资产池内回收的</w:t>
            </w:r>
            <w:r w:rsidRPr="009A7DAF">
              <w:rPr>
                <w:rFonts w:eastAsia="楷体_GB2312"/>
                <w:sz w:val="18"/>
              </w:rPr>
              <w:t>“</w:t>
            </w:r>
            <w:r w:rsidRPr="009A7DAF">
              <w:rPr>
                <w:rFonts w:eastAsia="楷体_GB2312" w:hint="eastAsia"/>
                <w:sz w:val="18"/>
              </w:rPr>
              <w:t>本金回收款</w:t>
            </w:r>
            <w:r w:rsidRPr="009A7DAF">
              <w:rPr>
                <w:rFonts w:eastAsia="楷体_GB2312"/>
                <w:sz w:val="18"/>
              </w:rPr>
              <w:t>”</w:t>
            </w:r>
            <w:r w:rsidRPr="009A7DAF">
              <w:rPr>
                <w:rFonts w:eastAsia="楷体_GB2312" w:hint="eastAsia"/>
                <w:sz w:val="18"/>
              </w:rPr>
              <w:t>之和。</w:t>
            </w:r>
          </w:p>
          <w:p w14:paraId="1D84D13B" w14:textId="77777777" w:rsidR="00ED3C36" w:rsidRPr="009A7DAF" w:rsidRDefault="00ED3C36">
            <w:pPr>
              <w:spacing w:line="380" w:lineRule="atLeast"/>
              <w:rPr>
                <w:rFonts w:eastAsia="楷体_GB2312"/>
                <w:sz w:val="18"/>
              </w:rPr>
            </w:pPr>
          </w:p>
          <w:p w14:paraId="0B5B8ACB" w14:textId="77777777" w:rsidR="00ED3C36" w:rsidRPr="009A7DAF" w:rsidRDefault="00ED3C36">
            <w:pPr>
              <w:tabs>
                <w:tab w:val="left" w:pos="720"/>
                <w:tab w:val="left" w:pos="1440"/>
                <w:tab w:val="left" w:pos="2160"/>
                <w:tab w:val="center" w:pos="4150"/>
              </w:tabs>
              <w:spacing w:line="380" w:lineRule="atLeast"/>
              <w:rPr>
                <w:rFonts w:eastAsia="楷体_GB2312"/>
                <w:sz w:val="18"/>
                <w:lang w:val="en-GB" w:eastAsia="zh-CN"/>
              </w:rPr>
            </w:pPr>
            <w:r w:rsidRPr="009A7DAF">
              <w:rPr>
                <w:rFonts w:eastAsia="楷体_GB2312"/>
                <w:sz w:val="18"/>
              </w:rPr>
              <w:t>4</w:t>
            </w:r>
            <w:r w:rsidRPr="009A7DAF">
              <w:rPr>
                <w:rFonts w:eastAsia="楷体_GB2312" w:hint="eastAsia"/>
                <w:sz w:val="18"/>
              </w:rPr>
              <w:t>：累计违约率监控指标</w:t>
            </w:r>
            <w:r w:rsidRPr="009A7DAF">
              <w:rPr>
                <w:rFonts w:eastAsia="楷体_GB2312"/>
                <w:sz w:val="18"/>
              </w:rPr>
              <w:tab/>
            </w:r>
          </w:p>
        </w:tc>
      </w:tr>
      <w:tr w:rsidR="00ED3C36" w:rsidRPr="009A7DAF" w14:paraId="0A8B7DB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675" w:type="dxa"/>
          </w:tcPr>
          <w:p w14:paraId="5953F443"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期间</w:t>
            </w:r>
          </w:p>
        </w:tc>
        <w:tc>
          <w:tcPr>
            <w:tcW w:w="1276" w:type="dxa"/>
          </w:tcPr>
          <w:p w14:paraId="04CE8E41" w14:textId="77777777" w:rsidR="00ED3C36" w:rsidRPr="009A7DAF" w:rsidRDefault="00ED3C36">
            <w:pPr>
              <w:tabs>
                <w:tab w:val="left" w:pos="780"/>
              </w:tabs>
              <w:spacing w:after="240" w:line="380" w:lineRule="atLeast"/>
              <w:jc w:val="both"/>
              <w:rPr>
                <w:rFonts w:eastAsia="楷体_GB2312"/>
                <w:sz w:val="18"/>
                <w:lang w:val="en-GB" w:eastAsia="zh-CN"/>
              </w:rPr>
            </w:pPr>
            <w:r w:rsidRPr="009A7DAF">
              <w:rPr>
                <w:rFonts w:eastAsia="楷体_GB2312" w:hint="eastAsia"/>
                <w:sz w:val="18"/>
                <w:lang w:eastAsia="zh-CN"/>
              </w:rPr>
              <w:t>第一年</w:t>
            </w:r>
          </w:p>
        </w:tc>
        <w:tc>
          <w:tcPr>
            <w:tcW w:w="1418" w:type="dxa"/>
          </w:tcPr>
          <w:p w14:paraId="0333F3E9" w14:textId="77777777" w:rsidR="00ED3C36" w:rsidRPr="009A7DAF" w:rsidRDefault="00ED3C36">
            <w:pPr>
              <w:spacing w:line="380" w:lineRule="atLeast"/>
              <w:rPr>
                <w:rFonts w:eastAsia="楷体_GB2312"/>
                <w:sz w:val="18"/>
                <w:lang w:eastAsia="zh-CN"/>
              </w:rPr>
            </w:pPr>
            <w:r w:rsidRPr="009A7DAF">
              <w:rPr>
                <w:rFonts w:eastAsia="楷体_GB2312" w:hint="eastAsia"/>
                <w:sz w:val="18"/>
                <w:lang w:val="en-GB" w:eastAsia="zh-CN"/>
              </w:rPr>
              <w:t>第二年</w:t>
            </w:r>
          </w:p>
        </w:tc>
        <w:tc>
          <w:tcPr>
            <w:tcW w:w="1417" w:type="dxa"/>
          </w:tcPr>
          <w:p w14:paraId="7B20F022"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第三年</w:t>
            </w:r>
          </w:p>
        </w:tc>
        <w:tc>
          <w:tcPr>
            <w:tcW w:w="1276" w:type="dxa"/>
          </w:tcPr>
          <w:p w14:paraId="39A934ED" w14:textId="77777777" w:rsidR="00ED3C36" w:rsidRPr="009A7DAF" w:rsidRDefault="00ED3C36">
            <w:pPr>
              <w:spacing w:line="380" w:lineRule="atLeast"/>
              <w:rPr>
                <w:rFonts w:eastAsia="楷体_GB2312"/>
                <w:sz w:val="18"/>
              </w:rPr>
            </w:pPr>
            <w:r w:rsidRPr="009A7DAF">
              <w:rPr>
                <w:rFonts w:eastAsia="楷体_GB2312" w:hint="eastAsia"/>
                <w:sz w:val="18"/>
                <w:lang w:eastAsia="zh-CN"/>
              </w:rPr>
              <w:t>第四年</w:t>
            </w:r>
          </w:p>
        </w:tc>
        <w:tc>
          <w:tcPr>
            <w:tcW w:w="1276" w:type="dxa"/>
          </w:tcPr>
          <w:p w14:paraId="2B603A25"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第五年</w:t>
            </w:r>
          </w:p>
        </w:tc>
        <w:tc>
          <w:tcPr>
            <w:tcW w:w="1417" w:type="dxa"/>
          </w:tcPr>
          <w:p w14:paraId="25A37350" w14:textId="77777777" w:rsidR="00ED3C36" w:rsidRPr="009A7DAF" w:rsidRDefault="00ED3C36">
            <w:pPr>
              <w:spacing w:line="380" w:lineRule="atLeast"/>
              <w:rPr>
                <w:rFonts w:eastAsia="楷体_GB2312"/>
                <w:sz w:val="18"/>
              </w:rPr>
            </w:pPr>
            <w:r w:rsidRPr="009A7DAF">
              <w:rPr>
                <w:rFonts w:eastAsia="楷体_GB2312" w:hint="eastAsia"/>
                <w:sz w:val="18"/>
                <w:lang w:eastAsia="zh-CN"/>
              </w:rPr>
              <w:t>第六年及以后</w:t>
            </w:r>
          </w:p>
        </w:tc>
      </w:tr>
      <w:tr w:rsidR="00ED3C36" w:rsidRPr="009A7DAF" w14:paraId="4F58FD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675" w:type="dxa"/>
          </w:tcPr>
          <w:p w14:paraId="24617034" w14:textId="77777777" w:rsidR="00ED3C36" w:rsidRPr="009A7DAF" w:rsidRDefault="00ED3C36">
            <w:pPr>
              <w:spacing w:line="380" w:lineRule="atLeast"/>
              <w:rPr>
                <w:rFonts w:eastAsia="楷体_GB2312"/>
                <w:sz w:val="18"/>
                <w:lang w:eastAsia="zh-CN"/>
              </w:rPr>
            </w:pPr>
            <w:r w:rsidRPr="009A7DAF">
              <w:rPr>
                <w:rFonts w:eastAsia="楷体_GB2312" w:hint="eastAsia"/>
                <w:sz w:val="18"/>
                <w:lang w:eastAsia="zh-CN"/>
              </w:rPr>
              <w:t>阈值</w:t>
            </w:r>
          </w:p>
        </w:tc>
        <w:tc>
          <w:tcPr>
            <w:tcW w:w="1276" w:type="dxa"/>
          </w:tcPr>
          <w:p w14:paraId="491A3542" w14:textId="77777777" w:rsidR="00ED3C36" w:rsidRPr="009A7DAF" w:rsidRDefault="00123335">
            <w:pPr>
              <w:tabs>
                <w:tab w:val="left" w:pos="780"/>
              </w:tabs>
              <w:spacing w:after="240" w:line="380" w:lineRule="atLeast"/>
              <w:jc w:val="both"/>
              <w:rPr>
                <w:rFonts w:eastAsia="楷体_GB2312"/>
                <w:sz w:val="18"/>
                <w:lang w:val="en-GB" w:eastAsia="zh-CN"/>
              </w:rPr>
            </w:pPr>
            <w:r>
              <w:rPr>
                <w:rFonts w:eastAsia="楷体_GB2312" w:hint="eastAsia"/>
                <w:sz w:val="18"/>
                <w:lang w:val="en-GB" w:eastAsia="zh-CN"/>
              </w:rPr>
              <w:t>【】</w:t>
            </w:r>
            <w:r w:rsidR="00ED3C36" w:rsidRPr="009A7DAF">
              <w:rPr>
                <w:rFonts w:eastAsia="楷体_GB2312"/>
                <w:sz w:val="18"/>
                <w:lang w:val="en-GB" w:eastAsia="zh-CN"/>
              </w:rPr>
              <w:t>%</w:t>
            </w:r>
          </w:p>
        </w:tc>
        <w:tc>
          <w:tcPr>
            <w:tcW w:w="1418" w:type="dxa"/>
          </w:tcPr>
          <w:p w14:paraId="0D7A11ED" w14:textId="77777777" w:rsidR="00ED3C36" w:rsidRPr="009A7DAF" w:rsidRDefault="00123335">
            <w:pPr>
              <w:tabs>
                <w:tab w:val="left" w:pos="780"/>
              </w:tabs>
              <w:spacing w:after="240" w:line="380" w:lineRule="atLeast"/>
              <w:jc w:val="both"/>
              <w:rPr>
                <w:rFonts w:eastAsia="楷体_GB2312"/>
                <w:sz w:val="18"/>
                <w:lang w:val="en-GB"/>
              </w:rPr>
            </w:pPr>
            <w:r>
              <w:rPr>
                <w:rFonts w:eastAsia="楷体_GB2312" w:hint="eastAsia"/>
                <w:sz w:val="18"/>
                <w:lang w:eastAsia="zh-CN"/>
              </w:rPr>
              <w:t>【】</w:t>
            </w:r>
            <w:r w:rsidR="00ED3C36" w:rsidRPr="009A7DAF">
              <w:rPr>
                <w:rFonts w:eastAsia="楷体_GB2312"/>
                <w:sz w:val="18"/>
                <w:lang w:eastAsia="zh-CN"/>
              </w:rPr>
              <w:t>%</w:t>
            </w:r>
          </w:p>
        </w:tc>
        <w:tc>
          <w:tcPr>
            <w:tcW w:w="1417" w:type="dxa"/>
          </w:tcPr>
          <w:p w14:paraId="1F0E689F" w14:textId="77777777" w:rsidR="00ED3C36" w:rsidRPr="009A7DAF" w:rsidRDefault="00123335">
            <w:pPr>
              <w:tabs>
                <w:tab w:val="left" w:pos="780"/>
              </w:tabs>
              <w:spacing w:after="240" w:line="380" w:lineRule="atLeast"/>
              <w:jc w:val="both"/>
              <w:rPr>
                <w:rFonts w:eastAsia="楷体_GB2312"/>
                <w:sz w:val="18"/>
                <w:lang w:val="en-GB" w:eastAsia="zh-CN"/>
              </w:rPr>
            </w:pPr>
            <w:r>
              <w:rPr>
                <w:rFonts w:eastAsia="楷体_GB2312" w:hint="eastAsia"/>
                <w:sz w:val="18"/>
                <w:lang w:val="en-GB" w:eastAsia="zh-CN"/>
              </w:rPr>
              <w:t>【】</w:t>
            </w:r>
            <w:r w:rsidR="00ED3C36" w:rsidRPr="009A7DAF">
              <w:rPr>
                <w:rFonts w:eastAsia="楷体_GB2312"/>
                <w:sz w:val="18"/>
                <w:lang w:val="en-GB" w:eastAsia="zh-CN"/>
              </w:rPr>
              <w:t>%</w:t>
            </w:r>
          </w:p>
        </w:tc>
        <w:tc>
          <w:tcPr>
            <w:tcW w:w="1276" w:type="dxa"/>
          </w:tcPr>
          <w:p w14:paraId="06D06618" w14:textId="77777777" w:rsidR="00ED3C36" w:rsidRPr="009A7DAF" w:rsidRDefault="00123335">
            <w:pPr>
              <w:tabs>
                <w:tab w:val="left" w:pos="780"/>
              </w:tabs>
              <w:spacing w:after="240" w:line="380" w:lineRule="atLeast"/>
              <w:jc w:val="both"/>
              <w:rPr>
                <w:rFonts w:eastAsia="楷体_GB2312"/>
                <w:sz w:val="18"/>
                <w:lang w:val="en-GB" w:eastAsia="zh-CN"/>
              </w:rPr>
            </w:pPr>
            <w:r>
              <w:rPr>
                <w:rFonts w:eastAsia="楷体_GB2312" w:hint="eastAsia"/>
                <w:sz w:val="18"/>
                <w:lang w:val="en-GB" w:eastAsia="zh-CN"/>
              </w:rPr>
              <w:t>【】</w:t>
            </w:r>
            <w:r w:rsidR="00ED3C36" w:rsidRPr="009A7DAF">
              <w:rPr>
                <w:rFonts w:eastAsia="楷体_GB2312"/>
                <w:sz w:val="18"/>
                <w:lang w:val="en-GB" w:eastAsia="zh-CN"/>
              </w:rPr>
              <w:t>%</w:t>
            </w:r>
          </w:p>
        </w:tc>
        <w:tc>
          <w:tcPr>
            <w:tcW w:w="1276" w:type="dxa"/>
          </w:tcPr>
          <w:p w14:paraId="03E96164" w14:textId="77777777" w:rsidR="00ED3C36" w:rsidRPr="009A7DAF" w:rsidRDefault="00123335">
            <w:pPr>
              <w:tabs>
                <w:tab w:val="left" w:pos="780"/>
              </w:tabs>
              <w:spacing w:after="240" w:line="380" w:lineRule="atLeast"/>
              <w:jc w:val="both"/>
              <w:rPr>
                <w:rFonts w:eastAsia="楷体_GB2312"/>
                <w:sz w:val="18"/>
                <w:lang w:val="en-GB" w:eastAsia="zh-CN"/>
              </w:rPr>
            </w:pPr>
            <w:r>
              <w:rPr>
                <w:rFonts w:eastAsia="楷体_GB2312" w:hint="eastAsia"/>
                <w:sz w:val="18"/>
                <w:lang w:val="en-GB" w:eastAsia="zh-CN"/>
              </w:rPr>
              <w:t>【】</w:t>
            </w:r>
            <w:r w:rsidR="00ED3C36" w:rsidRPr="009A7DAF">
              <w:rPr>
                <w:rFonts w:eastAsia="楷体_GB2312"/>
                <w:sz w:val="18"/>
                <w:lang w:val="en-GB" w:eastAsia="zh-CN"/>
              </w:rPr>
              <w:t>%</w:t>
            </w:r>
          </w:p>
        </w:tc>
        <w:tc>
          <w:tcPr>
            <w:tcW w:w="1417" w:type="dxa"/>
          </w:tcPr>
          <w:p w14:paraId="2B49F56C" w14:textId="77777777" w:rsidR="00ED3C36" w:rsidRPr="009A7DAF" w:rsidRDefault="00123335">
            <w:pPr>
              <w:tabs>
                <w:tab w:val="left" w:pos="780"/>
              </w:tabs>
              <w:spacing w:after="240" w:line="380" w:lineRule="atLeast"/>
              <w:jc w:val="both"/>
              <w:rPr>
                <w:rFonts w:eastAsia="楷体_GB2312"/>
                <w:sz w:val="18"/>
                <w:lang w:val="en-GB" w:eastAsia="zh-CN"/>
              </w:rPr>
            </w:pPr>
            <w:r>
              <w:rPr>
                <w:rFonts w:eastAsia="楷体_GB2312" w:hint="eastAsia"/>
                <w:sz w:val="18"/>
                <w:lang w:val="en-GB" w:eastAsia="zh-CN"/>
              </w:rPr>
              <w:t>【】</w:t>
            </w:r>
            <w:r w:rsidR="00ED3C36" w:rsidRPr="009A7DAF">
              <w:rPr>
                <w:rFonts w:eastAsia="楷体_GB2312"/>
                <w:sz w:val="18"/>
                <w:lang w:val="en-GB" w:eastAsia="zh-CN"/>
              </w:rPr>
              <w:t>%</w:t>
            </w:r>
          </w:p>
        </w:tc>
      </w:tr>
      <w:tr w:rsidR="00ED3C36" w:rsidRPr="009A7DAF" w14:paraId="6FCADA20" w14:textId="77777777">
        <w:tc>
          <w:tcPr>
            <w:tcW w:w="675" w:type="dxa"/>
          </w:tcPr>
          <w:p w14:paraId="2407220B" w14:textId="77777777" w:rsidR="00ED3C36" w:rsidRPr="009A7DAF" w:rsidRDefault="00ED3C36">
            <w:pPr>
              <w:tabs>
                <w:tab w:val="left" w:pos="780"/>
              </w:tabs>
              <w:spacing w:after="240" w:line="380" w:lineRule="atLeast"/>
              <w:jc w:val="both"/>
              <w:rPr>
                <w:rFonts w:eastAsia="楷体_GB2312"/>
                <w:sz w:val="18"/>
                <w:lang w:eastAsia="zh-CN"/>
              </w:rPr>
            </w:pPr>
          </w:p>
        </w:tc>
        <w:tc>
          <w:tcPr>
            <w:tcW w:w="8080" w:type="dxa"/>
            <w:gridSpan w:val="6"/>
          </w:tcPr>
          <w:p w14:paraId="40B1D2F1" w14:textId="77777777" w:rsidR="00ED3C36" w:rsidRPr="009A7DAF" w:rsidRDefault="00ED3C36">
            <w:pPr>
              <w:tabs>
                <w:tab w:val="left" w:pos="780"/>
              </w:tabs>
              <w:spacing w:after="240" w:line="380" w:lineRule="atLeast"/>
              <w:jc w:val="both"/>
              <w:rPr>
                <w:rFonts w:eastAsia="楷体_GB2312"/>
                <w:sz w:val="18"/>
                <w:lang w:val="en-GB" w:eastAsia="zh-CN"/>
              </w:rPr>
            </w:pPr>
            <w:r w:rsidRPr="009A7DAF">
              <w:rPr>
                <w:rFonts w:eastAsia="楷体_GB2312"/>
                <w:sz w:val="18"/>
                <w:lang w:eastAsia="zh-CN"/>
              </w:rPr>
              <w:t>5</w:t>
            </w:r>
            <w:r w:rsidRPr="009A7DAF">
              <w:rPr>
                <w:rFonts w:eastAsia="楷体_GB2312" w:hint="eastAsia"/>
                <w:sz w:val="18"/>
              </w:rPr>
              <w:t>：严重拖欠率监控指标</w:t>
            </w:r>
            <w:r w:rsidRPr="009A7DAF">
              <w:rPr>
                <w:rFonts w:eastAsia="楷体_GB2312" w:hint="eastAsia"/>
                <w:sz w:val="18"/>
                <w:lang w:eastAsia="zh-CN"/>
              </w:rPr>
              <w:t>：</w:t>
            </w:r>
            <w:r w:rsidRPr="009A7DAF">
              <w:rPr>
                <w:rFonts w:eastAsia="楷体_GB2312" w:hint="eastAsia"/>
                <w:sz w:val="18"/>
              </w:rPr>
              <w:t>前三个连续</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（如指第一个和第二个</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，则分别指连续一个或两个</w:t>
            </w:r>
            <w:r w:rsidRPr="009A7DAF">
              <w:rPr>
                <w:rFonts w:eastAsia="楷体_GB2312"/>
                <w:sz w:val="18"/>
              </w:rPr>
              <w:t>“</w:t>
            </w:r>
            <w:r w:rsidRPr="009A7DAF">
              <w:rPr>
                <w:rFonts w:eastAsia="楷体_GB2312" w:hint="eastAsia"/>
                <w:sz w:val="18"/>
              </w:rPr>
              <w:t>收款期间</w:t>
            </w:r>
            <w:r w:rsidRPr="009A7DAF">
              <w:rPr>
                <w:rFonts w:eastAsia="楷体_GB2312"/>
                <w:sz w:val="18"/>
              </w:rPr>
              <w:t>”</w:t>
            </w:r>
            <w:r w:rsidRPr="009A7DAF">
              <w:rPr>
                <w:rFonts w:eastAsia="楷体_GB2312" w:hint="eastAsia"/>
                <w:sz w:val="18"/>
              </w:rPr>
              <w:t>）的平均</w:t>
            </w:r>
            <w:r w:rsidRPr="009A7DAF">
              <w:rPr>
                <w:rFonts w:eastAsia="楷体_GB2312"/>
                <w:sz w:val="18"/>
              </w:rPr>
              <w:t>“</w:t>
            </w:r>
            <w:r w:rsidRPr="009A7DAF">
              <w:rPr>
                <w:rFonts w:eastAsia="楷体_GB2312" w:hint="eastAsia"/>
                <w:sz w:val="18"/>
              </w:rPr>
              <w:t>严重拖欠率</w:t>
            </w:r>
            <w:r w:rsidRPr="009A7DAF">
              <w:rPr>
                <w:rFonts w:eastAsia="楷体_GB2312"/>
                <w:sz w:val="18"/>
              </w:rPr>
              <w:t>”</w:t>
            </w:r>
            <w:r w:rsidRPr="009A7DAF">
              <w:rPr>
                <w:rFonts w:eastAsia="楷体_GB2312" w:hint="eastAsia"/>
                <w:sz w:val="18"/>
              </w:rPr>
              <w:t>超过</w:t>
            </w:r>
            <w:r w:rsidR="00123335">
              <w:rPr>
                <w:rFonts w:eastAsia="楷体_GB2312" w:hint="eastAsia"/>
                <w:sz w:val="18"/>
                <w:lang w:eastAsia="zh-CN"/>
              </w:rPr>
              <w:t>【】</w:t>
            </w:r>
            <w:r w:rsidRPr="009A7DAF">
              <w:rPr>
                <w:rFonts w:eastAsia="楷体_GB2312" w:hint="eastAsia"/>
                <w:sz w:val="18"/>
              </w:rPr>
              <w:t>％</w:t>
            </w:r>
            <w:r w:rsidRPr="009A7DAF">
              <w:rPr>
                <w:rFonts w:eastAsia="楷体_GB2312" w:hint="eastAsia"/>
                <w:sz w:val="18"/>
                <w:lang w:eastAsia="zh-CN"/>
              </w:rPr>
              <w:t>。</w:t>
            </w:r>
          </w:p>
          <w:p w14:paraId="00F64451" w14:textId="77777777" w:rsidR="00ED3C36" w:rsidRPr="009A7DAF" w:rsidRDefault="00ED3C36">
            <w:pPr>
              <w:tabs>
                <w:tab w:val="left" w:pos="780"/>
              </w:tabs>
              <w:spacing w:after="240" w:line="380" w:lineRule="atLeast"/>
              <w:jc w:val="both"/>
              <w:rPr>
                <w:rFonts w:eastAsia="楷体_GB2312"/>
                <w:sz w:val="18"/>
                <w:lang w:val="en-GB"/>
              </w:rPr>
            </w:pPr>
            <w:r w:rsidRPr="009A7DAF">
              <w:rPr>
                <w:rFonts w:eastAsia="楷体_GB2312"/>
                <w:sz w:val="18"/>
                <w:lang w:eastAsia="zh-CN"/>
              </w:rPr>
              <w:t>6</w:t>
            </w:r>
            <w:r w:rsidRPr="009A7DAF">
              <w:rPr>
                <w:rFonts w:eastAsia="楷体_GB2312" w:hint="eastAsia"/>
                <w:sz w:val="18"/>
              </w:rPr>
              <w:t>：经处置目前无拖欠：经过非诉讼类和诉讼类处置过程，借款人还清所欠款项，目前无拖欠。</w:t>
            </w:r>
          </w:p>
          <w:p w14:paraId="02A785F6" w14:textId="77777777" w:rsidR="00ED3C36" w:rsidRPr="009A7DAF" w:rsidRDefault="00ED3C36">
            <w:pPr>
              <w:spacing w:line="380" w:lineRule="atLeast"/>
              <w:rPr>
                <w:rFonts w:eastAsia="楷体_GB2312"/>
                <w:sz w:val="18"/>
              </w:rPr>
            </w:pPr>
            <w:r w:rsidRPr="009A7DAF">
              <w:rPr>
                <w:rFonts w:eastAsia="楷体_GB2312"/>
                <w:sz w:val="18"/>
                <w:lang w:eastAsia="zh-CN"/>
              </w:rPr>
              <w:t>7</w:t>
            </w:r>
            <w:r w:rsidRPr="009A7DAF">
              <w:rPr>
                <w:rFonts w:eastAsia="楷体_GB2312" w:hint="eastAsia"/>
                <w:sz w:val="18"/>
              </w:rPr>
              <w:t>：非诉讼类处置：含催收、协议、仲裁等各种非诉讼方式。</w:t>
            </w:r>
          </w:p>
        </w:tc>
      </w:tr>
    </w:tbl>
    <w:p w14:paraId="541EE5F6" w14:textId="77777777" w:rsidR="00ED3C36" w:rsidRPr="009A7DAF" w:rsidRDefault="00ED3C36">
      <w:pPr>
        <w:spacing w:line="380" w:lineRule="atLeast"/>
        <w:rPr>
          <w:rFonts w:eastAsia="楷体_GB2312"/>
          <w:b/>
        </w:rPr>
      </w:pPr>
    </w:p>
    <w:p w14:paraId="4068E1EA" w14:textId="77777777" w:rsidR="00ED3C36" w:rsidRPr="009A7DAF" w:rsidRDefault="00ED3C36">
      <w:pPr>
        <w:pStyle w:val="BodyTextIndent"/>
        <w:spacing w:after="0" w:line="380" w:lineRule="atLeast"/>
        <w:ind w:left="480" w:firstLine="540"/>
        <w:rPr>
          <w:rFonts w:eastAsia="楷体_GB2312"/>
          <w:b/>
        </w:rPr>
      </w:pPr>
    </w:p>
    <w:p w14:paraId="12AF95CB" w14:textId="77777777" w:rsidR="00ED3C36" w:rsidRPr="009A7DAF" w:rsidRDefault="00ED3C36">
      <w:pPr>
        <w:jc w:val="right"/>
        <w:rPr>
          <w:rFonts w:eastAsia="楷体_GB2312"/>
        </w:rPr>
      </w:pPr>
      <w:r w:rsidRPr="009A7DAF">
        <w:rPr>
          <w:rFonts w:eastAsia="楷体_GB2312" w:hint="eastAsia"/>
        </w:rPr>
        <w:t>交银国际信托有限公司（公章）</w:t>
      </w:r>
    </w:p>
    <w:p w14:paraId="751240AB" w14:textId="77777777" w:rsidR="00ED3C36" w:rsidRPr="009A7DAF" w:rsidRDefault="00ED3C36" w:rsidP="009D70B5">
      <w:pPr>
        <w:wordWrap w:val="0"/>
        <w:spacing w:line="380" w:lineRule="atLeast"/>
        <w:jc w:val="right"/>
        <w:rPr>
          <w:rFonts w:eastAsia="楷体_GB2312"/>
          <w:sz w:val="32"/>
        </w:rPr>
      </w:pPr>
      <w:r w:rsidRPr="009A7DAF">
        <w:rPr>
          <w:rFonts w:eastAsia="楷体_GB2312" w:hint="eastAsia"/>
        </w:rPr>
        <w:t>【</w:t>
      </w:r>
      <w:r w:rsidR="009D70B5">
        <w:rPr>
          <w:rFonts w:eastAsia="楷体_GB2312" w:hint="eastAsia"/>
          <w:lang w:eastAsia="zh-CN"/>
        </w:rPr>
        <w:t xml:space="preserve">  </w:t>
      </w:r>
      <w:r w:rsidR="009D70B5">
        <w:rPr>
          <w:rFonts w:eastAsia="楷体_GB2312"/>
          <w:lang w:eastAsia="zh-CN"/>
        </w:rPr>
        <w:t xml:space="preserve">  </w:t>
      </w:r>
      <w:r w:rsidRPr="009A7DAF">
        <w:rPr>
          <w:rFonts w:eastAsia="楷体_GB2312" w:hint="eastAsia"/>
        </w:rPr>
        <w:t>】年【</w:t>
      </w:r>
      <w:r w:rsidR="009D70B5">
        <w:rPr>
          <w:rFonts w:eastAsia="楷体_GB2312" w:hint="eastAsia"/>
          <w:lang w:eastAsia="zh-CN"/>
        </w:rPr>
        <w:t xml:space="preserve">   </w:t>
      </w:r>
      <w:r w:rsidRPr="009A7DAF">
        <w:rPr>
          <w:rFonts w:eastAsia="楷体_GB2312" w:hint="eastAsia"/>
        </w:rPr>
        <w:t>】月【</w:t>
      </w:r>
      <w:r w:rsidR="009D70B5">
        <w:rPr>
          <w:rFonts w:eastAsia="楷体_GB2312" w:hint="eastAsia"/>
          <w:lang w:eastAsia="zh-CN"/>
        </w:rPr>
        <w:t xml:space="preserve">   </w:t>
      </w:r>
      <w:r w:rsidRPr="009A7DAF">
        <w:rPr>
          <w:rFonts w:eastAsia="楷体_GB2312" w:hint="eastAsia"/>
        </w:rPr>
        <w:t>】日</w:t>
      </w:r>
    </w:p>
    <w:p w14:paraId="5847DB9A" w14:textId="77777777" w:rsidR="00ED3C36" w:rsidRPr="009A7DAF" w:rsidRDefault="00ED3C36">
      <w:pPr>
        <w:spacing w:line="380" w:lineRule="atLeast"/>
        <w:rPr>
          <w:rFonts w:eastAsia="楷体_GB2312"/>
        </w:rPr>
      </w:pPr>
    </w:p>
    <w:p w14:paraId="57C089F8" w14:textId="77777777" w:rsidR="00ED3C36" w:rsidRPr="009A7DAF" w:rsidRDefault="00ED3C36">
      <w:pPr>
        <w:spacing w:line="380" w:lineRule="atLeast"/>
        <w:jc w:val="center"/>
        <w:rPr>
          <w:rFonts w:eastAsia="楷体_GB2312"/>
          <w:sz w:val="32"/>
        </w:rPr>
      </w:pPr>
    </w:p>
    <w:p w14:paraId="1079E5EF" w14:textId="77777777" w:rsidR="00ED3C36" w:rsidRPr="009A7DAF" w:rsidRDefault="00ED3C36">
      <w:pPr>
        <w:spacing w:line="380" w:lineRule="atLeast"/>
        <w:rPr>
          <w:rFonts w:eastAsia="楷体_GB2312"/>
          <w:b/>
          <w:lang w:eastAsia="zh-CN"/>
        </w:rPr>
      </w:pPr>
    </w:p>
    <w:p w14:paraId="2F76B873" w14:textId="77777777" w:rsidR="00ED3C36" w:rsidRPr="009A7DAF" w:rsidRDefault="00ED3C36">
      <w:pPr>
        <w:pStyle w:val="BodyTextIndent"/>
        <w:spacing w:after="0" w:line="380" w:lineRule="atLeast"/>
        <w:ind w:left="480" w:firstLine="540"/>
        <w:jc w:val="right"/>
        <w:rPr>
          <w:lang w:eastAsia="zh-CN"/>
        </w:rPr>
      </w:pPr>
    </w:p>
    <w:p w14:paraId="788ED736" w14:textId="77777777" w:rsidR="00ED3C36" w:rsidRPr="009A7DAF" w:rsidRDefault="00ED3C36">
      <w:pPr>
        <w:rPr>
          <w:rFonts w:eastAsia="楷体_GB2312"/>
          <w:b/>
          <w:bCs/>
          <w:kern w:val="44"/>
        </w:rPr>
      </w:pPr>
      <w:bookmarkStart w:id="1037" w:name="_Toc389049014"/>
      <w:bookmarkStart w:id="1038" w:name="_Toc417048741"/>
      <w:bookmarkStart w:id="1039" w:name="_Toc331764795"/>
      <w:r w:rsidRPr="009A7DAF">
        <w:rPr>
          <w:rFonts w:eastAsia="楷体_GB2312"/>
        </w:rPr>
        <w:br w:type="page"/>
      </w:r>
    </w:p>
    <w:p w14:paraId="1AE31EBE" w14:textId="77777777" w:rsidR="00ED3C36" w:rsidRPr="009A7DAF" w:rsidRDefault="00ED3C36">
      <w:pPr>
        <w:pStyle w:val="Heading1"/>
        <w:rPr>
          <w:rFonts w:eastAsia="楷体_GB2312"/>
          <w:b w:val="0"/>
        </w:rPr>
      </w:pPr>
      <w:bookmarkStart w:id="1040" w:name="_Toc443651187"/>
      <w:r w:rsidRPr="009A7DAF">
        <w:rPr>
          <w:rFonts w:eastAsia="楷体_GB2312" w:hint="eastAsia"/>
          <w:sz w:val="24"/>
          <w:szCs w:val="24"/>
        </w:rPr>
        <w:lastRenderedPageBreak/>
        <w:t>附件</w:t>
      </w:r>
      <w:r w:rsidRPr="009A7DAF">
        <w:rPr>
          <w:rFonts w:eastAsia="楷体_GB2312" w:hint="eastAsia"/>
          <w:sz w:val="24"/>
          <w:szCs w:val="24"/>
          <w:lang w:eastAsia="zh-CN"/>
        </w:rPr>
        <w:t>十一</w:t>
      </w:r>
      <w:r w:rsidRPr="009A7DAF">
        <w:rPr>
          <w:rFonts w:eastAsia="楷体_GB2312" w:hint="eastAsia"/>
          <w:sz w:val="24"/>
          <w:szCs w:val="24"/>
        </w:rPr>
        <w:t>：信托会计处理的具体原则和方式</w:t>
      </w:r>
      <w:bookmarkEnd w:id="1037"/>
      <w:bookmarkEnd w:id="1038"/>
      <w:bookmarkEnd w:id="1040"/>
    </w:p>
    <w:p w14:paraId="161F16B3" w14:textId="77777777" w:rsidR="00ED3C36" w:rsidRPr="009A7DAF" w:rsidRDefault="00ED3C36">
      <w:pPr>
        <w:spacing w:line="380" w:lineRule="atLeast"/>
        <w:rPr>
          <w:rFonts w:eastAsia="楷体_GB2312"/>
          <w:b/>
        </w:rPr>
      </w:pPr>
    </w:p>
    <w:p w14:paraId="41B682EE" w14:textId="77777777" w:rsidR="00ED3C36" w:rsidRPr="009A7DAF" w:rsidRDefault="00ED3C36">
      <w:pPr>
        <w:pStyle w:val="BodyText"/>
        <w:spacing w:after="0" w:line="380" w:lineRule="atLeast"/>
        <w:ind w:firstLine="504"/>
        <w:jc w:val="center"/>
        <w:rPr>
          <w:rFonts w:eastAsia="楷体_GB2312"/>
          <w:b/>
          <w:sz w:val="28"/>
          <w:szCs w:val="28"/>
        </w:rPr>
      </w:pPr>
      <w:r w:rsidRPr="009A7DAF">
        <w:rPr>
          <w:rFonts w:eastAsia="楷体_GB2312" w:hint="eastAsia"/>
          <w:b/>
          <w:sz w:val="28"/>
          <w:szCs w:val="28"/>
        </w:rPr>
        <w:t>信托会计处理的原则和方式</w:t>
      </w:r>
    </w:p>
    <w:p w14:paraId="11C9BD41" w14:textId="77777777" w:rsidR="00ED3C36" w:rsidRPr="009A7DAF" w:rsidRDefault="00ED3C36">
      <w:pPr>
        <w:pStyle w:val="FWBL3"/>
        <w:keepNext w:val="0"/>
        <w:keepLines w:val="0"/>
        <w:numPr>
          <w:ilvl w:val="0"/>
          <w:numId w:val="43"/>
        </w:numPr>
        <w:tabs>
          <w:tab w:val="clear" w:pos="720"/>
        </w:tabs>
        <w:spacing w:after="0" w:line="380" w:lineRule="atLeast"/>
        <w:rPr>
          <w:rFonts w:eastAsia="楷体_GB2312"/>
          <w:lang w:eastAsia="zh-CN"/>
        </w:rPr>
      </w:pPr>
      <w:r w:rsidRPr="009A7DAF">
        <w:rPr>
          <w:rFonts w:eastAsia="楷体_GB2312" w:hint="eastAsia"/>
          <w:lang w:eastAsia="zh-CN"/>
        </w:rPr>
        <w:t>信托涉及的各交易主体（包括受托人、贷款服务机构和资金保管机构等）应根据本身所负责的事务，采用适当的形式为信托单独记账、单独核算、单独编制财务会计报告。</w:t>
      </w:r>
    </w:p>
    <w:p w14:paraId="036E2376" w14:textId="77777777" w:rsidR="00ED3C36" w:rsidRPr="009A7DAF" w:rsidRDefault="00ED3C36">
      <w:pPr>
        <w:pStyle w:val="FWBL3"/>
        <w:spacing w:after="0" w:line="380" w:lineRule="atLeast"/>
        <w:rPr>
          <w:rFonts w:eastAsia="楷体_GB2312"/>
          <w:lang w:eastAsia="zh-CN"/>
        </w:rPr>
      </w:pPr>
    </w:p>
    <w:p w14:paraId="335305DD" w14:textId="77777777" w:rsidR="00ED3C36" w:rsidRPr="009A7DAF" w:rsidRDefault="00ED3C36">
      <w:pPr>
        <w:pStyle w:val="FWBL3"/>
        <w:keepNext w:val="0"/>
        <w:keepLines w:val="0"/>
        <w:numPr>
          <w:ilvl w:val="0"/>
          <w:numId w:val="43"/>
        </w:numPr>
        <w:tabs>
          <w:tab w:val="clear" w:pos="720"/>
        </w:tabs>
        <w:spacing w:after="0" w:line="380" w:lineRule="atLeast"/>
        <w:rPr>
          <w:rFonts w:eastAsia="楷体_GB2312"/>
          <w:lang w:eastAsia="zh-CN"/>
        </w:rPr>
      </w:pPr>
      <w:r w:rsidRPr="009A7DAF">
        <w:rPr>
          <w:rFonts w:eastAsia="楷体_GB2312" w:hint="eastAsia"/>
          <w:lang w:eastAsia="zh-CN"/>
        </w:rPr>
        <w:t>信托涉及的各交易主体应根据《企业会计准则第</w:t>
      </w:r>
      <w:r w:rsidRPr="009A7DAF">
        <w:rPr>
          <w:rFonts w:eastAsia="楷体_GB2312"/>
          <w:lang w:eastAsia="zh-CN"/>
        </w:rPr>
        <w:t>23</w:t>
      </w:r>
      <w:r w:rsidRPr="009A7DAF">
        <w:rPr>
          <w:rFonts w:eastAsia="楷体_GB2312" w:hint="eastAsia"/>
          <w:lang w:eastAsia="zh-CN"/>
        </w:rPr>
        <w:t>号</w:t>
      </w:r>
      <w:r w:rsidRPr="009A7DAF">
        <w:rPr>
          <w:rFonts w:eastAsia="楷体_GB2312"/>
          <w:lang w:eastAsia="zh-CN"/>
        </w:rPr>
        <w:t>——</w:t>
      </w:r>
      <w:r w:rsidRPr="009A7DAF">
        <w:rPr>
          <w:rFonts w:eastAsia="楷体_GB2312" w:hint="eastAsia"/>
          <w:lang w:eastAsia="zh-CN"/>
        </w:rPr>
        <w:t>金融资产转移》（财会</w:t>
      </w:r>
      <w:r w:rsidRPr="009A7DAF">
        <w:rPr>
          <w:rFonts w:eastAsia="楷体_GB2312"/>
          <w:lang w:eastAsia="zh-CN"/>
        </w:rPr>
        <w:t>[2006]3</w:t>
      </w:r>
      <w:r w:rsidRPr="009A7DAF">
        <w:rPr>
          <w:rFonts w:eastAsia="楷体_GB2312" w:hint="eastAsia"/>
          <w:lang w:eastAsia="zh-CN"/>
        </w:rPr>
        <w:t>号）以及财政部发布的相关《企业会计准则解释》的有关规定进行会计处理，分工完成整个信托过程的会计处理。</w:t>
      </w:r>
    </w:p>
    <w:p w14:paraId="1314B845" w14:textId="77777777" w:rsidR="00ED3C36" w:rsidRPr="009A7DAF" w:rsidRDefault="00ED3C36">
      <w:pPr>
        <w:pStyle w:val="FWBL3"/>
        <w:spacing w:after="0" w:line="380" w:lineRule="atLeast"/>
        <w:rPr>
          <w:rFonts w:eastAsia="楷体_GB2312"/>
          <w:lang w:eastAsia="zh-CN"/>
        </w:rPr>
      </w:pPr>
    </w:p>
    <w:p w14:paraId="1CEDDF66" w14:textId="77777777" w:rsidR="00ED3C36" w:rsidRPr="009A7DAF" w:rsidRDefault="00ED3C36">
      <w:pPr>
        <w:pStyle w:val="FWBL3"/>
        <w:keepNext w:val="0"/>
        <w:keepLines w:val="0"/>
        <w:numPr>
          <w:ilvl w:val="0"/>
          <w:numId w:val="44"/>
        </w:numPr>
        <w:tabs>
          <w:tab w:val="clear" w:pos="720"/>
        </w:tabs>
        <w:spacing w:after="0" w:line="380" w:lineRule="atLeast"/>
        <w:rPr>
          <w:rFonts w:eastAsia="楷体_GB2312"/>
          <w:lang w:eastAsia="zh-CN"/>
        </w:rPr>
      </w:pPr>
      <w:r w:rsidRPr="009A7DAF">
        <w:rPr>
          <w:rFonts w:eastAsia="楷体_GB2312" w:hint="eastAsia"/>
          <w:lang w:eastAsia="zh-CN"/>
        </w:rPr>
        <w:t>受托人根据《企业会计准则第</w:t>
      </w:r>
      <w:r w:rsidRPr="009A7DAF">
        <w:rPr>
          <w:rFonts w:eastAsia="楷体_GB2312"/>
          <w:lang w:eastAsia="zh-CN"/>
        </w:rPr>
        <w:t>23</w:t>
      </w:r>
      <w:r w:rsidRPr="009A7DAF">
        <w:rPr>
          <w:rFonts w:eastAsia="楷体_GB2312" w:hint="eastAsia"/>
          <w:lang w:eastAsia="zh-CN"/>
        </w:rPr>
        <w:t>号</w:t>
      </w:r>
      <w:r w:rsidRPr="009A7DAF">
        <w:rPr>
          <w:rFonts w:eastAsia="楷体_GB2312"/>
          <w:lang w:eastAsia="zh-CN"/>
        </w:rPr>
        <w:t>——</w:t>
      </w:r>
      <w:r w:rsidRPr="009A7DAF">
        <w:rPr>
          <w:rFonts w:eastAsia="楷体_GB2312" w:hint="eastAsia"/>
          <w:lang w:eastAsia="zh-CN"/>
        </w:rPr>
        <w:t>金融资产转移》（财会</w:t>
      </w:r>
      <w:r w:rsidRPr="009A7DAF">
        <w:rPr>
          <w:rFonts w:eastAsia="楷体_GB2312"/>
          <w:lang w:eastAsia="zh-CN"/>
        </w:rPr>
        <w:t>[2006]3</w:t>
      </w:r>
      <w:r w:rsidRPr="009A7DAF">
        <w:rPr>
          <w:rFonts w:eastAsia="楷体_GB2312" w:hint="eastAsia"/>
          <w:lang w:eastAsia="zh-CN"/>
        </w:rPr>
        <w:t>号）以及财政部发布的相关《企业会计准则解释》为信托建立一套完整的核算体系，对</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的管理进行总账核算。</w:t>
      </w:r>
    </w:p>
    <w:p w14:paraId="6CA00599" w14:textId="77777777" w:rsidR="00ED3C36" w:rsidRPr="009A7DAF" w:rsidRDefault="00ED3C36">
      <w:pPr>
        <w:pStyle w:val="FWBL4"/>
        <w:spacing w:after="0" w:line="380" w:lineRule="atLeast"/>
        <w:ind w:left="1440"/>
        <w:rPr>
          <w:rFonts w:eastAsia="楷体_GB2312"/>
          <w:lang w:eastAsia="zh-CN"/>
        </w:rPr>
      </w:pPr>
    </w:p>
    <w:p w14:paraId="5203AB9A" w14:textId="77777777" w:rsidR="00ED3C36" w:rsidRPr="009A7DAF" w:rsidRDefault="00ED3C36">
      <w:pPr>
        <w:pStyle w:val="FWBL3"/>
        <w:spacing w:after="0" w:line="380" w:lineRule="atLeast"/>
        <w:ind w:left="840"/>
        <w:rPr>
          <w:rFonts w:eastAsia="楷体_GB2312"/>
          <w:lang w:eastAsia="zh-CN"/>
        </w:rPr>
      </w:pPr>
      <w:r w:rsidRPr="009A7DAF">
        <w:rPr>
          <w:rFonts w:eastAsia="楷体_GB2312" w:hint="eastAsia"/>
          <w:lang w:eastAsia="zh-CN"/>
        </w:rPr>
        <w:t>受托人对</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进行会计核算的直接依据是月度服务机构报告、贷款服务机构会计信息等统计报告，不同于一般意义上依据原始凭证进行的会计核算。受托人对上述信托财产不进行逐笔的、明细的会计核算。</w:t>
      </w:r>
    </w:p>
    <w:p w14:paraId="71DB17DF" w14:textId="77777777" w:rsidR="00ED3C36" w:rsidRPr="009A7DAF" w:rsidRDefault="00ED3C36">
      <w:pPr>
        <w:pStyle w:val="FWBL4"/>
        <w:spacing w:after="0" w:line="380" w:lineRule="atLeast"/>
        <w:rPr>
          <w:rFonts w:eastAsia="楷体_GB2312"/>
          <w:lang w:eastAsia="zh-CN"/>
        </w:rPr>
      </w:pPr>
    </w:p>
    <w:p w14:paraId="7D2FB98C" w14:textId="77777777" w:rsidR="00ED3C36" w:rsidRPr="009A7DAF" w:rsidRDefault="00ED3C36">
      <w:pPr>
        <w:pStyle w:val="FWBL3"/>
        <w:keepNext w:val="0"/>
        <w:keepLines w:val="0"/>
        <w:numPr>
          <w:ilvl w:val="0"/>
          <w:numId w:val="44"/>
        </w:numPr>
        <w:tabs>
          <w:tab w:val="clear" w:pos="720"/>
        </w:tabs>
        <w:spacing w:after="0" w:line="380" w:lineRule="atLeast"/>
        <w:rPr>
          <w:rFonts w:eastAsia="楷体_GB2312"/>
          <w:lang w:eastAsia="zh-CN"/>
        </w:rPr>
      </w:pPr>
      <w:r w:rsidRPr="009A7DAF">
        <w:rPr>
          <w:rFonts w:eastAsia="楷体_GB2312" w:hint="eastAsia"/>
          <w:lang w:eastAsia="zh-CN"/>
        </w:rPr>
        <w:t>贷款服务机构负责</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的逐笔明细核算。贷款服务机构应按一般标准管理、核算信托的</w:t>
      </w:r>
      <w:r w:rsidRPr="009A7DAF">
        <w:rPr>
          <w:rFonts w:eastAsia="楷体_GB2312"/>
          <w:lang w:eastAsia="zh-CN"/>
        </w:rPr>
        <w:t>“</w:t>
      </w:r>
      <w:r w:rsidRPr="009A7DAF">
        <w:rPr>
          <w:rFonts w:eastAsia="楷体_GB2312" w:hint="eastAsia"/>
          <w:lang w:eastAsia="zh-CN"/>
        </w:rPr>
        <w:t>资产池</w:t>
      </w:r>
      <w:r w:rsidRPr="009A7DAF">
        <w:rPr>
          <w:rFonts w:eastAsia="楷体_GB2312"/>
          <w:lang w:eastAsia="zh-CN"/>
        </w:rPr>
        <w:t>”</w:t>
      </w:r>
      <w:r w:rsidRPr="009A7DAF">
        <w:rPr>
          <w:rFonts w:eastAsia="楷体_GB2312" w:hint="eastAsia"/>
          <w:lang w:eastAsia="zh-CN"/>
        </w:rPr>
        <w:t>，包括有关管理方法、违约贷款处置程序及方法和账务处理方法。</w:t>
      </w:r>
    </w:p>
    <w:p w14:paraId="2AEE33A9" w14:textId="77777777" w:rsidR="00ED3C36" w:rsidRPr="009A7DAF" w:rsidRDefault="00ED3C36">
      <w:pPr>
        <w:pStyle w:val="FWBL4"/>
        <w:spacing w:after="0" w:line="380" w:lineRule="atLeast"/>
        <w:ind w:left="1440"/>
        <w:rPr>
          <w:rFonts w:eastAsia="楷体_GB2312"/>
          <w:lang w:eastAsia="zh-CN"/>
        </w:rPr>
      </w:pPr>
    </w:p>
    <w:p w14:paraId="0F40A15B" w14:textId="77777777" w:rsidR="00ED3C36" w:rsidRPr="009A7DAF" w:rsidRDefault="00ED3C36">
      <w:pPr>
        <w:pStyle w:val="FWBL3"/>
        <w:spacing w:after="0" w:line="380" w:lineRule="atLeast"/>
        <w:ind w:left="840"/>
        <w:rPr>
          <w:rFonts w:eastAsia="楷体_GB2312"/>
          <w:lang w:eastAsia="zh-CN"/>
        </w:rPr>
      </w:pPr>
      <w:r w:rsidRPr="009A7DAF">
        <w:rPr>
          <w:rFonts w:eastAsia="楷体_GB2312" w:hint="eastAsia"/>
          <w:lang w:eastAsia="zh-CN"/>
        </w:rPr>
        <w:t>受托人将月度服务机构报告和贷款服务机构会计信息作为会计处理依据。贷款服务机构应保证在同一报告期内，月度服务机构报告和贷款服务机构会计信息的有关内容和其会计账面数字一致。</w:t>
      </w:r>
    </w:p>
    <w:p w14:paraId="3D7AD40F" w14:textId="77777777" w:rsidR="00ED3C36" w:rsidRPr="009A7DAF" w:rsidRDefault="00ED3C36">
      <w:pPr>
        <w:pStyle w:val="FWBL4"/>
        <w:spacing w:after="0" w:line="380" w:lineRule="atLeast"/>
        <w:rPr>
          <w:rFonts w:eastAsia="楷体_GB2312"/>
          <w:lang w:eastAsia="zh-CN"/>
        </w:rPr>
      </w:pPr>
    </w:p>
    <w:p w14:paraId="2C261F8A" w14:textId="77777777" w:rsidR="00ED3C36" w:rsidRPr="009A7DAF" w:rsidRDefault="00ED3C36">
      <w:pPr>
        <w:pStyle w:val="FWBL3"/>
        <w:keepNext w:val="0"/>
        <w:keepLines w:val="0"/>
        <w:numPr>
          <w:ilvl w:val="0"/>
          <w:numId w:val="44"/>
        </w:numPr>
        <w:tabs>
          <w:tab w:val="clear" w:pos="720"/>
        </w:tabs>
        <w:spacing w:after="0" w:line="380" w:lineRule="atLeast"/>
        <w:rPr>
          <w:rFonts w:eastAsia="楷体_GB2312"/>
          <w:lang w:eastAsia="zh-CN"/>
        </w:rPr>
      </w:pPr>
      <w:r w:rsidRPr="009A7DAF">
        <w:rPr>
          <w:rFonts w:eastAsia="楷体_GB2312" w:hint="eastAsia"/>
          <w:lang w:eastAsia="zh-CN"/>
        </w:rPr>
        <w:t>受托人依据月度服务机构报告负责计算信托发生的费用、应付各服务机构报酬和应付资产支持证券持有人的本息，并向资金保管机构发出划款指令。</w:t>
      </w:r>
    </w:p>
    <w:p w14:paraId="4D94ADAD" w14:textId="77777777" w:rsidR="00ED3C36" w:rsidRPr="009A7DAF" w:rsidRDefault="00ED3C36">
      <w:pPr>
        <w:pStyle w:val="FWBL3"/>
        <w:spacing w:after="0" w:line="380" w:lineRule="atLeast"/>
        <w:ind w:left="840"/>
        <w:rPr>
          <w:rFonts w:eastAsia="楷体_GB2312"/>
          <w:lang w:eastAsia="zh-CN"/>
        </w:rPr>
      </w:pPr>
    </w:p>
    <w:p w14:paraId="5BD796B2" w14:textId="77777777" w:rsidR="00ED3C36" w:rsidRPr="009A7DAF" w:rsidRDefault="00ED3C36">
      <w:pPr>
        <w:pStyle w:val="FWBL3"/>
        <w:spacing w:after="0" w:line="380" w:lineRule="atLeast"/>
        <w:ind w:left="840"/>
        <w:rPr>
          <w:rFonts w:eastAsia="楷体_GB2312"/>
          <w:lang w:eastAsia="zh-CN"/>
        </w:rPr>
      </w:pPr>
      <w:r w:rsidRPr="009A7DAF">
        <w:rPr>
          <w:rFonts w:eastAsia="楷体_GB2312" w:hint="eastAsia"/>
          <w:lang w:eastAsia="zh-CN"/>
        </w:rPr>
        <w:t>受托人依据月度服务机构报告计提当月度应付的各项费用以及资产支持证券持有人收益。受托人根据相关的月度服务机构报告、月度资金保管报告核算前一个月度计提的各项费用及资产支持证券持有人收益的支付情况。</w:t>
      </w:r>
    </w:p>
    <w:p w14:paraId="78BD0420" w14:textId="77777777" w:rsidR="00ED3C36" w:rsidRPr="009A7DAF" w:rsidRDefault="00ED3C36">
      <w:pPr>
        <w:spacing w:line="380" w:lineRule="atLeast"/>
        <w:rPr>
          <w:rFonts w:eastAsia="楷体_GB2312"/>
          <w:lang w:val="en-GB"/>
        </w:rPr>
      </w:pPr>
    </w:p>
    <w:p w14:paraId="06543B30" w14:textId="77777777" w:rsidR="00ED3C36" w:rsidRPr="009A7DAF" w:rsidRDefault="00ED3C36">
      <w:pPr>
        <w:pStyle w:val="FWBL3"/>
        <w:keepNext w:val="0"/>
        <w:keepLines w:val="0"/>
        <w:numPr>
          <w:ilvl w:val="0"/>
          <w:numId w:val="43"/>
        </w:numPr>
        <w:tabs>
          <w:tab w:val="clear" w:pos="720"/>
        </w:tabs>
        <w:spacing w:after="0" w:line="380" w:lineRule="atLeast"/>
        <w:rPr>
          <w:rFonts w:eastAsia="楷体_GB2312"/>
          <w:lang w:eastAsia="zh-CN"/>
        </w:rPr>
      </w:pPr>
      <w:r w:rsidRPr="009A7DAF">
        <w:rPr>
          <w:rFonts w:eastAsia="楷体_GB2312" w:hint="eastAsia"/>
          <w:lang w:eastAsia="zh-CN"/>
        </w:rPr>
        <w:t>因管理信贷资产等产生的会计凭证保存在贷款服务机构处；各项信托费用的结算单据、发票等原始凭证保存在受托人处。上述机构应按财政部会计档案管理有关规定保存上述会计档案。</w:t>
      </w:r>
    </w:p>
    <w:p w14:paraId="686F41C7" w14:textId="77777777" w:rsidR="00ED3C36" w:rsidRPr="009A7DAF" w:rsidRDefault="00ED3C36">
      <w:pPr>
        <w:spacing w:line="380" w:lineRule="atLeast"/>
        <w:outlineLvl w:val="0"/>
        <w:rPr>
          <w:rFonts w:eastAsia="楷体_GB2312"/>
        </w:rPr>
      </w:pPr>
    </w:p>
    <w:p w14:paraId="0F3B68FB" w14:textId="77777777" w:rsidR="00ED3C36" w:rsidRPr="009A7DAF" w:rsidRDefault="00ED3C36">
      <w:pPr>
        <w:pStyle w:val="FWBL3"/>
        <w:keepNext w:val="0"/>
        <w:keepLines w:val="0"/>
        <w:numPr>
          <w:ilvl w:val="0"/>
          <w:numId w:val="43"/>
        </w:numPr>
        <w:tabs>
          <w:tab w:val="clear" w:pos="720"/>
        </w:tabs>
        <w:spacing w:after="0" w:line="380" w:lineRule="atLeast"/>
        <w:rPr>
          <w:rFonts w:eastAsia="楷体_GB2312"/>
          <w:b/>
          <w:lang w:eastAsia="zh-CN"/>
        </w:rPr>
      </w:pPr>
      <w:r w:rsidRPr="009A7DAF">
        <w:rPr>
          <w:rFonts w:eastAsia="楷体_GB2312" w:hint="eastAsia"/>
          <w:lang w:eastAsia="zh-CN"/>
        </w:rPr>
        <w:t>信托终止时受托人出具信托清算报告。清算报告经资产支持证券持有人大会批准后，信托涉及的各交易主体进行各自账目结转、封存。</w:t>
      </w:r>
      <w:r w:rsidRPr="009A7DAF">
        <w:rPr>
          <w:rFonts w:eastAsia="楷体_GB2312"/>
          <w:lang w:eastAsia="zh-CN"/>
        </w:rPr>
        <w:br w:type="page"/>
      </w:r>
      <w:bookmarkEnd w:id="1039"/>
    </w:p>
    <w:p w14:paraId="7537180F" w14:textId="77777777" w:rsidR="00ED3C36" w:rsidRPr="009A7DAF" w:rsidRDefault="00ED3C36">
      <w:pPr>
        <w:spacing w:line="380" w:lineRule="atLeast"/>
        <w:outlineLvl w:val="0"/>
        <w:rPr>
          <w:rFonts w:eastAsia="楷体_GB2312"/>
          <w:b/>
        </w:rPr>
      </w:pPr>
      <w:bookmarkStart w:id="1041" w:name="_DV_M185"/>
      <w:bookmarkStart w:id="1042" w:name="_DV_M186"/>
      <w:bookmarkStart w:id="1043" w:name="_DV_M187"/>
      <w:bookmarkStart w:id="1044" w:name="_DV_M188"/>
      <w:bookmarkStart w:id="1045" w:name="_DV_M189"/>
      <w:bookmarkStart w:id="1046" w:name="_DV_M190"/>
      <w:bookmarkStart w:id="1047" w:name="_DV_M192"/>
      <w:bookmarkStart w:id="1048" w:name="_DV_M200"/>
      <w:bookmarkStart w:id="1049" w:name="_DV_M184"/>
      <w:bookmarkStart w:id="1050" w:name="_Toc417048742"/>
      <w:bookmarkStart w:id="1051" w:name="_Toc443651188"/>
      <w:bookmarkEnd w:id="1041"/>
      <w:bookmarkEnd w:id="1042"/>
      <w:bookmarkEnd w:id="1043"/>
      <w:bookmarkEnd w:id="1044"/>
      <w:bookmarkEnd w:id="1045"/>
      <w:bookmarkEnd w:id="1046"/>
      <w:bookmarkEnd w:id="1047"/>
      <w:bookmarkEnd w:id="1048"/>
      <w:bookmarkEnd w:id="1049"/>
      <w:r w:rsidRPr="009A7DAF">
        <w:rPr>
          <w:rFonts w:eastAsia="楷体_GB2312" w:hint="eastAsia"/>
          <w:b/>
        </w:rPr>
        <w:lastRenderedPageBreak/>
        <w:t>附件十二：住房贷款合同格式</w:t>
      </w:r>
      <w:bookmarkStart w:id="1052" w:name="_DV_M625"/>
      <w:bookmarkStart w:id="1053" w:name="_DV_M626"/>
      <w:bookmarkStart w:id="1054" w:name="_DV_M628"/>
      <w:bookmarkStart w:id="1055" w:name="_DV_M630"/>
      <w:bookmarkStart w:id="1056" w:name="_DV_M633"/>
      <w:bookmarkStart w:id="1057" w:name="_DV_M634"/>
      <w:bookmarkStart w:id="1058" w:name="_DV_M635"/>
      <w:bookmarkStart w:id="1059" w:name="_DV_M641"/>
      <w:bookmarkStart w:id="1060" w:name="_DV_M643"/>
      <w:bookmarkStart w:id="1061" w:name="_DV_M644"/>
      <w:bookmarkStart w:id="1062" w:name="_DV_M645"/>
      <w:bookmarkStart w:id="1063" w:name="_DV_M646"/>
      <w:bookmarkStart w:id="1064" w:name="_DV_M647"/>
      <w:bookmarkStart w:id="1065" w:name="_DV_M648"/>
      <w:bookmarkStart w:id="1066" w:name="_DV_M801"/>
      <w:bookmarkStart w:id="1067" w:name="_Toc473511390"/>
      <w:bookmarkStart w:id="1068" w:name="_DV_M623"/>
      <w:bookmarkStart w:id="1069" w:name="_Toc13816330"/>
      <w:bookmarkStart w:id="1070" w:name="_Toc11139647"/>
      <w:bookmarkStart w:id="1071" w:name="_Toc15369301"/>
      <w:bookmarkStart w:id="1072" w:name="_DV_M803"/>
      <w:bookmarkStart w:id="1073" w:name="_DV_M802"/>
      <w:bookmarkStart w:id="1074" w:name="_DV_M624"/>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p>
    <w:p w14:paraId="5DA2DE19" w14:textId="77777777" w:rsidR="00ED3C36" w:rsidRPr="009A7DAF" w:rsidRDefault="00ED3C36">
      <w:pPr>
        <w:spacing w:line="380" w:lineRule="atLeast"/>
        <w:rPr>
          <w:rFonts w:eastAsia="楷体_GB2312"/>
          <w:lang w:eastAsia="zh-CN"/>
        </w:rPr>
      </w:pPr>
    </w:p>
    <w:p w14:paraId="4C2F5F97" w14:textId="77777777" w:rsidR="00ED3C36" w:rsidRPr="009A7DAF" w:rsidRDefault="00ED3C36">
      <w:pPr>
        <w:spacing w:line="380" w:lineRule="atLeast"/>
        <w:rPr>
          <w:rFonts w:eastAsia="楷体_GB2312"/>
          <w:lang w:eastAsia="zh-CN"/>
        </w:rPr>
      </w:pPr>
    </w:p>
    <w:p w14:paraId="5072FD05" w14:textId="77777777" w:rsidR="00ED3C36" w:rsidRPr="009A7DAF" w:rsidRDefault="00145D52" w:rsidP="007003C3">
      <w:pPr>
        <w:spacing w:line="380" w:lineRule="atLeast"/>
        <w:outlineLvl w:val="0"/>
        <w:rPr>
          <w:rFonts w:eastAsia="楷体_GB2312"/>
          <w:b/>
          <w:lang w:eastAsia="zh-CN"/>
        </w:rPr>
      </w:pPr>
      <w:r w:rsidRPr="009A7DAF">
        <w:rPr>
          <w:rFonts w:eastAsia="楷体_GB2312"/>
          <w:lang w:eastAsia="zh-CN"/>
        </w:rPr>
        <w:br w:type="page"/>
      </w:r>
      <w:bookmarkStart w:id="1075" w:name="_Toc443651189"/>
      <w:r w:rsidRPr="009A7DAF">
        <w:rPr>
          <w:rFonts w:eastAsia="楷体_GB2312" w:hint="eastAsia"/>
          <w:b/>
          <w:lang w:eastAsia="zh-CN"/>
        </w:rPr>
        <w:lastRenderedPageBreak/>
        <w:t>附件十</w:t>
      </w:r>
      <w:r w:rsidR="007C5D66" w:rsidRPr="009A7DAF">
        <w:rPr>
          <w:rFonts w:eastAsia="楷体_GB2312" w:hint="eastAsia"/>
          <w:b/>
          <w:lang w:eastAsia="zh-CN"/>
        </w:rPr>
        <w:t>三</w:t>
      </w:r>
      <w:r w:rsidRPr="009A7DAF">
        <w:rPr>
          <w:rFonts w:eastAsia="楷体_GB2312" w:hint="eastAsia"/>
          <w:b/>
          <w:lang w:eastAsia="zh-CN"/>
        </w:rPr>
        <w:t>：</w:t>
      </w:r>
      <w:r w:rsidRPr="009A7DAF">
        <w:rPr>
          <w:rFonts w:eastAsia="楷体_GB2312"/>
          <w:b/>
          <w:lang w:eastAsia="zh-CN"/>
        </w:rPr>
        <w:t>发行</w:t>
      </w:r>
      <w:r w:rsidR="00E0008D">
        <w:rPr>
          <w:rFonts w:eastAsia="楷体_GB2312" w:hint="eastAsia"/>
          <w:b/>
          <w:lang w:eastAsia="zh-CN"/>
        </w:rPr>
        <w:t>收入扣除</w:t>
      </w:r>
      <w:r w:rsidRPr="009A7DAF">
        <w:rPr>
          <w:rFonts w:eastAsia="楷体_GB2312"/>
          <w:b/>
          <w:lang w:eastAsia="zh-CN"/>
        </w:rPr>
        <w:t>费用清单</w:t>
      </w:r>
      <w:bookmarkEnd w:id="1075"/>
    </w:p>
    <w:p w14:paraId="6661887F" w14:textId="77777777" w:rsidR="00145D52" w:rsidRDefault="00145D52">
      <w:pPr>
        <w:spacing w:line="380" w:lineRule="atLeast"/>
        <w:rPr>
          <w:rFonts w:eastAsia="楷体_GB2312"/>
          <w:lang w:eastAsia="zh-CN"/>
        </w:rPr>
      </w:pPr>
    </w:p>
    <w:p w14:paraId="46BE6E9E" w14:textId="77777777" w:rsidR="00EA1E7D" w:rsidRPr="00AC6DB4" w:rsidRDefault="00047439" w:rsidP="00EA1E7D">
      <w:pPr>
        <w:spacing w:line="380" w:lineRule="atLeast"/>
        <w:rPr>
          <w:rFonts w:eastAsia="楷体_GB2312"/>
          <w:b/>
        </w:rPr>
      </w:pPr>
      <w:r>
        <w:rPr>
          <w:rFonts w:eastAsia="楷体_GB2312" w:hint="eastAsia"/>
          <w:b/>
        </w:rPr>
        <w:t>苏州银行股份有限公司</w:t>
      </w:r>
      <w:r w:rsidR="00EA1E7D" w:rsidRPr="00AC6DB4">
        <w:rPr>
          <w:rFonts w:eastAsia="楷体_GB2312"/>
          <w:b/>
        </w:rPr>
        <w:t>：</w:t>
      </w:r>
    </w:p>
    <w:p w14:paraId="12A66E41" w14:textId="77777777" w:rsidR="00EA1E7D" w:rsidRPr="00AC6DB4" w:rsidRDefault="00EA1E7D" w:rsidP="00EA1E7D">
      <w:pPr>
        <w:spacing w:line="380" w:lineRule="atLeast"/>
        <w:rPr>
          <w:rFonts w:eastAsia="楷体_GB2312"/>
        </w:rPr>
      </w:pPr>
    </w:p>
    <w:p w14:paraId="15E078B3" w14:textId="77777777" w:rsidR="00EA1E7D" w:rsidRDefault="00EA1E7D" w:rsidP="00EA1E7D">
      <w:pPr>
        <w:spacing w:line="380" w:lineRule="atLeast"/>
        <w:ind w:firstLine="480"/>
        <w:jc w:val="both"/>
        <w:rPr>
          <w:rFonts w:eastAsia="楷体_GB2312"/>
          <w:lang w:eastAsia="zh-CN"/>
        </w:rPr>
      </w:pPr>
      <w:r w:rsidRPr="00AC6DB4">
        <w:rPr>
          <w:rFonts w:eastAsia="楷体_GB2312"/>
        </w:rPr>
        <w:t>根据我公司与</w:t>
      </w:r>
      <w:r w:rsidRPr="00EA1E7D">
        <w:rPr>
          <w:rFonts w:eastAsia="楷体_GB2312" w:hint="eastAsia"/>
        </w:rPr>
        <w:t>贵公司签署</w:t>
      </w:r>
      <w:r>
        <w:rPr>
          <w:rFonts w:eastAsia="楷体_GB2312" w:hint="eastAsia"/>
          <w:lang w:eastAsia="zh-CN"/>
        </w:rPr>
        <w:t>的</w:t>
      </w:r>
      <w:r w:rsidRPr="00EA1E7D">
        <w:rPr>
          <w:rFonts w:eastAsia="楷体_GB2312" w:hint="eastAsia"/>
        </w:rPr>
        <w:t>《</w:t>
      </w:r>
      <w:r w:rsidR="00402E99">
        <w:rPr>
          <w:rFonts w:eastAsia="楷体_GB2312" w:hint="eastAsia"/>
        </w:rPr>
        <w:t>苏福</w:t>
      </w:r>
      <w:r w:rsidR="00402E99">
        <w:rPr>
          <w:rFonts w:eastAsia="楷体_GB2312" w:hint="eastAsia"/>
        </w:rPr>
        <w:t>2016</w:t>
      </w:r>
      <w:r w:rsidR="00402E99">
        <w:rPr>
          <w:rFonts w:eastAsia="楷体_GB2312" w:hint="eastAsia"/>
        </w:rPr>
        <w:t>年第一期个人住房抵押贷款资产证券化信托</w:t>
      </w:r>
      <w:r w:rsidRPr="00EA1E7D">
        <w:rPr>
          <w:rFonts w:eastAsia="楷体_GB2312" w:hint="eastAsia"/>
        </w:rPr>
        <w:t>之信托合同》（“《信托合同》”）</w:t>
      </w:r>
      <w:r w:rsidRPr="00AC6DB4">
        <w:rPr>
          <w:rFonts w:eastAsia="楷体_GB2312"/>
        </w:rPr>
        <w:t>第</w:t>
      </w:r>
      <w:r w:rsidRPr="00AC6DB4">
        <w:rPr>
          <w:rFonts w:eastAsia="楷体_GB2312"/>
          <w:lang w:eastAsia="zh-CN"/>
        </w:rPr>
        <w:t>3.</w:t>
      </w:r>
      <w:r>
        <w:rPr>
          <w:rFonts w:eastAsia="楷体_GB2312" w:hint="eastAsia"/>
          <w:lang w:eastAsia="zh-CN"/>
        </w:rPr>
        <w:t>9</w:t>
      </w:r>
      <w:r w:rsidRPr="00AC6DB4">
        <w:rPr>
          <w:rFonts w:eastAsia="楷体_GB2312"/>
        </w:rPr>
        <w:t>款的约定，</w:t>
      </w:r>
      <w:r>
        <w:rPr>
          <w:rFonts w:eastAsia="楷体_GB2312" w:hint="eastAsia"/>
          <w:lang w:eastAsia="zh-CN"/>
        </w:rPr>
        <w:t>我公司已将资产支持证券募集资金净额转入贵公司指定的账户</w:t>
      </w:r>
      <w:r w:rsidRPr="00AC6DB4">
        <w:rPr>
          <w:rFonts w:eastAsia="楷体_GB2312"/>
          <w:lang w:eastAsia="zh-CN"/>
        </w:rPr>
        <w:t>。</w:t>
      </w:r>
      <w:r>
        <w:rPr>
          <w:rFonts w:eastAsia="楷体_GB2312" w:hint="eastAsia"/>
          <w:lang w:eastAsia="zh-CN"/>
        </w:rPr>
        <w:t>发行收入扣除费用清单列示如下</w:t>
      </w:r>
      <w:r>
        <w:rPr>
          <w:rFonts w:eastAsia="楷体_GB2312" w:hint="eastAsia"/>
          <w:lang w:eastAsia="zh-CN"/>
        </w:rPr>
        <w:t>(</w:t>
      </w:r>
      <w:r>
        <w:rPr>
          <w:rFonts w:eastAsia="楷体_GB2312" w:hint="eastAsia"/>
          <w:lang w:eastAsia="zh-CN"/>
        </w:rPr>
        <w:t>金额单位：人民币元</w:t>
      </w:r>
      <w:r>
        <w:rPr>
          <w:rFonts w:eastAsia="楷体_GB2312" w:hint="eastAsia"/>
          <w:lang w:eastAsia="zh-CN"/>
        </w:rPr>
        <w:t>)</w:t>
      </w:r>
      <w:r>
        <w:rPr>
          <w:rFonts w:eastAsia="楷体_GB2312" w:hint="eastAsia"/>
          <w:lang w:eastAsia="zh-CN"/>
        </w:rPr>
        <w:t>：</w:t>
      </w:r>
    </w:p>
    <w:p w14:paraId="5F8330A2" w14:textId="77777777" w:rsidR="00EA1E7D" w:rsidRDefault="00EA1E7D" w:rsidP="00EA1E7D">
      <w:pPr>
        <w:spacing w:line="380" w:lineRule="atLeast"/>
        <w:ind w:firstLine="480"/>
        <w:jc w:val="both"/>
        <w:rPr>
          <w:rFonts w:eastAsia="楷体_GB2312"/>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2"/>
        <w:gridCol w:w="3495"/>
      </w:tblGrid>
      <w:tr w:rsidR="00BF3407" w:rsidRPr="0015146F" w14:paraId="72086D30" w14:textId="77777777" w:rsidTr="0015146F">
        <w:tc>
          <w:tcPr>
            <w:tcW w:w="4928" w:type="dxa"/>
          </w:tcPr>
          <w:p w14:paraId="46EDAD3D" w14:textId="77777777" w:rsidR="00BF3407" w:rsidRPr="0015146F" w:rsidRDefault="00BF3407" w:rsidP="0015146F">
            <w:pPr>
              <w:spacing w:line="380" w:lineRule="atLeast"/>
              <w:jc w:val="both"/>
              <w:rPr>
                <w:rFonts w:eastAsia="楷体_GB2312"/>
                <w:lang w:eastAsia="zh-CN"/>
              </w:rPr>
            </w:pPr>
            <w:r w:rsidRPr="0015146F">
              <w:rPr>
                <w:rFonts w:eastAsia="楷体_GB2312" w:hint="eastAsia"/>
                <w:lang w:eastAsia="zh-CN"/>
              </w:rPr>
              <w:t>资产支持证券募集资金</w:t>
            </w:r>
          </w:p>
        </w:tc>
        <w:tc>
          <w:tcPr>
            <w:tcW w:w="3595" w:type="dxa"/>
          </w:tcPr>
          <w:p w14:paraId="271BD6B4" w14:textId="77777777" w:rsidR="00BF3407" w:rsidRPr="0015146F" w:rsidRDefault="00BF3407" w:rsidP="0015146F">
            <w:pPr>
              <w:spacing w:line="380" w:lineRule="atLeast"/>
              <w:jc w:val="both"/>
              <w:rPr>
                <w:rFonts w:eastAsia="楷体_GB2312"/>
                <w:lang w:eastAsia="zh-CN"/>
              </w:rPr>
            </w:pPr>
          </w:p>
        </w:tc>
      </w:tr>
      <w:tr w:rsidR="00BF3407" w:rsidRPr="0015146F" w14:paraId="070F5819" w14:textId="77777777" w:rsidTr="0015146F">
        <w:tc>
          <w:tcPr>
            <w:tcW w:w="4928" w:type="dxa"/>
          </w:tcPr>
          <w:p w14:paraId="4851B450" w14:textId="77777777" w:rsidR="00BF3407" w:rsidRPr="0015146F" w:rsidRDefault="00BF3407" w:rsidP="0015146F">
            <w:pPr>
              <w:spacing w:line="380" w:lineRule="atLeast"/>
              <w:jc w:val="both"/>
              <w:rPr>
                <w:rFonts w:eastAsia="楷体_GB2312"/>
                <w:lang w:eastAsia="zh-CN"/>
              </w:rPr>
            </w:pPr>
            <w:r w:rsidRPr="0015146F">
              <w:rPr>
                <w:rFonts w:eastAsia="楷体_GB2312" w:hint="eastAsia"/>
                <w:lang w:eastAsia="zh-CN"/>
              </w:rPr>
              <w:t>减：承销报酬</w:t>
            </w:r>
          </w:p>
        </w:tc>
        <w:tc>
          <w:tcPr>
            <w:tcW w:w="3595" w:type="dxa"/>
          </w:tcPr>
          <w:p w14:paraId="017F2DDE" w14:textId="77777777" w:rsidR="00BF3407" w:rsidRPr="0015146F" w:rsidRDefault="00BF3407" w:rsidP="0015146F">
            <w:pPr>
              <w:spacing w:line="380" w:lineRule="atLeast"/>
              <w:jc w:val="both"/>
              <w:rPr>
                <w:rFonts w:eastAsia="楷体_GB2312"/>
                <w:lang w:eastAsia="zh-CN"/>
              </w:rPr>
            </w:pPr>
          </w:p>
        </w:tc>
      </w:tr>
      <w:tr w:rsidR="00BF3407" w:rsidRPr="0015146F" w14:paraId="02AD3046" w14:textId="77777777" w:rsidTr="0015146F">
        <w:tc>
          <w:tcPr>
            <w:tcW w:w="4928" w:type="dxa"/>
          </w:tcPr>
          <w:p w14:paraId="72B35E45" w14:textId="77777777" w:rsidR="00BF3407" w:rsidRPr="0015146F" w:rsidRDefault="00BF3407" w:rsidP="00CF10AC">
            <w:pPr>
              <w:spacing w:line="380" w:lineRule="atLeast"/>
              <w:jc w:val="both"/>
              <w:rPr>
                <w:rFonts w:eastAsia="楷体_GB2312"/>
                <w:lang w:eastAsia="zh-CN"/>
              </w:rPr>
            </w:pPr>
            <w:r w:rsidRPr="0015146F">
              <w:rPr>
                <w:rFonts w:eastAsia="楷体_GB2312" w:hint="eastAsia"/>
                <w:lang w:eastAsia="zh-CN"/>
              </w:rPr>
              <w:t>资产支持证券募集资金净额</w:t>
            </w:r>
          </w:p>
        </w:tc>
        <w:tc>
          <w:tcPr>
            <w:tcW w:w="3595" w:type="dxa"/>
          </w:tcPr>
          <w:p w14:paraId="66346254" w14:textId="77777777" w:rsidR="00BF3407" w:rsidRPr="0015146F" w:rsidRDefault="00BF3407" w:rsidP="0015146F">
            <w:pPr>
              <w:spacing w:line="380" w:lineRule="atLeast"/>
              <w:jc w:val="both"/>
              <w:rPr>
                <w:rFonts w:eastAsia="楷体_GB2312"/>
                <w:lang w:eastAsia="zh-CN"/>
              </w:rPr>
            </w:pPr>
          </w:p>
        </w:tc>
      </w:tr>
    </w:tbl>
    <w:p w14:paraId="4921954B" w14:textId="77777777" w:rsidR="00EA1E7D" w:rsidRDefault="00EA1E7D" w:rsidP="00EA1E7D">
      <w:pPr>
        <w:spacing w:line="380" w:lineRule="atLeast"/>
        <w:ind w:firstLine="480"/>
        <w:jc w:val="both"/>
        <w:rPr>
          <w:rFonts w:eastAsia="楷体_GB2312"/>
          <w:lang w:eastAsia="zh-CN"/>
        </w:rPr>
      </w:pPr>
    </w:p>
    <w:p w14:paraId="28692A01" w14:textId="77777777" w:rsidR="00EA1E7D" w:rsidRDefault="00EA1E7D" w:rsidP="00EA1E7D">
      <w:pPr>
        <w:spacing w:line="380" w:lineRule="atLeast"/>
        <w:rPr>
          <w:rFonts w:eastAsia="楷体_GB2312"/>
          <w:lang w:eastAsia="zh-CN"/>
        </w:rPr>
      </w:pPr>
    </w:p>
    <w:p w14:paraId="657D24FA" w14:textId="77777777" w:rsidR="00EA1E7D" w:rsidRPr="00AC6DB4" w:rsidRDefault="00EA1E7D" w:rsidP="00EA1E7D">
      <w:pPr>
        <w:spacing w:line="380" w:lineRule="atLeast"/>
        <w:rPr>
          <w:rFonts w:eastAsia="楷体_GB2312"/>
          <w:lang w:eastAsia="zh-CN"/>
        </w:rPr>
      </w:pPr>
    </w:p>
    <w:p w14:paraId="0D008901" w14:textId="77777777" w:rsidR="00EA1E7D" w:rsidRPr="00AC6DB4" w:rsidRDefault="00BF3407" w:rsidP="00EA1E7D">
      <w:pPr>
        <w:tabs>
          <w:tab w:val="left" w:pos="5954"/>
        </w:tabs>
        <w:spacing w:line="380" w:lineRule="atLeast"/>
        <w:ind w:left="570" w:right="-7" w:hanging="3"/>
        <w:jc w:val="right"/>
        <w:rPr>
          <w:rFonts w:eastAsia="楷体_GB2312"/>
        </w:rPr>
      </w:pPr>
      <w:r>
        <w:rPr>
          <w:rFonts w:eastAsia="楷体_GB2312" w:hint="eastAsia"/>
          <w:lang w:eastAsia="zh-CN"/>
        </w:rPr>
        <w:tab/>
      </w:r>
      <w:r w:rsidR="00EA1E7D" w:rsidRPr="00AC6DB4">
        <w:rPr>
          <w:rFonts w:eastAsia="楷体_GB2312"/>
        </w:rPr>
        <w:t>交银国际信托有限公司</w:t>
      </w:r>
    </w:p>
    <w:p w14:paraId="68949A57" w14:textId="77777777" w:rsidR="00EA1E7D" w:rsidRPr="00AC6DB4" w:rsidRDefault="00BF3407" w:rsidP="00EA1E7D">
      <w:pPr>
        <w:spacing w:line="380" w:lineRule="atLeast"/>
        <w:ind w:left="570"/>
        <w:jc w:val="right"/>
        <w:rPr>
          <w:rFonts w:eastAsia="楷体_GB2312"/>
        </w:rPr>
      </w:pPr>
      <w:r>
        <w:rPr>
          <w:rFonts w:eastAsia="楷体_GB2312" w:hint="eastAsia"/>
          <w:lang w:eastAsia="zh-CN"/>
        </w:rPr>
        <w:t>【】</w:t>
      </w:r>
      <w:r w:rsidR="00EA1E7D" w:rsidRPr="00AC6DB4">
        <w:rPr>
          <w:rFonts w:eastAsia="楷体_GB2312"/>
        </w:rPr>
        <w:t>年</w:t>
      </w:r>
      <w:r>
        <w:rPr>
          <w:rFonts w:eastAsia="楷体_GB2312" w:hint="eastAsia"/>
          <w:lang w:eastAsia="zh-CN"/>
        </w:rPr>
        <w:t>【】</w:t>
      </w:r>
      <w:r w:rsidR="00EA1E7D" w:rsidRPr="00AC6DB4">
        <w:rPr>
          <w:rFonts w:eastAsia="楷体_GB2312"/>
        </w:rPr>
        <w:t>月</w:t>
      </w:r>
      <w:r>
        <w:rPr>
          <w:rFonts w:eastAsia="楷体_GB2312" w:hint="eastAsia"/>
          <w:lang w:eastAsia="zh-CN"/>
        </w:rPr>
        <w:t>【】</w:t>
      </w:r>
      <w:r w:rsidR="00EA1E7D" w:rsidRPr="00AC6DB4">
        <w:rPr>
          <w:rFonts w:eastAsia="楷体_GB2312"/>
        </w:rPr>
        <w:t>日</w:t>
      </w:r>
    </w:p>
    <w:p w14:paraId="27F1F78A" w14:textId="77777777" w:rsidR="00EA1E7D" w:rsidRDefault="00EA1E7D">
      <w:pPr>
        <w:spacing w:line="380" w:lineRule="atLeast"/>
        <w:rPr>
          <w:rFonts w:eastAsia="楷体_GB2312"/>
          <w:lang w:eastAsia="zh-CN"/>
        </w:rPr>
      </w:pPr>
    </w:p>
    <w:p w14:paraId="08B22D3F" w14:textId="77777777" w:rsidR="00EA1E7D" w:rsidRDefault="00EA1E7D">
      <w:pPr>
        <w:spacing w:line="380" w:lineRule="atLeast"/>
        <w:rPr>
          <w:rFonts w:eastAsia="楷体_GB2312"/>
          <w:lang w:eastAsia="zh-CN"/>
        </w:rPr>
      </w:pPr>
    </w:p>
    <w:p w14:paraId="367E81A2" w14:textId="77777777" w:rsidR="00EA1E7D" w:rsidRDefault="00EA1E7D">
      <w:pPr>
        <w:spacing w:line="380" w:lineRule="atLeast"/>
        <w:rPr>
          <w:rFonts w:eastAsia="楷体_GB2312"/>
          <w:lang w:eastAsia="zh-CN"/>
        </w:rPr>
      </w:pPr>
    </w:p>
    <w:p w14:paraId="2E400316" w14:textId="77777777" w:rsidR="00ED3C36" w:rsidRPr="009A7DAF" w:rsidRDefault="00ED3C36">
      <w:pPr>
        <w:spacing w:line="380" w:lineRule="atLeast"/>
        <w:outlineLvl w:val="0"/>
        <w:rPr>
          <w:rFonts w:eastAsia="楷体_GB2312"/>
          <w:b/>
          <w:sz w:val="15"/>
        </w:rPr>
      </w:pPr>
      <w:bookmarkStart w:id="1076" w:name="ApplicationNum"/>
      <w:bookmarkStart w:id="1077" w:name="FixHandlingfee"/>
      <w:bookmarkStart w:id="1078" w:name="Handlingfeeper"/>
      <w:bookmarkStart w:id="1079" w:name="ETpenalt"/>
      <w:bookmarkEnd w:id="1"/>
      <w:bookmarkEnd w:id="2"/>
      <w:bookmarkEnd w:id="1076"/>
      <w:bookmarkEnd w:id="1077"/>
      <w:bookmarkEnd w:id="1078"/>
      <w:bookmarkEnd w:id="1079"/>
    </w:p>
    <w:p w14:paraId="68C337A9" w14:textId="77777777" w:rsidR="00ED3C36" w:rsidRPr="009A7DAF" w:rsidRDefault="00ED3C36"/>
    <w:sectPr w:rsidR="00ED3C36" w:rsidRPr="009A7DAF" w:rsidSect="00DA3788">
      <w:headerReference w:type="even" r:id="rId26"/>
      <w:headerReference w:type="default" r:id="rId27"/>
      <w:footerReference w:type="even" r:id="rId28"/>
      <w:footerReference w:type="default" r:id="rId29"/>
      <w:headerReference w:type="first" r:id="rId30"/>
      <w:footerReference w:type="first" r:id="rId31"/>
      <w:type w:val="continuous"/>
      <w:pgSz w:w="11907" w:h="16839"/>
      <w:pgMar w:top="1440" w:right="1800" w:bottom="1440" w:left="1800" w:header="340" w:footer="567" w:gutter="0"/>
      <w:pgNumType w:start="100"/>
      <w:cols w:space="720"/>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4" w:author="交银国信" w:date="2016-06-02T12:17:00Z" w:initials="FMZ">
    <w:p w14:paraId="258135C5" w14:textId="77777777" w:rsidR="00844201" w:rsidRPr="00096CFC" w:rsidRDefault="00844201">
      <w:pPr>
        <w:pStyle w:val="CommentText"/>
        <w:rPr>
          <w:rFonts w:eastAsia="宋体"/>
          <w:lang w:eastAsia="zh-CN"/>
        </w:rPr>
      </w:pPr>
      <w:r>
        <w:rPr>
          <w:rStyle w:val="CommentReference"/>
        </w:rPr>
        <w:annotationRef/>
      </w:r>
      <w:r w:rsidRPr="00104F86">
        <w:rPr>
          <w:rFonts w:eastAsia="宋体" w:hint="eastAsia"/>
          <w:highlight w:val="green"/>
          <w:lang w:eastAsia="zh-CN"/>
        </w:rPr>
        <w:t>账户记录是指基础资产的文档、表单、凭证等，请律师确认此处适用财产权的准确性</w:t>
      </w:r>
    </w:p>
  </w:comment>
  <w:comment w:id="111" w:author="交银国信" w:date="2016-05-30T15:10:00Z" w:initials="FMZ">
    <w:p w14:paraId="68F89F21" w14:textId="77777777" w:rsidR="00A36E7D" w:rsidRPr="00096CFC" w:rsidRDefault="00A36E7D">
      <w:pPr>
        <w:pStyle w:val="CommentText"/>
        <w:rPr>
          <w:rFonts w:eastAsia="宋体"/>
          <w:lang w:eastAsia="zh-CN"/>
        </w:rPr>
      </w:pPr>
      <w:r>
        <w:rPr>
          <w:rStyle w:val="CommentReference"/>
        </w:rPr>
        <w:annotationRef/>
      </w:r>
      <w:r w:rsidR="006C261B" w:rsidRPr="00096CFC">
        <w:rPr>
          <w:rFonts w:eastAsia="宋体" w:hint="eastAsia"/>
          <w:lang w:eastAsia="zh-CN"/>
        </w:rPr>
        <w:t>因成立时有费用由信托财产承担（如中债登初始登记费），需在信托财产交付日交付</w:t>
      </w:r>
      <w:r w:rsidR="006C261B" w:rsidRPr="006C261B">
        <w:rPr>
          <w:rFonts w:eastAsia="宋体" w:hint="eastAsia"/>
          <w:lang w:eastAsia="zh-CN"/>
        </w:rPr>
        <w:t>初始起算日（含）至信托财产交付日（不含）的回收款</w:t>
      </w:r>
      <w:r w:rsidR="006C261B">
        <w:rPr>
          <w:rFonts w:eastAsia="宋体" w:hint="eastAsia"/>
          <w:lang w:eastAsia="zh-CN"/>
        </w:rPr>
        <w:t>，否则信托财产户内无资金可供支付。</w:t>
      </w:r>
    </w:p>
  </w:comment>
  <w:comment w:id="411" w:author="zszq" w:date="2016-06-02T12:36:00Z" w:initials="z">
    <w:p w14:paraId="24FDA9A7" w14:textId="77777777" w:rsidR="00A15166" w:rsidRPr="004C5765" w:rsidRDefault="00A15166">
      <w:pPr>
        <w:pStyle w:val="CommentText"/>
        <w:rPr>
          <w:rFonts w:eastAsia="宋体"/>
          <w:lang w:eastAsia="zh-CN"/>
        </w:rPr>
      </w:pPr>
      <w:r>
        <w:rPr>
          <w:rStyle w:val="CommentReference"/>
        </w:rPr>
        <w:annotationRef/>
      </w:r>
      <w:r w:rsidRPr="004C5765">
        <w:rPr>
          <w:rFonts w:eastAsia="宋体" w:hint="eastAsia"/>
          <w:lang w:eastAsia="zh-CN"/>
        </w:rPr>
        <w:t>目前暂定簿记建档</w:t>
      </w:r>
    </w:p>
  </w:comment>
  <w:comment w:id="412" w:author="交银国信" w:date="2016-05-30T15:10:00Z" w:initials="FMZ">
    <w:p w14:paraId="32623E64" w14:textId="77777777" w:rsidR="005C285D" w:rsidRPr="00096CFC" w:rsidRDefault="005C285D">
      <w:pPr>
        <w:pStyle w:val="CommentText"/>
        <w:rPr>
          <w:rFonts w:eastAsia="宋体"/>
          <w:lang w:eastAsia="zh-CN"/>
        </w:rPr>
      </w:pPr>
      <w:r>
        <w:rPr>
          <w:rStyle w:val="CommentReference"/>
        </w:rPr>
        <w:annotationRef/>
      </w:r>
      <w:r w:rsidRPr="00096CFC">
        <w:rPr>
          <w:rFonts w:eastAsia="宋体" w:hint="eastAsia"/>
          <w:lang w:eastAsia="zh-CN"/>
        </w:rPr>
        <w:t>中债登初始登记费需在登记完成后</w:t>
      </w:r>
      <w:r w:rsidRPr="00096CFC">
        <w:rPr>
          <w:rFonts w:eastAsia="宋体" w:hint="eastAsia"/>
          <w:lang w:eastAsia="zh-CN"/>
        </w:rPr>
        <w:t>5</w:t>
      </w:r>
      <w:r w:rsidRPr="00096CFC">
        <w:rPr>
          <w:rFonts w:eastAsia="宋体" w:hint="eastAsia"/>
          <w:lang w:eastAsia="zh-CN"/>
        </w:rPr>
        <w:t>个工作日内支付，非在第一个支付日支付</w:t>
      </w:r>
    </w:p>
  </w:comment>
  <w:comment w:id="424" w:author="交银国信" w:date="2016-05-30T15:10:00Z" w:initials="FMZ">
    <w:p w14:paraId="7E004A2E" w14:textId="77777777" w:rsidR="006721D3" w:rsidRPr="00096CFC" w:rsidRDefault="006721D3">
      <w:pPr>
        <w:pStyle w:val="CommentText"/>
        <w:rPr>
          <w:rFonts w:eastAsia="宋体"/>
          <w:lang w:eastAsia="zh-CN"/>
        </w:rPr>
      </w:pPr>
      <w:r>
        <w:rPr>
          <w:rStyle w:val="CommentReference"/>
        </w:rPr>
        <w:annotationRef/>
      </w:r>
      <w:r w:rsidRPr="00096CFC">
        <w:rPr>
          <w:rFonts w:eastAsia="宋体" w:hint="eastAsia"/>
          <w:lang w:eastAsia="zh-CN"/>
        </w:rPr>
        <w:t>以实际开户信息稳准</w:t>
      </w:r>
    </w:p>
  </w:comment>
  <w:comment w:id="425" w:author="交银国信" w:date="2016-05-30T15:10:00Z" w:initials="FMZ">
    <w:p w14:paraId="6C2ACE54" w14:textId="77777777" w:rsidR="009D548F" w:rsidRPr="00096CFC" w:rsidRDefault="009D548F">
      <w:pPr>
        <w:pStyle w:val="CommentText"/>
        <w:rPr>
          <w:rFonts w:eastAsia="宋体"/>
          <w:lang w:eastAsia="zh-CN"/>
        </w:rPr>
      </w:pPr>
      <w:r>
        <w:rPr>
          <w:rStyle w:val="CommentReference"/>
        </w:rPr>
        <w:annotationRef/>
      </w:r>
      <w:r w:rsidRPr="00096CFC">
        <w:rPr>
          <w:rFonts w:eastAsia="宋体" w:hint="eastAsia"/>
          <w:lang w:eastAsia="zh-CN"/>
        </w:rPr>
        <w:t>需确认</w:t>
      </w:r>
    </w:p>
  </w:comment>
  <w:comment w:id="427" w:author="交银国信" w:date="2016-05-30T15:10:00Z" w:initials="FMZ">
    <w:p w14:paraId="413A6407" w14:textId="77777777" w:rsidR="009D548F" w:rsidRPr="00096CFC" w:rsidRDefault="009D548F">
      <w:pPr>
        <w:pStyle w:val="CommentText"/>
        <w:rPr>
          <w:rFonts w:eastAsia="宋体"/>
          <w:lang w:eastAsia="zh-CN"/>
        </w:rPr>
      </w:pPr>
      <w:r>
        <w:rPr>
          <w:rStyle w:val="CommentReference"/>
        </w:rPr>
        <w:annotationRef/>
      </w:r>
      <w:r w:rsidRPr="00096CFC">
        <w:rPr>
          <w:rFonts w:eastAsia="宋体" w:hint="eastAsia"/>
          <w:lang w:eastAsia="zh-CN"/>
        </w:rPr>
        <w:t>需确认</w:t>
      </w:r>
    </w:p>
  </w:comment>
  <w:comment w:id="448" w:author="交银国信" w:date="2016-05-30T15:10:00Z" w:initials="FMZ">
    <w:p w14:paraId="781C2F97" w14:textId="77777777" w:rsidR="00CB371C" w:rsidRPr="00083D3C" w:rsidRDefault="00CB371C">
      <w:pPr>
        <w:pStyle w:val="CommentText"/>
        <w:rPr>
          <w:rFonts w:eastAsia="宋体"/>
          <w:lang w:eastAsia="zh-CN"/>
        </w:rPr>
      </w:pPr>
      <w:r w:rsidRPr="00CB371C">
        <w:rPr>
          <w:rStyle w:val="CommentReference"/>
          <w:highlight w:val="green"/>
        </w:rPr>
        <w:annotationRef/>
      </w:r>
      <w:r w:rsidRPr="00083D3C">
        <w:rPr>
          <w:rFonts w:eastAsia="宋体" w:hint="eastAsia"/>
          <w:highlight w:val="green"/>
          <w:lang w:eastAsia="zh-CN"/>
        </w:rPr>
        <w:t>建议更新后的支付顺序与两家评级机构再确认一下是否会影响分层结果</w:t>
      </w:r>
    </w:p>
  </w:comment>
  <w:comment w:id="449" w:author="交银国信" w:date="2016-05-30T15:10:00Z" w:initials="FMZ">
    <w:p w14:paraId="6C5AA5E5" w14:textId="77777777" w:rsidR="00027854" w:rsidRPr="00336A12" w:rsidRDefault="00027854">
      <w:pPr>
        <w:pStyle w:val="CommentText"/>
        <w:rPr>
          <w:rFonts w:eastAsia="宋体"/>
          <w:lang w:eastAsia="zh-CN"/>
        </w:rPr>
      </w:pPr>
      <w:r>
        <w:rPr>
          <w:rStyle w:val="CommentReference"/>
        </w:rPr>
        <w:annotationRef/>
      </w:r>
      <w:r w:rsidRPr="00336A12">
        <w:rPr>
          <w:rFonts w:eastAsia="宋体" w:hint="eastAsia"/>
          <w:highlight w:val="green"/>
          <w:lang w:eastAsia="zh-CN"/>
        </w:rPr>
        <w:t>根据此前沟通，应调整为上一个“回收款转付期间”扣除与“回收款”相关的增值税后的全部“回收款”转入“信托</w:t>
      </w:r>
      <w:r w:rsidR="009906AD" w:rsidRPr="00336A12">
        <w:rPr>
          <w:rFonts w:eastAsia="宋体" w:hint="eastAsia"/>
          <w:highlight w:val="green"/>
          <w:lang w:eastAsia="zh-CN"/>
        </w:rPr>
        <w:t>账</w:t>
      </w:r>
      <w:r w:rsidRPr="00336A12">
        <w:rPr>
          <w:rFonts w:eastAsia="宋体" w:hint="eastAsia"/>
          <w:highlight w:val="green"/>
          <w:lang w:eastAsia="zh-CN"/>
        </w:rPr>
        <w:t>户”</w:t>
      </w:r>
    </w:p>
  </w:comment>
  <w:comment w:id="454" w:author="交银国信" w:date="2016-05-30T15:10:00Z" w:initials="FMZ">
    <w:p w14:paraId="6C9B2DB6" w14:textId="77777777" w:rsidR="00A7457E" w:rsidRPr="00083D3C" w:rsidRDefault="00A7457E">
      <w:pPr>
        <w:pStyle w:val="CommentText"/>
        <w:rPr>
          <w:rFonts w:eastAsia="宋体"/>
          <w:highlight w:val="green"/>
          <w:lang w:eastAsia="zh-CN"/>
        </w:rPr>
      </w:pPr>
      <w:r w:rsidRPr="00A7457E">
        <w:rPr>
          <w:rStyle w:val="CommentReference"/>
          <w:highlight w:val="green"/>
        </w:rPr>
        <w:annotationRef/>
      </w:r>
      <w:r w:rsidRPr="00083D3C">
        <w:rPr>
          <w:rFonts w:eastAsia="宋体" w:hint="eastAsia"/>
          <w:highlight w:val="green"/>
          <w:lang w:eastAsia="zh-CN"/>
        </w:rPr>
        <w:t>信托费用应包含税收，建议删除。</w:t>
      </w:r>
    </w:p>
    <w:p w14:paraId="18359223" w14:textId="77777777" w:rsidR="00A7457E" w:rsidRPr="00083D3C" w:rsidRDefault="00A7457E">
      <w:pPr>
        <w:pStyle w:val="CommentText"/>
        <w:rPr>
          <w:rFonts w:eastAsia="宋体"/>
          <w:lang w:eastAsia="zh-CN"/>
        </w:rPr>
      </w:pPr>
      <w:r w:rsidRPr="00083D3C">
        <w:rPr>
          <w:rFonts w:eastAsia="宋体" w:hint="eastAsia"/>
          <w:highlight w:val="green"/>
          <w:lang w:eastAsia="zh-CN"/>
        </w:rPr>
        <w:t>若不删除也需添加（如有），目前证券化贷款的利息增值税无法由受托机构代缴，建议由发起机构代缴</w:t>
      </w:r>
    </w:p>
  </w:comment>
  <w:comment w:id="466" w:author="交银国信" w:date="2016-06-02T12:57:00Z" w:initials="FMZ">
    <w:p w14:paraId="5A33F54C" w14:textId="77777777" w:rsidR="00B8464F" w:rsidRPr="00096CFC" w:rsidRDefault="00E361E2">
      <w:pPr>
        <w:pStyle w:val="CommentText"/>
        <w:rPr>
          <w:rFonts w:eastAsia="宋体"/>
          <w:lang w:eastAsia="zh-CN"/>
        </w:rPr>
      </w:pPr>
      <w:r>
        <w:rPr>
          <w:rStyle w:val="CommentReference"/>
        </w:rPr>
        <w:annotationRef/>
      </w:r>
      <w:r w:rsidRPr="00096CFC">
        <w:rPr>
          <w:rFonts w:eastAsia="宋体" w:hint="eastAsia"/>
          <w:lang w:eastAsia="zh-CN"/>
        </w:rPr>
        <w:t>请会计师确认增值税下是否仍有附加</w:t>
      </w:r>
    </w:p>
  </w:comment>
  <w:comment w:id="467" w:author="交银国信" w:date="2016-05-30T15:10:00Z" w:initials="FMZ">
    <w:p w14:paraId="16564160" w14:textId="77777777" w:rsidR="0077083D" w:rsidRPr="00083D3C" w:rsidRDefault="0077083D">
      <w:pPr>
        <w:pStyle w:val="CommentText"/>
        <w:rPr>
          <w:rFonts w:eastAsia="宋体"/>
          <w:lang w:eastAsia="zh-CN"/>
        </w:rPr>
      </w:pPr>
      <w:r w:rsidRPr="00E55E38">
        <w:rPr>
          <w:rStyle w:val="CommentReference"/>
          <w:highlight w:val="green"/>
        </w:rPr>
        <w:annotationRef/>
      </w:r>
      <w:r w:rsidRPr="00083D3C">
        <w:rPr>
          <w:rFonts w:eastAsia="宋体" w:hint="eastAsia"/>
          <w:highlight w:val="green"/>
          <w:lang w:eastAsia="zh-CN"/>
        </w:rPr>
        <w:t>第一个支付日未支付完的费用需顺延至后续的支付日支付，即第一个支付日未支付完费用需与后面这些费用同比例参与分配</w:t>
      </w:r>
      <w:r w:rsidR="00E55E38" w:rsidRPr="00083D3C">
        <w:rPr>
          <w:rFonts w:eastAsia="宋体" w:hint="eastAsia"/>
          <w:highlight w:val="green"/>
          <w:lang w:eastAsia="zh-CN"/>
        </w:rPr>
        <w:t>，下同</w:t>
      </w:r>
    </w:p>
  </w:comment>
  <w:comment w:id="483" w:author="交银国信" w:date="2016-05-30T15:10:00Z" w:initials="FMZ">
    <w:p w14:paraId="0616AE69" w14:textId="77777777" w:rsidR="008347CF" w:rsidRPr="00083D3C" w:rsidRDefault="008347CF">
      <w:pPr>
        <w:pStyle w:val="CommentText"/>
        <w:rPr>
          <w:rFonts w:eastAsia="宋体"/>
          <w:lang w:eastAsia="zh-CN"/>
        </w:rPr>
      </w:pPr>
      <w:r w:rsidRPr="008347CF">
        <w:rPr>
          <w:rStyle w:val="CommentReference"/>
          <w:highlight w:val="green"/>
        </w:rPr>
        <w:annotationRef/>
      </w:r>
      <w:r w:rsidRPr="00083D3C">
        <w:rPr>
          <w:rFonts w:eastAsia="宋体" w:hint="eastAsia"/>
          <w:highlight w:val="green"/>
          <w:lang w:eastAsia="zh-CN"/>
        </w:rPr>
        <w:t>每一个支付日都会先分配受托人垫付初始登记服务费，不仅仅针对第一个信托分配日</w:t>
      </w:r>
    </w:p>
  </w:comment>
  <w:comment w:id="486" w:author="交银国信" w:date="2016-05-30T15:10:00Z" w:initials="FMZ">
    <w:p w14:paraId="2F2D9DE7" w14:textId="77777777" w:rsidR="00427064" w:rsidRPr="00083D3C" w:rsidRDefault="00427064">
      <w:pPr>
        <w:pStyle w:val="CommentText"/>
        <w:rPr>
          <w:rFonts w:eastAsia="宋体"/>
          <w:lang w:eastAsia="zh-CN"/>
        </w:rPr>
      </w:pPr>
      <w:r w:rsidRPr="00BD720C">
        <w:rPr>
          <w:rStyle w:val="CommentReference"/>
          <w:highlight w:val="green"/>
        </w:rPr>
        <w:annotationRef/>
      </w:r>
      <w:r w:rsidRPr="00083D3C">
        <w:rPr>
          <w:rFonts w:eastAsia="宋体" w:hint="eastAsia"/>
          <w:highlight w:val="green"/>
          <w:lang w:eastAsia="zh-CN"/>
        </w:rPr>
        <w:t>不仅仅是第一个信托分配日的累计应付未付，而应是所有信托分配日累计未支付</w:t>
      </w:r>
      <w:r w:rsidR="00BD720C" w:rsidRPr="00083D3C">
        <w:rPr>
          <w:rFonts w:eastAsia="宋体" w:hint="eastAsia"/>
          <w:highlight w:val="green"/>
          <w:lang w:eastAsia="zh-CN"/>
        </w:rPr>
        <w:t>的各项费用</w:t>
      </w:r>
      <w:r w:rsidR="00BD720C" w:rsidRPr="00083D3C">
        <w:rPr>
          <w:rFonts w:eastAsia="宋体" w:hint="eastAsia"/>
          <w:lang w:eastAsia="zh-CN"/>
        </w:rPr>
        <w:t xml:space="preserve"> </w:t>
      </w:r>
    </w:p>
  </w:comment>
  <w:comment w:id="492" w:author="交银国信" w:date="2016-05-30T15:10:00Z" w:initials="FMZ">
    <w:p w14:paraId="040F83C2" w14:textId="77777777" w:rsidR="00AF30D1" w:rsidRPr="00AF30D1" w:rsidRDefault="00AF30D1">
      <w:pPr>
        <w:pStyle w:val="CommentText"/>
        <w:rPr>
          <w:rFonts w:eastAsia="宋体"/>
          <w:lang w:eastAsia="zh-CN"/>
        </w:rPr>
      </w:pPr>
      <w:r>
        <w:rPr>
          <w:rStyle w:val="CommentReference"/>
        </w:rPr>
        <w:annotationRef/>
      </w:r>
      <w:r w:rsidRPr="008347CF">
        <w:rPr>
          <w:rStyle w:val="CommentReference"/>
          <w:highlight w:val="green"/>
        </w:rPr>
        <w:annotationRef/>
      </w:r>
      <w:r w:rsidRPr="00AF30D1">
        <w:rPr>
          <w:rFonts w:eastAsia="宋体" w:hint="eastAsia"/>
          <w:highlight w:val="green"/>
          <w:lang w:eastAsia="zh-CN"/>
        </w:rPr>
        <w:t>每一个支付日都会先分配受托人垫付初始登记服务费，不仅仅针对第一个信托分配日</w:t>
      </w:r>
    </w:p>
  </w:comment>
  <w:comment w:id="493" w:author="交银国信" w:date="2016-05-30T15:10:00Z" w:initials="FMZ">
    <w:p w14:paraId="623E5EF9" w14:textId="77777777" w:rsidR="00394609" w:rsidRPr="00394609" w:rsidRDefault="00394609">
      <w:pPr>
        <w:pStyle w:val="CommentText"/>
        <w:rPr>
          <w:rFonts w:eastAsia="宋体"/>
          <w:lang w:eastAsia="zh-CN"/>
        </w:rPr>
      </w:pPr>
      <w:r>
        <w:rPr>
          <w:rStyle w:val="CommentReference"/>
        </w:rPr>
        <w:annotationRef/>
      </w:r>
      <w:r w:rsidRPr="00BD720C">
        <w:rPr>
          <w:rStyle w:val="CommentReference"/>
          <w:highlight w:val="green"/>
        </w:rPr>
        <w:annotationRef/>
      </w:r>
      <w:r w:rsidRPr="00394609">
        <w:rPr>
          <w:rFonts w:eastAsia="宋体" w:hint="eastAsia"/>
          <w:highlight w:val="green"/>
          <w:lang w:eastAsia="zh-CN"/>
        </w:rPr>
        <w:t>不仅仅是第一个信托分配日的累计应付未付，而应是所有信托分配日累计未支付的各项费用</w:t>
      </w:r>
      <w:r w:rsidRPr="00394609">
        <w:rPr>
          <w:rFonts w:eastAsia="宋体" w:hint="eastAsia"/>
          <w:lang w:eastAsia="zh-CN"/>
        </w:rPr>
        <w:t xml:space="preserve"> </w:t>
      </w:r>
    </w:p>
  </w:comment>
  <w:comment w:id="497" w:author="交银国信" w:date="2016-06-02T13:27:00Z" w:initials="FMZ">
    <w:p w14:paraId="0DCE6AD3" w14:textId="77777777" w:rsidR="00E0378F" w:rsidRDefault="00E0378F">
      <w:pPr>
        <w:pStyle w:val="CommentText"/>
        <w:rPr>
          <w:rFonts w:eastAsia="宋体"/>
          <w:lang w:eastAsia="zh-CN"/>
        </w:rPr>
      </w:pPr>
      <w:r w:rsidRPr="00E0378F">
        <w:rPr>
          <w:rStyle w:val="CommentReference"/>
          <w:highlight w:val="green"/>
        </w:rPr>
        <w:annotationRef/>
      </w:r>
      <w:r w:rsidRPr="00083D3C">
        <w:rPr>
          <w:rFonts w:eastAsia="宋体" w:hint="eastAsia"/>
          <w:highlight w:val="green"/>
          <w:lang w:eastAsia="zh-CN"/>
        </w:rPr>
        <w:t>请招商和苏州银行确认清算时是否保留这步分配（需考虑与评级测算表头是否保持一致）</w:t>
      </w:r>
    </w:p>
    <w:p w14:paraId="42E4D780" w14:textId="77777777" w:rsidR="008E0410" w:rsidRDefault="008E0410">
      <w:pPr>
        <w:pStyle w:val="CommentText"/>
        <w:rPr>
          <w:rFonts w:eastAsia="宋体"/>
          <w:lang w:eastAsia="zh-CN"/>
        </w:rPr>
      </w:pPr>
    </w:p>
    <w:p w14:paraId="602C21D7" w14:textId="77777777" w:rsidR="008E0410" w:rsidRPr="00083D3C" w:rsidRDefault="008E0410">
      <w:pPr>
        <w:pStyle w:val="CommentText"/>
        <w:rPr>
          <w:rFonts w:eastAsia="宋体"/>
          <w:lang w:eastAsia="zh-CN"/>
        </w:rPr>
      </w:pPr>
      <w:r>
        <w:rPr>
          <w:rFonts w:eastAsia="宋体" w:hint="eastAsia"/>
          <w:lang w:eastAsia="zh-CN"/>
        </w:rPr>
        <w:t>建议删除</w:t>
      </w:r>
    </w:p>
  </w:comment>
  <w:comment w:id="640" w:author="交银国信" w:date="2016-05-30T15:10:00Z" w:initials="FMZ">
    <w:p w14:paraId="181B14DE" w14:textId="77777777" w:rsidR="00014C77" w:rsidRPr="00083D3C" w:rsidRDefault="00014C77">
      <w:pPr>
        <w:pStyle w:val="CommentText"/>
        <w:rPr>
          <w:rFonts w:eastAsia="宋体"/>
          <w:lang w:eastAsia="zh-CN"/>
        </w:rPr>
      </w:pPr>
      <w:r w:rsidRPr="00014C77">
        <w:rPr>
          <w:rStyle w:val="CommentReference"/>
          <w:highlight w:val="green"/>
        </w:rPr>
        <w:annotationRef/>
      </w:r>
      <w:r w:rsidRPr="00083D3C">
        <w:rPr>
          <w:rFonts w:eastAsia="宋体" w:hint="eastAsia"/>
          <w:highlight w:val="green"/>
          <w:lang w:eastAsia="zh-CN"/>
        </w:rPr>
        <w:t>补充信托终止事由，这个地方此前在做人行注册文件时曾经提到过</w:t>
      </w:r>
    </w:p>
  </w:comment>
  <w:comment w:id="649" w:author="交银国信" w:date="2016-05-30T15:10:00Z" w:initials="FMZ">
    <w:p w14:paraId="61FC415E" w14:textId="77777777" w:rsidR="004044BE" w:rsidRPr="00096CFC" w:rsidRDefault="004044BE">
      <w:pPr>
        <w:pStyle w:val="CommentText"/>
        <w:rPr>
          <w:rFonts w:eastAsia="宋体"/>
          <w:lang w:eastAsia="zh-CN"/>
        </w:rPr>
      </w:pPr>
      <w:r>
        <w:rPr>
          <w:rStyle w:val="CommentReference"/>
        </w:rPr>
        <w:annotationRef/>
      </w:r>
      <w:r w:rsidRPr="00096CFC">
        <w:rPr>
          <w:rFonts w:eastAsia="宋体" w:hint="eastAsia"/>
          <w:lang w:eastAsia="zh-CN"/>
        </w:rPr>
        <w:t>确认是否为唯一</w:t>
      </w:r>
    </w:p>
  </w:comment>
  <w:comment w:id="650" w:author="交银国信" w:date="2016-05-30T15:10:00Z" w:initials="FMZ">
    <w:p w14:paraId="2564A03F" w14:textId="77777777" w:rsidR="00A57871" w:rsidRDefault="00A57871">
      <w:pPr>
        <w:pStyle w:val="CommentText"/>
      </w:pPr>
      <w:r>
        <w:rPr>
          <w:rStyle w:val="CommentReference"/>
        </w:rPr>
        <w:annotationRef/>
      </w:r>
      <w:r w:rsidRPr="00A57871">
        <w:rPr>
          <w:rFonts w:eastAsia="宋体" w:hint="eastAsia"/>
          <w:lang w:eastAsia="zh-CN"/>
        </w:rPr>
        <w:t>确认是否为唯一</w:t>
      </w:r>
    </w:p>
  </w:comment>
  <w:comment w:id="744" w:author="交银国信" w:date="2016-05-30T15:10:00Z" w:initials="FMZ">
    <w:p w14:paraId="20645659" w14:textId="77777777" w:rsidR="00645DC2" w:rsidRPr="00336A12" w:rsidRDefault="00645DC2">
      <w:pPr>
        <w:pStyle w:val="CommentText"/>
        <w:rPr>
          <w:rFonts w:eastAsia="宋体"/>
          <w:lang w:eastAsia="zh-CN"/>
        </w:rPr>
      </w:pPr>
      <w:r w:rsidRPr="006A7DDF">
        <w:rPr>
          <w:rStyle w:val="CommentReference"/>
          <w:highlight w:val="green"/>
        </w:rPr>
        <w:annotationRef/>
      </w:r>
      <w:r w:rsidRPr="00336A12">
        <w:rPr>
          <w:rFonts w:eastAsia="宋体" w:hint="eastAsia"/>
          <w:highlight w:val="green"/>
          <w:lang w:eastAsia="zh-CN"/>
        </w:rPr>
        <w:t>请与会计顾问确认只能是否仍有</w:t>
      </w:r>
      <w:r w:rsidR="00D666DF" w:rsidRPr="00336A12">
        <w:rPr>
          <w:rFonts w:eastAsia="宋体" w:hint="eastAsia"/>
          <w:highlight w:val="green"/>
          <w:lang w:eastAsia="zh-CN"/>
        </w:rPr>
        <w:t>“及</w:t>
      </w:r>
      <w:r w:rsidRPr="00336A12">
        <w:rPr>
          <w:rFonts w:eastAsia="宋体" w:hint="eastAsia"/>
          <w:highlight w:val="green"/>
          <w:lang w:eastAsia="zh-CN"/>
        </w:rPr>
        <w:t>附加</w:t>
      </w:r>
      <w:r w:rsidR="00D666DF" w:rsidRPr="00336A12">
        <w:rPr>
          <w:rFonts w:eastAsia="宋体" w:hint="eastAsia"/>
          <w:highlight w:val="green"/>
          <w:lang w:eastAsia="zh-CN"/>
        </w:rPr>
        <w:t>”</w:t>
      </w:r>
      <w:r w:rsidRPr="00336A12">
        <w:rPr>
          <w:rFonts w:eastAsia="宋体" w:hint="eastAsia"/>
          <w:highlight w:val="green"/>
          <w:lang w:eastAsia="zh-CN"/>
        </w:rPr>
        <w:t>！</w:t>
      </w:r>
      <w:r w:rsidR="006A7DDF" w:rsidRPr="00336A12">
        <w:rPr>
          <w:rFonts w:eastAsia="宋体" w:hint="eastAsia"/>
          <w:highlight w:val="green"/>
          <w:lang w:eastAsia="zh-CN"/>
        </w:rPr>
        <w:t>如无请律师修改全部交易文件</w:t>
      </w:r>
    </w:p>
  </w:comment>
  <w:comment w:id="1004" w:author="ZL-2382" w:date="2016-05-30T15:10:00Z" w:initials="ZL-2382">
    <w:p w14:paraId="4451566B" w14:textId="77777777" w:rsidR="00C77F66" w:rsidRDefault="00C77F66">
      <w:pPr>
        <w:pStyle w:val="CommentText"/>
      </w:pPr>
      <w:r>
        <w:rPr>
          <w:rStyle w:val="CommentReference"/>
        </w:rPr>
        <w:annotationRef/>
      </w:r>
      <w:r>
        <w:t>待定</w:t>
      </w:r>
    </w:p>
  </w:comment>
  <w:comment w:id="1036" w:author="交银国信" w:date="2016-05-30T15:10:00Z" w:initials="FMZ">
    <w:p w14:paraId="7F6D28A6" w14:textId="77777777" w:rsidR="00BD37D8" w:rsidRPr="00336A12" w:rsidRDefault="00BD37D8">
      <w:pPr>
        <w:pStyle w:val="CommentText"/>
        <w:rPr>
          <w:rFonts w:eastAsia="宋体"/>
          <w:lang w:eastAsia="zh-CN"/>
        </w:rPr>
      </w:pPr>
      <w:r w:rsidRPr="00BD37D8">
        <w:rPr>
          <w:rStyle w:val="CommentReference"/>
          <w:highlight w:val="green"/>
        </w:rPr>
        <w:annotationRef/>
      </w:r>
      <w:r w:rsidRPr="00336A12">
        <w:rPr>
          <w:rFonts w:eastAsia="宋体" w:hint="eastAsia"/>
          <w:highlight w:val="green"/>
          <w:lang w:eastAsia="zh-CN"/>
        </w:rPr>
        <w:t>添加增值税代扣信息，请律师更新报告模板的标号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8135C5" w15:done="0"/>
  <w15:commentEx w15:paraId="68F89F21" w15:done="0"/>
  <w15:commentEx w15:paraId="24FDA9A7" w15:done="0"/>
  <w15:commentEx w15:paraId="32623E64" w15:done="0"/>
  <w15:commentEx w15:paraId="7E004A2E" w15:done="0"/>
  <w15:commentEx w15:paraId="6C2ACE54" w15:done="0"/>
  <w15:commentEx w15:paraId="413A6407" w15:done="0"/>
  <w15:commentEx w15:paraId="781C2F97" w15:done="0"/>
  <w15:commentEx w15:paraId="6C5AA5E5" w15:done="0"/>
  <w15:commentEx w15:paraId="18359223" w15:done="0"/>
  <w15:commentEx w15:paraId="5A33F54C" w15:done="0"/>
  <w15:commentEx w15:paraId="16564160" w15:done="0"/>
  <w15:commentEx w15:paraId="0616AE69" w15:done="0"/>
  <w15:commentEx w15:paraId="2F2D9DE7" w15:done="0"/>
  <w15:commentEx w15:paraId="040F83C2" w15:done="0"/>
  <w15:commentEx w15:paraId="623E5EF9" w15:done="0"/>
  <w15:commentEx w15:paraId="602C21D7" w15:done="0"/>
  <w15:commentEx w15:paraId="181B14DE" w15:done="0"/>
  <w15:commentEx w15:paraId="61FC415E" w15:done="0"/>
  <w15:commentEx w15:paraId="2564A03F" w15:done="0"/>
  <w15:commentEx w15:paraId="20645659" w15:done="0"/>
  <w15:commentEx w15:paraId="4451566B" w15:done="0"/>
  <w15:commentEx w15:paraId="7F6D28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85F1B" w14:textId="77777777" w:rsidR="00D17C6D" w:rsidRDefault="00D17C6D">
      <w:r>
        <w:separator/>
      </w:r>
    </w:p>
  </w:endnote>
  <w:endnote w:type="continuationSeparator" w:id="0">
    <w:p w14:paraId="6F1974BF" w14:textId="77777777" w:rsidR="00D17C6D" w:rsidRDefault="00D1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154C9" w14:textId="77777777" w:rsidR="00C77F66" w:rsidRDefault="00C77F66">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3F8E6F39" w14:textId="77777777" w:rsidR="00C77F66" w:rsidRDefault="00C77F66">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E9A8B" w14:textId="77777777" w:rsidR="00C77F66" w:rsidRDefault="00C77F66">
    <w:r>
      <w:rPr>
        <w:rFonts w:eastAsia="宋体" w:hint="eastAsia"/>
        <w:lang w:eastAsia="zh-CN"/>
      </w:rPr>
      <w:t>限？</w:t>
    </w:r>
  </w:p>
  <w:p w14:paraId="78FB9D1C" w14:textId="77777777" w:rsidR="00C77F66" w:rsidRDefault="00C77F66"/>
  <w:p w14:paraId="67C73A79" w14:textId="77777777" w:rsidR="00C77F66" w:rsidRDefault="00C77F6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DF46E" w14:textId="77777777" w:rsidR="00C77F66" w:rsidRDefault="00C77F66">
    <w:pPr>
      <w:pStyle w:val="Footer"/>
      <w:ind w:left="480"/>
      <w:jc w:val="center"/>
    </w:pPr>
    <w:r>
      <w:fldChar w:fldCharType="begin"/>
    </w:r>
    <w:r>
      <w:instrText>PAGE   \* MERGEFORMAT</w:instrText>
    </w:r>
    <w:r>
      <w:fldChar w:fldCharType="separate"/>
    </w:r>
    <w:r w:rsidR="00B478A7" w:rsidRPr="00B478A7">
      <w:rPr>
        <w:noProof/>
        <w:lang w:val="zh-CN" w:eastAsia="zh-CN"/>
      </w:rPr>
      <w:t>114</w:t>
    </w:r>
    <w:r>
      <w:fldChar w:fldCharType="end"/>
    </w:r>
  </w:p>
  <w:p w14:paraId="3A470BEF" w14:textId="77777777" w:rsidR="00C77F66" w:rsidRDefault="00C77F66"/>
  <w:p w14:paraId="52A19FD9" w14:textId="77777777" w:rsidR="00C77F66" w:rsidRDefault="00C77F6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4632" w14:textId="77777777" w:rsidR="00C77F66" w:rsidRDefault="00C77F66">
    <w:r>
      <w:rPr>
        <w:rFonts w:eastAsia="宋体" w:hint="eastAsia"/>
        <w:lang w:eastAsia="zh-CN"/>
      </w:rPr>
      <w:t>有问</w:t>
    </w:r>
  </w:p>
  <w:p w14:paraId="3154B73E" w14:textId="77777777" w:rsidR="00C77F66" w:rsidRDefault="00C77F6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7B981" w14:textId="77777777" w:rsidR="00C77F66" w:rsidRDefault="00C77F66">
    <w:pPr>
      <w:pStyle w:val="Footer"/>
      <w:jc w:val="center"/>
    </w:pPr>
    <w:r>
      <w:fldChar w:fldCharType="begin"/>
    </w:r>
    <w:r>
      <w:instrText>PAGE   \* MERGEFORMAT</w:instrText>
    </w:r>
    <w:r>
      <w:fldChar w:fldCharType="separate"/>
    </w:r>
    <w:r w:rsidR="00B478A7" w:rsidRPr="00B478A7">
      <w:rPr>
        <w:noProof/>
        <w:lang w:val="zh-CN" w:eastAsia="zh-CN"/>
      </w:rPr>
      <w:t>II</w:t>
    </w:r>
    <w:r>
      <w:fldChar w:fldCharType="end"/>
    </w:r>
  </w:p>
  <w:p w14:paraId="469486FE" w14:textId="77777777" w:rsidR="00C77F66" w:rsidRDefault="00C77F66">
    <w:pPr>
      <w:pStyle w:val="Footer"/>
      <w:ind w:right="360"/>
      <w:jc w:val="center"/>
      <w:rPr>
        <w:rFonts w:eastAsia="宋体"/>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14B73" w14:textId="77777777" w:rsidR="00C77F66" w:rsidRDefault="00C77F66">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46681" w14:textId="77777777" w:rsidR="00C77F66" w:rsidRDefault="00C77F66">
    <w:r>
      <w:rPr>
        <w:rFonts w:eastAsia="宋体" w:hint="eastAsia"/>
        <w:lang w:eastAsia="zh-CN"/>
      </w:rPr>
      <w:t>限？</w:t>
    </w:r>
  </w:p>
  <w:p w14:paraId="254D66D0" w14:textId="77777777" w:rsidR="00C77F66" w:rsidRDefault="00C77F6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D70A1" w14:textId="77777777" w:rsidR="00C77F66" w:rsidRDefault="00C77F66">
    <w:pPr>
      <w:pStyle w:val="Footer"/>
      <w:ind w:left="480"/>
      <w:jc w:val="center"/>
    </w:pPr>
    <w:r>
      <w:fldChar w:fldCharType="begin"/>
    </w:r>
    <w:r>
      <w:instrText>PAGE   \* MERGEFORMAT</w:instrText>
    </w:r>
    <w:r>
      <w:fldChar w:fldCharType="separate"/>
    </w:r>
    <w:r w:rsidR="00B478A7" w:rsidRPr="00B478A7">
      <w:rPr>
        <w:noProof/>
        <w:lang w:val="zh-CN" w:eastAsia="zh-CN"/>
      </w:rPr>
      <w:t>18</w:t>
    </w:r>
    <w:r>
      <w:fldChar w:fldCharType="end"/>
    </w:r>
  </w:p>
  <w:p w14:paraId="0C4686F7" w14:textId="77777777" w:rsidR="00C77F66" w:rsidRDefault="00C77F6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56694" w14:textId="77777777" w:rsidR="00C77F66" w:rsidRDefault="00C77F66">
    <w:r>
      <w:rPr>
        <w:rFonts w:eastAsia="宋体" w:hint="eastAsia"/>
        <w:lang w:eastAsia="zh-CN"/>
      </w:rPr>
      <w:t>有问</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A3DA7" w14:textId="77777777" w:rsidR="00C77F66" w:rsidRDefault="00C77F66">
    <w:r>
      <w:rPr>
        <w:rFonts w:eastAsia="宋体" w:hint="eastAsia"/>
        <w:lang w:eastAsia="zh-CN"/>
      </w:rPr>
      <w:t>限？</w:t>
    </w:r>
  </w:p>
  <w:p w14:paraId="0A0C289B" w14:textId="77777777" w:rsidR="00C77F66" w:rsidRDefault="00C77F6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0A693" w14:textId="77777777" w:rsidR="00C77F66" w:rsidRDefault="00C77F66">
    <w:pPr>
      <w:pStyle w:val="Footer"/>
      <w:ind w:left="480"/>
      <w:jc w:val="center"/>
    </w:pPr>
    <w:r>
      <w:fldChar w:fldCharType="begin"/>
    </w:r>
    <w:r>
      <w:instrText>PAGE   \* MERGEFORMAT</w:instrText>
    </w:r>
    <w:r>
      <w:fldChar w:fldCharType="separate"/>
    </w:r>
    <w:r w:rsidR="00B478A7" w:rsidRPr="00B478A7">
      <w:rPr>
        <w:noProof/>
        <w:lang w:val="zh-CN" w:eastAsia="zh-CN"/>
      </w:rPr>
      <w:t>99</w:t>
    </w:r>
    <w:r>
      <w:fldChar w:fldCharType="end"/>
    </w:r>
  </w:p>
  <w:p w14:paraId="36B2FF4A" w14:textId="77777777" w:rsidR="00C77F66" w:rsidRDefault="00C77F6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646A" w14:textId="77777777" w:rsidR="00C77F66" w:rsidRDefault="00C77F66">
    <w:r>
      <w:rPr>
        <w:rFonts w:eastAsia="宋体" w:hint="eastAsia"/>
        <w:lang w:eastAsia="zh-CN"/>
      </w:rPr>
      <w:t>有问</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6C689" w14:textId="77777777" w:rsidR="00D17C6D" w:rsidRDefault="00D17C6D">
      <w:r>
        <w:separator/>
      </w:r>
    </w:p>
  </w:footnote>
  <w:footnote w:type="continuationSeparator" w:id="0">
    <w:p w14:paraId="765814EF" w14:textId="77777777" w:rsidR="00D17C6D" w:rsidRDefault="00D17C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BFFDA" w14:textId="77777777" w:rsidR="00C77F66" w:rsidRDefault="00C77F66">
    <w:r>
      <w:rPr>
        <w:rFonts w:eastAsia="宋体" w:hint="eastAsia"/>
        <w:lang w:eastAsia="zh-CN"/>
      </w:rPr>
      <w:t>定利</w:t>
    </w:r>
  </w:p>
  <w:p w14:paraId="67B33A51" w14:textId="77777777" w:rsidR="00C77F66" w:rsidRDefault="00C77F6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18E43" w14:textId="77777777" w:rsidR="00C77F66" w:rsidRDefault="00C77F66"/>
  <w:p w14:paraId="641B7D40" w14:textId="77777777" w:rsidR="00C77F66" w:rsidRDefault="00C77F6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91070" w14:textId="77777777" w:rsidR="00C77F66" w:rsidRDefault="00C77F66">
    <w:pPr>
      <w:pStyle w:val="CommentText"/>
      <w:rPr>
        <w:rFonts w:eastAsia="宋体"/>
        <w:lang w:eastAsia="zh-CN"/>
      </w:rPr>
    </w:pPr>
    <w:r>
      <w:rPr>
        <w:rFonts w:eastAsia="宋体" w:hint="eastAsia"/>
        <w:lang w:eastAsia="zh-CN"/>
      </w:rPr>
      <w:t>日多为“固定日”）</w:t>
    </w:r>
  </w:p>
  <w:p w14:paraId="07284F8A" w14:textId="77777777" w:rsidR="00C77F66" w:rsidRDefault="00C77F66">
    <w:pPr>
      <w:pStyle w:val="CommentText"/>
      <w:rPr>
        <w:rFonts w:eastAsia="宋体"/>
        <w:lang w:eastAsia="zh-CN"/>
      </w:rPr>
    </w:pPr>
    <w:r>
      <w:rPr>
        <w:rFonts w:eastAsia="宋体" w:hint="eastAsia"/>
        <w:lang w:eastAsia="zh-CN"/>
      </w:rPr>
      <w:t>评级提供</w:t>
    </w:r>
  </w:p>
  <w:p w14:paraId="3080131C" w14:textId="77777777" w:rsidR="00C77F66" w:rsidRDefault="00C77F66">
    <w:pPr>
      <w:pStyle w:val="CommentText"/>
      <w:rPr>
        <w:rFonts w:eastAsia="宋体"/>
        <w:lang w:eastAsia="zh-CN"/>
      </w:rPr>
    </w:pPr>
    <w:r>
      <w:rPr>
        <w:rFonts w:eastAsia="宋体" w:hint="eastAsia"/>
        <w:lang w:eastAsia="zh-CN"/>
      </w:rPr>
      <w:t>华润：待讨论</w:t>
    </w:r>
  </w:p>
  <w:p w14:paraId="3C69F8EE" w14:textId="77777777" w:rsidR="00C77F66" w:rsidRDefault="00C77F66">
    <w:pPr>
      <w:pStyle w:val="CommentText"/>
      <w:rPr>
        <w:rFonts w:eastAsia="宋体"/>
        <w:lang w:eastAsia="zh-CN"/>
      </w:rPr>
    </w:pPr>
    <w:r>
      <w:rPr>
        <w:rFonts w:eastAsia="宋体" w:hint="eastAsia"/>
        <w:lang w:eastAsia="zh-CN"/>
      </w:rPr>
      <w:t>华润：待确认。如要包括中债资信，建议改为“评级机构”提供初始评级服务的报酬</w:t>
    </w:r>
  </w:p>
  <w:p w14:paraId="487FA18B" w14:textId="77777777" w:rsidR="00C77F66" w:rsidRDefault="00C77F66">
    <w:pPr>
      <w:pStyle w:val="CommentText"/>
      <w:rPr>
        <w:rFonts w:eastAsia="宋体"/>
        <w:lang w:eastAsia="zh-CN"/>
      </w:rPr>
    </w:pPr>
    <w:r>
      <w:rPr>
        <w:rFonts w:eastAsia="宋体" w:hint="eastAsia"/>
        <w:lang w:eastAsia="zh-CN"/>
      </w:rPr>
      <w:t>华润：建议改为“评级机构”</w:t>
    </w:r>
  </w:p>
  <w:p w14:paraId="63653E97" w14:textId="77777777" w:rsidR="00C77F66" w:rsidRDefault="00C77F66">
    <w:pPr>
      <w:pStyle w:val="CommentText"/>
      <w:rPr>
        <w:rFonts w:eastAsia="宋体"/>
        <w:lang w:eastAsia="zh-CN"/>
      </w:rPr>
    </w:pPr>
    <w:r>
      <w:rPr>
        <w:rFonts w:eastAsia="宋体" w:hint="eastAsia"/>
        <w:lang w:eastAsia="zh-CN"/>
      </w:rPr>
      <w:t>华润；描述与</w:t>
    </w:r>
    <w:r>
      <w:rPr>
        <w:rFonts w:eastAsia="宋体"/>
        <w:lang w:eastAsia="zh-CN"/>
      </w:rPr>
      <w:t>11.5</w:t>
    </w:r>
    <w:r>
      <w:rPr>
        <w:rFonts w:eastAsia="宋体" w:hint="eastAsia"/>
        <w:lang w:eastAsia="zh-CN"/>
      </w:rPr>
      <w:t>和</w:t>
    </w:r>
    <w:r>
      <w:rPr>
        <w:rFonts w:eastAsia="宋体"/>
        <w:lang w:eastAsia="zh-CN"/>
      </w:rPr>
      <w:t>11.6</w:t>
    </w:r>
    <w:r>
      <w:rPr>
        <w:rFonts w:eastAsia="宋体" w:hint="eastAsia"/>
        <w:lang w:eastAsia="zh-CN"/>
      </w:rPr>
      <w:t>不同？</w:t>
    </w:r>
  </w:p>
  <w:p w14:paraId="3E1F12AD" w14:textId="77777777" w:rsidR="00C77F66" w:rsidRDefault="00C77F66">
    <w:pPr>
      <w:pStyle w:val="CommentText"/>
      <w:rPr>
        <w:rFonts w:eastAsia="宋体"/>
        <w:lang w:eastAsia="zh-CN"/>
      </w:rPr>
    </w:pPr>
    <w:r>
      <w:rPr>
        <w:rFonts w:eastAsia="宋体" w:hint="eastAsia"/>
        <w:lang w:eastAsia="zh-CN"/>
      </w:rPr>
      <w:t>华润：待修改</w:t>
    </w:r>
  </w:p>
  <w:p w14:paraId="491C5F4C" w14:textId="77777777" w:rsidR="00C77F66" w:rsidRDefault="00C77F66">
    <w:pPr>
      <w:pStyle w:val="CommentText"/>
      <w:rPr>
        <w:rFonts w:eastAsia="宋体"/>
        <w:lang w:eastAsia="zh-CN"/>
      </w:rPr>
    </w:pPr>
    <w:r>
      <w:rPr>
        <w:rFonts w:eastAsia="宋体" w:hint="eastAsia"/>
        <w:lang w:eastAsia="zh-CN"/>
      </w:rPr>
      <w:t>华润：“评级机构”</w:t>
    </w:r>
  </w:p>
  <w:p w14:paraId="6080C864" w14:textId="77777777" w:rsidR="00C77F66" w:rsidRDefault="00C77F66">
    <w:r>
      <w:rPr>
        <w:rFonts w:eastAsia="宋体" w:hint="eastAsia"/>
        <w:lang w:eastAsia="zh-CN"/>
      </w:rPr>
      <w:t>华润：发行费用包括了承销报酬，表述略</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8DEB4" w14:textId="77777777" w:rsidR="00C77F66" w:rsidRDefault="00C77F66">
    <w:r>
      <w:rPr>
        <w:rFonts w:eastAsia="宋体" w:hint="eastAsia"/>
        <w:lang w:eastAsia="zh-CN"/>
      </w:rPr>
      <w:t>定利</w:t>
    </w:r>
  </w:p>
  <w:p w14:paraId="3D64478D" w14:textId="77777777" w:rsidR="00C77F66" w:rsidRDefault="00C77F6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10DB0" w14:textId="77777777" w:rsidR="00C77F66" w:rsidRDefault="00C77F66"/>
  <w:p w14:paraId="2CD6FB52" w14:textId="77777777" w:rsidR="00C77F66" w:rsidRDefault="00C77F6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EC788" w14:textId="77777777" w:rsidR="00C77F66" w:rsidRDefault="00C77F66">
    <w:pPr>
      <w:pStyle w:val="CommentText"/>
      <w:rPr>
        <w:rFonts w:eastAsia="宋体"/>
        <w:lang w:eastAsia="zh-CN"/>
      </w:rPr>
    </w:pPr>
    <w:r>
      <w:rPr>
        <w:rFonts w:eastAsia="宋体" w:hint="eastAsia"/>
        <w:lang w:eastAsia="zh-CN"/>
      </w:rPr>
      <w:t>日多为“固定日”）</w:t>
    </w:r>
  </w:p>
  <w:p w14:paraId="01598E57" w14:textId="77777777" w:rsidR="00C77F66" w:rsidRDefault="00C77F66">
    <w:pPr>
      <w:pStyle w:val="CommentText"/>
      <w:rPr>
        <w:rFonts w:eastAsia="宋体"/>
        <w:lang w:eastAsia="zh-CN"/>
      </w:rPr>
    </w:pPr>
    <w:r>
      <w:rPr>
        <w:rFonts w:eastAsia="宋体" w:hint="eastAsia"/>
        <w:lang w:eastAsia="zh-CN"/>
      </w:rPr>
      <w:t>评级提供</w:t>
    </w:r>
  </w:p>
  <w:p w14:paraId="63B66297" w14:textId="77777777" w:rsidR="00C77F66" w:rsidRDefault="00C77F66">
    <w:pPr>
      <w:pStyle w:val="CommentText"/>
      <w:rPr>
        <w:rFonts w:eastAsia="宋体"/>
        <w:lang w:eastAsia="zh-CN"/>
      </w:rPr>
    </w:pPr>
    <w:r>
      <w:rPr>
        <w:rFonts w:eastAsia="宋体" w:hint="eastAsia"/>
        <w:lang w:eastAsia="zh-CN"/>
      </w:rPr>
      <w:t>华润：待讨论</w:t>
    </w:r>
  </w:p>
  <w:p w14:paraId="66F12388" w14:textId="77777777" w:rsidR="00C77F66" w:rsidRDefault="00C77F66">
    <w:pPr>
      <w:pStyle w:val="CommentText"/>
      <w:rPr>
        <w:rFonts w:eastAsia="宋体"/>
        <w:lang w:eastAsia="zh-CN"/>
      </w:rPr>
    </w:pPr>
    <w:r>
      <w:rPr>
        <w:rFonts w:eastAsia="宋体" w:hint="eastAsia"/>
        <w:lang w:eastAsia="zh-CN"/>
      </w:rPr>
      <w:t>华润：待确认。如要包括中债资信，建议改为“评级机构”提供初始评级服务的报酬</w:t>
    </w:r>
  </w:p>
  <w:p w14:paraId="4BECF431" w14:textId="77777777" w:rsidR="00C77F66" w:rsidRDefault="00C77F66">
    <w:pPr>
      <w:pStyle w:val="CommentText"/>
      <w:rPr>
        <w:rFonts w:eastAsia="宋体"/>
        <w:lang w:eastAsia="zh-CN"/>
      </w:rPr>
    </w:pPr>
    <w:r>
      <w:rPr>
        <w:rFonts w:eastAsia="宋体" w:hint="eastAsia"/>
        <w:lang w:eastAsia="zh-CN"/>
      </w:rPr>
      <w:t>华润：建议改为“评级机构”</w:t>
    </w:r>
  </w:p>
  <w:p w14:paraId="5C60E932" w14:textId="77777777" w:rsidR="00C77F66" w:rsidRDefault="00C77F66">
    <w:pPr>
      <w:pStyle w:val="CommentText"/>
      <w:rPr>
        <w:rFonts w:eastAsia="宋体"/>
        <w:lang w:eastAsia="zh-CN"/>
      </w:rPr>
    </w:pPr>
    <w:r>
      <w:rPr>
        <w:rFonts w:eastAsia="宋体" w:hint="eastAsia"/>
        <w:lang w:eastAsia="zh-CN"/>
      </w:rPr>
      <w:t>华润；描述与</w:t>
    </w:r>
    <w:r>
      <w:rPr>
        <w:rFonts w:eastAsia="宋体"/>
        <w:lang w:eastAsia="zh-CN"/>
      </w:rPr>
      <w:t>11.5</w:t>
    </w:r>
    <w:r>
      <w:rPr>
        <w:rFonts w:eastAsia="宋体" w:hint="eastAsia"/>
        <w:lang w:eastAsia="zh-CN"/>
      </w:rPr>
      <w:t>和</w:t>
    </w:r>
    <w:r>
      <w:rPr>
        <w:rFonts w:eastAsia="宋体"/>
        <w:lang w:eastAsia="zh-CN"/>
      </w:rPr>
      <w:t>11.6</w:t>
    </w:r>
    <w:r>
      <w:rPr>
        <w:rFonts w:eastAsia="宋体" w:hint="eastAsia"/>
        <w:lang w:eastAsia="zh-CN"/>
      </w:rPr>
      <w:t>不同？</w:t>
    </w:r>
  </w:p>
  <w:p w14:paraId="0CDF0480" w14:textId="77777777" w:rsidR="00C77F66" w:rsidRDefault="00C77F66">
    <w:pPr>
      <w:pStyle w:val="CommentText"/>
      <w:rPr>
        <w:rFonts w:eastAsia="宋体"/>
        <w:lang w:eastAsia="zh-CN"/>
      </w:rPr>
    </w:pPr>
    <w:r>
      <w:rPr>
        <w:rFonts w:eastAsia="宋体" w:hint="eastAsia"/>
        <w:lang w:eastAsia="zh-CN"/>
      </w:rPr>
      <w:t>华润：待修改</w:t>
    </w:r>
  </w:p>
  <w:p w14:paraId="62BC541A" w14:textId="77777777" w:rsidR="00C77F66" w:rsidRDefault="00C77F66">
    <w:pPr>
      <w:pStyle w:val="CommentText"/>
      <w:rPr>
        <w:rFonts w:eastAsia="宋体"/>
        <w:lang w:eastAsia="zh-CN"/>
      </w:rPr>
    </w:pPr>
    <w:r>
      <w:rPr>
        <w:rFonts w:eastAsia="宋体" w:hint="eastAsia"/>
        <w:lang w:eastAsia="zh-CN"/>
      </w:rPr>
      <w:t>华润：“评级机构”</w:t>
    </w:r>
  </w:p>
  <w:p w14:paraId="6DF34CB9" w14:textId="77777777" w:rsidR="00C77F66" w:rsidRDefault="00C77F66">
    <w:r>
      <w:rPr>
        <w:rFonts w:eastAsia="宋体" w:hint="eastAsia"/>
        <w:lang w:eastAsia="zh-CN"/>
      </w:rPr>
      <w:t>华润：发行费用包括了承销报酬，表述略</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A9CC9" w14:textId="77777777" w:rsidR="00C77F66" w:rsidRDefault="00C77F66">
    <w:r>
      <w:rPr>
        <w:rFonts w:eastAsia="宋体" w:hint="eastAsia"/>
        <w:lang w:eastAsia="zh-CN"/>
      </w:rPr>
      <w:t>定利</w:t>
    </w:r>
  </w:p>
  <w:p w14:paraId="33EDC9CD" w14:textId="77777777" w:rsidR="00C77F66" w:rsidRDefault="00C77F66"/>
  <w:p w14:paraId="44637DD6" w14:textId="77777777" w:rsidR="00C77F66" w:rsidRDefault="00C77F6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7C7DD" w14:textId="77777777" w:rsidR="00C77F66" w:rsidRDefault="00C77F66"/>
  <w:p w14:paraId="0FEB2B3A" w14:textId="77777777" w:rsidR="00C77F66" w:rsidRDefault="00C77F66"/>
  <w:p w14:paraId="4BE5FD8D" w14:textId="77777777" w:rsidR="00C77F66" w:rsidRDefault="00C77F6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315AD" w14:textId="77777777" w:rsidR="00C77F66" w:rsidRDefault="00C77F66">
    <w:pPr>
      <w:pStyle w:val="CommentText"/>
      <w:rPr>
        <w:rFonts w:eastAsia="宋体"/>
        <w:lang w:eastAsia="zh-CN"/>
      </w:rPr>
    </w:pPr>
    <w:r>
      <w:rPr>
        <w:rFonts w:eastAsia="宋体" w:hint="eastAsia"/>
        <w:lang w:eastAsia="zh-CN"/>
      </w:rPr>
      <w:t>日多为“固定日”）</w:t>
    </w:r>
  </w:p>
  <w:p w14:paraId="5EF3515B" w14:textId="77777777" w:rsidR="00C77F66" w:rsidRDefault="00C77F66">
    <w:pPr>
      <w:pStyle w:val="CommentText"/>
      <w:rPr>
        <w:rFonts w:eastAsia="宋体"/>
        <w:lang w:eastAsia="zh-CN"/>
      </w:rPr>
    </w:pPr>
    <w:r>
      <w:rPr>
        <w:rFonts w:eastAsia="宋体" w:hint="eastAsia"/>
        <w:lang w:eastAsia="zh-CN"/>
      </w:rPr>
      <w:t>评级提供</w:t>
    </w:r>
  </w:p>
  <w:p w14:paraId="37850326" w14:textId="77777777" w:rsidR="00C77F66" w:rsidRDefault="00C77F66">
    <w:pPr>
      <w:pStyle w:val="CommentText"/>
      <w:rPr>
        <w:rFonts w:eastAsia="宋体"/>
        <w:lang w:eastAsia="zh-CN"/>
      </w:rPr>
    </w:pPr>
    <w:r>
      <w:rPr>
        <w:rFonts w:eastAsia="宋体" w:hint="eastAsia"/>
        <w:lang w:eastAsia="zh-CN"/>
      </w:rPr>
      <w:t>华润：待讨论</w:t>
    </w:r>
  </w:p>
  <w:p w14:paraId="04D6A2A6" w14:textId="77777777" w:rsidR="00C77F66" w:rsidRDefault="00C77F66">
    <w:pPr>
      <w:pStyle w:val="CommentText"/>
      <w:rPr>
        <w:rFonts w:eastAsia="宋体"/>
        <w:lang w:eastAsia="zh-CN"/>
      </w:rPr>
    </w:pPr>
    <w:r>
      <w:rPr>
        <w:rFonts w:eastAsia="宋体" w:hint="eastAsia"/>
        <w:lang w:eastAsia="zh-CN"/>
      </w:rPr>
      <w:t>华润：待确认。如要包括中债资信，建议改为“评级机构”提供初始评级服务的报酬</w:t>
    </w:r>
  </w:p>
  <w:p w14:paraId="392A659D" w14:textId="77777777" w:rsidR="00C77F66" w:rsidRDefault="00C77F66">
    <w:pPr>
      <w:pStyle w:val="CommentText"/>
      <w:rPr>
        <w:rFonts w:eastAsia="宋体"/>
        <w:lang w:eastAsia="zh-CN"/>
      </w:rPr>
    </w:pPr>
    <w:r>
      <w:rPr>
        <w:rFonts w:eastAsia="宋体" w:hint="eastAsia"/>
        <w:lang w:eastAsia="zh-CN"/>
      </w:rPr>
      <w:t>华润：建议改为“评级机构”</w:t>
    </w:r>
  </w:p>
  <w:p w14:paraId="2A89116D" w14:textId="77777777" w:rsidR="00C77F66" w:rsidRDefault="00C77F66">
    <w:pPr>
      <w:pStyle w:val="CommentText"/>
      <w:rPr>
        <w:rFonts w:eastAsia="宋体"/>
        <w:lang w:eastAsia="zh-CN"/>
      </w:rPr>
    </w:pPr>
    <w:r>
      <w:rPr>
        <w:rFonts w:eastAsia="宋体" w:hint="eastAsia"/>
        <w:lang w:eastAsia="zh-CN"/>
      </w:rPr>
      <w:t>华润；描述与</w:t>
    </w:r>
    <w:r>
      <w:rPr>
        <w:rFonts w:eastAsia="宋体"/>
        <w:lang w:eastAsia="zh-CN"/>
      </w:rPr>
      <w:t>11.5</w:t>
    </w:r>
    <w:r>
      <w:rPr>
        <w:rFonts w:eastAsia="宋体" w:hint="eastAsia"/>
        <w:lang w:eastAsia="zh-CN"/>
      </w:rPr>
      <w:t>和</w:t>
    </w:r>
    <w:r>
      <w:rPr>
        <w:rFonts w:eastAsia="宋体"/>
        <w:lang w:eastAsia="zh-CN"/>
      </w:rPr>
      <w:t>11.6</w:t>
    </w:r>
    <w:r>
      <w:rPr>
        <w:rFonts w:eastAsia="宋体" w:hint="eastAsia"/>
        <w:lang w:eastAsia="zh-CN"/>
      </w:rPr>
      <w:t>不同？</w:t>
    </w:r>
  </w:p>
  <w:p w14:paraId="676E50D2" w14:textId="77777777" w:rsidR="00C77F66" w:rsidRDefault="00C77F66">
    <w:pPr>
      <w:pStyle w:val="CommentText"/>
      <w:rPr>
        <w:rFonts w:eastAsia="宋体"/>
        <w:lang w:eastAsia="zh-CN"/>
      </w:rPr>
    </w:pPr>
    <w:r>
      <w:rPr>
        <w:rFonts w:eastAsia="宋体" w:hint="eastAsia"/>
        <w:lang w:eastAsia="zh-CN"/>
      </w:rPr>
      <w:t>华润：待修改</w:t>
    </w:r>
  </w:p>
  <w:p w14:paraId="0E1F7A69" w14:textId="77777777" w:rsidR="00C77F66" w:rsidRDefault="00C77F66">
    <w:pPr>
      <w:pStyle w:val="CommentText"/>
      <w:rPr>
        <w:rFonts w:eastAsia="宋体"/>
        <w:lang w:eastAsia="zh-CN"/>
      </w:rPr>
    </w:pPr>
    <w:r>
      <w:rPr>
        <w:rFonts w:eastAsia="宋体" w:hint="eastAsia"/>
        <w:lang w:eastAsia="zh-CN"/>
      </w:rPr>
      <w:t>华润：“评级机构”</w:t>
    </w:r>
  </w:p>
  <w:p w14:paraId="68A7B3C2" w14:textId="77777777" w:rsidR="00C77F66" w:rsidRDefault="00C77F66">
    <w:r>
      <w:rPr>
        <w:rFonts w:eastAsia="宋体" w:hint="eastAsia"/>
        <w:lang w:eastAsia="zh-CN"/>
      </w:rPr>
      <w:t>华润：发行费用包括了承销报酬，表述略</w:t>
    </w:r>
  </w:p>
  <w:p w14:paraId="04A7FA5D" w14:textId="77777777" w:rsidR="00C77F66" w:rsidRDefault="00C77F6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0E27A4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FFFFFF82"/>
    <w:lvl w:ilvl="0">
      <w:start w:val="1"/>
      <w:numFmt w:val="bullet"/>
      <w:pStyle w:val="ListBullet3"/>
      <w:lvlText w:val=""/>
      <w:lvlJc w:val="left"/>
      <w:pPr>
        <w:tabs>
          <w:tab w:val="num" w:pos="1200"/>
        </w:tabs>
        <w:ind w:left="1200" w:hanging="360"/>
      </w:pPr>
      <w:rPr>
        <w:rFonts w:ascii="Wingdings" w:hAnsi="Wingdings" w:hint="default"/>
      </w:rPr>
    </w:lvl>
  </w:abstractNum>
  <w:abstractNum w:abstractNumId="2" w15:restartNumberingAfterBreak="0">
    <w:nsid w:val="03807B33"/>
    <w:multiLevelType w:val="multilevel"/>
    <w:tmpl w:val="03807B33"/>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3" w15:restartNumberingAfterBreak="0">
    <w:nsid w:val="060A4D0E"/>
    <w:multiLevelType w:val="multilevel"/>
    <w:tmpl w:val="060A4D0E"/>
    <w:lvl w:ilvl="0">
      <w:start w:val="1"/>
      <w:numFmt w:val="decimal"/>
      <w:lvlText w:val="%1."/>
      <w:lvlJc w:val="left"/>
      <w:pPr>
        <w:tabs>
          <w:tab w:val="num" w:pos="990"/>
        </w:tabs>
        <w:ind w:left="990" w:hanging="420"/>
      </w:pPr>
      <w:rPr>
        <w:rFonts w:cs="Times New Roman"/>
      </w:rPr>
    </w:lvl>
    <w:lvl w:ilvl="1">
      <w:start w:val="1"/>
      <w:numFmt w:val="lowerLetter"/>
      <w:lvlText w:val="%2)"/>
      <w:lvlJc w:val="left"/>
      <w:pPr>
        <w:tabs>
          <w:tab w:val="num" w:pos="1410"/>
        </w:tabs>
        <w:ind w:left="1410" w:hanging="420"/>
      </w:pPr>
      <w:rPr>
        <w:rFonts w:cs="Times New Roman"/>
      </w:rPr>
    </w:lvl>
    <w:lvl w:ilvl="2">
      <w:start w:val="1"/>
      <w:numFmt w:val="lowerRoman"/>
      <w:lvlText w:val="%3."/>
      <w:lvlJc w:val="right"/>
      <w:pPr>
        <w:tabs>
          <w:tab w:val="num" w:pos="1830"/>
        </w:tabs>
        <w:ind w:left="1830" w:hanging="420"/>
      </w:pPr>
      <w:rPr>
        <w:rFonts w:cs="Times New Roman"/>
      </w:rPr>
    </w:lvl>
    <w:lvl w:ilvl="3">
      <w:start w:val="1"/>
      <w:numFmt w:val="decimal"/>
      <w:lvlText w:val="%4."/>
      <w:lvlJc w:val="left"/>
      <w:pPr>
        <w:tabs>
          <w:tab w:val="num" w:pos="2250"/>
        </w:tabs>
        <w:ind w:left="2250" w:hanging="420"/>
      </w:pPr>
      <w:rPr>
        <w:rFonts w:cs="Times New Roman"/>
      </w:rPr>
    </w:lvl>
    <w:lvl w:ilvl="4">
      <w:start w:val="1"/>
      <w:numFmt w:val="lowerLetter"/>
      <w:lvlText w:val="%5)"/>
      <w:lvlJc w:val="left"/>
      <w:pPr>
        <w:tabs>
          <w:tab w:val="num" w:pos="2670"/>
        </w:tabs>
        <w:ind w:left="2670" w:hanging="420"/>
      </w:pPr>
      <w:rPr>
        <w:rFonts w:cs="Times New Roman"/>
      </w:rPr>
    </w:lvl>
    <w:lvl w:ilvl="5">
      <w:start w:val="1"/>
      <w:numFmt w:val="lowerRoman"/>
      <w:lvlText w:val="%6."/>
      <w:lvlJc w:val="right"/>
      <w:pPr>
        <w:tabs>
          <w:tab w:val="num" w:pos="3090"/>
        </w:tabs>
        <w:ind w:left="3090" w:hanging="420"/>
      </w:pPr>
      <w:rPr>
        <w:rFonts w:cs="Times New Roman"/>
      </w:rPr>
    </w:lvl>
    <w:lvl w:ilvl="6">
      <w:start w:val="1"/>
      <w:numFmt w:val="decimal"/>
      <w:lvlText w:val="%7."/>
      <w:lvlJc w:val="left"/>
      <w:pPr>
        <w:tabs>
          <w:tab w:val="num" w:pos="3510"/>
        </w:tabs>
        <w:ind w:left="3510" w:hanging="420"/>
      </w:pPr>
      <w:rPr>
        <w:rFonts w:cs="Times New Roman"/>
      </w:rPr>
    </w:lvl>
    <w:lvl w:ilvl="7">
      <w:start w:val="1"/>
      <w:numFmt w:val="lowerLetter"/>
      <w:lvlText w:val="%8)"/>
      <w:lvlJc w:val="left"/>
      <w:pPr>
        <w:tabs>
          <w:tab w:val="num" w:pos="3930"/>
        </w:tabs>
        <w:ind w:left="3930" w:hanging="420"/>
      </w:pPr>
      <w:rPr>
        <w:rFonts w:cs="Times New Roman"/>
      </w:rPr>
    </w:lvl>
    <w:lvl w:ilvl="8">
      <w:start w:val="1"/>
      <w:numFmt w:val="lowerRoman"/>
      <w:lvlText w:val="%9."/>
      <w:lvlJc w:val="right"/>
      <w:pPr>
        <w:tabs>
          <w:tab w:val="num" w:pos="4350"/>
        </w:tabs>
        <w:ind w:left="4350" w:hanging="420"/>
      </w:pPr>
      <w:rPr>
        <w:rFonts w:cs="Times New Roman"/>
      </w:rPr>
    </w:lvl>
  </w:abstractNum>
  <w:abstractNum w:abstractNumId="4" w15:restartNumberingAfterBreak="0">
    <w:nsid w:val="06383B84"/>
    <w:multiLevelType w:val="multilevel"/>
    <w:tmpl w:val="0C2A2DA8"/>
    <w:lvl w:ilvl="0">
      <w:start w:val="1"/>
      <w:numFmt w:val="decimal"/>
      <w:lvlText w:val="%1"/>
      <w:lvlJc w:val="left"/>
      <w:pPr>
        <w:tabs>
          <w:tab w:val="num" w:pos="425"/>
        </w:tabs>
        <w:ind w:left="425" w:hanging="425"/>
      </w:pPr>
      <w:rPr>
        <w:rFonts w:ascii="Times New Roman" w:hAnsi="Times New Roman" w:cs="Times New Roman" w:hint="default"/>
        <w:b/>
        <w:bCs/>
      </w:rPr>
    </w:lvl>
    <w:lvl w:ilvl="1">
      <w:start w:val="1"/>
      <w:numFmt w:val="decimal"/>
      <w:lvlText w:val="%1.%2"/>
      <w:lvlJc w:val="left"/>
      <w:pPr>
        <w:tabs>
          <w:tab w:val="num" w:pos="992"/>
        </w:tabs>
        <w:ind w:left="992" w:hanging="567"/>
      </w:pPr>
      <w:rPr>
        <w:rFonts w:ascii="Times New Roman" w:hAnsi="Times New Roman" w:cs="Times New Roman" w:hint="default"/>
        <w:b/>
        <w:bCs/>
      </w:rPr>
    </w:lvl>
    <w:lvl w:ilvl="2">
      <w:start w:val="1"/>
      <w:numFmt w:val="decimal"/>
      <w:lvlText w:val="%1.%2.%3"/>
      <w:lvlJc w:val="left"/>
      <w:pPr>
        <w:tabs>
          <w:tab w:val="num" w:pos="1571"/>
        </w:tabs>
        <w:ind w:left="1418" w:hanging="567"/>
      </w:pPr>
      <w:rPr>
        <w:rFonts w:ascii="Times New Roman" w:hAnsi="Times New Roman" w:cs="Times New Roman" w:hint="default"/>
        <w:b/>
        <w:bCs/>
        <w:sz w:val="24"/>
        <w:szCs w:val="24"/>
      </w:rPr>
    </w:lvl>
    <w:lvl w:ilvl="3">
      <w:start w:val="1"/>
      <w:numFmt w:val="decimal"/>
      <w:lvlText w:val="%1.%2.%3.%4"/>
      <w:lvlJc w:val="left"/>
      <w:pPr>
        <w:tabs>
          <w:tab w:val="num" w:pos="2356"/>
        </w:tabs>
        <w:ind w:left="1984" w:hanging="708"/>
      </w:pPr>
      <w:rPr>
        <w:rFonts w:ascii="Times New Roman" w:hAnsi="Times New Roman" w:cs="Times New Roman" w:hint="default"/>
        <w:b w:val="0"/>
        <w:bCs w:val="0"/>
      </w:rPr>
    </w:lvl>
    <w:lvl w:ilvl="4">
      <w:start w:val="1"/>
      <w:numFmt w:val="decimal"/>
      <w:lvlText w:val="%1.%2.%3.%4.%5"/>
      <w:lvlJc w:val="left"/>
      <w:pPr>
        <w:tabs>
          <w:tab w:val="num" w:pos="2781"/>
        </w:tabs>
        <w:ind w:left="2551" w:hanging="850"/>
      </w:pPr>
      <w:rPr>
        <w:rFonts w:ascii="Times New Roman" w:hAnsi="Times New Roman" w:cs="Times New Roman" w:hint="default"/>
      </w:rPr>
    </w:lvl>
    <w:lvl w:ilvl="5">
      <w:start w:val="1"/>
      <w:numFmt w:val="decimal"/>
      <w:lvlText w:val="%1.%2.%3.%4.%5.%6"/>
      <w:lvlJc w:val="left"/>
      <w:pPr>
        <w:tabs>
          <w:tab w:val="num" w:pos="3566"/>
        </w:tabs>
        <w:ind w:left="3260" w:hanging="1134"/>
      </w:pPr>
      <w:rPr>
        <w:rFonts w:ascii="Times New Roman" w:hAnsi="Times New Roman" w:cs="Times New Roman" w:hint="default"/>
      </w:rPr>
    </w:lvl>
    <w:lvl w:ilvl="6">
      <w:start w:val="1"/>
      <w:numFmt w:val="decimal"/>
      <w:lvlText w:val="%1.%2.%3.%4.%5.%6.%7"/>
      <w:lvlJc w:val="left"/>
      <w:pPr>
        <w:tabs>
          <w:tab w:val="num" w:pos="4351"/>
        </w:tabs>
        <w:ind w:left="3827" w:hanging="1276"/>
      </w:pPr>
      <w:rPr>
        <w:rFonts w:ascii="Times New Roman" w:hAnsi="Times New Roman" w:cs="Times New Roman" w:hint="default"/>
      </w:rPr>
    </w:lvl>
    <w:lvl w:ilvl="7">
      <w:start w:val="1"/>
      <w:numFmt w:val="decimal"/>
      <w:lvlText w:val="%1.%2.%3.%4.%5.%6.%7.%8"/>
      <w:lvlJc w:val="left"/>
      <w:pPr>
        <w:tabs>
          <w:tab w:val="num" w:pos="4776"/>
        </w:tabs>
        <w:ind w:left="4394" w:hanging="1418"/>
      </w:pPr>
      <w:rPr>
        <w:rFonts w:ascii="Times New Roman" w:hAnsi="Times New Roman" w:cs="Times New Roman" w:hint="default"/>
      </w:rPr>
    </w:lvl>
    <w:lvl w:ilvl="8">
      <w:start w:val="1"/>
      <w:numFmt w:val="decimal"/>
      <w:lvlText w:val="%1.%2.%3.%4.%5.%6.%7.%8.%9"/>
      <w:lvlJc w:val="left"/>
      <w:pPr>
        <w:tabs>
          <w:tab w:val="num" w:pos="5562"/>
        </w:tabs>
        <w:ind w:left="5102" w:hanging="1700"/>
      </w:pPr>
      <w:rPr>
        <w:rFonts w:ascii="Times New Roman" w:hAnsi="Times New Roman" w:cs="Times New Roman" w:hint="default"/>
      </w:rPr>
    </w:lvl>
  </w:abstractNum>
  <w:abstractNum w:abstractNumId="5" w15:restartNumberingAfterBreak="0">
    <w:nsid w:val="063D7576"/>
    <w:multiLevelType w:val="multilevel"/>
    <w:tmpl w:val="063D7576"/>
    <w:lvl w:ilvl="0">
      <w:start w:val="1"/>
      <w:numFmt w:val="decimal"/>
      <w:lvlText w:val="(%1)"/>
      <w:lvlJc w:val="left"/>
      <w:pPr>
        <w:ind w:left="1838" w:hanging="420"/>
      </w:pPr>
      <w:rPr>
        <w:rFonts w:cs="Times New Roman" w:hint="eastAsia"/>
      </w:rPr>
    </w:lvl>
    <w:lvl w:ilvl="1">
      <w:start w:val="1"/>
      <w:numFmt w:val="lowerLetter"/>
      <w:lvlText w:val="%2)"/>
      <w:lvlJc w:val="left"/>
      <w:pPr>
        <w:ind w:left="2258" w:hanging="420"/>
      </w:pPr>
      <w:rPr>
        <w:rFonts w:cs="Times New Roman"/>
      </w:rPr>
    </w:lvl>
    <w:lvl w:ilvl="2">
      <w:start w:val="1"/>
      <w:numFmt w:val="lowerRoman"/>
      <w:lvlText w:val="%3."/>
      <w:lvlJc w:val="right"/>
      <w:pPr>
        <w:ind w:left="2678" w:hanging="420"/>
      </w:pPr>
      <w:rPr>
        <w:rFonts w:cs="Times New Roman"/>
      </w:rPr>
    </w:lvl>
    <w:lvl w:ilvl="3">
      <w:start w:val="1"/>
      <w:numFmt w:val="decimal"/>
      <w:lvlText w:val="%4."/>
      <w:lvlJc w:val="left"/>
      <w:pPr>
        <w:ind w:left="3098" w:hanging="420"/>
      </w:pPr>
      <w:rPr>
        <w:rFonts w:cs="Times New Roman"/>
      </w:rPr>
    </w:lvl>
    <w:lvl w:ilvl="4">
      <w:start w:val="1"/>
      <w:numFmt w:val="lowerLetter"/>
      <w:lvlText w:val="%5)"/>
      <w:lvlJc w:val="left"/>
      <w:pPr>
        <w:ind w:left="3518" w:hanging="420"/>
      </w:pPr>
      <w:rPr>
        <w:rFonts w:cs="Times New Roman"/>
      </w:rPr>
    </w:lvl>
    <w:lvl w:ilvl="5">
      <w:start w:val="1"/>
      <w:numFmt w:val="lowerRoman"/>
      <w:lvlText w:val="%6."/>
      <w:lvlJc w:val="right"/>
      <w:pPr>
        <w:ind w:left="3938" w:hanging="420"/>
      </w:pPr>
      <w:rPr>
        <w:rFonts w:cs="Times New Roman"/>
      </w:rPr>
    </w:lvl>
    <w:lvl w:ilvl="6">
      <w:start w:val="1"/>
      <w:numFmt w:val="decimal"/>
      <w:lvlText w:val="%7."/>
      <w:lvlJc w:val="left"/>
      <w:pPr>
        <w:ind w:left="4358" w:hanging="420"/>
      </w:pPr>
      <w:rPr>
        <w:rFonts w:cs="Times New Roman"/>
      </w:rPr>
    </w:lvl>
    <w:lvl w:ilvl="7">
      <w:start w:val="1"/>
      <w:numFmt w:val="lowerLetter"/>
      <w:lvlText w:val="%8)"/>
      <w:lvlJc w:val="left"/>
      <w:pPr>
        <w:ind w:left="4778" w:hanging="420"/>
      </w:pPr>
      <w:rPr>
        <w:rFonts w:cs="Times New Roman"/>
      </w:rPr>
    </w:lvl>
    <w:lvl w:ilvl="8">
      <w:start w:val="1"/>
      <w:numFmt w:val="lowerRoman"/>
      <w:lvlText w:val="%9."/>
      <w:lvlJc w:val="right"/>
      <w:pPr>
        <w:ind w:left="5198" w:hanging="420"/>
      </w:pPr>
      <w:rPr>
        <w:rFonts w:cs="Times New Roman"/>
      </w:rPr>
    </w:lvl>
  </w:abstractNum>
  <w:abstractNum w:abstractNumId="6" w15:restartNumberingAfterBreak="0">
    <w:nsid w:val="08251C92"/>
    <w:multiLevelType w:val="multilevel"/>
    <w:tmpl w:val="08251C92"/>
    <w:lvl w:ilvl="0">
      <w:start w:val="1"/>
      <w:numFmt w:val="lowerRoman"/>
      <w:lvlText w:val="(%1)"/>
      <w:lvlJc w:val="left"/>
      <w:pPr>
        <w:tabs>
          <w:tab w:val="num" w:pos="2040"/>
        </w:tabs>
        <w:ind w:left="2040" w:hanging="420"/>
      </w:pPr>
      <w:rPr>
        <w:rFonts w:cs="Times New Roman" w:hint="eastAsia"/>
        <w:b w:val="0"/>
      </w:rPr>
    </w:lvl>
    <w:lvl w:ilvl="1">
      <w:start w:val="1"/>
      <w:numFmt w:val="lowerLetter"/>
      <w:lvlText w:val="%2)"/>
      <w:lvlJc w:val="left"/>
      <w:pPr>
        <w:tabs>
          <w:tab w:val="num" w:pos="1184"/>
        </w:tabs>
        <w:ind w:left="1184" w:hanging="420"/>
      </w:pPr>
      <w:rPr>
        <w:rFonts w:cs="Times New Roman"/>
      </w:rPr>
    </w:lvl>
    <w:lvl w:ilvl="2">
      <w:start w:val="1"/>
      <w:numFmt w:val="lowerRoman"/>
      <w:lvlText w:val="%3."/>
      <w:lvlJc w:val="right"/>
      <w:pPr>
        <w:tabs>
          <w:tab w:val="num" w:pos="1604"/>
        </w:tabs>
        <w:ind w:left="1604" w:hanging="420"/>
      </w:pPr>
      <w:rPr>
        <w:rFonts w:cs="Times New Roman"/>
      </w:rPr>
    </w:lvl>
    <w:lvl w:ilvl="3">
      <w:start w:val="1"/>
      <w:numFmt w:val="decimal"/>
      <w:lvlText w:val="%4."/>
      <w:lvlJc w:val="left"/>
      <w:pPr>
        <w:tabs>
          <w:tab w:val="num" w:pos="2024"/>
        </w:tabs>
        <w:ind w:left="2024" w:hanging="420"/>
      </w:pPr>
      <w:rPr>
        <w:rFonts w:cs="Times New Roman"/>
      </w:rPr>
    </w:lvl>
    <w:lvl w:ilvl="4">
      <w:start w:val="1"/>
      <w:numFmt w:val="lowerLetter"/>
      <w:lvlText w:val="%5)"/>
      <w:lvlJc w:val="left"/>
      <w:pPr>
        <w:tabs>
          <w:tab w:val="num" w:pos="2444"/>
        </w:tabs>
        <w:ind w:left="2444" w:hanging="420"/>
      </w:pPr>
      <w:rPr>
        <w:rFonts w:cs="Times New Roman"/>
      </w:rPr>
    </w:lvl>
    <w:lvl w:ilvl="5">
      <w:start w:val="1"/>
      <w:numFmt w:val="lowerRoman"/>
      <w:lvlText w:val="%6."/>
      <w:lvlJc w:val="right"/>
      <w:pPr>
        <w:tabs>
          <w:tab w:val="num" w:pos="2864"/>
        </w:tabs>
        <w:ind w:left="2864" w:hanging="420"/>
      </w:pPr>
      <w:rPr>
        <w:rFonts w:cs="Times New Roman"/>
      </w:rPr>
    </w:lvl>
    <w:lvl w:ilvl="6">
      <w:start w:val="1"/>
      <w:numFmt w:val="decimal"/>
      <w:lvlText w:val="%7."/>
      <w:lvlJc w:val="left"/>
      <w:pPr>
        <w:tabs>
          <w:tab w:val="num" w:pos="3284"/>
        </w:tabs>
        <w:ind w:left="3284" w:hanging="420"/>
      </w:pPr>
      <w:rPr>
        <w:rFonts w:cs="Times New Roman"/>
      </w:rPr>
    </w:lvl>
    <w:lvl w:ilvl="7">
      <w:start w:val="1"/>
      <w:numFmt w:val="lowerLetter"/>
      <w:lvlText w:val="%8)"/>
      <w:lvlJc w:val="left"/>
      <w:pPr>
        <w:tabs>
          <w:tab w:val="num" w:pos="3704"/>
        </w:tabs>
        <w:ind w:left="3704" w:hanging="420"/>
      </w:pPr>
      <w:rPr>
        <w:rFonts w:cs="Times New Roman"/>
      </w:rPr>
    </w:lvl>
    <w:lvl w:ilvl="8">
      <w:start w:val="1"/>
      <w:numFmt w:val="lowerRoman"/>
      <w:lvlText w:val="%9."/>
      <w:lvlJc w:val="right"/>
      <w:pPr>
        <w:tabs>
          <w:tab w:val="num" w:pos="4124"/>
        </w:tabs>
        <w:ind w:left="4124" w:hanging="420"/>
      </w:pPr>
      <w:rPr>
        <w:rFonts w:cs="Times New Roman"/>
      </w:rPr>
    </w:lvl>
  </w:abstractNum>
  <w:abstractNum w:abstractNumId="7" w15:restartNumberingAfterBreak="0">
    <w:nsid w:val="0A313053"/>
    <w:multiLevelType w:val="multilevel"/>
    <w:tmpl w:val="0A313053"/>
    <w:lvl w:ilvl="0">
      <w:start w:val="1"/>
      <w:numFmt w:val="decimal"/>
      <w:lvlText w:val="(%1)"/>
      <w:lvlJc w:val="left"/>
      <w:pPr>
        <w:ind w:left="1838" w:hanging="420"/>
      </w:pPr>
      <w:rPr>
        <w:rFonts w:cs="Times New Roman" w:hint="eastAsia"/>
      </w:rPr>
    </w:lvl>
    <w:lvl w:ilvl="1">
      <w:start w:val="1"/>
      <w:numFmt w:val="lowerLetter"/>
      <w:lvlText w:val="%2)"/>
      <w:lvlJc w:val="left"/>
      <w:pPr>
        <w:ind w:left="2258" w:hanging="420"/>
      </w:pPr>
      <w:rPr>
        <w:rFonts w:cs="Times New Roman"/>
      </w:rPr>
    </w:lvl>
    <w:lvl w:ilvl="2">
      <w:start w:val="1"/>
      <w:numFmt w:val="lowerRoman"/>
      <w:lvlText w:val="%3."/>
      <w:lvlJc w:val="right"/>
      <w:pPr>
        <w:ind w:left="2678" w:hanging="420"/>
      </w:pPr>
      <w:rPr>
        <w:rFonts w:cs="Times New Roman"/>
      </w:rPr>
    </w:lvl>
    <w:lvl w:ilvl="3">
      <w:start w:val="1"/>
      <w:numFmt w:val="decimal"/>
      <w:lvlText w:val="%4."/>
      <w:lvlJc w:val="left"/>
      <w:pPr>
        <w:ind w:left="3098" w:hanging="420"/>
      </w:pPr>
      <w:rPr>
        <w:rFonts w:cs="Times New Roman"/>
      </w:rPr>
    </w:lvl>
    <w:lvl w:ilvl="4">
      <w:start w:val="1"/>
      <w:numFmt w:val="lowerLetter"/>
      <w:lvlText w:val="%5)"/>
      <w:lvlJc w:val="left"/>
      <w:pPr>
        <w:ind w:left="3518" w:hanging="420"/>
      </w:pPr>
      <w:rPr>
        <w:rFonts w:cs="Times New Roman"/>
      </w:rPr>
    </w:lvl>
    <w:lvl w:ilvl="5">
      <w:start w:val="1"/>
      <w:numFmt w:val="lowerRoman"/>
      <w:lvlText w:val="%6."/>
      <w:lvlJc w:val="right"/>
      <w:pPr>
        <w:ind w:left="3938" w:hanging="420"/>
      </w:pPr>
      <w:rPr>
        <w:rFonts w:cs="Times New Roman"/>
      </w:rPr>
    </w:lvl>
    <w:lvl w:ilvl="6">
      <w:start w:val="1"/>
      <w:numFmt w:val="decimal"/>
      <w:lvlText w:val="%7."/>
      <w:lvlJc w:val="left"/>
      <w:pPr>
        <w:ind w:left="4358" w:hanging="420"/>
      </w:pPr>
      <w:rPr>
        <w:rFonts w:cs="Times New Roman"/>
      </w:rPr>
    </w:lvl>
    <w:lvl w:ilvl="7">
      <w:start w:val="1"/>
      <w:numFmt w:val="lowerLetter"/>
      <w:lvlText w:val="%8)"/>
      <w:lvlJc w:val="left"/>
      <w:pPr>
        <w:ind w:left="4778" w:hanging="420"/>
      </w:pPr>
      <w:rPr>
        <w:rFonts w:cs="Times New Roman"/>
      </w:rPr>
    </w:lvl>
    <w:lvl w:ilvl="8">
      <w:start w:val="1"/>
      <w:numFmt w:val="lowerRoman"/>
      <w:lvlText w:val="%9."/>
      <w:lvlJc w:val="right"/>
      <w:pPr>
        <w:ind w:left="5198" w:hanging="420"/>
      </w:pPr>
      <w:rPr>
        <w:rFonts w:cs="Times New Roman"/>
      </w:rPr>
    </w:lvl>
  </w:abstractNum>
  <w:abstractNum w:abstractNumId="8" w15:restartNumberingAfterBreak="0">
    <w:nsid w:val="0DE41B01"/>
    <w:multiLevelType w:val="multilevel"/>
    <w:tmpl w:val="0DE41B01"/>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9" w15:restartNumberingAfterBreak="0">
    <w:nsid w:val="13EE39BC"/>
    <w:multiLevelType w:val="multilevel"/>
    <w:tmpl w:val="13EE39BC"/>
    <w:lvl w:ilvl="0">
      <w:start w:val="1"/>
      <w:numFmt w:val="decimal"/>
      <w:lvlText w:val="%1、"/>
      <w:lvlJc w:val="left"/>
      <w:pPr>
        <w:ind w:left="420" w:hanging="420"/>
      </w:pPr>
      <w:rPr>
        <w:rFonts w:cs="Times New Roman" w:hint="default"/>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15:restartNumberingAfterBreak="0">
    <w:nsid w:val="15562AC0"/>
    <w:multiLevelType w:val="multilevel"/>
    <w:tmpl w:val="15562AC0"/>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1" w15:restartNumberingAfterBreak="0">
    <w:nsid w:val="1BEC5CBE"/>
    <w:multiLevelType w:val="multilevel"/>
    <w:tmpl w:val="1BEC5CBE"/>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2" w15:restartNumberingAfterBreak="0">
    <w:nsid w:val="1C5D5E0A"/>
    <w:multiLevelType w:val="multilevel"/>
    <w:tmpl w:val="1C5D5E0A"/>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13" w15:restartNumberingAfterBreak="0">
    <w:nsid w:val="21143FF6"/>
    <w:multiLevelType w:val="multilevel"/>
    <w:tmpl w:val="21143FF6"/>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14" w15:restartNumberingAfterBreak="0">
    <w:nsid w:val="211B3944"/>
    <w:multiLevelType w:val="multilevel"/>
    <w:tmpl w:val="211B3944"/>
    <w:lvl w:ilvl="0">
      <w:start w:val="1"/>
      <w:numFmt w:val="decimal"/>
      <w:lvlText w:val="(%1)"/>
      <w:lvlJc w:val="left"/>
      <w:pPr>
        <w:ind w:left="1838" w:hanging="420"/>
      </w:pPr>
      <w:rPr>
        <w:rFonts w:cs="Times New Roman" w:hint="eastAsia"/>
      </w:rPr>
    </w:lvl>
    <w:lvl w:ilvl="1">
      <w:start w:val="1"/>
      <w:numFmt w:val="lowerLetter"/>
      <w:lvlText w:val="%2)"/>
      <w:lvlJc w:val="left"/>
      <w:pPr>
        <w:ind w:left="2258" w:hanging="420"/>
      </w:pPr>
      <w:rPr>
        <w:rFonts w:cs="Times New Roman"/>
      </w:rPr>
    </w:lvl>
    <w:lvl w:ilvl="2">
      <w:start w:val="1"/>
      <w:numFmt w:val="lowerRoman"/>
      <w:lvlText w:val="%3."/>
      <w:lvlJc w:val="right"/>
      <w:pPr>
        <w:ind w:left="2678" w:hanging="420"/>
      </w:pPr>
      <w:rPr>
        <w:rFonts w:cs="Times New Roman"/>
      </w:rPr>
    </w:lvl>
    <w:lvl w:ilvl="3">
      <w:start w:val="1"/>
      <w:numFmt w:val="decimal"/>
      <w:lvlText w:val="%4."/>
      <w:lvlJc w:val="left"/>
      <w:pPr>
        <w:ind w:left="3098" w:hanging="420"/>
      </w:pPr>
      <w:rPr>
        <w:rFonts w:cs="Times New Roman"/>
      </w:rPr>
    </w:lvl>
    <w:lvl w:ilvl="4">
      <w:start w:val="1"/>
      <w:numFmt w:val="lowerLetter"/>
      <w:lvlText w:val="%5)"/>
      <w:lvlJc w:val="left"/>
      <w:pPr>
        <w:ind w:left="3518" w:hanging="420"/>
      </w:pPr>
      <w:rPr>
        <w:rFonts w:cs="Times New Roman"/>
      </w:rPr>
    </w:lvl>
    <w:lvl w:ilvl="5">
      <w:start w:val="1"/>
      <w:numFmt w:val="lowerRoman"/>
      <w:lvlText w:val="%6."/>
      <w:lvlJc w:val="right"/>
      <w:pPr>
        <w:ind w:left="3938" w:hanging="420"/>
      </w:pPr>
      <w:rPr>
        <w:rFonts w:cs="Times New Roman"/>
      </w:rPr>
    </w:lvl>
    <w:lvl w:ilvl="6">
      <w:start w:val="1"/>
      <w:numFmt w:val="decimal"/>
      <w:lvlText w:val="%7."/>
      <w:lvlJc w:val="left"/>
      <w:pPr>
        <w:ind w:left="4358" w:hanging="420"/>
      </w:pPr>
      <w:rPr>
        <w:rFonts w:cs="Times New Roman"/>
      </w:rPr>
    </w:lvl>
    <w:lvl w:ilvl="7">
      <w:start w:val="1"/>
      <w:numFmt w:val="lowerLetter"/>
      <w:lvlText w:val="%8)"/>
      <w:lvlJc w:val="left"/>
      <w:pPr>
        <w:ind w:left="4778" w:hanging="420"/>
      </w:pPr>
      <w:rPr>
        <w:rFonts w:cs="Times New Roman"/>
      </w:rPr>
    </w:lvl>
    <w:lvl w:ilvl="8">
      <w:start w:val="1"/>
      <w:numFmt w:val="lowerRoman"/>
      <w:lvlText w:val="%9."/>
      <w:lvlJc w:val="right"/>
      <w:pPr>
        <w:ind w:left="5198" w:hanging="420"/>
      </w:pPr>
      <w:rPr>
        <w:rFonts w:cs="Times New Roman"/>
      </w:rPr>
    </w:lvl>
  </w:abstractNum>
  <w:abstractNum w:abstractNumId="15" w15:restartNumberingAfterBreak="0">
    <w:nsid w:val="23ED6B3D"/>
    <w:multiLevelType w:val="multilevel"/>
    <w:tmpl w:val="23ED6B3D"/>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6" w15:restartNumberingAfterBreak="0">
    <w:nsid w:val="24F8082E"/>
    <w:multiLevelType w:val="multilevel"/>
    <w:tmpl w:val="24F8082E"/>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17" w15:restartNumberingAfterBreak="0">
    <w:nsid w:val="25584BC6"/>
    <w:multiLevelType w:val="multilevel"/>
    <w:tmpl w:val="25584BC6"/>
    <w:lvl w:ilvl="0">
      <w:start w:val="1"/>
      <w:numFmt w:val="decimal"/>
      <w:lvlText w:val="%1"/>
      <w:lvlJc w:val="left"/>
      <w:pPr>
        <w:tabs>
          <w:tab w:val="num" w:pos="425"/>
        </w:tabs>
        <w:ind w:left="425" w:hanging="425"/>
      </w:pPr>
      <w:rPr>
        <w:rFonts w:cs="Times New Roman"/>
        <w:b/>
      </w:rPr>
    </w:lvl>
    <w:lvl w:ilvl="1">
      <w:start w:val="1"/>
      <w:numFmt w:val="decimal"/>
      <w:lvlText w:val="%1.%2"/>
      <w:lvlJc w:val="left"/>
      <w:pPr>
        <w:tabs>
          <w:tab w:val="num" w:pos="992"/>
        </w:tabs>
        <w:ind w:left="992" w:hanging="567"/>
      </w:pPr>
      <w:rPr>
        <w:rFonts w:cs="Times New Roman"/>
        <w:b/>
        <w:color w:val="auto"/>
      </w:rPr>
    </w:lvl>
    <w:lvl w:ilvl="2">
      <w:start w:val="1"/>
      <w:numFmt w:val="decimal"/>
      <w:lvlText w:val="%1.%2.%3"/>
      <w:lvlJc w:val="left"/>
      <w:pPr>
        <w:tabs>
          <w:tab w:val="num" w:pos="1571"/>
        </w:tabs>
        <w:ind w:left="1418" w:hanging="567"/>
      </w:pPr>
      <w:rPr>
        <w:rFonts w:ascii="Times New Roman" w:hAnsi="Times New Roman" w:cs="Times New Roman" w:hint="default"/>
        <w:b/>
        <w:i w:val="0"/>
        <w:color w:val="auto"/>
        <w:sz w:val="24"/>
        <w:szCs w:val="24"/>
      </w:rPr>
    </w:lvl>
    <w:lvl w:ilvl="3">
      <w:start w:val="1"/>
      <w:numFmt w:val="decimal"/>
      <w:lvlText w:val="%1.%2.%3.%4"/>
      <w:lvlJc w:val="left"/>
      <w:pPr>
        <w:tabs>
          <w:tab w:val="num" w:pos="2356"/>
        </w:tabs>
        <w:ind w:left="1984" w:hanging="708"/>
      </w:pPr>
      <w:rPr>
        <w:rFonts w:cs="Times New Roman"/>
        <w:b w:val="0"/>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18" w15:restartNumberingAfterBreak="0">
    <w:nsid w:val="26036823"/>
    <w:multiLevelType w:val="multilevel"/>
    <w:tmpl w:val="26036823"/>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19" w15:restartNumberingAfterBreak="0">
    <w:nsid w:val="27176060"/>
    <w:multiLevelType w:val="multilevel"/>
    <w:tmpl w:val="27176060"/>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20" w15:restartNumberingAfterBreak="0">
    <w:nsid w:val="2E3B52C1"/>
    <w:multiLevelType w:val="multilevel"/>
    <w:tmpl w:val="2E3B52C1"/>
    <w:lvl w:ilvl="0">
      <w:start w:val="1"/>
      <w:numFmt w:val="decimal"/>
      <w:lvlText w:val="%1."/>
      <w:lvlJc w:val="left"/>
      <w:pPr>
        <w:tabs>
          <w:tab w:val="num" w:pos="720"/>
        </w:tabs>
      </w:pPr>
      <w:rPr>
        <w:rFonts w:ascii="Times New Roman" w:hAnsi="Times New Roman" w:cs="Times New Roman"/>
        <w:b/>
        <w:i w:val="0"/>
        <w:caps w:val="0"/>
        <w:color w:val="auto"/>
        <w:sz w:val="24"/>
        <w:u w:val="none"/>
      </w:rPr>
    </w:lvl>
    <w:lvl w:ilvl="1">
      <w:start w:val="1"/>
      <w:numFmt w:val="decimal"/>
      <w:pStyle w:val="DRCEL2"/>
      <w:lvlText w:val="%1.%2"/>
      <w:lvlJc w:val="left"/>
      <w:pPr>
        <w:tabs>
          <w:tab w:val="num" w:pos="720"/>
        </w:tabs>
      </w:pPr>
      <w:rPr>
        <w:rFonts w:ascii="Times New Roman" w:hAnsi="Times New Roman" w:cs="Times New Roman"/>
        <w:b w:val="0"/>
        <w:i w:val="0"/>
        <w:caps w:val="0"/>
        <w:color w:val="auto"/>
        <w:sz w:val="24"/>
        <w:u w:val="none"/>
      </w:rPr>
    </w:lvl>
    <w:lvl w:ilvl="2">
      <w:start w:val="1"/>
      <w:numFmt w:val="decimal"/>
      <w:lvlText w:val="%1.%2.%3"/>
      <w:lvlJc w:val="left"/>
      <w:pPr>
        <w:tabs>
          <w:tab w:val="num" w:pos="1584"/>
        </w:tabs>
        <w:ind w:left="720"/>
      </w:pPr>
      <w:rPr>
        <w:rFonts w:ascii="Times New Roman" w:hAnsi="Times New Roman" w:cs="Times New Roman"/>
        <w:b w:val="0"/>
        <w:i w:val="0"/>
        <w:caps w:val="0"/>
        <w:color w:val="auto"/>
        <w:sz w:val="24"/>
        <w:u w:val="none"/>
      </w:rPr>
    </w:lvl>
    <w:lvl w:ilvl="3">
      <w:start w:val="1"/>
      <w:numFmt w:val="decimal"/>
      <w:lvlText w:val="%1.%2.%3.%4"/>
      <w:lvlJc w:val="left"/>
      <w:pPr>
        <w:tabs>
          <w:tab w:val="num" w:pos="2592"/>
        </w:tabs>
        <w:ind w:left="1584"/>
      </w:pPr>
      <w:rPr>
        <w:rFonts w:ascii="Times New Roman" w:hAnsi="Times New Roman" w:cs="Times New Roman"/>
        <w:b w:val="0"/>
        <w:i w:val="0"/>
        <w:caps w:val="0"/>
        <w:color w:val="auto"/>
        <w:sz w:val="24"/>
        <w:u w:val="none"/>
      </w:rPr>
    </w:lvl>
    <w:lvl w:ilvl="4">
      <w:start w:val="1"/>
      <w:numFmt w:val="lowerLetter"/>
      <w:pStyle w:val="DRCEL5"/>
      <w:lvlText w:val="(%5)"/>
      <w:lvlJc w:val="left"/>
      <w:pPr>
        <w:tabs>
          <w:tab w:val="num" w:pos="2304"/>
        </w:tabs>
        <w:ind w:left="2304" w:hanging="720"/>
      </w:pPr>
      <w:rPr>
        <w:rFonts w:ascii="Times New Roman" w:hAnsi="Times New Roman" w:cs="Times New Roman"/>
        <w:b w:val="0"/>
        <w:i w:val="0"/>
        <w:caps w:val="0"/>
        <w:color w:val="auto"/>
        <w:sz w:val="24"/>
        <w:u w:val="none"/>
      </w:rPr>
    </w:lvl>
    <w:lvl w:ilvl="5">
      <w:start w:val="1"/>
      <w:numFmt w:val="lowerRoman"/>
      <w:lvlText w:val="(%6)"/>
      <w:lvlJc w:val="right"/>
      <w:pPr>
        <w:tabs>
          <w:tab w:val="num" w:pos="3024"/>
        </w:tabs>
        <w:ind w:left="3024" w:hanging="216"/>
      </w:pPr>
      <w:rPr>
        <w:rFonts w:ascii="Times New Roman" w:hAnsi="Times New Roman" w:cs="Times New Roman"/>
        <w:b w:val="0"/>
        <w:i w:val="0"/>
        <w:caps w:val="0"/>
        <w:color w:val="auto"/>
        <w:sz w:val="24"/>
        <w:u w:val="none"/>
      </w:rPr>
    </w:lvl>
    <w:lvl w:ilvl="6">
      <w:start w:val="1"/>
      <w:numFmt w:val="upperLetter"/>
      <w:lvlText w:val="(%7)"/>
      <w:lvlJc w:val="left"/>
      <w:pPr>
        <w:tabs>
          <w:tab w:val="num" w:pos="3744"/>
        </w:tabs>
        <w:ind w:left="3744" w:hanging="720"/>
      </w:pPr>
      <w:rPr>
        <w:rFonts w:ascii="Times New Roman" w:hAnsi="Times New Roman" w:cs="Times New Roman"/>
        <w:b w:val="0"/>
        <w:i w:val="0"/>
        <w:caps w:val="0"/>
        <w:color w:val="auto"/>
        <w:sz w:val="24"/>
        <w:u w:val="none"/>
      </w:rPr>
    </w:lvl>
    <w:lvl w:ilvl="7">
      <w:start w:val="1"/>
      <w:numFmt w:val="upperRoman"/>
      <w:lvlText w:val="(%8)"/>
      <w:lvlJc w:val="right"/>
      <w:pPr>
        <w:tabs>
          <w:tab w:val="num" w:pos="4464"/>
        </w:tabs>
        <w:ind w:left="4464" w:hanging="216"/>
      </w:pPr>
      <w:rPr>
        <w:rFonts w:ascii="Times New Roman" w:hAnsi="Times New Roman" w:cs="Times New Roman"/>
        <w:b w:val="0"/>
        <w:i w:val="0"/>
        <w:caps w:val="0"/>
        <w:color w:val="auto"/>
        <w:sz w:val="24"/>
        <w:u w:val="none"/>
      </w:rPr>
    </w:lvl>
    <w:lvl w:ilvl="8">
      <w:start w:val="27"/>
      <w:numFmt w:val="lowerLetter"/>
      <w:lvlText w:val="(%9)"/>
      <w:lvlJc w:val="left"/>
      <w:pPr>
        <w:tabs>
          <w:tab w:val="num" w:pos="5184"/>
        </w:tabs>
        <w:ind w:left="5184" w:hanging="720"/>
      </w:pPr>
      <w:rPr>
        <w:rFonts w:ascii="Times New Roman" w:hAnsi="Times New Roman" w:cs="Times New Roman"/>
        <w:b w:val="0"/>
        <w:i w:val="0"/>
        <w:caps w:val="0"/>
        <w:color w:val="auto"/>
        <w:sz w:val="24"/>
        <w:u w:val="none"/>
      </w:rPr>
    </w:lvl>
  </w:abstractNum>
  <w:abstractNum w:abstractNumId="21" w15:restartNumberingAfterBreak="0">
    <w:nsid w:val="2F8425AE"/>
    <w:multiLevelType w:val="multilevel"/>
    <w:tmpl w:val="2F8425AE"/>
    <w:lvl w:ilvl="0">
      <w:start w:val="1"/>
      <w:numFmt w:val="decimal"/>
      <w:lvlText w:val="%1．"/>
      <w:lvlJc w:val="left"/>
      <w:pPr>
        <w:tabs>
          <w:tab w:val="num" w:pos="360"/>
        </w:tabs>
        <w:ind w:left="360" w:hanging="360"/>
      </w:pPr>
      <w:rPr>
        <w:rFonts w:cs="Times New Roman" w:hint="eastAsia"/>
      </w:rPr>
    </w:lvl>
    <w:lvl w:ilvl="1">
      <w:start w:val="1"/>
      <w:numFmt w:val="lowerLetter"/>
      <w:lvlText w:val="%2)"/>
      <w:lvlJc w:val="left"/>
      <w:pPr>
        <w:tabs>
          <w:tab w:val="num" w:pos="420"/>
        </w:tabs>
        <w:ind w:left="420" w:hanging="420"/>
      </w:pPr>
      <w:rPr>
        <w:rFonts w:cs="Times New Roman"/>
      </w:rPr>
    </w:lvl>
    <w:lvl w:ilvl="2">
      <w:start w:val="1"/>
      <w:numFmt w:val="lowerRoman"/>
      <w:lvlText w:val="%3."/>
      <w:lvlJc w:val="right"/>
      <w:pPr>
        <w:tabs>
          <w:tab w:val="num" w:pos="840"/>
        </w:tabs>
        <w:ind w:left="840" w:hanging="420"/>
      </w:pPr>
      <w:rPr>
        <w:rFonts w:cs="Times New Roman"/>
      </w:rPr>
    </w:lvl>
    <w:lvl w:ilvl="3">
      <w:start w:val="1"/>
      <w:numFmt w:val="decimal"/>
      <w:lvlText w:val="%4."/>
      <w:lvlJc w:val="left"/>
      <w:pPr>
        <w:tabs>
          <w:tab w:val="num" w:pos="1260"/>
        </w:tabs>
        <w:ind w:left="1260" w:hanging="420"/>
      </w:pPr>
      <w:rPr>
        <w:rFonts w:cs="Times New Roman"/>
      </w:rPr>
    </w:lvl>
    <w:lvl w:ilvl="4">
      <w:start w:val="1"/>
      <w:numFmt w:val="lowerLetter"/>
      <w:lvlText w:val="%5)"/>
      <w:lvlJc w:val="left"/>
      <w:pPr>
        <w:tabs>
          <w:tab w:val="num" w:pos="1680"/>
        </w:tabs>
        <w:ind w:left="1680" w:hanging="420"/>
      </w:pPr>
      <w:rPr>
        <w:rFonts w:cs="Times New Roman"/>
      </w:rPr>
    </w:lvl>
    <w:lvl w:ilvl="5">
      <w:start w:val="1"/>
      <w:numFmt w:val="lowerRoman"/>
      <w:lvlText w:val="%6."/>
      <w:lvlJc w:val="right"/>
      <w:pPr>
        <w:tabs>
          <w:tab w:val="num" w:pos="2100"/>
        </w:tabs>
        <w:ind w:left="2100" w:hanging="420"/>
      </w:pPr>
      <w:rPr>
        <w:rFonts w:cs="Times New Roman"/>
      </w:rPr>
    </w:lvl>
    <w:lvl w:ilvl="6">
      <w:start w:val="1"/>
      <w:numFmt w:val="decimal"/>
      <w:lvlText w:val="%7."/>
      <w:lvlJc w:val="left"/>
      <w:pPr>
        <w:tabs>
          <w:tab w:val="num" w:pos="2520"/>
        </w:tabs>
        <w:ind w:left="2520" w:hanging="420"/>
      </w:pPr>
      <w:rPr>
        <w:rFonts w:cs="Times New Roman"/>
      </w:rPr>
    </w:lvl>
    <w:lvl w:ilvl="7">
      <w:start w:val="1"/>
      <w:numFmt w:val="lowerLetter"/>
      <w:lvlText w:val="%8)"/>
      <w:lvlJc w:val="left"/>
      <w:pPr>
        <w:tabs>
          <w:tab w:val="num" w:pos="2940"/>
        </w:tabs>
        <w:ind w:left="2940" w:hanging="420"/>
      </w:pPr>
      <w:rPr>
        <w:rFonts w:cs="Times New Roman"/>
      </w:rPr>
    </w:lvl>
    <w:lvl w:ilvl="8">
      <w:start w:val="1"/>
      <w:numFmt w:val="lowerRoman"/>
      <w:lvlText w:val="%9."/>
      <w:lvlJc w:val="right"/>
      <w:pPr>
        <w:tabs>
          <w:tab w:val="num" w:pos="3360"/>
        </w:tabs>
        <w:ind w:left="3360" w:hanging="420"/>
      </w:pPr>
      <w:rPr>
        <w:rFonts w:cs="Times New Roman"/>
      </w:rPr>
    </w:lvl>
  </w:abstractNum>
  <w:abstractNum w:abstractNumId="22" w15:restartNumberingAfterBreak="0">
    <w:nsid w:val="318F7724"/>
    <w:multiLevelType w:val="multilevel"/>
    <w:tmpl w:val="318F7724"/>
    <w:lvl w:ilvl="0">
      <w:start w:val="1"/>
      <w:numFmt w:val="decimal"/>
      <w:lvlText w:val="(%1)"/>
      <w:lvlJc w:val="left"/>
      <w:pPr>
        <w:tabs>
          <w:tab w:val="num" w:pos="1455"/>
        </w:tabs>
        <w:ind w:left="1455" w:hanging="375"/>
      </w:pPr>
      <w:rPr>
        <w:rFonts w:cs="Times New Roman" w:hint="eastAsia"/>
        <w:b w:val="0"/>
        <w:color w:val="auto"/>
      </w:rPr>
    </w:lvl>
    <w:lvl w:ilvl="1">
      <w:start w:val="1"/>
      <w:numFmt w:val="lowerLetter"/>
      <w:lvlText w:val="%2)"/>
      <w:lvlJc w:val="left"/>
      <w:pPr>
        <w:tabs>
          <w:tab w:val="num" w:pos="229"/>
        </w:tabs>
        <w:ind w:left="229" w:hanging="420"/>
      </w:pPr>
      <w:rPr>
        <w:rFonts w:cs="Times New Roman"/>
      </w:rPr>
    </w:lvl>
    <w:lvl w:ilvl="2">
      <w:start w:val="1"/>
      <w:numFmt w:val="lowerRoman"/>
      <w:lvlText w:val="%3."/>
      <w:lvlJc w:val="right"/>
      <w:pPr>
        <w:tabs>
          <w:tab w:val="num" w:pos="649"/>
        </w:tabs>
        <w:ind w:left="649" w:hanging="420"/>
      </w:pPr>
      <w:rPr>
        <w:rFonts w:cs="Times New Roman"/>
      </w:rPr>
    </w:lvl>
    <w:lvl w:ilvl="3">
      <w:start w:val="1"/>
      <w:numFmt w:val="decimal"/>
      <w:lvlText w:val="%4."/>
      <w:lvlJc w:val="left"/>
      <w:pPr>
        <w:tabs>
          <w:tab w:val="num" w:pos="1069"/>
        </w:tabs>
        <w:ind w:left="1069" w:hanging="420"/>
      </w:pPr>
      <w:rPr>
        <w:rFonts w:cs="Times New Roman"/>
      </w:rPr>
    </w:lvl>
    <w:lvl w:ilvl="4">
      <w:start w:val="1"/>
      <w:numFmt w:val="lowerLetter"/>
      <w:lvlText w:val="%5)"/>
      <w:lvlJc w:val="left"/>
      <w:pPr>
        <w:tabs>
          <w:tab w:val="num" w:pos="1489"/>
        </w:tabs>
        <w:ind w:left="1489" w:hanging="420"/>
      </w:pPr>
      <w:rPr>
        <w:rFonts w:cs="Times New Roman"/>
      </w:rPr>
    </w:lvl>
    <w:lvl w:ilvl="5">
      <w:start w:val="1"/>
      <w:numFmt w:val="lowerRoman"/>
      <w:lvlText w:val="%6."/>
      <w:lvlJc w:val="right"/>
      <w:pPr>
        <w:tabs>
          <w:tab w:val="num" w:pos="1909"/>
        </w:tabs>
        <w:ind w:left="1909" w:hanging="420"/>
      </w:pPr>
      <w:rPr>
        <w:rFonts w:cs="Times New Roman"/>
      </w:rPr>
    </w:lvl>
    <w:lvl w:ilvl="6">
      <w:start w:val="1"/>
      <w:numFmt w:val="decimal"/>
      <w:lvlText w:val="%7."/>
      <w:lvlJc w:val="left"/>
      <w:pPr>
        <w:tabs>
          <w:tab w:val="num" w:pos="2329"/>
        </w:tabs>
        <w:ind w:left="2329" w:hanging="420"/>
      </w:pPr>
      <w:rPr>
        <w:rFonts w:cs="Times New Roman"/>
      </w:rPr>
    </w:lvl>
    <w:lvl w:ilvl="7">
      <w:start w:val="1"/>
      <w:numFmt w:val="lowerLetter"/>
      <w:lvlText w:val="%8)"/>
      <w:lvlJc w:val="left"/>
      <w:pPr>
        <w:tabs>
          <w:tab w:val="num" w:pos="2749"/>
        </w:tabs>
        <w:ind w:left="2749" w:hanging="420"/>
      </w:pPr>
      <w:rPr>
        <w:rFonts w:cs="Times New Roman"/>
      </w:rPr>
    </w:lvl>
    <w:lvl w:ilvl="8">
      <w:start w:val="1"/>
      <w:numFmt w:val="lowerRoman"/>
      <w:lvlText w:val="%9."/>
      <w:lvlJc w:val="right"/>
      <w:pPr>
        <w:tabs>
          <w:tab w:val="num" w:pos="3169"/>
        </w:tabs>
        <w:ind w:left="3169" w:hanging="420"/>
      </w:pPr>
      <w:rPr>
        <w:rFonts w:cs="Times New Roman"/>
      </w:rPr>
    </w:lvl>
  </w:abstractNum>
  <w:abstractNum w:abstractNumId="23" w15:restartNumberingAfterBreak="0">
    <w:nsid w:val="35665AE1"/>
    <w:multiLevelType w:val="multilevel"/>
    <w:tmpl w:val="35665AE1"/>
    <w:lvl w:ilvl="0">
      <w:start w:val="1"/>
      <w:numFmt w:val="decimal"/>
      <w:pStyle w:val="FWNL1"/>
      <w:lvlText w:val="%1."/>
      <w:lvlJc w:val="left"/>
      <w:pPr>
        <w:tabs>
          <w:tab w:val="num" w:pos="72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1440"/>
        </w:tabs>
        <w:ind w:left="144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cs="Times New Roman"/>
        <w:b w:val="0"/>
        <w:i w:val="0"/>
        <w:caps w:val="0"/>
        <w:color w:val="auto"/>
        <w:u w:val="none"/>
      </w:rPr>
    </w:lvl>
    <w:lvl w:ilvl="7">
      <w:start w:val="1"/>
      <w:numFmt w:val="lowerRoman"/>
      <w:lvlText w:val="%8."/>
      <w:lvlJc w:val="left"/>
      <w:pPr>
        <w:tabs>
          <w:tab w:val="num" w:pos="576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6480"/>
        </w:tabs>
        <w:ind w:firstLine="5760"/>
      </w:pPr>
      <w:rPr>
        <w:rFonts w:ascii="Times New Roman" w:hAnsi="Times New Roman" w:cs="Times New Roman"/>
        <w:b w:val="0"/>
        <w:i w:val="0"/>
        <w:caps w:val="0"/>
        <w:color w:val="auto"/>
        <w:u w:val="none"/>
      </w:rPr>
    </w:lvl>
  </w:abstractNum>
  <w:abstractNum w:abstractNumId="24" w15:restartNumberingAfterBreak="0">
    <w:nsid w:val="36EE161F"/>
    <w:multiLevelType w:val="multilevel"/>
    <w:tmpl w:val="36EE161F"/>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25" w15:restartNumberingAfterBreak="0">
    <w:nsid w:val="4C4A0105"/>
    <w:multiLevelType w:val="multilevel"/>
    <w:tmpl w:val="4C4A0105"/>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26" w15:restartNumberingAfterBreak="0">
    <w:nsid w:val="50ED6637"/>
    <w:multiLevelType w:val="multilevel"/>
    <w:tmpl w:val="50ED6637"/>
    <w:lvl w:ilvl="0">
      <w:start w:val="1"/>
      <w:numFmt w:val="decimal"/>
      <w:lvlText w:val="(%1)"/>
      <w:lvlJc w:val="left"/>
      <w:pPr>
        <w:ind w:left="1838" w:hanging="420"/>
      </w:pPr>
      <w:rPr>
        <w:rFonts w:cs="Times New Roman" w:hint="eastAsia"/>
      </w:rPr>
    </w:lvl>
    <w:lvl w:ilvl="1">
      <w:start w:val="1"/>
      <w:numFmt w:val="lowerLetter"/>
      <w:lvlText w:val="%2)"/>
      <w:lvlJc w:val="left"/>
      <w:pPr>
        <w:ind w:left="2258" w:hanging="420"/>
      </w:pPr>
      <w:rPr>
        <w:rFonts w:cs="Times New Roman"/>
      </w:rPr>
    </w:lvl>
    <w:lvl w:ilvl="2">
      <w:start w:val="1"/>
      <w:numFmt w:val="lowerRoman"/>
      <w:lvlText w:val="%3."/>
      <w:lvlJc w:val="right"/>
      <w:pPr>
        <w:ind w:left="2678" w:hanging="420"/>
      </w:pPr>
      <w:rPr>
        <w:rFonts w:cs="Times New Roman"/>
      </w:rPr>
    </w:lvl>
    <w:lvl w:ilvl="3">
      <w:start w:val="1"/>
      <w:numFmt w:val="decimal"/>
      <w:lvlText w:val="%4."/>
      <w:lvlJc w:val="left"/>
      <w:pPr>
        <w:ind w:left="3098" w:hanging="420"/>
      </w:pPr>
      <w:rPr>
        <w:rFonts w:cs="Times New Roman"/>
      </w:rPr>
    </w:lvl>
    <w:lvl w:ilvl="4">
      <w:start w:val="1"/>
      <w:numFmt w:val="lowerLetter"/>
      <w:lvlText w:val="%5)"/>
      <w:lvlJc w:val="left"/>
      <w:pPr>
        <w:ind w:left="3518" w:hanging="420"/>
      </w:pPr>
      <w:rPr>
        <w:rFonts w:cs="Times New Roman"/>
      </w:rPr>
    </w:lvl>
    <w:lvl w:ilvl="5">
      <w:start w:val="1"/>
      <w:numFmt w:val="lowerRoman"/>
      <w:lvlText w:val="%6."/>
      <w:lvlJc w:val="right"/>
      <w:pPr>
        <w:ind w:left="3938" w:hanging="420"/>
      </w:pPr>
      <w:rPr>
        <w:rFonts w:cs="Times New Roman"/>
      </w:rPr>
    </w:lvl>
    <w:lvl w:ilvl="6">
      <w:start w:val="1"/>
      <w:numFmt w:val="decimal"/>
      <w:lvlText w:val="%7."/>
      <w:lvlJc w:val="left"/>
      <w:pPr>
        <w:ind w:left="4358" w:hanging="420"/>
      </w:pPr>
      <w:rPr>
        <w:rFonts w:cs="Times New Roman"/>
      </w:rPr>
    </w:lvl>
    <w:lvl w:ilvl="7">
      <w:start w:val="1"/>
      <w:numFmt w:val="lowerLetter"/>
      <w:lvlText w:val="%8)"/>
      <w:lvlJc w:val="left"/>
      <w:pPr>
        <w:ind w:left="4778" w:hanging="420"/>
      </w:pPr>
      <w:rPr>
        <w:rFonts w:cs="Times New Roman"/>
      </w:rPr>
    </w:lvl>
    <w:lvl w:ilvl="8">
      <w:start w:val="1"/>
      <w:numFmt w:val="lowerRoman"/>
      <w:lvlText w:val="%9."/>
      <w:lvlJc w:val="right"/>
      <w:pPr>
        <w:ind w:left="5198" w:hanging="420"/>
      </w:pPr>
      <w:rPr>
        <w:rFonts w:cs="Times New Roman"/>
      </w:rPr>
    </w:lvl>
  </w:abstractNum>
  <w:abstractNum w:abstractNumId="27" w15:restartNumberingAfterBreak="0">
    <w:nsid w:val="536C2147"/>
    <w:multiLevelType w:val="multilevel"/>
    <w:tmpl w:val="536C2147"/>
    <w:lvl w:ilvl="0">
      <w:start w:val="1"/>
      <w:numFmt w:val="decimal"/>
      <w:lvlText w:val="%1."/>
      <w:lvlJc w:val="left"/>
      <w:pPr>
        <w:tabs>
          <w:tab w:val="num" w:pos="990"/>
        </w:tabs>
        <w:ind w:left="990" w:hanging="420"/>
      </w:pPr>
      <w:rPr>
        <w:rFonts w:cs="Times New Roman"/>
      </w:rPr>
    </w:lvl>
    <w:lvl w:ilvl="1">
      <w:start w:val="1"/>
      <w:numFmt w:val="lowerLetter"/>
      <w:lvlText w:val="%2)"/>
      <w:lvlJc w:val="left"/>
      <w:pPr>
        <w:tabs>
          <w:tab w:val="num" w:pos="1410"/>
        </w:tabs>
        <w:ind w:left="1410" w:hanging="420"/>
      </w:pPr>
      <w:rPr>
        <w:rFonts w:cs="Times New Roman"/>
      </w:rPr>
    </w:lvl>
    <w:lvl w:ilvl="2">
      <w:start w:val="1"/>
      <w:numFmt w:val="lowerRoman"/>
      <w:lvlText w:val="%3."/>
      <w:lvlJc w:val="right"/>
      <w:pPr>
        <w:tabs>
          <w:tab w:val="num" w:pos="1830"/>
        </w:tabs>
        <w:ind w:left="1830" w:hanging="420"/>
      </w:pPr>
      <w:rPr>
        <w:rFonts w:cs="Times New Roman"/>
      </w:rPr>
    </w:lvl>
    <w:lvl w:ilvl="3">
      <w:start w:val="1"/>
      <w:numFmt w:val="decimal"/>
      <w:lvlText w:val="%4."/>
      <w:lvlJc w:val="left"/>
      <w:pPr>
        <w:tabs>
          <w:tab w:val="num" w:pos="2250"/>
        </w:tabs>
        <w:ind w:left="2250" w:hanging="420"/>
      </w:pPr>
      <w:rPr>
        <w:rFonts w:cs="Times New Roman"/>
      </w:rPr>
    </w:lvl>
    <w:lvl w:ilvl="4">
      <w:start w:val="1"/>
      <w:numFmt w:val="lowerLetter"/>
      <w:lvlText w:val="%5)"/>
      <w:lvlJc w:val="left"/>
      <w:pPr>
        <w:tabs>
          <w:tab w:val="num" w:pos="2670"/>
        </w:tabs>
        <w:ind w:left="2670" w:hanging="420"/>
      </w:pPr>
      <w:rPr>
        <w:rFonts w:cs="Times New Roman"/>
      </w:rPr>
    </w:lvl>
    <w:lvl w:ilvl="5">
      <w:start w:val="1"/>
      <w:numFmt w:val="lowerRoman"/>
      <w:lvlText w:val="%6."/>
      <w:lvlJc w:val="right"/>
      <w:pPr>
        <w:tabs>
          <w:tab w:val="num" w:pos="3090"/>
        </w:tabs>
        <w:ind w:left="3090" w:hanging="420"/>
      </w:pPr>
      <w:rPr>
        <w:rFonts w:cs="Times New Roman"/>
      </w:rPr>
    </w:lvl>
    <w:lvl w:ilvl="6">
      <w:start w:val="1"/>
      <w:numFmt w:val="decimal"/>
      <w:lvlText w:val="%7."/>
      <w:lvlJc w:val="left"/>
      <w:pPr>
        <w:tabs>
          <w:tab w:val="num" w:pos="3510"/>
        </w:tabs>
        <w:ind w:left="3510" w:hanging="420"/>
      </w:pPr>
      <w:rPr>
        <w:rFonts w:cs="Times New Roman"/>
      </w:rPr>
    </w:lvl>
    <w:lvl w:ilvl="7">
      <w:start w:val="1"/>
      <w:numFmt w:val="lowerLetter"/>
      <w:lvlText w:val="%8)"/>
      <w:lvlJc w:val="left"/>
      <w:pPr>
        <w:tabs>
          <w:tab w:val="num" w:pos="3930"/>
        </w:tabs>
        <w:ind w:left="3930" w:hanging="420"/>
      </w:pPr>
      <w:rPr>
        <w:rFonts w:cs="Times New Roman"/>
      </w:rPr>
    </w:lvl>
    <w:lvl w:ilvl="8">
      <w:start w:val="1"/>
      <w:numFmt w:val="lowerRoman"/>
      <w:lvlText w:val="%9."/>
      <w:lvlJc w:val="right"/>
      <w:pPr>
        <w:tabs>
          <w:tab w:val="num" w:pos="4350"/>
        </w:tabs>
        <w:ind w:left="4350" w:hanging="420"/>
      </w:pPr>
      <w:rPr>
        <w:rFonts w:cs="Times New Roman"/>
      </w:rPr>
    </w:lvl>
  </w:abstractNum>
  <w:abstractNum w:abstractNumId="28" w15:restartNumberingAfterBreak="0">
    <w:nsid w:val="54A15CA2"/>
    <w:multiLevelType w:val="multilevel"/>
    <w:tmpl w:val="54A15CA2"/>
    <w:lvl w:ilvl="0">
      <w:start w:val="1"/>
      <w:numFmt w:val="decimal"/>
      <w:lvlText w:val="(%1)"/>
      <w:lvlJc w:val="left"/>
      <w:pPr>
        <w:ind w:left="1412" w:hanging="420"/>
      </w:pPr>
      <w:rPr>
        <w:rFonts w:cs="Times New Roman" w:hint="eastAsia"/>
      </w:rPr>
    </w:lvl>
    <w:lvl w:ilvl="1">
      <w:start w:val="1"/>
      <w:numFmt w:val="lowerLetter"/>
      <w:lvlText w:val="%2)"/>
      <w:lvlJc w:val="left"/>
      <w:pPr>
        <w:ind w:left="1832" w:hanging="420"/>
      </w:pPr>
      <w:rPr>
        <w:rFonts w:cs="Times New Roman"/>
      </w:rPr>
    </w:lvl>
    <w:lvl w:ilvl="2">
      <w:start w:val="1"/>
      <w:numFmt w:val="lowerRoman"/>
      <w:lvlText w:val="%3."/>
      <w:lvlJc w:val="right"/>
      <w:pPr>
        <w:ind w:left="2252" w:hanging="420"/>
      </w:pPr>
      <w:rPr>
        <w:rFonts w:cs="Times New Roman"/>
      </w:rPr>
    </w:lvl>
    <w:lvl w:ilvl="3">
      <w:start w:val="1"/>
      <w:numFmt w:val="decimal"/>
      <w:lvlText w:val="%4."/>
      <w:lvlJc w:val="left"/>
      <w:pPr>
        <w:ind w:left="2672" w:hanging="420"/>
      </w:pPr>
      <w:rPr>
        <w:rFonts w:cs="Times New Roman"/>
      </w:rPr>
    </w:lvl>
    <w:lvl w:ilvl="4">
      <w:start w:val="1"/>
      <w:numFmt w:val="lowerLetter"/>
      <w:lvlText w:val="%5)"/>
      <w:lvlJc w:val="left"/>
      <w:pPr>
        <w:ind w:left="3092" w:hanging="420"/>
      </w:pPr>
      <w:rPr>
        <w:rFonts w:cs="Times New Roman"/>
      </w:rPr>
    </w:lvl>
    <w:lvl w:ilvl="5">
      <w:start w:val="1"/>
      <w:numFmt w:val="lowerRoman"/>
      <w:lvlText w:val="%6."/>
      <w:lvlJc w:val="right"/>
      <w:pPr>
        <w:ind w:left="3512" w:hanging="420"/>
      </w:pPr>
      <w:rPr>
        <w:rFonts w:cs="Times New Roman"/>
      </w:rPr>
    </w:lvl>
    <w:lvl w:ilvl="6">
      <w:start w:val="1"/>
      <w:numFmt w:val="decimal"/>
      <w:lvlText w:val="%7."/>
      <w:lvlJc w:val="left"/>
      <w:pPr>
        <w:ind w:left="3932" w:hanging="420"/>
      </w:pPr>
      <w:rPr>
        <w:rFonts w:cs="Times New Roman"/>
      </w:rPr>
    </w:lvl>
    <w:lvl w:ilvl="7">
      <w:start w:val="1"/>
      <w:numFmt w:val="lowerLetter"/>
      <w:lvlText w:val="%8)"/>
      <w:lvlJc w:val="left"/>
      <w:pPr>
        <w:ind w:left="4352" w:hanging="420"/>
      </w:pPr>
      <w:rPr>
        <w:rFonts w:cs="Times New Roman"/>
      </w:rPr>
    </w:lvl>
    <w:lvl w:ilvl="8">
      <w:start w:val="1"/>
      <w:numFmt w:val="lowerRoman"/>
      <w:lvlText w:val="%9."/>
      <w:lvlJc w:val="right"/>
      <w:pPr>
        <w:ind w:left="4772" w:hanging="420"/>
      </w:pPr>
      <w:rPr>
        <w:rFonts w:cs="Times New Roman"/>
      </w:rPr>
    </w:lvl>
  </w:abstractNum>
  <w:abstractNum w:abstractNumId="29" w15:restartNumberingAfterBreak="0">
    <w:nsid w:val="570E07EE"/>
    <w:multiLevelType w:val="multilevel"/>
    <w:tmpl w:val="570E07EE"/>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30" w15:restartNumberingAfterBreak="0">
    <w:nsid w:val="593100CC"/>
    <w:multiLevelType w:val="multilevel"/>
    <w:tmpl w:val="593100CC"/>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31" w15:restartNumberingAfterBreak="0">
    <w:nsid w:val="59C81F14"/>
    <w:multiLevelType w:val="multilevel"/>
    <w:tmpl w:val="59C81F14"/>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2" w15:restartNumberingAfterBreak="0">
    <w:nsid w:val="5A5F3C3E"/>
    <w:multiLevelType w:val="multilevel"/>
    <w:tmpl w:val="5A5F3C3E"/>
    <w:lvl w:ilvl="0">
      <w:start w:val="1"/>
      <w:numFmt w:val="decimal"/>
      <w:lvlText w:val="(%1)"/>
      <w:lvlJc w:val="left"/>
      <w:pPr>
        <w:tabs>
          <w:tab w:val="num" w:pos="1260"/>
        </w:tabs>
        <w:ind w:left="1260" w:hanging="420"/>
      </w:pPr>
      <w:rPr>
        <w:rFonts w:cs="Times New Roman" w:hint="eastAsia"/>
      </w:rPr>
    </w:lvl>
    <w:lvl w:ilvl="1">
      <w:start w:val="1"/>
      <w:numFmt w:val="lowerLetter"/>
      <w:lvlText w:val="%2)"/>
      <w:lvlJc w:val="left"/>
      <w:pPr>
        <w:tabs>
          <w:tab w:val="num" w:pos="1255"/>
        </w:tabs>
        <w:ind w:left="1255" w:hanging="420"/>
      </w:pPr>
      <w:rPr>
        <w:rFonts w:cs="Times New Roman"/>
      </w:rPr>
    </w:lvl>
    <w:lvl w:ilvl="2">
      <w:start w:val="1"/>
      <w:numFmt w:val="lowerRoman"/>
      <w:lvlText w:val="%3."/>
      <w:lvlJc w:val="right"/>
      <w:pPr>
        <w:tabs>
          <w:tab w:val="num" w:pos="1675"/>
        </w:tabs>
        <w:ind w:left="1675" w:hanging="420"/>
      </w:pPr>
      <w:rPr>
        <w:rFonts w:cs="Times New Roman"/>
      </w:rPr>
    </w:lvl>
    <w:lvl w:ilvl="3">
      <w:start w:val="1"/>
      <w:numFmt w:val="decimal"/>
      <w:lvlText w:val="%4."/>
      <w:lvlJc w:val="left"/>
      <w:pPr>
        <w:tabs>
          <w:tab w:val="num" w:pos="2095"/>
        </w:tabs>
        <w:ind w:left="2095" w:hanging="420"/>
      </w:pPr>
      <w:rPr>
        <w:rFonts w:cs="Times New Roman"/>
      </w:rPr>
    </w:lvl>
    <w:lvl w:ilvl="4">
      <w:start w:val="1"/>
      <w:numFmt w:val="lowerLetter"/>
      <w:lvlText w:val="%5)"/>
      <w:lvlJc w:val="left"/>
      <w:pPr>
        <w:tabs>
          <w:tab w:val="num" w:pos="2515"/>
        </w:tabs>
        <w:ind w:left="2515" w:hanging="420"/>
      </w:pPr>
      <w:rPr>
        <w:rFonts w:cs="Times New Roman"/>
      </w:rPr>
    </w:lvl>
    <w:lvl w:ilvl="5">
      <w:start w:val="1"/>
      <w:numFmt w:val="lowerRoman"/>
      <w:lvlText w:val="%6."/>
      <w:lvlJc w:val="right"/>
      <w:pPr>
        <w:tabs>
          <w:tab w:val="num" w:pos="2935"/>
        </w:tabs>
        <w:ind w:left="2935" w:hanging="420"/>
      </w:pPr>
      <w:rPr>
        <w:rFonts w:cs="Times New Roman"/>
      </w:rPr>
    </w:lvl>
    <w:lvl w:ilvl="6">
      <w:start w:val="1"/>
      <w:numFmt w:val="decimal"/>
      <w:lvlText w:val="%7."/>
      <w:lvlJc w:val="left"/>
      <w:pPr>
        <w:tabs>
          <w:tab w:val="num" w:pos="3355"/>
        </w:tabs>
        <w:ind w:left="3355" w:hanging="420"/>
      </w:pPr>
      <w:rPr>
        <w:rFonts w:cs="Times New Roman"/>
      </w:rPr>
    </w:lvl>
    <w:lvl w:ilvl="7">
      <w:start w:val="1"/>
      <w:numFmt w:val="lowerLetter"/>
      <w:lvlText w:val="%8)"/>
      <w:lvlJc w:val="left"/>
      <w:pPr>
        <w:tabs>
          <w:tab w:val="num" w:pos="3775"/>
        </w:tabs>
        <w:ind w:left="3775" w:hanging="420"/>
      </w:pPr>
      <w:rPr>
        <w:rFonts w:cs="Times New Roman"/>
      </w:rPr>
    </w:lvl>
    <w:lvl w:ilvl="8">
      <w:start w:val="1"/>
      <w:numFmt w:val="lowerRoman"/>
      <w:lvlText w:val="%9."/>
      <w:lvlJc w:val="right"/>
      <w:pPr>
        <w:tabs>
          <w:tab w:val="num" w:pos="4195"/>
        </w:tabs>
        <w:ind w:left="4195" w:hanging="420"/>
      </w:pPr>
      <w:rPr>
        <w:rFonts w:cs="Times New Roman"/>
      </w:rPr>
    </w:lvl>
  </w:abstractNum>
  <w:abstractNum w:abstractNumId="33" w15:restartNumberingAfterBreak="0">
    <w:nsid w:val="5D0C4F69"/>
    <w:multiLevelType w:val="multilevel"/>
    <w:tmpl w:val="5D0C4F69"/>
    <w:lvl w:ilvl="0">
      <w:start w:val="1"/>
      <w:numFmt w:val="lowerLetter"/>
      <w:lvlText w:val="(%1)"/>
      <w:lvlJc w:val="left"/>
      <w:pPr>
        <w:ind w:left="2040" w:hanging="420"/>
      </w:pPr>
      <w:rPr>
        <w:rFonts w:cs="Times New Roman" w:hint="eastAsia"/>
      </w:rPr>
    </w:lvl>
    <w:lvl w:ilvl="1">
      <w:start w:val="1"/>
      <w:numFmt w:val="lowerLetter"/>
      <w:lvlText w:val="%2)"/>
      <w:lvlJc w:val="left"/>
      <w:pPr>
        <w:ind w:left="2460" w:hanging="420"/>
      </w:pPr>
      <w:rPr>
        <w:rFonts w:cs="Times New Roman"/>
      </w:rPr>
    </w:lvl>
    <w:lvl w:ilvl="2">
      <w:start w:val="1"/>
      <w:numFmt w:val="lowerRoman"/>
      <w:lvlText w:val="%3."/>
      <w:lvlJc w:val="right"/>
      <w:pPr>
        <w:ind w:left="2880" w:hanging="420"/>
      </w:pPr>
      <w:rPr>
        <w:rFonts w:cs="Times New Roman"/>
      </w:rPr>
    </w:lvl>
    <w:lvl w:ilvl="3">
      <w:start w:val="1"/>
      <w:numFmt w:val="decimal"/>
      <w:lvlText w:val="%4."/>
      <w:lvlJc w:val="left"/>
      <w:pPr>
        <w:ind w:left="3300" w:hanging="420"/>
      </w:pPr>
      <w:rPr>
        <w:rFonts w:cs="Times New Roman"/>
      </w:rPr>
    </w:lvl>
    <w:lvl w:ilvl="4">
      <w:start w:val="1"/>
      <w:numFmt w:val="lowerLetter"/>
      <w:lvlText w:val="%5)"/>
      <w:lvlJc w:val="left"/>
      <w:pPr>
        <w:ind w:left="3720" w:hanging="420"/>
      </w:pPr>
      <w:rPr>
        <w:rFonts w:cs="Times New Roman"/>
      </w:rPr>
    </w:lvl>
    <w:lvl w:ilvl="5">
      <w:start w:val="1"/>
      <w:numFmt w:val="lowerRoman"/>
      <w:lvlText w:val="%6."/>
      <w:lvlJc w:val="right"/>
      <w:pPr>
        <w:ind w:left="4140" w:hanging="420"/>
      </w:pPr>
      <w:rPr>
        <w:rFonts w:cs="Times New Roman"/>
      </w:rPr>
    </w:lvl>
    <w:lvl w:ilvl="6">
      <w:start w:val="1"/>
      <w:numFmt w:val="decimal"/>
      <w:lvlText w:val="%7."/>
      <w:lvlJc w:val="left"/>
      <w:pPr>
        <w:ind w:left="4560" w:hanging="420"/>
      </w:pPr>
      <w:rPr>
        <w:rFonts w:cs="Times New Roman"/>
      </w:rPr>
    </w:lvl>
    <w:lvl w:ilvl="7">
      <w:start w:val="1"/>
      <w:numFmt w:val="lowerLetter"/>
      <w:lvlText w:val="%8)"/>
      <w:lvlJc w:val="left"/>
      <w:pPr>
        <w:ind w:left="4980" w:hanging="420"/>
      </w:pPr>
      <w:rPr>
        <w:rFonts w:cs="Times New Roman"/>
      </w:rPr>
    </w:lvl>
    <w:lvl w:ilvl="8">
      <w:start w:val="1"/>
      <w:numFmt w:val="lowerRoman"/>
      <w:lvlText w:val="%9."/>
      <w:lvlJc w:val="right"/>
      <w:pPr>
        <w:ind w:left="5400" w:hanging="420"/>
      </w:pPr>
      <w:rPr>
        <w:rFonts w:cs="Times New Roman"/>
      </w:rPr>
    </w:lvl>
  </w:abstractNum>
  <w:abstractNum w:abstractNumId="34" w15:restartNumberingAfterBreak="0">
    <w:nsid w:val="5D124B6C"/>
    <w:multiLevelType w:val="multilevel"/>
    <w:tmpl w:val="5D124B6C"/>
    <w:lvl w:ilvl="0">
      <w:start w:val="1"/>
      <w:numFmt w:val="decimal"/>
      <w:lvlText w:val="(%1)"/>
      <w:lvlJc w:val="left"/>
      <w:pPr>
        <w:tabs>
          <w:tab w:val="num" w:pos="1635"/>
        </w:tabs>
        <w:ind w:left="1635" w:hanging="375"/>
      </w:pPr>
      <w:rPr>
        <w:rFonts w:cs="Times New Roman" w:hint="eastAsia"/>
        <w:b w:val="0"/>
        <w:i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35" w15:restartNumberingAfterBreak="0">
    <w:nsid w:val="5E5E1895"/>
    <w:multiLevelType w:val="multilevel"/>
    <w:tmpl w:val="5E5E1895"/>
    <w:lvl w:ilvl="0">
      <w:start w:val="1"/>
      <w:numFmt w:val="decimal"/>
      <w:lvlText w:val="%1"/>
      <w:lvlJc w:val="left"/>
      <w:pPr>
        <w:tabs>
          <w:tab w:val="num" w:pos="960"/>
        </w:tabs>
        <w:ind w:left="960" w:hanging="960"/>
      </w:pPr>
      <w:rPr>
        <w:rFonts w:cs="Times New Roman" w:hint="default"/>
        <w:b/>
      </w:rPr>
    </w:lvl>
    <w:lvl w:ilvl="1">
      <w:start w:val="1"/>
      <w:numFmt w:val="decimal"/>
      <w:lvlRestart w:val="0"/>
      <w:lvlText w:val="%1.%2"/>
      <w:lvlJc w:val="left"/>
      <w:pPr>
        <w:tabs>
          <w:tab w:val="num" w:pos="1232"/>
        </w:tabs>
        <w:ind w:left="1232" w:hanging="567"/>
      </w:pPr>
      <w:rPr>
        <w:rFonts w:cs="Times New Roman" w:hint="eastAsia"/>
        <w:b w:val="0"/>
        <w:i w:val="0"/>
        <w:caps w:val="0"/>
        <w:color w:val="auto"/>
        <w:u w:val="none"/>
      </w:rPr>
    </w:lvl>
    <w:lvl w:ilvl="2">
      <w:start w:val="1"/>
      <w:numFmt w:val="decimal"/>
      <w:lvlText w:val="(%3)"/>
      <w:lvlJc w:val="left"/>
      <w:pPr>
        <w:tabs>
          <w:tab w:val="num" w:pos="1511"/>
        </w:tabs>
        <w:ind w:left="1511" w:hanging="420"/>
      </w:pPr>
      <w:rPr>
        <w:rFonts w:cs="Times New Roman" w:hint="eastAsia"/>
        <w:b w:val="0"/>
        <w:i w:val="0"/>
        <w:caps w:val="0"/>
        <w:color w:val="auto"/>
        <w:u w:val="none"/>
      </w:rPr>
    </w:lvl>
    <w:lvl w:ilvl="3">
      <w:start w:val="1"/>
      <w:numFmt w:val="lowerRoman"/>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cs="Times New Roman" w:hint="eastAsia"/>
        <w:b w:val="0"/>
        <w:i w:val="0"/>
        <w:caps w:val="0"/>
        <w:color w:val="auto"/>
        <w:u w:val="none"/>
      </w:rPr>
    </w:lvl>
    <w:lvl w:ilvl="5">
      <w:start w:val="1"/>
      <w:numFmt w:val="decimal"/>
      <w:lvlText w:val="%1.%2.%3.%4.%5.%6"/>
      <w:lvlJc w:val="left"/>
      <w:pPr>
        <w:tabs>
          <w:tab w:val="num" w:pos="3500"/>
        </w:tabs>
        <w:ind w:left="3500" w:hanging="1134"/>
      </w:pPr>
      <w:rPr>
        <w:rFonts w:cs="Times New Roman" w:hint="eastAsia"/>
        <w:b w:val="0"/>
        <w:i w:val="0"/>
        <w:caps w:val="0"/>
        <w:color w:val="auto"/>
        <w:u w:val="none"/>
      </w:rPr>
    </w:lvl>
    <w:lvl w:ilvl="6">
      <w:start w:val="1"/>
      <w:numFmt w:val="decimal"/>
      <w:lvlText w:val="%1.%2.%3.%4.%5.%6.%7"/>
      <w:lvlJc w:val="left"/>
      <w:pPr>
        <w:tabs>
          <w:tab w:val="num" w:pos="4067"/>
        </w:tabs>
        <w:ind w:left="4067" w:hanging="1276"/>
      </w:pPr>
      <w:rPr>
        <w:rFonts w:cs="Times New Roman" w:hint="eastAsia"/>
        <w:b w:val="0"/>
        <w:i w:val="0"/>
        <w:caps w:val="0"/>
        <w:color w:val="auto"/>
        <w:u w:val="none"/>
      </w:rPr>
    </w:lvl>
    <w:lvl w:ilvl="7">
      <w:start w:val="1"/>
      <w:numFmt w:val="decimal"/>
      <w:lvlText w:val="%1.%2.%3.%4.%5.%6.%7.%8"/>
      <w:lvlJc w:val="left"/>
      <w:pPr>
        <w:tabs>
          <w:tab w:val="num" w:pos="4634"/>
        </w:tabs>
        <w:ind w:left="4634" w:hanging="1418"/>
      </w:pPr>
      <w:rPr>
        <w:rFonts w:cs="Times New Roman" w:hint="eastAsia"/>
        <w:b w:val="0"/>
        <w:i w:val="0"/>
        <w:caps w:val="0"/>
        <w:color w:val="auto"/>
        <w:u w:val="none"/>
      </w:rPr>
    </w:lvl>
    <w:lvl w:ilvl="8">
      <w:start w:val="1"/>
      <w:numFmt w:val="decimal"/>
      <w:lvlText w:val="%1.%2.%3.%4.%5.%6.%7.%8.%9"/>
      <w:lvlJc w:val="left"/>
      <w:pPr>
        <w:tabs>
          <w:tab w:val="num" w:pos="5342"/>
        </w:tabs>
        <w:ind w:left="5342" w:hanging="1700"/>
      </w:pPr>
      <w:rPr>
        <w:rFonts w:cs="Times New Roman" w:hint="eastAsia"/>
        <w:b w:val="0"/>
        <w:i w:val="0"/>
        <w:caps w:val="0"/>
        <w:color w:val="auto"/>
        <w:u w:val="none"/>
      </w:rPr>
    </w:lvl>
  </w:abstractNum>
  <w:abstractNum w:abstractNumId="36" w15:restartNumberingAfterBreak="0">
    <w:nsid w:val="5EDD1210"/>
    <w:multiLevelType w:val="multilevel"/>
    <w:tmpl w:val="5EDD1210"/>
    <w:lvl w:ilvl="0">
      <w:start w:val="1"/>
      <w:numFmt w:val="decimal"/>
      <w:lvlText w:val="(%1)"/>
      <w:lvlJc w:val="left"/>
      <w:pPr>
        <w:tabs>
          <w:tab w:val="num" w:pos="1412"/>
        </w:tabs>
        <w:ind w:left="1412" w:hanging="420"/>
      </w:pPr>
      <w:rPr>
        <w:rFonts w:cs="Times New Roman" w:hint="eastAsia"/>
        <w:b w:val="0"/>
      </w:rPr>
    </w:lvl>
    <w:lvl w:ilvl="1">
      <w:start w:val="1"/>
      <w:numFmt w:val="lowerLetter"/>
      <w:lvlText w:val="%2)"/>
      <w:lvlJc w:val="left"/>
      <w:pPr>
        <w:tabs>
          <w:tab w:val="num" w:pos="556"/>
        </w:tabs>
        <w:ind w:left="556" w:hanging="420"/>
      </w:pPr>
      <w:rPr>
        <w:rFonts w:cs="Times New Roman"/>
      </w:rPr>
    </w:lvl>
    <w:lvl w:ilvl="2">
      <w:start w:val="1"/>
      <w:numFmt w:val="lowerRoman"/>
      <w:lvlText w:val="%3."/>
      <w:lvlJc w:val="right"/>
      <w:pPr>
        <w:tabs>
          <w:tab w:val="num" w:pos="976"/>
        </w:tabs>
        <w:ind w:left="976" w:hanging="420"/>
      </w:pPr>
      <w:rPr>
        <w:rFonts w:cs="Times New Roman"/>
      </w:rPr>
    </w:lvl>
    <w:lvl w:ilvl="3">
      <w:start w:val="1"/>
      <w:numFmt w:val="decimal"/>
      <w:lvlText w:val="%4."/>
      <w:lvlJc w:val="left"/>
      <w:pPr>
        <w:tabs>
          <w:tab w:val="num" w:pos="1396"/>
        </w:tabs>
        <w:ind w:left="1396" w:hanging="420"/>
      </w:pPr>
      <w:rPr>
        <w:rFonts w:cs="Times New Roman"/>
      </w:rPr>
    </w:lvl>
    <w:lvl w:ilvl="4">
      <w:start w:val="1"/>
      <w:numFmt w:val="lowerLetter"/>
      <w:lvlText w:val="%5)"/>
      <w:lvlJc w:val="left"/>
      <w:pPr>
        <w:tabs>
          <w:tab w:val="num" w:pos="1816"/>
        </w:tabs>
        <w:ind w:left="1816" w:hanging="420"/>
      </w:pPr>
      <w:rPr>
        <w:rFonts w:cs="Times New Roman"/>
      </w:rPr>
    </w:lvl>
    <w:lvl w:ilvl="5">
      <w:start w:val="1"/>
      <w:numFmt w:val="lowerRoman"/>
      <w:lvlText w:val="%6."/>
      <w:lvlJc w:val="right"/>
      <w:pPr>
        <w:tabs>
          <w:tab w:val="num" w:pos="2236"/>
        </w:tabs>
        <w:ind w:left="2236" w:hanging="420"/>
      </w:pPr>
      <w:rPr>
        <w:rFonts w:cs="Times New Roman"/>
      </w:rPr>
    </w:lvl>
    <w:lvl w:ilvl="6">
      <w:start w:val="1"/>
      <w:numFmt w:val="decimal"/>
      <w:lvlText w:val="%7."/>
      <w:lvlJc w:val="left"/>
      <w:pPr>
        <w:tabs>
          <w:tab w:val="num" w:pos="2656"/>
        </w:tabs>
        <w:ind w:left="2656" w:hanging="420"/>
      </w:pPr>
      <w:rPr>
        <w:rFonts w:cs="Times New Roman"/>
      </w:rPr>
    </w:lvl>
    <w:lvl w:ilvl="7">
      <w:start w:val="1"/>
      <w:numFmt w:val="lowerLetter"/>
      <w:lvlText w:val="%8)"/>
      <w:lvlJc w:val="left"/>
      <w:pPr>
        <w:tabs>
          <w:tab w:val="num" w:pos="3076"/>
        </w:tabs>
        <w:ind w:left="3076" w:hanging="420"/>
      </w:pPr>
      <w:rPr>
        <w:rFonts w:cs="Times New Roman"/>
      </w:rPr>
    </w:lvl>
    <w:lvl w:ilvl="8">
      <w:start w:val="1"/>
      <w:numFmt w:val="lowerRoman"/>
      <w:lvlText w:val="%9."/>
      <w:lvlJc w:val="right"/>
      <w:pPr>
        <w:tabs>
          <w:tab w:val="num" w:pos="3496"/>
        </w:tabs>
        <w:ind w:left="3496" w:hanging="420"/>
      </w:pPr>
      <w:rPr>
        <w:rFonts w:cs="Times New Roman"/>
      </w:rPr>
    </w:lvl>
  </w:abstractNum>
  <w:abstractNum w:abstractNumId="37" w15:restartNumberingAfterBreak="0">
    <w:nsid w:val="613752D6"/>
    <w:multiLevelType w:val="multilevel"/>
    <w:tmpl w:val="613752D6"/>
    <w:lvl w:ilvl="0">
      <w:start w:val="1"/>
      <w:numFmt w:val="decimal"/>
      <w:lvlText w:val="%1"/>
      <w:lvlJc w:val="left"/>
      <w:pPr>
        <w:tabs>
          <w:tab w:val="num" w:pos="840"/>
        </w:tabs>
        <w:ind w:left="840" w:hanging="420"/>
      </w:pPr>
      <w:rPr>
        <w:rFonts w:cs="Times New Roman" w:hint="eastAsia"/>
      </w:rPr>
    </w:lvl>
    <w:lvl w:ilvl="1">
      <w:start w:val="1"/>
      <w:numFmt w:val="lowerLetter"/>
      <w:lvlText w:val="%2)"/>
      <w:lvlJc w:val="left"/>
      <w:pPr>
        <w:tabs>
          <w:tab w:val="num" w:pos="420"/>
        </w:tabs>
        <w:ind w:left="420" w:hanging="420"/>
      </w:pPr>
      <w:rPr>
        <w:rFonts w:cs="Times New Roman"/>
      </w:rPr>
    </w:lvl>
    <w:lvl w:ilvl="2">
      <w:start w:val="1"/>
      <w:numFmt w:val="lowerRoman"/>
      <w:lvlText w:val="%3."/>
      <w:lvlJc w:val="right"/>
      <w:pPr>
        <w:tabs>
          <w:tab w:val="num" w:pos="840"/>
        </w:tabs>
        <w:ind w:left="840" w:hanging="420"/>
      </w:pPr>
      <w:rPr>
        <w:rFonts w:cs="Times New Roman"/>
      </w:rPr>
    </w:lvl>
    <w:lvl w:ilvl="3">
      <w:start w:val="1"/>
      <w:numFmt w:val="decimal"/>
      <w:lvlText w:val="%4."/>
      <w:lvlJc w:val="left"/>
      <w:pPr>
        <w:tabs>
          <w:tab w:val="num" w:pos="1260"/>
        </w:tabs>
        <w:ind w:left="1260" w:hanging="420"/>
      </w:pPr>
      <w:rPr>
        <w:rFonts w:cs="Times New Roman"/>
      </w:rPr>
    </w:lvl>
    <w:lvl w:ilvl="4">
      <w:start w:val="1"/>
      <w:numFmt w:val="lowerLetter"/>
      <w:lvlText w:val="%5)"/>
      <w:lvlJc w:val="left"/>
      <w:pPr>
        <w:tabs>
          <w:tab w:val="num" w:pos="1680"/>
        </w:tabs>
        <w:ind w:left="1680" w:hanging="420"/>
      </w:pPr>
      <w:rPr>
        <w:rFonts w:cs="Times New Roman"/>
      </w:rPr>
    </w:lvl>
    <w:lvl w:ilvl="5">
      <w:start w:val="1"/>
      <w:numFmt w:val="lowerRoman"/>
      <w:lvlText w:val="%6."/>
      <w:lvlJc w:val="right"/>
      <w:pPr>
        <w:tabs>
          <w:tab w:val="num" w:pos="2100"/>
        </w:tabs>
        <w:ind w:left="2100" w:hanging="420"/>
      </w:pPr>
      <w:rPr>
        <w:rFonts w:cs="Times New Roman"/>
      </w:rPr>
    </w:lvl>
    <w:lvl w:ilvl="6">
      <w:start w:val="1"/>
      <w:numFmt w:val="decimal"/>
      <w:lvlText w:val="%7."/>
      <w:lvlJc w:val="left"/>
      <w:pPr>
        <w:tabs>
          <w:tab w:val="num" w:pos="2520"/>
        </w:tabs>
        <w:ind w:left="2520" w:hanging="420"/>
      </w:pPr>
      <w:rPr>
        <w:rFonts w:cs="Times New Roman"/>
      </w:rPr>
    </w:lvl>
    <w:lvl w:ilvl="7">
      <w:start w:val="1"/>
      <w:numFmt w:val="lowerLetter"/>
      <w:lvlText w:val="%8)"/>
      <w:lvlJc w:val="left"/>
      <w:pPr>
        <w:tabs>
          <w:tab w:val="num" w:pos="2940"/>
        </w:tabs>
        <w:ind w:left="2940" w:hanging="420"/>
      </w:pPr>
      <w:rPr>
        <w:rFonts w:cs="Times New Roman"/>
      </w:rPr>
    </w:lvl>
    <w:lvl w:ilvl="8">
      <w:start w:val="1"/>
      <w:numFmt w:val="lowerRoman"/>
      <w:lvlText w:val="%9."/>
      <w:lvlJc w:val="right"/>
      <w:pPr>
        <w:tabs>
          <w:tab w:val="num" w:pos="3360"/>
        </w:tabs>
        <w:ind w:left="3360" w:hanging="420"/>
      </w:pPr>
      <w:rPr>
        <w:rFonts w:cs="Times New Roman"/>
      </w:rPr>
    </w:lvl>
  </w:abstractNum>
  <w:abstractNum w:abstractNumId="38" w15:restartNumberingAfterBreak="0">
    <w:nsid w:val="621D4582"/>
    <w:multiLevelType w:val="multilevel"/>
    <w:tmpl w:val="621D4582"/>
    <w:lvl w:ilvl="0">
      <w:start w:val="1"/>
      <w:numFmt w:val="decimal"/>
      <w:lvlText w:val="%1."/>
      <w:lvlJc w:val="left"/>
      <w:pPr>
        <w:tabs>
          <w:tab w:val="num" w:pos="990"/>
        </w:tabs>
        <w:ind w:left="990" w:hanging="420"/>
      </w:pPr>
      <w:rPr>
        <w:rFonts w:cs="Times New Roman"/>
      </w:rPr>
    </w:lvl>
    <w:lvl w:ilvl="1">
      <w:start w:val="1"/>
      <w:numFmt w:val="lowerLetter"/>
      <w:lvlText w:val="%2)"/>
      <w:lvlJc w:val="left"/>
      <w:pPr>
        <w:tabs>
          <w:tab w:val="num" w:pos="1410"/>
        </w:tabs>
        <w:ind w:left="1410" w:hanging="420"/>
      </w:pPr>
      <w:rPr>
        <w:rFonts w:cs="Times New Roman"/>
      </w:rPr>
    </w:lvl>
    <w:lvl w:ilvl="2">
      <w:start w:val="1"/>
      <w:numFmt w:val="lowerRoman"/>
      <w:lvlText w:val="%3."/>
      <w:lvlJc w:val="right"/>
      <w:pPr>
        <w:tabs>
          <w:tab w:val="num" w:pos="1830"/>
        </w:tabs>
        <w:ind w:left="1830" w:hanging="420"/>
      </w:pPr>
      <w:rPr>
        <w:rFonts w:cs="Times New Roman"/>
      </w:rPr>
    </w:lvl>
    <w:lvl w:ilvl="3">
      <w:start w:val="1"/>
      <w:numFmt w:val="decimal"/>
      <w:lvlText w:val="%4."/>
      <w:lvlJc w:val="left"/>
      <w:pPr>
        <w:tabs>
          <w:tab w:val="num" w:pos="2250"/>
        </w:tabs>
        <w:ind w:left="2250" w:hanging="420"/>
      </w:pPr>
      <w:rPr>
        <w:rFonts w:cs="Times New Roman"/>
      </w:rPr>
    </w:lvl>
    <w:lvl w:ilvl="4">
      <w:start w:val="1"/>
      <w:numFmt w:val="lowerLetter"/>
      <w:lvlText w:val="%5)"/>
      <w:lvlJc w:val="left"/>
      <w:pPr>
        <w:tabs>
          <w:tab w:val="num" w:pos="2670"/>
        </w:tabs>
        <w:ind w:left="2670" w:hanging="420"/>
      </w:pPr>
      <w:rPr>
        <w:rFonts w:cs="Times New Roman"/>
      </w:rPr>
    </w:lvl>
    <w:lvl w:ilvl="5">
      <w:start w:val="1"/>
      <w:numFmt w:val="lowerRoman"/>
      <w:lvlText w:val="%6."/>
      <w:lvlJc w:val="right"/>
      <w:pPr>
        <w:tabs>
          <w:tab w:val="num" w:pos="3090"/>
        </w:tabs>
        <w:ind w:left="3090" w:hanging="420"/>
      </w:pPr>
      <w:rPr>
        <w:rFonts w:cs="Times New Roman"/>
      </w:rPr>
    </w:lvl>
    <w:lvl w:ilvl="6">
      <w:start w:val="1"/>
      <w:numFmt w:val="decimal"/>
      <w:lvlText w:val="%7."/>
      <w:lvlJc w:val="left"/>
      <w:pPr>
        <w:tabs>
          <w:tab w:val="num" w:pos="3510"/>
        </w:tabs>
        <w:ind w:left="3510" w:hanging="420"/>
      </w:pPr>
      <w:rPr>
        <w:rFonts w:cs="Times New Roman"/>
      </w:rPr>
    </w:lvl>
    <w:lvl w:ilvl="7">
      <w:start w:val="1"/>
      <w:numFmt w:val="lowerLetter"/>
      <w:lvlText w:val="%8)"/>
      <w:lvlJc w:val="left"/>
      <w:pPr>
        <w:tabs>
          <w:tab w:val="num" w:pos="3930"/>
        </w:tabs>
        <w:ind w:left="3930" w:hanging="420"/>
      </w:pPr>
      <w:rPr>
        <w:rFonts w:cs="Times New Roman"/>
      </w:rPr>
    </w:lvl>
    <w:lvl w:ilvl="8">
      <w:start w:val="1"/>
      <w:numFmt w:val="lowerRoman"/>
      <w:lvlText w:val="%9."/>
      <w:lvlJc w:val="right"/>
      <w:pPr>
        <w:tabs>
          <w:tab w:val="num" w:pos="4350"/>
        </w:tabs>
        <w:ind w:left="4350" w:hanging="420"/>
      </w:pPr>
      <w:rPr>
        <w:rFonts w:cs="Times New Roman"/>
      </w:rPr>
    </w:lvl>
  </w:abstractNum>
  <w:abstractNum w:abstractNumId="39" w15:restartNumberingAfterBreak="0">
    <w:nsid w:val="697B5539"/>
    <w:multiLevelType w:val="multilevel"/>
    <w:tmpl w:val="697B5539"/>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40" w15:restartNumberingAfterBreak="0">
    <w:nsid w:val="6B5C6F09"/>
    <w:multiLevelType w:val="multilevel"/>
    <w:tmpl w:val="053E964E"/>
    <w:lvl w:ilvl="0">
      <w:start w:val="1"/>
      <w:numFmt w:val="lowerLetter"/>
      <w:lvlText w:val="(%1)"/>
      <w:lvlJc w:val="left"/>
      <w:pPr>
        <w:tabs>
          <w:tab w:val="num" w:pos="1635"/>
        </w:tabs>
        <w:ind w:left="1635" w:hanging="375"/>
      </w:pPr>
      <w:rPr>
        <w:rFonts w:ascii="Times New Roman" w:hAnsi="Times New Roman" w:cs="Times New Roman" w:hint="default"/>
        <w:b w:val="0"/>
        <w:bCs w:val="0"/>
      </w:rPr>
    </w:lvl>
    <w:lvl w:ilvl="1">
      <w:start w:val="1"/>
      <w:numFmt w:val="lowerLetter"/>
      <w:lvlText w:val="%2)"/>
      <w:lvlJc w:val="left"/>
      <w:pPr>
        <w:tabs>
          <w:tab w:val="num" w:pos="409"/>
        </w:tabs>
        <w:ind w:left="409" w:hanging="420"/>
      </w:pPr>
      <w:rPr>
        <w:rFonts w:ascii="Times New Roman" w:hAnsi="Times New Roman" w:cs="Times New Roman" w:hint="default"/>
      </w:rPr>
    </w:lvl>
    <w:lvl w:ilvl="2">
      <w:start w:val="1"/>
      <w:numFmt w:val="lowerRoman"/>
      <w:lvlText w:val="%3."/>
      <w:lvlJc w:val="right"/>
      <w:pPr>
        <w:tabs>
          <w:tab w:val="num" w:pos="829"/>
        </w:tabs>
        <w:ind w:left="829" w:hanging="420"/>
      </w:pPr>
      <w:rPr>
        <w:rFonts w:ascii="Times New Roman" w:hAnsi="Times New Roman" w:cs="Times New Roman" w:hint="default"/>
      </w:rPr>
    </w:lvl>
    <w:lvl w:ilvl="3">
      <w:start w:val="1"/>
      <w:numFmt w:val="decimal"/>
      <w:lvlText w:val="%4."/>
      <w:lvlJc w:val="left"/>
      <w:pPr>
        <w:tabs>
          <w:tab w:val="num" w:pos="1249"/>
        </w:tabs>
        <w:ind w:left="1249" w:hanging="420"/>
      </w:pPr>
      <w:rPr>
        <w:rFonts w:ascii="Times New Roman" w:hAnsi="Times New Roman" w:cs="Times New Roman" w:hint="default"/>
      </w:rPr>
    </w:lvl>
    <w:lvl w:ilvl="4">
      <w:start w:val="1"/>
      <w:numFmt w:val="lowerLetter"/>
      <w:lvlText w:val="%5)"/>
      <w:lvlJc w:val="left"/>
      <w:pPr>
        <w:tabs>
          <w:tab w:val="num" w:pos="1669"/>
        </w:tabs>
        <w:ind w:left="1669" w:hanging="420"/>
      </w:pPr>
      <w:rPr>
        <w:rFonts w:ascii="Times New Roman" w:hAnsi="Times New Roman" w:cs="Times New Roman" w:hint="default"/>
      </w:rPr>
    </w:lvl>
    <w:lvl w:ilvl="5">
      <w:start w:val="1"/>
      <w:numFmt w:val="lowerRoman"/>
      <w:lvlText w:val="%6."/>
      <w:lvlJc w:val="right"/>
      <w:pPr>
        <w:tabs>
          <w:tab w:val="num" w:pos="2089"/>
        </w:tabs>
        <w:ind w:left="2089" w:hanging="420"/>
      </w:pPr>
      <w:rPr>
        <w:rFonts w:ascii="Times New Roman" w:hAnsi="Times New Roman" w:cs="Times New Roman" w:hint="default"/>
      </w:rPr>
    </w:lvl>
    <w:lvl w:ilvl="6">
      <w:start w:val="1"/>
      <w:numFmt w:val="decimal"/>
      <w:lvlText w:val="%7."/>
      <w:lvlJc w:val="left"/>
      <w:pPr>
        <w:tabs>
          <w:tab w:val="num" w:pos="2509"/>
        </w:tabs>
        <w:ind w:left="2509" w:hanging="420"/>
      </w:pPr>
      <w:rPr>
        <w:rFonts w:ascii="Times New Roman" w:hAnsi="Times New Roman" w:cs="Times New Roman" w:hint="default"/>
      </w:rPr>
    </w:lvl>
    <w:lvl w:ilvl="7">
      <w:start w:val="1"/>
      <w:numFmt w:val="lowerLetter"/>
      <w:lvlText w:val="%8)"/>
      <w:lvlJc w:val="left"/>
      <w:pPr>
        <w:tabs>
          <w:tab w:val="num" w:pos="2929"/>
        </w:tabs>
        <w:ind w:left="2929" w:hanging="420"/>
      </w:pPr>
      <w:rPr>
        <w:rFonts w:ascii="Times New Roman" w:hAnsi="Times New Roman" w:cs="Times New Roman" w:hint="default"/>
      </w:rPr>
    </w:lvl>
    <w:lvl w:ilvl="8">
      <w:start w:val="1"/>
      <w:numFmt w:val="lowerRoman"/>
      <w:lvlText w:val="%9."/>
      <w:lvlJc w:val="right"/>
      <w:pPr>
        <w:tabs>
          <w:tab w:val="num" w:pos="3349"/>
        </w:tabs>
        <w:ind w:left="3349" w:hanging="420"/>
      </w:pPr>
      <w:rPr>
        <w:rFonts w:ascii="Times New Roman" w:hAnsi="Times New Roman" w:cs="Times New Roman" w:hint="default"/>
      </w:rPr>
    </w:lvl>
  </w:abstractNum>
  <w:abstractNum w:abstractNumId="41" w15:restartNumberingAfterBreak="0">
    <w:nsid w:val="6B5E4B43"/>
    <w:multiLevelType w:val="multilevel"/>
    <w:tmpl w:val="6B5E4B43"/>
    <w:lvl w:ilvl="0">
      <w:start w:val="1"/>
      <w:numFmt w:val="decimal"/>
      <w:pStyle w:val="FWBL1"/>
      <w:lvlText w:val="%1."/>
      <w:lvlJc w:val="left"/>
      <w:pPr>
        <w:tabs>
          <w:tab w:val="num" w:pos="720"/>
        </w:tabs>
      </w:pPr>
      <w:rPr>
        <w:rFonts w:ascii="Times New Roman" w:hAnsi="Times New Roman" w:cs="Times New Roman"/>
        <w:b/>
        <w:i w:val="0"/>
        <w:caps w:val="0"/>
        <w:color w:val="auto"/>
        <w:u w:val="none"/>
      </w:rPr>
    </w:lvl>
    <w:lvl w:ilvl="1">
      <w:start w:val="1"/>
      <w:numFmt w:val="decimal"/>
      <w:pStyle w:val="FWBL2"/>
      <w:lvlText w:val="%1.%2"/>
      <w:lvlJc w:val="left"/>
      <w:pPr>
        <w:tabs>
          <w:tab w:val="num" w:pos="720"/>
        </w:tabs>
      </w:pPr>
      <w:rPr>
        <w:rFonts w:ascii="Times New Roman" w:hAnsi="Times New Roman" w:cs="Times New Roman"/>
        <w:b w:val="0"/>
        <w:i w:val="0"/>
        <w:caps w:val="0"/>
        <w:color w:val="auto"/>
        <w:u w:val="none"/>
      </w:rPr>
    </w:lvl>
    <w:lvl w:ilvl="2">
      <w:start w:val="1"/>
      <w:numFmt w:val="decimal"/>
      <w:lvlText w:val="(%3)"/>
      <w:lvlJc w:val="left"/>
      <w:pPr>
        <w:tabs>
          <w:tab w:val="num" w:pos="720"/>
        </w:tabs>
        <w:ind w:left="720" w:hanging="720"/>
      </w:pPr>
      <w:rPr>
        <w:rFonts w:cs="Times New Roman" w:hint="eastAsia"/>
        <w:b w:val="0"/>
        <w:i w:val="0"/>
        <w:caps w:val="0"/>
        <w:color w:val="auto"/>
        <w:u w:val="none"/>
      </w:rPr>
    </w:lvl>
    <w:lvl w:ilvl="3">
      <w:start w:val="1"/>
      <w:numFmt w:val="decimal"/>
      <w:lvlText w:val="(%4)"/>
      <w:lvlJc w:val="left"/>
      <w:pPr>
        <w:tabs>
          <w:tab w:val="num" w:pos="1440"/>
        </w:tabs>
        <w:ind w:left="1440" w:hanging="216"/>
      </w:pPr>
      <w:rPr>
        <w:rFonts w:cs="Times New Roman" w:hint="eastAsia"/>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42" w15:restartNumberingAfterBreak="0">
    <w:nsid w:val="6BC239D2"/>
    <w:multiLevelType w:val="multilevel"/>
    <w:tmpl w:val="6BC239D2"/>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abstractNum w:abstractNumId="43" w15:restartNumberingAfterBreak="0">
    <w:nsid w:val="72CF521D"/>
    <w:multiLevelType w:val="multilevel"/>
    <w:tmpl w:val="72CF521D"/>
    <w:lvl w:ilvl="0">
      <w:start w:val="1"/>
      <w:numFmt w:val="decimal"/>
      <w:lvlText w:val="(%1)"/>
      <w:lvlJc w:val="left"/>
      <w:pPr>
        <w:ind w:left="1838" w:hanging="420"/>
      </w:pPr>
      <w:rPr>
        <w:rFonts w:cs="Times New Roman" w:hint="eastAsia"/>
      </w:rPr>
    </w:lvl>
    <w:lvl w:ilvl="1">
      <w:start w:val="1"/>
      <w:numFmt w:val="lowerLetter"/>
      <w:lvlText w:val="%2)"/>
      <w:lvlJc w:val="left"/>
      <w:pPr>
        <w:ind w:left="2258" w:hanging="420"/>
      </w:pPr>
      <w:rPr>
        <w:rFonts w:cs="Times New Roman"/>
      </w:rPr>
    </w:lvl>
    <w:lvl w:ilvl="2">
      <w:start w:val="1"/>
      <w:numFmt w:val="lowerRoman"/>
      <w:lvlText w:val="%3."/>
      <w:lvlJc w:val="right"/>
      <w:pPr>
        <w:ind w:left="2678" w:hanging="420"/>
      </w:pPr>
      <w:rPr>
        <w:rFonts w:cs="Times New Roman"/>
      </w:rPr>
    </w:lvl>
    <w:lvl w:ilvl="3">
      <w:start w:val="1"/>
      <w:numFmt w:val="decimal"/>
      <w:lvlText w:val="%4."/>
      <w:lvlJc w:val="left"/>
      <w:pPr>
        <w:ind w:left="3098" w:hanging="420"/>
      </w:pPr>
      <w:rPr>
        <w:rFonts w:cs="Times New Roman"/>
      </w:rPr>
    </w:lvl>
    <w:lvl w:ilvl="4">
      <w:start w:val="1"/>
      <w:numFmt w:val="lowerLetter"/>
      <w:lvlText w:val="%5)"/>
      <w:lvlJc w:val="left"/>
      <w:pPr>
        <w:ind w:left="3518" w:hanging="420"/>
      </w:pPr>
      <w:rPr>
        <w:rFonts w:cs="Times New Roman"/>
      </w:rPr>
    </w:lvl>
    <w:lvl w:ilvl="5">
      <w:start w:val="1"/>
      <w:numFmt w:val="lowerRoman"/>
      <w:lvlText w:val="%6."/>
      <w:lvlJc w:val="right"/>
      <w:pPr>
        <w:ind w:left="3938" w:hanging="420"/>
      </w:pPr>
      <w:rPr>
        <w:rFonts w:cs="Times New Roman"/>
      </w:rPr>
    </w:lvl>
    <w:lvl w:ilvl="6">
      <w:start w:val="1"/>
      <w:numFmt w:val="decimal"/>
      <w:lvlText w:val="%7."/>
      <w:lvlJc w:val="left"/>
      <w:pPr>
        <w:ind w:left="4358" w:hanging="420"/>
      </w:pPr>
      <w:rPr>
        <w:rFonts w:cs="Times New Roman"/>
      </w:rPr>
    </w:lvl>
    <w:lvl w:ilvl="7">
      <w:start w:val="1"/>
      <w:numFmt w:val="lowerLetter"/>
      <w:lvlText w:val="%8)"/>
      <w:lvlJc w:val="left"/>
      <w:pPr>
        <w:ind w:left="4778" w:hanging="420"/>
      </w:pPr>
      <w:rPr>
        <w:rFonts w:cs="Times New Roman"/>
      </w:rPr>
    </w:lvl>
    <w:lvl w:ilvl="8">
      <w:start w:val="1"/>
      <w:numFmt w:val="lowerRoman"/>
      <w:lvlText w:val="%9."/>
      <w:lvlJc w:val="right"/>
      <w:pPr>
        <w:ind w:left="5198" w:hanging="420"/>
      </w:pPr>
      <w:rPr>
        <w:rFonts w:cs="Times New Roman"/>
      </w:rPr>
    </w:lvl>
  </w:abstractNum>
  <w:abstractNum w:abstractNumId="44" w15:restartNumberingAfterBreak="0">
    <w:nsid w:val="7754364F"/>
    <w:multiLevelType w:val="hybridMultilevel"/>
    <w:tmpl w:val="91BC41F4"/>
    <w:lvl w:ilvl="0" w:tplc="1C5E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6F15B0"/>
    <w:multiLevelType w:val="multilevel"/>
    <w:tmpl w:val="7B6F15B0"/>
    <w:lvl w:ilvl="0">
      <w:start w:val="1"/>
      <w:numFmt w:val="decimal"/>
      <w:pStyle w:val="FWSL1"/>
      <w:suff w:val="nothing"/>
      <w:lvlText w:val="Schedule %1 "/>
      <w:lvlJc w:val="left"/>
      <w:rPr>
        <w:rFonts w:ascii="Times New Roman" w:hAnsi="Times New Roman" w:cs="Times New Roman"/>
        <w:b/>
        <w:i w:val="0"/>
        <w:caps/>
        <w:smallCaps w:val="0"/>
        <w:color w:val="auto"/>
        <w:sz w:val="24"/>
        <w:u w:val="none"/>
      </w:rPr>
    </w:lvl>
    <w:lvl w:ilvl="1">
      <w:start w:val="1"/>
      <w:numFmt w:val="upperLetter"/>
      <w:pStyle w:val="FWSL2"/>
      <w:suff w:val="space"/>
      <w:lvlText w:val="Part %2 "/>
      <w:lvlJc w:val="left"/>
      <w:pPr>
        <w:tabs>
          <w:tab w:val="num" w:pos="0"/>
        </w:tabs>
      </w:pPr>
      <w:rPr>
        <w:rFonts w:ascii="Times New Roman" w:hAnsi="Times New Roman" w:cs="Times New Roman"/>
        <w:b/>
        <w:i w:val="0"/>
        <w:caps w:val="0"/>
        <w:color w:val="auto"/>
        <w:sz w:val="24"/>
        <w:u w:val="none"/>
      </w:rPr>
    </w:lvl>
    <w:lvl w:ilvl="2">
      <w:start w:val="1"/>
      <w:numFmt w:val="decimal"/>
      <w:pStyle w:val="FWSL3"/>
      <w:lvlText w:val="%3."/>
      <w:lvlJc w:val="left"/>
      <w:pPr>
        <w:tabs>
          <w:tab w:val="num" w:pos="720"/>
        </w:tabs>
      </w:pPr>
      <w:rPr>
        <w:rFonts w:ascii="Times New Roman" w:hAnsi="Times New Roman" w:cs="Times New Roman"/>
        <w:b/>
        <w:i w:val="0"/>
        <w:caps w:val="0"/>
        <w:color w:val="auto"/>
        <w:sz w:val="24"/>
        <w:u w:val="none"/>
      </w:rPr>
    </w:lvl>
    <w:lvl w:ilvl="3">
      <w:start w:val="1"/>
      <w:numFmt w:val="decimal"/>
      <w:pStyle w:val="FWSL5"/>
      <w:lvlText w:val="%4."/>
      <w:lvlJc w:val="left"/>
      <w:pPr>
        <w:tabs>
          <w:tab w:val="num" w:pos="720"/>
        </w:tabs>
      </w:pPr>
      <w:rPr>
        <w:rFonts w:ascii="Times New Roman" w:hAnsi="Times New Roman" w:cs="Times New Roman"/>
        <w:b w:val="0"/>
        <w:i w:val="0"/>
        <w:caps w:val="0"/>
        <w:color w:val="auto"/>
        <w:sz w:val="24"/>
        <w:u w:val="none"/>
      </w:rPr>
    </w:lvl>
    <w:lvl w:ilvl="4">
      <w:start w:val="1"/>
      <w:numFmt w:val="decimal"/>
      <w:pStyle w:val="FWSL4"/>
      <w:lvlText w:val="%3.%5"/>
      <w:lvlJc w:val="left"/>
      <w:pPr>
        <w:tabs>
          <w:tab w:val="num" w:pos="720"/>
        </w:tabs>
      </w:pPr>
      <w:rPr>
        <w:rFonts w:ascii="Times New Roman" w:hAnsi="Times New Roman" w:cs="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cs="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cs="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cs="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cs="Times New Roman"/>
        <w:b w:val="0"/>
        <w:i w:val="0"/>
        <w:caps w:val="0"/>
        <w:color w:val="auto"/>
        <w:sz w:val="24"/>
        <w:u w:val="none"/>
      </w:rPr>
    </w:lvl>
  </w:abstractNum>
  <w:abstractNum w:abstractNumId="46" w15:restartNumberingAfterBreak="0">
    <w:nsid w:val="7D0878D8"/>
    <w:multiLevelType w:val="multilevel"/>
    <w:tmpl w:val="7D0878D8"/>
    <w:lvl w:ilvl="0">
      <w:start w:val="1"/>
      <w:numFmt w:val="decimal"/>
      <w:lvlText w:val="(%1)"/>
      <w:lvlJc w:val="left"/>
      <w:pPr>
        <w:tabs>
          <w:tab w:val="num" w:pos="1333"/>
        </w:tabs>
        <w:ind w:left="1333" w:hanging="375"/>
      </w:pPr>
      <w:rPr>
        <w:rFonts w:cs="Times New Roman" w:hint="eastAsia"/>
        <w:b w:val="0"/>
        <w:color w:val="auto"/>
      </w:rPr>
    </w:lvl>
    <w:lvl w:ilvl="1">
      <w:start w:val="1"/>
      <w:numFmt w:val="lowerLetter"/>
      <w:lvlText w:val="%2)"/>
      <w:lvlJc w:val="left"/>
      <w:pPr>
        <w:tabs>
          <w:tab w:val="num" w:pos="107"/>
        </w:tabs>
        <w:ind w:left="107" w:hanging="420"/>
      </w:pPr>
      <w:rPr>
        <w:rFonts w:cs="Times New Roman"/>
      </w:rPr>
    </w:lvl>
    <w:lvl w:ilvl="2">
      <w:start w:val="1"/>
      <w:numFmt w:val="lowerRoman"/>
      <w:lvlText w:val="%3."/>
      <w:lvlJc w:val="right"/>
      <w:pPr>
        <w:tabs>
          <w:tab w:val="num" w:pos="527"/>
        </w:tabs>
        <w:ind w:left="527" w:hanging="420"/>
      </w:pPr>
      <w:rPr>
        <w:rFonts w:cs="Times New Roman"/>
      </w:rPr>
    </w:lvl>
    <w:lvl w:ilvl="3">
      <w:start w:val="1"/>
      <w:numFmt w:val="decimal"/>
      <w:lvlText w:val="%4."/>
      <w:lvlJc w:val="left"/>
      <w:pPr>
        <w:tabs>
          <w:tab w:val="num" w:pos="947"/>
        </w:tabs>
        <w:ind w:left="947" w:hanging="420"/>
      </w:pPr>
      <w:rPr>
        <w:rFonts w:cs="Times New Roman"/>
      </w:rPr>
    </w:lvl>
    <w:lvl w:ilvl="4">
      <w:start w:val="1"/>
      <w:numFmt w:val="lowerLetter"/>
      <w:lvlText w:val="%5)"/>
      <w:lvlJc w:val="left"/>
      <w:pPr>
        <w:tabs>
          <w:tab w:val="num" w:pos="1367"/>
        </w:tabs>
        <w:ind w:left="1367" w:hanging="420"/>
      </w:pPr>
      <w:rPr>
        <w:rFonts w:cs="Times New Roman"/>
      </w:rPr>
    </w:lvl>
    <w:lvl w:ilvl="5">
      <w:start w:val="1"/>
      <w:numFmt w:val="lowerRoman"/>
      <w:lvlText w:val="%6."/>
      <w:lvlJc w:val="right"/>
      <w:pPr>
        <w:tabs>
          <w:tab w:val="num" w:pos="1787"/>
        </w:tabs>
        <w:ind w:left="1787" w:hanging="420"/>
      </w:pPr>
      <w:rPr>
        <w:rFonts w:cs="Times New Roman"/>
      </w:rPr>
    </w:lvl>
    <w:lvl w:ilvl="6">
      <w:start w:val="1"/>
      <w:numFmt w:val="decimal"/>
      <w:lvlText w:val="%7."/>
      <w:lvlJc w:val="left"/>
      <w:pPr>
        <w:tabs>
          <w:tab w:val="num" w:pos="2207"/>
        </w:tabs>
        <w:ind w:left="2207" w:hanging="420"/>
      </w:pPr>
      <w:rPr>
        <w:rFonts w:cs="Times New Roman"/>
      </w:rPr>
    </w:lvl>
    <w:lvl w:ilvl="7">
      <w:start w:val="1"/>
      <w:numFmt w:val="lowerLetter"/>
      <w:lvlText w:val="%8)"/>
      <w:lvlJc w:val="left"/>
      <w:pPr>
        <w:tabs>
          <w:tab w:val="num" w:pos="2627"/>
        </w:tabs>
        <w:ind w:left="2627" w:hanging="420"/>
      </w:pPr>
      <w:rPr>
        <w:rFonts w:cs="Times New Roman"/>
      </w:rPr>
    </w:lvl>
    <w:lvl w:ilvl="8">
      <w:start w:val="1"/>
      <w:numFmt w:val="lowerRoman"/>
      <w:lvlText w:val="%9."/>
      <w:lvlJc w:val="right"/>
      <w:pPr>
        <w:tabs>
          <w:tab w:val="num" w:pos="3047"/>
        </w:tabs>
        <w:ind w:left="3047" w:hanging="420"/>
      </w:pPr>
      <w:rPr>
        <w:rFonts w:cs="Times New Roman"/>
      </w:rPr>
    </w:lvl>
  </w:abstractNum>
  <w:abstractNum w:abstractNumId="47" w15:restartNumberingAfterBreak="0">
    <w:nsid w:val="7DFD1F4E"/>
    <w:multiLevelType w:val="multilevel"/>
    <w:tmpl w:val="7DFD1F4E"/>
    <w:lvl w:ilvl="0">
      <w:start w:val="1"/>
      <w:numFmt w:val="decimal"/>
      <w:lvlText w:val="(%1)"/>
      <w:lvlJc w:val="left"/>
      <w:pPr>
        <w:tabs>
          <w:tab w:val="num" w:pos="1635"/>
        </w:tabs>
        <w:ind w:left="1635" w:hanging="375"/>
      </w:pPr>
      <w:rPr>
        <w:rFonts w:cs="Times New Roman" w:hint="eastAsia"/>
        <w:b w:val="0"/>
        <w:color w:val="auto"/>
      </w:rPr>
    </w:lvl>
    <w:lvl w:ilvl="1">
      <w:start w:val="1"/>
      <w:numFmt w:val="lowerLetter"/>
      <w:lvlText w:val="%2)"/>
      <w:lvlJc w:val="left"/>
      <w:pPr>
        <w:tabs>
          <w:tab w:val="num" w:pos="409"/>
        </w:tabs>
        <w:ind w:left="409" w:hanging="420"/>
      </w:pPr>
      <w:rPr>
        <w:rFonts w:cs="Times New Roman"/>
      </w:rPr>
    </w:lvl>
    <w:lvl w:ilvl="2">
      <w:start w:val="1"/>
      <w:numFmt w:val="lowerRoman"/>
      <w:lvlText w:val="%3."/>
      <w:lvlJc w:val="right"/>
      <w:pPr>
        <w:tabs>
          <w:tab w:val="num" w:pos="829"/>
        </w:tabs>
        <w:ind w:left="829" w:hanging="420"/>
      </w:pPr>
      <w:rPr>
        <w:rFonts w:cs="Times New Roman"/>
      </w:rPr>
    </w:lvl>
    <w:lvl w:ilvl="3">
      <w:start w:val="1"/>
      <w:numFmt w:val="decimal"/>
      <w:lvlText w:val="%4."/>
      <w:lvlJc w:val="left"/>
      <w:pPr>
        <w:tabs>
          <w:tab w:val="num" w:pos="1249"/>
        </w:tabs>
        <w:ind w:left="1249" w:hanging="420"/>
      </w:pPr>
      <w:rPr>
        <w:rFonts w:cs="Times New Roman"/>
      </w:rPr>
    </w:lvl>
    <w:lvl w:ilvl="4">
      <w:start w:val="1"/>
      <w:numFmt w:val="lowerLetter"/>
      <w:lvlText w:val="%5)"/>
      <w:lvlJc w:val="left"/>
      <w:pPr>
        <w:tabs>
          <w:tab w:val="num" w:pos="1669"/>
        </w:tabs>
        <w:ind w:left="1669" w:hanging="420"/>
      </w:pPr>
      <w:rPr>
        <w:rFonts w:cs="Times New Roman"/>
      </w:rPr>
    </w:lvl>
    <w:lvl w:ilvl="5">
      <w:start w:val="1"/>
      <w:numFmt w:val="lowerRoman"/>
      <w:lvlText w:val="%6."/>
      <w:lvlJc w:val="right"/>
      <w:pPr>
        <w:tabs>
          <w:tab w:val="num" w:pos="2089"/>
        </w:tabs>
        <w:ind w:left="2089" w:hanging="420"/>
      </w:pPr>
      <w:rPr>
        <w:rFonts w:cs="Times New Roman"/>
      </w:rPr>
    </w:lvl>
    <w:lvl w:ilvl="6">
      <w:start w:val="1"/>
      <w:numFmt w:val="decimal"/>
      <w:lvlText w:val="%7."/>
      <w:lvlJc w:val="left"/>
      <w:pPr>
        <w:tabs>
          <w:tab w:val="num" w:pos="2509"/>
        </w:tabs>
        <w:ind w:left="2509" w:hanging="420"/>
      </w:pPr>
      <w:rPr>
        <w:rFonts w:cs="Times New Roman"/>
      </w:rPr>
    </w:lvl>
    <w:lvl w:ilvl="7">
      <w:start w:val="1"/>
      <w:numFmt w:val="lowerLetter"/>
      <w:lvlText w:val="%8)"/>
      <w:lvlJc w:val="left"/>
      <w:pPr>
        <w:tabs>
          <w:tab w:val="num" w:pos="2929"/>
        </w:tabs>
        <w:ind w:left="2929" w:hanging="420"/>
      </w:pPr>
      <w:rPr>
        <w:rFonts w:cs="Times New Roman"/>
      </w:rPr>
    </w:lvl>
    <w:lvl w:ilvl="8">
      <w:start w:val="1"/>
      <w:numFmt w:val="lowerRoman"/>
      <w:lvlText w:val="%9."/>
      <w:lvlJc w:val="right"/>
      <w:pPr>
        <w:tabs>
          <w:tab w:val="num" w:pos="3349"/>
        </w:tabs>
        <w:ind w:left="3349" w:hanging="420"/>
      </w:pPr>
      <w:rPr>
        <w:rFonts w:cs="Times New Roman"/>
      </w:rPr>
    </w:lvl>
  </w:abstractNum>
  <w:num w:numId="1">
    <w:abstractNumId w:val="45"/>
  </w:num>
  <w:num w:numId="2">
    <w:abstractNumId w:val="23"/>
  </w:num>
  <w:num w:numId="3">
    <w:abstractNumId w:val="1"/>
  </w:num>
  <w:num w:numId="4">
    <w:abstractNumId w:val="41"/>
  </w:num>
  <w:num w:numId="5">
    <w:abstractNumId w:val="20"/>
  </w:num>
  <w:num w:numId="6">
    <w:abstractNumId w:val="21"/>
  </w:num>
  <w:num w:numId="7">
    <w:abstractNumId w:val="17"/>
  </w:num>
  <w:num w:numId="8">
    <w:abstractNumId w:val="33"/>
  </w:num>
  <w:num w:numId="9">
    <w:abstractNumId w:val="5"/>
  </w:num>
  <w:num w:numId="10">
    <w:abstractNumId w:val="43"/>
  </w:num>
  <w:num w:numId="11">
    <w:abstractNumId w:val="14"/>
  </w:num>
  <w:num w:numId="12">
    <w:abstractNumId w:val="19"/>
  </w:num>
  <w:num w:numId="13">
    <w:abstractNumId w:val="25"/>
  </w:num>
  <w:num w:numId="14">
    <w:abstractNumId w:val="6"/>
  </w:num>
  <w:num w:numId="15">
    <w:abstractNumId w:val="35"/>
  </w:num>
  <w:num w:numId="16">
    <w:abstractNumId w:val="12"/>
  </w:num>
  <w:num w:numId="17">
    <w:abstractNumId w:val="24"/>
  </w:num>
  <w:num w:numId="18">
    <w:abstractNumId w:val="42"/>
  </w:num>
  <w:num w:numId="19">
    <w:abstractNumId w:val="34"/>
  </w:num>
  <w:num w:numId="20">
    <w:abstractNumId w:val="22"/>
  </w:num>
  <w:num w:numId="21">
    <w:abstractNumId w:val="47"/>
  </w:num>
  <w:num w:numId="22">
    <w:abstractNumId w:val="10"/>
  </w:num>
  <w:num w:numId="23">
    <w:abstractNumId w:val="11"/>
  </w:num>
  <w:num w:numId="24">
    <w:abstractNumId w:val="8"/>
  </w:num>
  <w:num w:numId="25">
    <w:abstractNumId w:val="39"/>
  </w:num>
  <w:num w:numId="26">
    <w:abstractNumId w:val="46"/>
  </w:num>
  <w:num w:numId="27">
    <w:abstractNumId w:val="15"/>
  </w:num>
  <w:num w:numId="28">
    <w:abstractNumId w:val="29"/>
  </w:num>
  <w:num w:numId="29">
    <w:abstractNumId w:val="30"/>
  </w:num>
  <w:num w:numId="30">
    <w:abstractNumId w:val="18"/>
  </w:num>
  <w:num w:numId="31">
    <w:abstractNumId w:val="26"/>
  </w:num>
  <w:num w:numId="32">
    <w:abstractNumId w:val="36"/>
  </w:num>
  <w:num w:numId="33">
    <w:abstractNumId w:val="7"/>
  </w:num>
  <w:num w:numId="34">
    <w:abstractNumId w:val="16"/>
  </w:num>
  <w:num w:numId="35">
    <w:abstractNumId w:val="13"/>
  </w:num>
  <w:num w:numId="36">
    <w:abstractNumId w:val="2"/>
  </w:num>
  <w:num w:numId="37">
    <w:abstractNumId w:val="28"/>
  </w:num>
  <w:num w:numId="38">
    <w:abstractNumId w:val="32"/>
  </w:num>
  <w:num w:numId="39">
    <w:abstractNumId w:val="38"/>
  </w:num>
  <w:num w:numId="40">
    <w:abstractNumId w:val="3"/>
  </w:num>
  <w:num w:numId="41">
    <w:abstractNumId w:val="27"/>
  </w:num>
  <w:num w:numId="42">
    <w:abstractNumId w:val="37"/>
  </w:num>
  <w:num w:numId="43">
    <w:abstractNumId w:val="9"/>
  </w:num>
  <w:num w:numId="44">
    <w:abstractNumId w:val="31"/>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93"/>
    <w:rsid w:val="00005C29"/>
    <w:rsid w:val="00011E63"/>
    <w:rsid w:val="00014C77"/>
    <w:rsid w:val="000170CA"/>
    <w:rsid w:val="00027854"/>
    <w:rsid w:val="00033701"/>
    <w:rsid w:val="00037D60"/>
    <w:rsid w:val="00045695"/>
    <w:rsid w:val="00047439"/>
    <w:rsid w:val="00050036"/>
    <w:rsid w:val="00052B08"/>
    <w:rsid w:val="00061100"/>
    <w:rsid w:val="00061CF9"/>
    <w:rsid w:val="00063F61"/>
    <w:rsid w:val="00064882"/>
    <w:rsid w:val="00075070"/>
    <w:rsid w:val="000801DE"/>
    <w:rsid w:val="00080680"/>
    <w:rsid w:val="00083D3C"/>
    <w:rsid w:val="0009131C"/>
    <w:rsid w:val="00092645"/>
    <w:rsid w:val="00093ADB"/>
    <w:rsid w:val="00094255"/>
    <w:rsid w:val="00096CFC"/>
    <w:rsid w:val="000A0895"/>
    <w:rsid w:val="000A6B1D"/>
    <w:rsid w:val="000A752A"/>
    <w:rsid w:val="000B40DD"/>
    <w:rsid w:val="000C1D57"/>
    <w:rsid w:val="000C20E9"/>
    <w:rsid w:val="000C7787"/>
    <w:rsid w:val="000D2CA8"/>
    <w:rsid w:val="000D348B"/>
    <w:rsid w:val="000D5293"/>
    <w:rsid w:val="000D5A47"/>
    <w:rsid w:val="000D6C24"/>
    <w:rsid w:val="000E2D58"/>
    <w:rsid w:val="000F0CE0"/>
    <w:rsid w:val="000F1935"/>
    <w:rsid w:val="000F2265"/>
    <w:rsid w:val="000F4224"/>
    <w:rsid w:val="00103500"/>
    <w:rsid w:val="00104F86"/>
    <w:rsid w:val="00105608"/>
    <w:rsid w:val="00105689"/>
    <w:rsid w:val="00105FA0"/>
    <w:rsid w:val="0010725F"/>
    <w:rsid w:val="00111B39"/>
    <w:rsid w:val="00111C02"/>
    <w:rsid w:val="00123335"/>
    <w:rsid w:val="0014106B"/>
    <w:rsid w:val="0014287D"/>
    <w:rsid w:val="00145D52"/>
    <w:rsid w:val="0015146F"/>
    <w:rsid w:val="0015261B"/>
    <w:rsid w:val="00152CF4"/>
    <w:rsid w:val="00160C5D"/>
    <w:rsid w:val="0016145D"/>
    <w:rsid w:val="00161FC5"/>
    <w:rsid w:val="00167249"/>
    <w:rsid w:val="00175B2A"/>
    <w:rsid w:val="0017739F"/>
    <w:rsid w:val="00177B49"/>
    <w:rsid w:val="001863A1"/>
    <w:rsid w:val="00190586"/>
    <w:rsid w:val="001925F3"/>
    <w:rsid w:val="00197C8A"/>
    <w:rsid w:val="001A1ECD"/>
    <w:rsid w:val="001A2111"/>
    <w:rsid w:val="001A3F34"/>
    <w:rsid w:val="001B70A8"/>
    <w:rsid w:val="001D11B8"/>
    <w:rsid w:val="001D47D5"/>
    <w:rsid w:val="001D4820"/>
    <w:rsid w:val="001E3303"/>
    <w:rsid w:val="001F5FAA"/>
    <w:rsid w:val="002027E2"/>
    <w:rsid w:val="00206680"/>
    <w:rsid w:val="00211388"/>
    <w:rsid w:val="00211413"/>
    <w:rsid w:val="00217969"/>
    <w:rsid w:val="00223703"/>
    <w:rsid w:val="00223785"/>
    <w:rsid w:val="0023078C"/>
    <w:rsid w:val="00231C40"/>
    <w:rsid w:val="00240CD0"/>
    <w:rsid w:val="00240FAC"/>
    <w:rsid w:val="00241A2E"/>
    <w:rsid w:val="002430AA"/>
    <w:rsid w:val="00245C83"/>
    <w:rsid w:val="002472A5"/>
    <w:rsid w:val="00253526"/>
    <w:rsid w:val="0026494A"/>
    <w:rsid w:val="00270031"/>
    <w:rsid w:val="00273274"/>
    <w:rsid w:val="002758A9"/>
    <w:rsid w:val="00277091"/>
    <w:rsid w:val="002770ED"/>
    <w:rsid w:val="0028052C"/>
    <w:rsid w:val="00281D22"/>
    <w:rsid w:val="0028265B"/>
    <w:rsid w:val="00283F2E"/>
    <w:rsid w:val="00291559"/>
    <w:rsid w:val="002B0250"/>
    <w:rsid w:val="002B1B6D"/>
    <w:rsid w:val="002B6818"/>
    <w:rsid w:val="002C0A62"/>
    <w:rsid w:val="002C1486"/>
    <w:rsid w:val="00305292"/>
    <w:rsid w:val="0031202D"/>
    <w:rsid w:val="003160C0"/>
    <w:rsid w:val="00317A97"/>
    <w:rsid w:val="00324250"/>
    <w:rsid w:val="00333F18"/>
    <w:rsid w:val="00336A12"/>
    <w:rsid w:val="00337A98"/>
    <w:rsid w:val="00363318"/>
    <w:rsid w:val="00366D9A"/>
    <w:rsid w:val="00366F5F"/>
    <w:rsid w:val="00367B08"/>
    <w:rsid w:val="003725D9"/>
    <w:rsid w:val="003731C6"/>
    <w:rsid w:val="00373DF9"/>
    <w:rsid w:val="0037640D"/>
    <w:rsid w:val="003764F0"/>
    <w:rsid w:val="003804E8"/>
    <w:rsid w:val="0038123F"/>
    <w:rsid w:val="00383753"/>
    <w:rsid w:val="003868E4"/>
    <w:rsid w:val="00387F9F"/>
    <w:rsid w:val="00390E52"/>
    <w:rsid w:val="0039189E"/>
    <w:rsid w:val="00394609"/>
    <w:rsid w:val="00396514"/>
    <w:rsid w:val="003972BF"/>
    <w:rsid w:val="003A37BC"/>
    <w:rsid w:val="003B4C35"/>
    <w:rsid w:val="003C2BF3"/>
    <w:rsid w:val="003D2CF2"/>
    <w:rsid w:val="003D53E0"/>
    <w:rsid w:val="003E2820"/>
    <w:rsid w:val="003F3CC1"/>
    <w:rsid w:val="003F5E67"/>
    <w:rsid w:val="00402E99"/>
    <w:rsid w:val="004044BE"/>
    <w:rsid w:val="0040534F"/>
    <w:rsid w:val="00406455"/>
    <w:rsid w:val="00413591"/>
    <w:rsid w:val="00422D62"/>
    <w:rsid w:val="00422FC5"/>
    <w:rsid w:val="00427064"/>
    <w:rsid w:val="004334C9"/>
    <w:rsid w:val="00436BDC"/>
    <w:rsid w:val="00451B1E"/>
    <w:rsid w:val="00471B93"/>
    <w:rsid w:val="00477087"/>
    <w:rsid w:val="004824EE"/>
    <w:rsid w:val="004873DA"/>
    <w:rsid w:val="0049161B"/>
    <w:rsid w:val="0049256B"/>
    <w:rsid w:val="00494621"/>
    <w:rsid w:val="00496C0F"/>
    <w:rsid w:val="004A34D8"/>
    <w:rsid w:val="004A5008"/>
    <w:rsid w:val="004B08DD"/>
    <w:rsid w:val="004B2B21"/>
    <w:rsid w:val="004B374F"/>
    <w:rsid w:val="004B63DD"/>
    <w:rsid w:val="004C25EB"/>
    <w:rsid w:val="004C5765"/>
    <w:rsid w:val="004D76E9"/>
    <w:rsid w:val="004E6F24"/>
    <w:rsid w:val="004E7E16"/>
    <w:rsid w:val="004F2D85"/>
    <w:rsid w:val="004F6132"/>
    <w:rsid w:val="00503BE6"/>
    <w:rsid w:val="00520C9E"/>
    <w:rsid w:val="00521EEA"/>
    <w:rsid w:val="00527BCE"/>
    <w:rsid w:val="0053616E"/>
    <w:rsid w:val="005425F2"/>
    <w:rsid w:val="00555EC8"/>
    <w:rsid w:val="005605F9"/>
    <w:rsid w:val="0056515F"/>
    <w:rsid w:val="00575E09"/>
    <w:rsid w:val="00581AD4"/>
    <w:rsid w:val="00582F2D"/>
    <w:rsid w:val="0058564F"/>
    <w:rsid w:val="00586FE1"/>
    <w:rsid w:val="005931BD"/>
    <w:rsid w:val="005A046E"/>
    <w:rsid w:val="005A2B03"/>
    <w:rsid w:val="005A7C36"/>
    <w:rsid w:val="005C1C5C"/>
    <w:rsid w:val="005C285D"/>
    <w:rsid w:val="005D05BC"/>
    <w:rsid w:val="005D48A3"/>
    <w:rsid w:val="005E4B42"/>
    <w:rsid w:val="005F76E1"/>
    <w:rsid w:val="006051DA"/>
    <w:rsid w:val="006064E5"/>
    <w:rsid w:val="006112CB"/>
    <w:rsid w:val="0062498F"/>
    <w:rsid w:val="00626791"/>
    <w:rsid w:val="0062760F"/>
    <w:rsid w:val="006425B5"/>
    <w:rsid w:val="00642CEF"/>
    <w:rsid w:val="006434B0"/>
    <w:rsid w:val="00644B27"/>
    <w:rsid w:val="00645DC2"/>
    <w:rsid w:val="00651CAB"/>
    <w:rsid w:val="006531B2"/>
    <w:rsid w:val="006537B1"/>
    <w:rsid w:val="00653E0C"/>
    <w:rsid w:val="00655F11"/>
    <w:rsid w:val="00657B10"/>
    <w:rsid w:val="00663446"/>
    <w:rsid w:val="00666E3A"/>
    <w:rsid w:val="00667350"/>
    <w:rsid w:val="006721D3"/>
    <w:rsid w:val="006769E9"/>
    <w:rsid w:val="00682090"/>
    <w:rsid w:val="00682BB2"/>
    <w:rsid w:val="006A5FC0"/>
    <w:rsid w:val="006A7AD7"/>
    <w:rsid w:val="006A7DDF"/>
    <w:rsid w:val="006B11FD"/>
    <w:rsid w:val="006B3DCE"/>
    <w:rsid w:val="006C1435"/>
    <w:rsid w:val="006C261B"/>
    <w:rsid w:val="006D10B4"/>
    <w:rsid w:val="006D1417"/>
    <w:rsid w:val="006D6F20"/>
    <w:rsid w:val="006E02DC"/>
    <w:rsid w:val="006E119F"/>
    <w:rsid w:val="006E2EE2"/>
    <w:rsid w:val="006F3A89"/>
    <w:rsid w:val="006F47D0"/>
    <w:rsid w:val="007003C3"/>
    <w:rsid w:val="0070472A"/>
    <w:rsid w:val="0070546B"/>
    <w:rsid w:val="00721D45"/>
    <w:rsid w:val="00725A84"/>
    <w:rsid w:val="0073790F"/>
    <w:rsid w:val="007506D8"/>
    <w:rsid w:val="00750ECB"/>
    <w:rsid w:val="00754116"/>
    <w:rsid w:val="00766A1D"/>
    <w:rsid w:val="0077083D"/>
    <w:rsid w:val="0077106E"/>
    <w:rsid w:val="00771D5E"/>
    <w:rsid w:val="007740E5"/>
    <w:rsid w:val="007742DF"/>
    <w:rsid w:val="00775519"/>
    <w:rsid w:val="00790A26"/>
    <w:rsid w:val="00790C20"/>
    <w:rsid w:val="00794BF8"/>
    <w:rsid w:val="00797B0A"/>
    <w:rsid w:val="007A022C"/>
    <w:rsid w:val="007A07A9"/>
    <w:rsid w:val="007A1A41"/>
    <w:rsid w:val="007A6099"/>
    <w:rsid w:val="007B29A7"/>
    <w:rsid w:val="007C06DE"/>
    <w:rsid w:val="007C1F4E"/>
    <w:rsid w:val="007C52AC"/>
    <w:rsid w:val="007C5D66"/>
    <w:rsid w:val="007D0D1B"/>
    <w:rsid w:val="007D4B99"/>
    <w:rsid w:val="007D6170"/>
    <w:rsid w:val="007E4B94"/>
    <w:rsid w:val="007E5171"/>
    <w:rsid w:val="007F5E5F"/>
    <w:rsid w:val="00802D2B"/>
    <w:rsid w:val="00803121"/>
    <w:rsid w:val="00807C95"/>
    <w:rsid w:val="00810D5D"/>
    <w:rsid w:val="00813627"/>
    <w:rsid w:val="0082632D"/>
    <w:rsid w:val="008305A0"/>
    <w:rsid w:val="008318C6"/>
    <w:rsid w:val="00832FE8"/>
    <w:rsid w:val="008338F5"/>
    <w:rsid w:val="008347CF"/>
    <w:rsid w:val="008371F5"/>
    <w:rsid w:val="008430F9"/>
    <w:rsid w:val="00844201"/>
    <w:rsid w:val="008552E8"/>
    <w:rsid w:val="008574B3"/>
    <w:rsid w:val="0086191D"/>
    <w:rsid w:val="00873A1C"/>
    <w:rsid w:val="00893766"/>
    <w:rsid w:val="00893773"/>
    <w:rsid w:val="008973D6"/>
    <w:rsid w:val="008A1545"/>
    <w:rsid w:val="008A223F"/>
    <w:rsid w:val="008B1A0B"/>
    <w:rsid w:val="008C1C90"/>
    <w:rsid w:val="008C5325"/>
    <w:rsid w:val="008C7661"/>
    <w:rsid w:val="008D03F6"/>
    <w:rsid w:val="008E0410"/>
    <w:rsid w:val="008E5F2E"/>
    <w:rsid w:val="008E6C68"/>
    <w:rsid w:val="008E7450"/>
    <w:rsid w:val="008F0ABF"/>
    <w:rsid w:val="009074EE"/>
    <w:rsid w:val="009129D0"/>
    <w:rsid w:val="00915AF1"/>
    <w:rsid w:val="00915B8D"/>
    <w:rsid w:val="00921A1B"/>
    <w:rsid w:val="00921A62"/>
    <w:rsid w:val="00926289"/>
    <w:rsid w:val="00926DFA"/>
    <w:rsid w:val="00931E5D"/>
    <w:rsid w:val="009447DB"/>
    <w:rsid w:val="0094565A"/>
    <w:rsid w:val="00947B16"/>
    <w:rsid w:val="009578DF"/>
    <w:rsid w:val="00957F8E"/>
    <w:rsid w:val="00963F4E"/>
    <w:rsid w:val="00971546"/>
    <w:rsid w:val="00974540"/>
    <w:rsid w:val="0097526F"/>
    <w:rsid w:val="00977ED9"/>
    <w:rsid w:val="0098358C"/>
    <w:rsid w:val="00986109"/>
    <w:rsid w:val="009906AD"/>
    <w:rsid w:val="0099234A"/>
    <w:rsid w:val="0099601D"/>
    <w:rsid w:val="009A0340"/>
    <w:rsid w:val="009A47D7"/>
    <w:rsid w:val="009A7DAF"/>
    <w:rsid w:val="009B2237"/>
    <w:rsid w:val="009C285E"/>
    <w:rsid w:val="009C71C0"/>
    <w:rsid w:val="009D0BD3"/>
    <w:rsid w:val="009D548F"/>
    <w:rsid w:val="009D70B5"/>
    <w:rsid w:val="009E06E2"/>
    <w:rsid w:val="009E131D"/>
    <w:rsid w:val="009E4824"/>
    <w:rsid w:val="009E6C11"/>
    <w:rsid w:val="009F3E7A"/>
    <w:rsid w:val="009F7136"/>
    <w:rsid w:val="00A03578"/>
    <w:rsid w:val="00A04D55"/>
    <w:rsid w:val="00A13668"/>
    <w:rsid w:val="00A15166"/>
    <w:rsid w:val="00A23B22"/>
    <w:rsid w:val="00A24BFA"/>
    <w:rsid w:val="00A2566C"/>
    <w:rsid w:val="00A31BB2"/>
    <w:rsid w:val="00A3448F"/>
    <w:rsid w:val="00A36E7D"/>
    <w:rsid w:val="00A45846"/>
    <w:rsid w:val="00A477AA"/>
    <w:rsid w:val="00A51D75"/>
    <w:rsid w:val="00A53E77"/>
    <w:rsid w:val="00A57871"/>
    <w:rsid w:val="00A737AA"/>
    <w:rsid w:val="00A7457E"/>
    <w:rsid w:val="00A81751"/>
    <w:rsid w:val="00A8485E"/>
    <w:rsid w:val="00A851B9"/>
    <w:rsid w:val="00A868FA"/>
    <w:rsid w:val="00A87187"/>
    <w:rsid w:val="00A930A0"/>
    <w:rsid w:val="00A9534A"/>
    <w:rsid w:val="00A95F85"/>
    <w:rsid w:val="00A967DF"/>
    <w:rsid w:val="00AA600F"/>
    <w:rsid w:val="00AC0183"/>
    <w:rsid w:val="00AC0F44"/>
    <w:rsid w:val="00AC4420"/>
    <w:rsid w:val="00AD09FD"/>
    <w:rsid w:val="00AD6A4C"/>
    <w:rsid w:val="00AD7802"/>
    <w:rsid w:val="00AE3C7A"/>
    <w:rsid w:val="00AF30D1"/>
    <w:rsid w:val="00AF5FE2"/>
    <w:rsid w:val="00B02608"/>
    <w:rsid w:val="00B16FBA"/>
    <w:rsid w:val="00B21B9B"/>
    <w:rsid w:val="00B315D1"/>
    <w:rsid w:val="00B321DB"/>
    <w:rsid w:val="00B34407"/>
    <w:rsid w:val="00B350D4"/>
    <w:rsid w:val="00B4477D"/>
    <w:rsid w:val="00B478A7"/>
    <w:rsid w:val="00B565FD"/>
    <w:rsid w:val="00B634BE"/>
    <w:rsid w:val="00B751D6"/>
    <w:rsid w:val="00B8247D"/>
    <w:rsid w:val="00B8464F"/>
    <w:rsid w:val="00B85145"/>
    <w:rsid w:val="00BD37D8"/>
    <w:rsid w:val="00BD5D35"/>
    <w:rsid w:val="00BD63A6"/>
    <w:rsid w:val="00BD64BD"/>
    <w:rsid w:val="00BD720C"/>
    <w:rsid w:val="00BE567B"/>
    <w:rsid w:val="00BE5B78"/>
    <w:rsid w:val="00BE6E44"/>
    <w:rsid w:val="00BF20E5"/>
    <w:rsid w:val="00BF2241"/>
    <w:rsid w:val="00BF3407"/>
    <w:rsid w:val="00BF44C9"/>
    <w:rsid w:val="00C06D62"/>
    <w:rsid w:val="00C1318C"/>
    <w:rsid w:val="00C317B8"/>
    <w:rsid w:val="00C4039C"/>
    <w:rsid w:val="00C44AA7"/>
    <w:rsid w:val="00C47CBF"/>
    <w:rsid w:val="00C47DA8"/>
    <w:rsid w:val="00C57506"/>
    <w:rsid w:val="00C70C17"/>
    <w:rsid w:val="00C77A33"/>
    <w:rsid w:val="00C77F66"/>
    <w:rsid w:val="00C80B03"/>
    <w:rsid w:val="00C83906"/>
    <w:rsid w:val="00C96E81"/>
    <w:rsid w:val="00C96EA2"/>
    <w:rsid w:val="00CA1D03"/>
    <w:rsid w:val="00CA5DAB"/>
    <w:rsid w:val="00CB129D"/>
    <w:rsid w:val="00CB2C2A"/>
    <w:rsid w:val="00CB3077"/>
    <w:rsid w:val="00CB371C"/>
    <w:rsid w:val="00CB3B2A"/>
    <w:rsid w:val="00CB4B82"/>
    <w:rsid w:val="00CC3382"/>
    <w:rsid w:val="00CD0418"/>
    <w:rsid w:val="00CD101B"/>
    <w:rsid w:val="00CE1821"/>
    <w:rsid w:val="00CF0412"/>
    <w:rsid w:val="00CF10AC"/>
    <w:rsid w:val="00CF7A0E"/>
    <w:rsid w:val="00D04387"/>
    <w:rsid w:val="00D1231A"/>
    <w:rsid w:val="00D14980"/>
    <w:rsid w:val="00D17C6D"/>
    <w:rsid w:val="00D43799"/>
    <w:rsid w:val="00D44ACD"/>
    <w:rsid w:val="00D520BC"/>
    <w:rsid w:val="00D52F46"/>
    <w:rsid w:val="00D621A2"/>
    <w:rsid w:val="00D6372A"/>
    <w:rsid w:val="00D666DF"/>
    <w:rsid w:val="00D81651"/>
    <w:rsid w:val="00D8249F"/>
    <w:rsid w:val="00DA3788"/>
    <w:rsid w:val="00DB7241"/>
    <w:rsid w:val="00DB7352"/>
    <w:rsid w:val="00DC6C57"/>
    <w:rsid w:val="00DD4909"/>
    <w:rsid w:val="00DD6E80"/>
    <w:rsid w:val="00DE3C41"/>
    <w:rsid w:val="00E0008D"/>
    <w:rsid w:val="00E01747"/>
    <w:rsid w:val="00E03388"/>
    <w:rsid w:val="00E0378F"/>
    <w:rsid w:val="00E17BDE"/>
    <w:rsid w:val="00E210B1"/>
    <w:rsid w:val="00E22E8E"/>
    <w:rsid w:val="00E27B99"/>
    <w:rsid w:val="00E31BE7"/>
    <w:rsid w:val="00E3280A"/>
    <w:rsid w:val="00E33D9F"/>
    <w:rsid w:val="00E361E2"/>
    <w:rsid w:val="00E41FB8"/>
    <w:rsid w:val="00E43D21"/>
    <w:rsid w:val="00E46609"/>
    <w:rsid w:val="00E55564"/>
    <w:rsid w:val="00E55E38"/>
    <w:rsid w:val="00E61007"/>
    <w:rsid w:val="00E628E2"/>
    <w:rsid w:val="00E634AD"/>
    <w:rsid w:val="00E6707B"/>
    <w:rsid w:val="00E72BBA"/>
    <w:rsid w:val="00E751C0"/>
    <w:rsid w:val="00E7580D"/>
    <w:rsid w:val="00E85954"/>
    <w:rsid w:val="00E86A66"/>
    <w:rsid w:val="00E930E8"/>
    <w:rsid w:val="00E95392"/>
    <w:rsid w:val="00EA11AA"/>
    <w:rsid w:val="00EA1E7D"/>
    <w:rsid w:val="00EA48F6"/>
    <w:rsid w:val="00EB0B69"/>
    <w:rsid w:val="00EC53F6"/>
    <w:rsid w:val="00EC6AA0"/>
    <w:rsid w:val="00ED2311"/>
    <w:rsid w:val="00ED2B4F"/>
    <w:rsid w:val="00ED32A3"/>
    <w:rsid w:val="00ED37BF"/>
    <w:rsid w:val="00ED3C36"/>
    <w:rsid w:val="00ED6792"/>
    <w:rsid w:val="00EE7964"/>
    <w:rsid w:val="00EF4477"/>
    <w:rsid w:val="00EF4B34"/>
    <w:rsid w:val="00EF7DE2"/>
    <w:rsid w:val="00F03A41"/>
    <w:rsid w:val="00F12ADD"/>
    <w:rsid w:val="00F23B02"/>
    <w:rsid w:val="00F32BC9"/>
    <w:rsid w:val="00F41F7E"/>
    <w:rsid w:val="00F45663"/>
    <w:rsid w:val="00F51AE9"/>
    <w:rsid w:val="00F56210"/>
    <w:rsid w:val="00F917EA"/>
    <w:rsid w:val="00F91B4D"/>
    <w:rsid w:val="00F96A1B"/>
    <w:rsid w:val="00FA2891"/>
    <w:rsid w:val="00FA3521"/>
    <w:rsid w:val="00FA4F04"/>
    <w:rsid w:val="00FA6425"/>
    <w:rsid w:val="00FA6E52"/>
    <w:rsid w:val="00FB07A3"/>
    <w:rsid w:val="00FB4486"/>
    <w:rsid w:val="00FB7E09"/>
    <w:rsid w:val="00FC5BC3"/>
    <w:rsid w:val="00FE1107"/>
    <w:rsid w:val="00FE3245"/>
    <w:rsid w:val="00FE4A6A"/>
    <w:rsid w:val="00FE69FA"/>
    <w:rsid w:val="00FF20D7"/>
    <w:rsid w:val="00FF2DAB"/>
    <w:rsid w:val="4468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EA0D3"/>
  <w14:defaultImageDpi w14:val="300"/>
  <w15:chartTrackingRefBased/>
  <w15:docId w15:val="{C42235E6-CEC5-4608-8039-22F55B50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B5"/>
    <w:rPr>
      <w:rFonts w:eastAsia="PMingLiU"/>
      <w:sz w:val="24"/>
      <w:szCs w:val="24"/>
      <w:lang w:eastAsia="zh-TW"/>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widowControl w:val="0"/>
      <w:spacing w:before="260" w:after="260" w:line="416" w:lineRule="auto"/>
      <w:jc w:val="both"/>
      <w:outlineLvl w:val="1"/>
    </w:pPr>
    <w:rPr>
      <w:rFonts w:ascii="Arial" w:eastAsia="黑体" w:hAnsi="Arial"/>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3Char">
    <w:name w:val="Body Text Indent 3 Char"/>
    <w:link w:val="BodyTextIndent3"/>
    <w:locked/>
    <w:rPr>
      <w:rFonts w:eastAsia="宋体"/>
      <w:kern w:val="2"/>
      <w:sz w:val="16"/>
      <w:szCs w:val="16"/>
      <w:lang w:val="en-US" w:eastAsia="zh-CN" w:bidi="ar-SA"/>
    </w:rPr>
  </w:style>
  <w:style w:type="character" w:customStyle="1" w:styleId="FootnoteTextChar">
    <w:name w:val="Footnote Text Char"/>
    <w:link w:val="FootnoteText"/>
    <w:locked/>
    <w:rPr>
      <w:rFonts w:eastAsia="PMingLiU"/>
      <w:sz w:val="18"/>
      <w:szCs w:val="18"/>
      <w:lang w:val="en-US" w:eastAsia="zh-TW" w:bidi="ar-SA"/>
    </w:rPr>
  </w:style>
  <w:style w:type="character" w:customStyle="1" w:styleId="Heading2Char">
    <w:name w:val="Heading 2 Char"/>
    <w:link w:val="Heading2"/>
    <w:locked/>
    <w:rPr>
      <w:rFonts w:ascii="Arial" w:eastAsia="黑体" w:hAnsi="Arial"/>
      <w:b/>
      <w:bCs/>
      <w:kern w:val="2"/>
      <w:sz w:val="32"/>
      <w:szCs w:val="32"/>
      <w:lang w:val="en-US" w:eastAsia="zh-CN" w:bidi="ar-SA"/>
    </w:rPr>
  </w:style>
  <w:style w:type="character" w:styleId="FollowedHyperlink">
    <w:name w:val="FollowedHyperlink"/>
    <w:rPr>
      <w:color w:val="800080"/>
      <w:u w:val="single"/>
    </w:rPr>
  </w:style>
  <w:style w:type="character" w:customStyle="1" w:styleId="DeltaViewInsertion">
    <w:name w:val="DeltaView Insertion"/>
    <w:rPr>
      <w:color w:val="0000FF"/>
      <w:spacing w:val="0"/>
      <w:u w:val="double"/>
    </w:rPr>
  </w:style>
  <w:style w:type="character" w:styleId="CommentReference">
    <w:name w:val="annotation reference"/>
    <w:rPr>
      <w:sz w:val="21"/>
    </w:rPr>
  </w:style>
  <w:style w:type="character" w:customStyle="1" w:styleId="CommentSubjectChar">
    <w:name w:val="Comment Subject Char"/>
    <w:link w:val="CommentSubject"/>
    <w:locked/>
    <w:rPr>
      <w:rFonts w:eastAsia="PMingLiU"/>
      <w:b/>
      <w:bCs/>
      <w:sz w:val="24"/>
      <w:szCs w:val="24"/>
      <w:lang w:val="en-US" w:eastAsia="zh-TW" w:bidi="ar-SA"/>
    </w:rPr>
  </w:style>
  <w:style w:type="character" w:customStyle="1" w:styleId="DateChar">
    <w:name w:val="Date Char"/>
    <w:link w:val="Date"/>
    <w:locked/>
    <w:rPr>
      <w:rFonts w:eastAsia="楷体_GB2312"/>
      <w:b/>
      <w:kern w:val="2"/>
      <w:sz w:val="24"/>
      <w:szCs w:val="24"/>
      <w:lang w:val="en-US" w:eastAsia="zh-CN" w:bidi="ar-SA"/>
    </w:rPr>
  </w:style>
  <w:style w:type="character" w:customStyle="1" w:styleId="PlainTextChar">
    <w:name w:val="Plain Text Char"/>
    <w:link w:val="PlainText"/>
    <w:locked/>
    <w:rPr>
      <w:rFonts w:ascii="Consolas" w:eastAsia="宋体" w:hAnsi="Consolas"/>
      <w:sz w:val="21"/>
      <w:szCs w:val="21"/>
      <w:lang w:val="en-US" w:eastAsia="zh-CN" w:bidi="ar-SA"/>
    </w:rPr>
  </w:style>
  <w:style w:type="character" w:styleId="Hyperlink">
    <w:name w:val="Hyperlink"/>
    <w:uiPriority w:val="99"/>
    <w:rPr>
      <w:color w:val="0000FF"/>
      <w:u w:val="single"/>
    </w:rPr>
  </w:style>
  <w:style w:type="character" w:styleId="PageNumber">
    <w:name w:val="page number"/>
    <w:rPr>
      <w:rFonts w:cs="Times New Roman"/>
    </w:rPr>
  </w:style>
  <w:style w:type="character" w:customStyle="1" w:styleId="Heading1Char">
    <w:name w:val="Heading 1 Char"/>
    <w:link w:val="Heading1"/>
    <w:locked/>
    <w:rPr>
      <w:rFonts w:eastAsia="PMingLiU"/>
      <w:b/>
      <w:bCs/>
      <w:kern w:val="44"/>
      <w:sz w:val="44"/>
      <w:szCs w:val="44"/>
      <w:lang w:val="en-US" w:eastAsia="zh-TW" w:bidi="ar-SA"/>
    </w:rPr>
  </w:style>
  <w:style w:type="character" w:customStyle="1" w:styleId="HeaderChar">
    <w:name w:val="Header Char"/>
    <w:link w:val="Header"/>
    <w:locked/>
    <w:rPr>
      <w:rFonts w:eastAsia="PMingLiU"/>
      <w:sz w:val="24"/>
      <w:szCs w:val="24"/>
      <w:lang w:val="en-US" w:eastAsia="zh-TW" w:bidi="ar-SA"/>
    </w:rPr>
  </w:style>
  <w:style w:type="character" w:styleId="FootnoteReference">
    <w:name w:val="footnote reference"/>
    <w:rPr>
      <w:rFonts w:cs="Times New Roman"/>
      <w:vertAlign w:val="superscript"/>
    </w:rPr>
  </w:style>
  <w:style w:type="character" w:customStyle="1" w:styleId="CommentTextChar">
    <w:name w:val="Comment Text Char"/>
    <w:link w:val="CommentText"/>
    <w:uiPriority w:val="99"/>
    <w:locked/>
    <w:rPr>
      <w:rFonts w:eastAsia="PMingLiU"/>
      <w:sz w:val="24"/>
      <w:szCs w:val="24"/>
      <w:lang w:val="en-US" w:eastAsia="zh-TW" w:bidi="ar-SA"/>
    </w:rPr>
  </w:style>
  <w:style w:type="character" w:customStyle="1" w:styleId="FooterChar">
    <w:name w:val="Footer Char"/>
    <w:link w:val="Footer"/>
    <w:locked/>
    <w:rPr>
      <w:rFonts w:eastAsia="PMingLiU"/>
      <w:sz w:val="24"/>
      <w:szCs w:val="24"/>
      <w:lang w:val="en-US" w:eastAsia="zh-TW" w:bidi="ar-SA"/>
    </w:rPr>
  </w:style>
  <w:style w:type="character" w:customStyle="1" w:styleId="BodyTextChar">
    <w:name w:val="Body Text Char"/>
    <w:link w:val="BodyText"/>
    <w:locked/>
    <w:rPr>
      <w:rFonts w:eastAsia="PMingLiU"/>
      <w:sz w:val="24"/>
      <w:szCs w:val="24"/>
      <w:lang w:val="en-US" w:eastAsia="zh-CN" w:bidi="ar-SA"/>
    </w:rPr>
  </w:style>
  <w:style w:type="character" w:customStyle="1" w:styleId="DocumentMapChar">
    <w:name w:val="Document Map Char"/>
    <w:link w:val="DocumentMap"/>
    <w:rPr>
      <w:rFonts w:ascii="宋体"/>
      <w:sz w:val="18"/>
      <w:szCs w:val="18"/>
      <w:lang w:eastAsia="zh-TW"/>
    </w:rPr>
  </w:style>
  <w:style w:type="paragraph" w:customStyle="1" w:styleId="ListParagraph1">
    <w:name w:val="List Paragraph1"/>
    <w:basedOn w:val="Normal"/>
    <w:pPr>
      <w:ind w:firstLineChars="200" w:firstLine="420"/>
    </w:pPr>
  </w:style>
  <w:style w:type="paragraph" w:styleId="BalloonText">
    <w:name w:val="Balloon Text"/>
    <w:basedOn w:val="Normal"/>
    <w:semiHidden/>
    <w:rPr>
      <w:rFonts w:ascii="Tahoma" w:hAnsi="Tahoma" w:cs="Tahoma"/>
      <w:sz w:val="16"/>
      <w:szCs w:val="16"/>
    </w:rPr>
  </w:style>
  <w:style w:type="paragraph" w:customStyle="1" w:styleId="FWSL6">
    <w:name w:val="FWS_L6"/>
    <w:basedOn w:val="FWSL5"/>
    <w:pPr>
      <w:numPr>
        <w:ilvl w:val="5"/>
      </w:numPr>
      <w:tabs>
        <w:tab w:val="left" w:pos="720"/>
        <w:tab w:val="left" w:pos="2880"/>
      </w:tabs>
    </w:pPr>
  </w:style>
  <w:style w:type="paragraph" w:customStyle="1" w:styleId="FWNL2">
    <w:name w:val="FWN_L2"/>
    <w:basedOn w:val="FWNL1"/>
    <w:pPr>
      <w:numPr>
        <w:ilvl w:val="1"/>
      </w:numPr>
      <w:tabs>
        <w:tab w:val="left" w:pos="720"/>
      </w:tabs>
    </w:pPr>
  </w:style>
  <w:style w:type="paragraph" w:styleId="DocumentMap">
    <w:name w:val="Document Map"/>
    <w:basedOn w:val="Normal"/>
    <w:link w:val="DocumentMapChar"/>
    <w:rPr>
      <w:rFonts w:ascii="宋体" w:eastAsia="宋体"/>
      <w:sz w:val="18"/>
      <w:szCs w:val="18"/>
      <w:lang w:val="x-none"/>
    </w:rPr>
  </w:style>
  <w:style w:type="paragraph" w:styleId="Header">
    <w:name w:val="header"/>
    <w:basedOn w:val="Normal"/>
    <w:link w:val="HeaderChar"/>
    <w:pPr>
      <w:tabs>
        <w:tab w:val="center" w:pos="4320"/>
        <w:tab w:val="right" w:pos="8640"/>
      </w:tabs>
    </w:pPr>
  </w:style>
  <w:style w:type="paragraph" w:customStyle="1" w:styleId="FWSL3">
    <w:name w:val="FWS_L3"/>
    <w:basedOn w:val="FWSL2"/>
    <w:next w:val="FWSL5"/>
    <w:pPr>
      <w:numPr>
        <w:ilvl w:val="2"/>
      </w:numPr>
      <w:tabs>
        <w:tab w:val="clear" w:pos="0"/>
        <w:tab w:val="left" w:pos="720"/>
      </w:tabs>
      <w:ind w:left="720" w:hanging="720"/>
      <w:jc w:val="left"/>
      <w:outlineLvl w:val="2"/>
    </w:pPr>
    <w:rPr>
      <w:smallCap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BodyTextIndent3">
    <w:name w:val="Body Text Indent 3"/>
    <w:basedOn w:val="Normal"/>
    <w:link w:val="BodyTextIndent3Char"/>
    <w:pPr>
      <w:widowControl w:val="0"/>
      <w:spacing w:after="120"/>
      <w:ind w:leftChars="200" w:left="420"/>
      <w:jc w:val="both"/>
    </w:pPr>
    <w:rPr>
      <w:rFonts w:eastAsia="宋体"/>
      <w:kern w:val="2"/>
      <w:sz w:val="16"/>
      <w:szCs w:val="16"/>
      <w:lang w:eastAsia="zh-CN"/>
    </w:rPr>
  </w:style>
  <w:style w:type="paragraph" w:customStyle="1" w:styleId="FWSL1">
    <w:name w:val="FWS_L1"/>
    <w:basedOn w:val="Normal"/>
    <w:next w:val="FWSL2"/>
    <w:pPr>
      <w:keepNext/>
      <w:keepLines/>
      <w:pageBreakBefore/>
      <w:numPr>
        <w:numId w:val="1"/>
      </w:numPr>
      <w:spacing w:after="240" w:line="480" w:lineRule="auto"/>
      <w:jc w:val="center"/>
      <w:outlineLvl w:val="0"/>
    </w:pPr>
    <w:rPr>
      <w:rFonts w:eastAsia="宋体"/>
      <w:b/>
      <w:caps/>
      <w:szCs w:val="20"/>
      <w:lang w:eastAsia="en-US"/>
    </w:rPr>
  </w:style>
  <w:style w:type="paragraph" w:customStyle="1" w:styleId="xl43">
    <w:name w:val="xl43"/>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FWNL7">
    <w:name w:val="FWN_L7"/>
    <w:basedOn w:val="FWNL6"/>
    <w:pPr>
      <w:numPr>
        <w:ilvl w:val="6"/>
      </w:numPr>
      <w:tabs>
        <w:tab w:val="clear" w:pos="3024"/>
        <w:tab w:val="clear" w:pos="3600"/>
        <w:tab w:val="left" w:pos="3744"/>
        <w:tab w:val="left" w:pos="4320"/>
      </w:tabs>
    </w:pPr>
  </w:style>
  <w:style w:type="paragraph" w:styleId="TOC2">
    <w:name w:val="toc 2"/>
    <w:basedOn w:val="Normal"/>
    <w:next w:val="Normal"/>
    <w:pPr>
      <w:ind w:left="240"/>
    </w:pPr>
    <w:rPr>
      <w:rFonts w:ascii="Calibri" w:hAnsi="Calibri" w:cs="Calibri"/>
      <w:smallCaps/>
      <w:sz w:val="20"/>
      <w:szCs w:val="20"/>
    </w:rPr>
  </w:style>
  <w:style w:type="paragraph" w:customStyle="1" w:styleId="headingKaiTiGB2312">
    <w:name w:val="heading+ KaiTi_GB2312"/>
    <w:basedOn w:val="Normal"/>
    <w:rPr>
      <w:rFonts w:ascii="楷体_GB2312" w:eastAsia="楷体_GB2312" w:hAnsi="宋体"/>
      <w:b/>
      <w:bCs/>
      <w:kern w:val="2"/>
      <w:sz w:val="44"/>
      <w:szCs w:val="44"/>
      <w:lang w:eastAsia="zh-CN"/>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TOC4">
    <w:name w:val="toc 4"/>
    <w:basedOn w:val="Normal"/>
    <w:next w:val="Normal"/>
    <w:pPr>
      <w:ind w:left="720"/>
    </w:pPr>
    <w:rPr>
      <w:rFonts w:ascii="Calibri" w:hAnsi="Calibri" w:cs="Calibri"/>
      <w:sz w:val="18"/>
      <w:szCs w:val="18"/>
    </w:rPr>
  </w:style>
  <w:style w:type="paragraph" w:styleId="Date">
    <w:name w:val="Date"/>
    <w:basedOn w:val="Normal"/>
    <w:next w:val="Normal"/>
    <w:link w:val="DateChar"/>
    <w:pPr>
      <w:widowControl w:val="0"/>
      <w:jc w:val="both"/>
    </w:pPr>
    <w:rPr>
      <w:rFonts w:eastAsia="楷体_GB2312"/>
      <w:b/>
      <w:kern w:val="2"/>
      <w:lang w:eastAsia="zh-CN"/>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宋体"/>
      <w:sz w:val="18"/>
      <w:szCs w:val="18"/>
      <w:lang w:eastAsia="zh-CN"/>
    </w:rPr>
  </w:style>
  <w:style w:type="paragraph" w:customStyle="1" w:styleId="DRCEL6">
    <w:name w:val="DRCE_L6"/>
    <w:basedOn w:val="DRCEL5"/>
    <w:pPr>
      <w:numPr>
        <w:numId w:val="0"/>
      </w:numPr>
      <w:tabs>
        <w:tab w:val="clear" w:pos="720"/>
        <w:tab w:val="left" w:pos="780"/>
        <w:tab w:val="left" w:pos="2304"/>
      </w:tabs>
      <w:ind w:left="780" w:hanging="420"/>
    </w:pPr>
  </w:style>
  <w:style w:type="paragraph" w:styleId="BodyText">
    <w:name w:val="Body Text"/>
    <w:basedOn w:val="Normal"/>
    <w:link w:val="BodyTextChar"/>
    <w:pPr>
      <w:spacing w:after="120"/>
    </w:pPr>
    <w:rPr>
      <w:lang w:eastAsia="zh-CN"/>
    </w:rPr>
  </w:style>
  <w:style w:type="paragraph" w:customStyle="1" w:styleId="CharCharCharChar2">
    <w:name w:val="字元 字元 Char Char Char Char2"/>
    <w:basedOn w:val="Normal"/>
    <w:pPr>
      <w:spacing w:after="160" w:line="240" w:lineRule="exact"/>
    </w:pPr>
    <w:rPr>
      <w:rFonts w:ascii="Verdana" w:eastAsia="宋体" w:hAnsi="Verdana"/>
      <w:sz w:val="20"/>
      <w:szCs w:val="20"/>
      <w:lang w:eastAsia="en-US"/>
    </w:rPr>
  </w:style>
  <w:style w:type="paragraph" w:customStyle="1" w:styleId="FWSL7">
    <w:name w:val="FWS_L7"/>
    <w:basedOn w:val="FWSL6"/>
    <w:pPr>
      <w:numPr>
        <w:ilvl w:val="6"/>
      </w:numPr>
      <w:tabs>
        <w:tab w:val="clear" w:pos="720"/>
        <w:tab w:val="clear" w:pos="2880"/>
        <w:tab w:val="left" w:pos="1440"/>
        <w:tab w:val="left" w:pos="3600"/>
      </w:tabs>
    </w:pPr>
  </w:style>
  <w:style w:type="paragraph" w:customStyle="1" w:styleId="xl42">
    <w:name w:val="xl42"/>
    <w:basedOn w:val="Normal"/>
    <w:pPr>
      <w:pBdr>
        <w:top w:val="single" w:sz="4" w:space="0" w:color="auto"/>
        <w:left w:val="single" w:sz="4" w:space="0" w:color="auto"/>
        <w:bottom w:val="single" w:sz="8" w:space="0" w:color="auto"/>
        <w:right w:val="single" w:sz="8" w:space="0" w:color="auto"/>
      </w:pBdr>
      <w:spacing w:before="100" w:beforeAutospacing="1" w:after="100" w:afterAutospacing="1"/>
    </w:pPr>
    <w:rPr>
      <w:rFonts w:ascii="宋体" w:eastAsia="宋体" w:hAnsi="宋体" w:cs="宋体"/>
      <w:sz w:val="18"/>
      <w:szCs w:val="18"/>
      <w:lang w:eastAsia="zh-CN"/>
    </w:rPr>
  </w:style>
  <w:style w:type="paragraph" w:customStyle="1" w:styleId="xl36">
    <w:name w:val="xl36"/>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customStyle="1" w:styleId="TOC1">
    <w:name w:val="TOC 标题1"/>
    <w:basedOn w:val="Heading1"/>
    <w:next w:val="Normal"/>
    <w:semiHidden/>
    <w:pPr>
      <w:spacing w:before="480" w:after="0" w:line="276" w:lineRule="auto"/>
      <w:outlineLvl w:val="9"/>
    </w:pPr>
    <w:rPr>
      <w:rFonts w:ascii="Cambria" w:eastAsia="宋体" w:hAnsi="Cambria"/>
      <w:color w:val="365F91"/>
      <w:kern w:val="0"/>
      <w:sz w:val="28"/>
      <w:szCs w:val="28"/>
      <w:lang w:eastAsia="zh-CN"/>
    </w:rPr>
  </w:style>
  <w:style w:type="paragraph" w:customStyle="1" w:styleId="FWBL3">
    <w:name w:val="FWB_L3"/>
    <w:basedOn w:val="FWBL2"/>
    <w:pPr>
      <w:numPr>
        <w:numId w:val="0"/>
      </w:numPr>
      <w:tabs>
        <w:tab w:val="left" w:pos="720"/>
      </w:tabs>
    </w:p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ListBullet3">
    <w:name w:val="List Bullet 3"/>
    <w:basedOn w:val="Normal"/>
    <w:pPr>
      <w:widowControl w:val="0"/>
      <w:numPr>
        <w:numId w:val="3"/>
      </w:numPr>
      <w:tabs>
        <w:tab w:val="clear" w:pos="1200"/>
      </w:tabs>
      <w:spacing w:line="360" w:lineRule="exact"/>
      <w:ind w:left="0" w:firstLine="0"/>
      <w:jc w:val="both"/>
    </w:pPr>
    <w:rPr>
      <w:rFonts w:eastAsia="楷体_GB2312"/>
      <w:b/>
      <w:kern w:val="2"/>
      <w:lang w:eastAsia="zh-CN"/>
    </w:rPr>
  </w:style>
  <w:style w:type="paragraph" w:customStyle="1" w:styleId="CharCharCharCharCharCharCharCharCharCharCharChar">
    <w:name w:val="Char Char Char Char Char Char Char Char Char Char Char Char"/>
    <w:basedOn w:val="Normal"/>
    <w:pPr>
      <w:spacing w:after="160" w:line="240" w:lineRule="exact"/>
    </w:pPr>
    <w:rPr>
      <w:rFonts w:ascii="Verdana" w:eastAsia="宋体" w:hAnsi="Verdana"/>
      <w:sz w:val="20"/>
      <w:szCs w:val="20"/>
      <w:lang w:eastAsia="en-US"/>
    </w:rPr>
  </w:style>
  <w:style w:type="paragraph" w:customStyle="1" w:styleId="xl38">
    <w:name w:val="xl38"/>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styleId="List2">
    <w:name w:val="List 2"/>
    <w:basedOn w:val="Normal"/>
    <w:pPr>
      <w:widowControl w:val="0"/>
      <w:ind w:leftChars="200" w:left="100" w:hangingChars="200" w:hanging="200"/>
      <w:jc w:val="both"/>
    </w:pPr>
    <w:rPr>
      <w:rFonts w:eastAsia="宋体"/>
      <w:kern w:val="2"/>
      <w:sz w:val="21"/>
      <w:lang w:eastAsia="zh-CN"/>
    </w:rPr>
  </w:style>
  <w:style w:type="paragraph" w:customStyle="1" w:styleId="CharCharCharChar">
    <w:name w:val="Char Char Char Char"/>
    <w:basedOn w:val="Normal"/>
    <w:pPr>
      <w:spacing w:after="160" w:line="240" w:lineRule="exact"/>
    </w:pPr>
    <w:rPr>
      <w:rFonts w:ascii="Verdana" w:eastAsia="宋体" w:hAnsi="Verdana"/>
      <w:sz w:val="20"/>
      <w:szCs w:val="20"/>
      <w:lang w:eastAsia="en-US"/>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NormalWeb">
    <w:name w:val="Normal (Web)"/>
    <w:basedOn w:val="Normal"/>
    <w:pPr>
      <w:spacing w:before="100" w:beforeAutospacing="1" w:after="100" w:afterAutospacing="1"/>
    </w:pPr>
    <w:rPr>
      <w:rFonts w:ascii="宋体" w:eastAsia="宋体" w:hAnsi="宋体" w:cs="宋体"/>
      <w:lang w:eastAsia="zh-CN"/>
    </w:rPr>
  </w:style>
  <w:style w:type="paragraph" w:customStyle="1" w:styleId="xl46">
    <w:name w:val="xl46"/>
    <w:basedOn w:val="Normal"/>
    <w:pPr>
      <w:pBdr>
        <w:top w:val="single" w:sz="4" w:space="0" w:color="auto"/>
        <w:left w:val="single" w:sz="8"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CharCharCharCharCharCharChar">
    <w:name w:val="Char Char Char Char Char Char Char"/>
    <w:basedOn w:val="Normal"/>
    <w:pPr>
      <w:spacing w:after="160" w:line="240" w:lineRule="exact"/>
      <w:jc w:val="both"/>
    </w:pPr>
    <w:rPr>
      <w:rFonts w:eastAsia="宋体" w:cs="Arial"/>
      <w:sz w:val="22"/>
      <w:szCs w:val="20"/>
      <w:lang w:eastAsia="en-US"/>
    </w:rPr>
  </w:style>
  <w:style w:type="paragraph" w:styleId="PlainText">
    <w:name w:val="Plain Text"/>
    <w:basedOn w:val="Normal"/>
    <w:link w:val="PlainTextChar"/>
    <w:rPr>
      <w:rFonts w:ascii="Consolas" w:eastAsia="宋体" w:hAnsi="Consolas"/>
      <w:sz w:val="21"/>
      <w:szCs w:val="21"/>
      <w:lang w:eastAsia="zh-CN"/>
    </w:rPr>
  </w:style>
  <w:style w:type="paragraph" w:styleId="BodyTextIndent">
    <w:name w:val="Body Text Indent"/>
    <w:basedOn w:val="Normal"/>
    <w:pPr>
      <w:spacing w:after="120"/>
      <w:ind w:left="360"/>
    </w:pPr>
  </w:style>
  <w:style w:type="paragraph" w:styleId="FootnoteText">
    <w:name w:val="footnote text"/>
    <w:basedOn w:val="Normal"/>
    <w:link w:val="FootnoteTextChar"/>
    <w:pPr>
      <w:snapToGrid w:val="0"/>
    </w:pPr>
    <w:rPr>
      <w:sz w:val="18"/>
      <w:szCs w:val="18"/>
    </w:rPr>
  </w:style>
  <w:style w:type="paragraph" w:customStyle="1" w:styleId="FWBCont3">
    <w:name w:val="FWB Cont 3"/>
    <w:basedOn w:val="Normal"/>
    <w:pPr>
      <w:spacing w:after="240"/>
      <w:ind w:left="720"/>
      <w:jc w:val="both"/>
    </w:pPr>
    <w:rPr>
      <w:rFonts w:eastAsia="宋体"/>
      <w:szCs w:val="20"/>
      <w:lang w:eastAsia="en-US"/>
    </w:rPr>
  </w:style>
  <w:style w:type="paragraph" w:customStyle="1" w:styleId="CharCharCharChar1">
    <w:name w:val="字元 字元 Char Char Char Char1"/>
    <w:basedOn w:val="Normal"/>
    <w:pPr>
      <w:spacing w:after="160" w:line="240" w:lineRule="exact"/>
    </w:pPr>
    <w:rPr>
      <w:rFonts w:ascii="Verdana" w:eastAsia="宋体" w:hAnsi="Verdana"/>
      <w:sz w:val="20"/>
      <w:szCs w:val="20"/>
      <w:lang w:eastAsia="en-US"/>
    </w:rPr>
  </w:style>
  <w:style w:type="paragraph" w:customStyle="1" w:styleId="CharCharCharChar0">
    <w:name w:val="字元 字元 Char Char Char Char"/>
    <w:basedOn w:val="Normal"/>
    <w:pPr>
      <w:spacing w:after="160" w:line="240" w:lineRule="exact"/>
    </w:pPr>
    <w:rPr>
      <w:rFonts w:ascii="Verdana" w:eastAsia="宋体" w:hAnsi="Verdana"/>
      <w:sz w:val="20"/>
      <w:szCs w:val="20"/>
      <w:lang w:eastAsia="en-US"/>
    </w:rPr>
  </w:style>
  <w:style w:type="paragraph" w:styleId="Footer">
    <w:name w:val="footer"/>
    <w:basedOn w:val="Normal"/>
    <w:link w:val="FooterChar"/>
    <w:pPr>
      <w:tabs>
        <w:tab w:val="center" w:pos="4320"/>
        <w:tab w:val="right" w:pos="8640"/>
      </w:tabs>
    </w:pPr>
  </w:style>
  <w:style w:type="paragraph" w:customStyle="1" w:styleId="FWBL6">
    <w:name w:val="FWB_L6"/>
    <w:basedOn w:val="FWBL5"/>
    <w:pPr>
      <w:numPr>
        <w:ilvl w:val="5"/>
      </w:numPr>
      <w:tabs>
        <w:tab w:val="clear" w:pos="2160"/>
        <w:tab w:val="left" w:pos="2880"/>
      </w:tabs>
    </w:pPr>
  </w:style>
  <w:style w:type="paragraph" w:customStyle="1" w:styleId="xl44">
    <w:name w:val="xl44"/>
    <w:basedOn w:val="Normal"/>
    <w:pPr>
      <w:pBdr>
        <w:top w:val="single" w:sz="4" w:space="0" w:color="auto"/>
        <w:left w:val="single" w:sz="8"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TOC7">
    <w:name w:val="toc 7"/>
    <w:basedOn w:val="Normal"/>
    <w:next w:val="Normal"/>
    <w:pPr>
      <w:ind w:left="1440"/>
    </w:pPr>
    <w:rPr>
      <w:rFonts w:ascii="Calibri" w:hAnsi="Calibri" w:cs="Calibri"/>
      <w:sz w:val="18"/>
      <w:szCs w:val="18"/>
    </w:rPr>
  </w:style>
  <w:style w:type="paragraph" w:styleId="TOC5">
    <w:name w:val="toc 5"/>
    <w:basedOn w:val="Normal"/>
    <w:next w:val="Normal"/>
    <w:pPr>
      <w:ind w:left="960"/>
    </w:pPr>
    <w:rPr>
      <w:rFonts w:ascii="Calibri" w:hAnsi="Calibri" w:cs="Calibri"/>
      <w:sz w:val="18"/>
      <w:szCs w:val="18"/>
    </w:rPr>
  </w:style>
  <w:style w:type="paragraph" w:styleId="TOC9">
    <w:name w:val="toc 9"/>
    <w:basedOn w:val="Normal"/>
    <w:next w:val="Normal"/>
    <w:pPr>
      <w:ind w:left="1920"/>
    </w:pPr>
    <w:rPr>
      <w:rFonts w:ascii="Calibri" w:hAnsi="Calibri" w:cs="Calibri"/>
      <w:sz w:val="18"/>
      <w:szCs w:val="18"/>
    </w:rPr>
  </w:style>
  <w:style w:type="paragraph" w:styleId="BodyTextIndent2">
    <w:name w:val="Body Text Indent 2"/>
    <w:basedOn w:val="Normal"/>
    <w:pPr>
      <w:ind w:firstLine="547"/>
      <w:jc w:val="both"/>
    </w:pPr>
    <w:rPr>
      <w:rFonts w:ascii="Arial" w:eastAsia="楷体_GB2312" w:hAnsi="Arial"/>
      <w:lang w:eastAsia="zh-CN"/>
    </w:rPr>
  </w:style>
  <w:style w:type="paragraph" w:customStyle="1" w:styleId="xl29">
    <w:name w:val="xl2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styleId="CommentText">
    <w:name w:val="annotation text"/>
    <w:basedOn w:val="Normal"/>
    <w:link w:val="CommentTextChar"/>
    <w:uiPriority w:val="99"/>
  </w:style>
  <w:style w:type="paragraph" w:styleId="TOC10">
    <w:name w:val="toc 1"/>
    <w:basedOn w:val="Normal"/>
    <w:next w:val="Normal"/>
    <w:uiPriority w:val="39"/>
    <w:pPr>
      <w:spacing w:before="120" w:after="120"/>
    </w:pPr>
    <w:rPr>
      <w:rFonts w:ascii="Calibri" w:hAnsi="Calibri" w:cs="Calibri"/>
      <w:b/>
      <w:bCs/>
      <w:caps/>
      <w:sz w:val="20"/>
      <w:szCs w:val="20"/>
    </w:rPr>
  </w:style>
  <w:style w:type="paragraph" w:customStyle="1" w:styleId="FWSL8">
    <w:name w:val="FWS_L8"/>
    <w:basedOn w:val="FWSL7"/>
    <w:pPr>
      <w:numPr>
        <w:ilvl w:val="7"/>
      </w:numPr>
      <w:tabs>
        <w:tab w:val="clear" w:pos="1440"/>
        <w:tab w:val="clear" w:pos="3600"/>
        <w:tab w:val="left" w:pos="2160"/>
        <w:tab w:val="left" w:pos="4320"/>
      </w:tabs>
    </w:pPr>
  </w:style>
  <w:style w:type="paragraph" w:customStyle="1" w:styleId="xl41">
    <w:name w:val="xl41"/>
    <w:basedOn w:val="Normal"/>
    <w:pPr>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eastAsia="宋体" w:hAnsi="宋体" w:cs="宋体"/>
      <w:sz w:val="18"/>
      <w:szCs w:val="18"/>
      <w:lang w:eastAsia="zh-CN"/>
    </w:rPr>
  </w:style>
  <w:style w:type="paragraph" w:styleId="CommentSubject">
    <w:name w:val="annotation subject"/>
    <w:basedOn w:val="CommentText"/>
    <w:next w:val="CommentText"/>
    <w:link w:val="CommentSubjectChar"/>
    <w:rPr>
      <w:b/>
      <w:bCs/>
    </w:rPr>
  </w:style>
  <w:style w:type="paragraph" w:customStyle="1" w:styleId="FWBL1">
    <w:name w:val="FWB_L1"/>
    <w:basedOn w:val="Normal"/>
    <w:next w:val="FWBL2"/>
    <w:pPr>
      <w:keepNext/>
      <w:keepLines/>
      <w:numPr>
        <w:numId w:val="4"/>
      </w:numPr>
      <w:tabs>
        <w:tab w:val="left" w:pos="720"/>
      </w:tabs>
      <w:spacing w:after="240"/>
      <w:outlineLvl w:val="0"/>
    </w:pPr>
    <w:rPr>
      <w:rFonts w:eastAsia="宋体"/>
      <w:b/>
      <w:smallCaps/>
      <w:szCs w:val="20"/>
      <w:lang w:eastAsia="en-US"/>
    </w:rPr>
  </w:style>
  <w:style w:type="paragraph" w:customStyle="1" w:styleId="xl26">
    <w:name w:val="xl26"/>
    <w:basedOn w:val="Normal"/>
    <w:pPr>
      <w:pBdr>
        <w:top w:val="single" w:sz="8" w:space="0" w:color="auto"/>
        <w:left w:val="single" w:sz="8"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styleId="TOC6">
    <w:name w:val="toc 6"/>
    <w:basedOn w:val="Normal"/>
    <w:next w:val="Normal"/>
    <w:pPr>
      <w:ind w:left="1200"/>
    </w:pPr>
    <w:rPr>
      <w:rFonts w:ascii="Calibri" w:hAnsi="Calibri" w:cs="Calibri"/>
      <w:sz w:val="18"/>
      <w:szCs w:val="18"/>
    </w:rPr>
  </w:style>
  <w:style w:type="paragraph" w:customStyle="1" w:styleId="xl51">
    <w:name w:val="xl51"/>
    <w:basedOn w:val="Normal"/>
    <w:pPr>
      <w:pBdr>
        <w:top w:val="single" w:sz="8" w:space="0" w:color="auto"/>
        <w:left w:val="single" w:sz="8" w:space="0" w:color="auto"/>
        <w:bottom w:val="single" w:sz="8" w:space="0" w:color="auto"/>
      </w:pBdr>
      <w:spacing w:before="100" w:beforeAutospacing="1" w:after="100" w:afterAutospacing="1"/>
      <w:jc w:val="center"/>
    </w:pPr>
    <w:rPr>
      <w:rFonts w:ascii="宋体" w:eastAsia="宋体" w:hAnsi="宋体" w:cs="宋体"/>
      <w:b/>
      <w:bCs/>
      <w:sz w:val="18"/>
      <w:szCs w:val="18"/>
      <w:lang w:eastAsia="zh-CN"/>
    </w:rPr>
  </w:style>
  <w:style w:type="paragraph" w:customStyle="1" w:styleId="xl49">
    <w:name w:val="xl49"/>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styleId="TOC8">
    <w:name w:val="toc 8"/>
    <w:basedOn w:val="Normal"/>
    <w:next w:val="Normal"/>
    <w:pPr>
      <w:ind w:left="1680"/>
    </w:pPr>
    <w:rPr>
      <w:rFonts w:ascii="Calibri" w:hAnsi="Calibri" w:cs="Calibri"/>
      <w:sz w:val="18"/>
      <w:szCs w:val="18"/>
    </w:rPr>
  </w:style>
  <w:style w:type="paragraph" w:customStyle="1" w:styleId="xl45">
    <w:name w:val="xl4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宋体"/>
      <w:sz w:val="18"/>
      <w:szCs w:val="18"/>
      <w:lang w:eastAsia="zh-CN"/>
    </w:rPr>
  </w:style>
  <w:style w:type="paragraph" w:styleId="TOC3">
    <w:name w:val="toc 3"/>
    <w:basedOn w:val="Normal"/>
    <w:next w:val="Normal"/>
    <w:pPr>
      <w:spacing w:beforeLines="50" w:afterLines="50" w:line="360" w:lineRule="auto"/>
    </w:pPr>
    <w:rPr>
      <w:rFonts w:eastAsia="楷体_GB2312"/>
      <w:b/>
      <w:iCs/>
    </w:rPr>
  </w:style>
  <w:style w:type="paragraph" w:customStyle="1" w:styleId="1">
    <w:name w:val="样式1"/>
    <w:basedOn w:val="Normal"/>
    <w:pPr>
      <w:widowControl w:val="0"/>
      <w:adjustRightInd w:val="0"/>
      <w:snapToGrid w:val="0"/>
      <w:jc w:val="both"/>
    </w:pPr>
    <w:rPr>
      <w:rFonts w:eastAsia="宋体"/>
      <w:kern w:val="2"/>
      <w:sz w:val="18"/>
      <w:lang w:eastAsia="zh-CN"/>
    </w:rPr>
  </w:style>
  <w:style w:type="paragraph" w:customStyle="1" w:styleId="FWBL7">
    <w:name w:val="FWB_L7"/>
    <w:basedOn w:val="FWBL6"/>
    <w:pPr>
      <w:numPr>
        <w:ilvl w:val="6"/>
      </w:numPr>
      <w:tabs>
        <w:tab w:val="clear" w:pos="2880"/>
        <w:tab w:val="left" w:pos="3600"/>
      </w:tabs>
    </w:pPr>
  </w:style>
  <w:style w:type="paragraph" w:customStyle="1" w:styleId="FWNL4">
    <w:name w:val="FWN_L4"/>
    <w:basedOn w:val="FWNL3"/>
    <w:pPr>
      <w:numPr>
        <w:ilvl w:val="3"/>
      </w:numPr>
      <w:tabs>
        <w:tab w:val="clear" w:pos="1440"/>
        <w:tab w:val="clear" w:pos="1584"/>
        <w:tab w:val="left" w:pos="2160"/>
        <w:tab w:val="left" w:pos="2592"/>
      </w:tabs>
    </w:pPr>
  </w:style>
  <w:style w:type="paragraph" w:customStyle="1" w:styleId="10">
    <w:name w:val="1"/>
    <w:basedOn w:val="Normal"/>
    <w:next w:val="BodyTextIndent"/>
    <w:pPr>
      <w:widowControl w:val="0"/>
      <w:spacing w:line="360" w:lineRule="auto"/>
      <w:ind w:firstLine="376"/>
      <w:jc w:val="both"/>
    </w:pPr>
    <w:rPr>
      <w:rFonts w:eastAsia="宋体"/>
      <w:kern w:val="2"/>
      <w:lang w:eastAsia="zh-CN"/>
    </w:rPr>
  </w:style>
  <w:style w:type="paragraph" w:customStyle="1" w:styleId="FWSL9">
    <w:name w:val="FWS_L9"/>
    <w:basedOn w:val="FWSL8"/>
    <w:pPr>
      <w:numPr>
        <w:ilvl w:val="8"/>
      </w:numPr>
      <w:tabs>
        <w:tab w:val="clear" w:pos="2160"/>
        <w:tab w:val="clear" w:pos="4320"/>
        <w:tab w:val="left" w:pos="2880"/>
        <w:tab w:val="left" w:pos="5760"/>
      </w:tabs>
    </w:pPr>
  </w:style>
  <w:style w:type="paragraph" w:customStyle="1" w:styleId="FWSL5">
    <w:name w:val="FWS_L5"/>
    <w:basedOn w:val="FWSL4"/>
    <w:pPr>
      <w:numPr>
        <w:ilvl w:val="3"/>
      </w:numPr>
      <w:tabs>
        <w:tab w:val="clear" w:pos="2160"/>
        <w:tab w:val="left" w:pos="720"/>
      </w:tabs>
    </w:pPr>
  </w:style>
  <w:style w:type="paragraph" w:customStyle="1" w:styleId="FWNL5">
    <w:name w:val="FWN_L5"/>
    <w:basedOn w:val="FWNL4"/>
    <w:pPr>
      <w:numPr>
        <w:ilvl w:val="4"/>
      </w:numPr>
      <w:tabs>
        <w:tab w:val="clear" w:pos="2160"/>
        <w:tab w:val="clear" w:pos="2592"/>
        <w:tab w:val="left" w:pos="2304"/>
        <w:tab w:val="left" w:pos="2880"/>
      </w:tabs>
    </w:pPr>
  </w:style>
  <w:style w:type="paragraph" w:customStyle="1" w:styleId="CharCharChar1">
    <w:name w:val="Char Char Char1"/>
    <w:basedOn w:val="Normal"/>
    <w:pPr>
      <w:spacing w:after="160" w:line="240" w:lineRule="exact"/>
      <w:jc w:val="both"/>
    </w:pPr>
    <w:rPr>
      <w:rFonts w:eastAsia="宋体" w:cs="Arial"/>
      <w:sz w:val="22"/>
      <w:szCs w:val="20"/>
      <w:lang w:eastAsia="en-US"/>
    </w:rPr>
  </w:style>
  <w:style w:type="paragraph" w:customStyle="1" w:styleId="HeadBold">
    <w:name w:val="Head Bold"/>
    <w:basedOn w:val="Normal"/>
    <w:pPr>
      <w:keepNext/>
      <w:spacing w:before="240" w:after="120"/>
    </w:pPr>
    <w:rPr>
      <w:rFonts w:ascii="Arial" w:eastAsia="BatangChe" w:hAnsi="Arial" w:cs="Arial"/>
      <w:b/>
      <w:sz w:val="22"/>
      <w:szCs w:val="20"/>
      <w:lang w:eastAsia="en-US"/>
    </w:rPr>
  </w:style>
  <w:style w:type="paragraph" w:customStyle="1" w:styleId="GB231219">
    <w:name w:val="样式 (中文) 楷体_GB2312 小四 行距: 最小值 19 磅"/>
    <w:basedOn w:val="FWBL2"/>
    <w:next w:val="FWBL3"/>
    <w:pPr>
      <w:numPr>
        <w:numId w:val="0"/>
      </w:numPr>
      <w:tabs>
        <w:tab w:val="left" w:pos="420"/>
        <w:tab w:val="left" w:pos="630"/>
        <w:tab w:val="left" w:pos="720"/>
      </w:tabs>
      <w:spacing w:after="0" w:line="380" w:lineRule="atLeast"/>
    </w:pPr>
    <w:rPr>
      <w:rFonts w:eastAsia="楷体_GB2312" w:cs="宋体"/>
    </w:rPr>
  </w:style>
  <w:style w:type="paragraph" w:customStyle="1" w:styleId="xl52">
    <w:name w:val="xl52"/>
    <w:basedOn w:val="Normal"/>
    <w:pPr>
      <w:pBdr>
        <w:top w:val="single" w:sz="8" w:space="0" w:color="auto"/>
        <w:bottom w:val="single" w:sz="8" w:space="0" w:color="auto"/>
      </w:pBdr>
      <w:spacing w:before="100" w:beforeAutospacing="1" w:after="100" w:afterAutospacing="1"/>
      <w:jc w:val="center"/>
    </w:pPr>
    <w:rPr>
      <w:rFonts w:ascii="宋体" w:eastAsia="宋体" w:hAnsi="宋体" w:cs="宋体"/>
      <w:b/>
      <w:bCs/>
      <w:sz w:val="18"/>
      <w:szCs w:val="18"/>
      <w:lang w:eastAsia="zh-CN"/>
    </w:rPr>
  </w:style>
  <w:style w:type="paragraph" w:customStyle="1" w:styleId="DRCEL2">
    <w:name w:val="DRCE_L2"/>
    <w:basedOn w:val="Normal"/>
    <w:pPr>
      <w:numPr>
        <w:ilvl w:val="1"/>
        <w:numId w:val="5"/>
      </w:numPr>
      <w:tabs>
        <w:tab w:val="left" w:pos="720"/>
      </w:tabs>
      <w:spacing w:after="240"/>
      <w:jc w:val="both"/>
    </w:pPr>
    <w:rPr>
      <w:rFonts w:eastAsia="宋体"/>
      <w:szCs w:val="20"/>
      <w:lang w:eastAsia="en-US"/>
    </w:rPr>
  </w:style>
  <w:style w:type="paragraph" w:customStyle="1" w:styleId="FWBL4">
    <w:name w:val="FWB_L4"/>
    <w:basedOn w:val="FWBL3"/>
  </w:style>
  <w:style w:type="paragraph" w:customStyle="1" w:styleId="FWSL4">
    <w:name w:val="FWS_L4"/>
    <w:basedOn w:val="FWSL3"/>
    <w:pPr>
      <w:numPr>
        <w:ilvl w:val="4"/>
      </w:numPr>
      <w:tabs>
        <w:tab w:val="left" w:pos="720"/>
        <w:tab w:val="left" w:pos="2160"/>
      </w:tabs>
      <w:ind w:left="2160"/>
      <w:jc w:val="both"/>
      <w:outlineLvl w:val="9"/>
    </w:pPr>
    <w:rPr>
      <w:b w:val="0"/>
      <w:smallCaps w:val="0"/>
    </w:rPr>
  </w:style>
  <w:style w:type="paragraph" w:customStyle="1" w:styleId="11">
    <w:name w:val="列出段落1"/>
    <w:basedOn w:val="Normal"/>
    <w:pPr>
      <w:ind w:firstLineChars="200" w:firstLine="420"/>
    </w:pPr>
  </w:style>
  <w:style w:type="paragraph" w:customStyle="1" w:styleId="FWBL2">
    <w:name w:val="FWB_L2"/>
    <w:basedOn w:val="FWBL1"/>
    <w:pPr>
      <w:numPr>
        <w:ilvl w:val="1"/>
      </w:numPr>
      <w:tabs>
        <w:tab w:val="left" w:pos="720"/>
      </w:tabs>
      <w:jc w:val="both"/>
      <w:outlineLvl w:val="9"/>
    </w:pPr>
    <w:rPr>
      <w:b w:val="0"/>
      <w:smallCaps w:val="0"/>
    </w:rPr>
  </w:style>
  <w:style w:type="paragraph" w:customStyle="1" w:styleId="CharCharCharCharCharCharCharChar">
    <w:name w:val="Char Char Char Char Char Char Char Char"/>
    <w:basedOn w:val="Normal"/>
    <w:pPr>
      <w:spacing w:after="160" w:line="240" w:lineRule="exact"/>
    </w:pPr>
    <w:rPr>
      <w:rFonts w:ascii="Verdana" w:eastAsia="宋体" w:hAnsi="Verdana"/>
      <w:sz w:val="20"/>
      <w:szCs w:val="20"/>
      <w:lang w:eastAsia="en-US"/>
    </w:rPr>
  </w:style>
  <w:style w:type="paragraph" w:customStyle="1" w:styleId="LightList-Accent31">
    <w:name w:val="Light List - Accent 31"/>
    <w:uiPriority w:val="99"/>
    <w:semiHidden/>
    <w:rPr>
      <w:rFonts w:eastAsia="PMingLiU"/>
      <w:sz w:val="24"/>
      <w:szCs w:val="24"/>
      <w:lang w:eastAsia="zh-TW"/>
    </w:rPr>
  </w:style>
  <w:style w:type="paragraph" w:customStyle="1" w:styleId="xl28">
    <w:name w:val="xl28"/>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customStyle="1" w:styleId="FWBCont4">
    <w:name w:val="FWB Cont 4"/>
    <w:basedOn w:val="FWBCont3"/>
    <w:pPr>
      <w:ind w:left="1440"/>
    </w:pPr>
  </w:style>
  <w:style w:type="paragraph" w:customStyle="1" w:styleId="2">
    <w:name w:val="样式2"/>
    <w:basedOn w:val="Normal"/>
    <w:pPr>
      <w:widowControl w:val="0"/>
      <w:adjustRightInd w:val="0"/>
      <w:snapToGrid w:val="0"/>
      <w:spacing w:line="200" w:lineRule="exact"/>
      <w:jc w:val="both"/>
    </w:pPr>
    <w:rPr>
      <w:rFonts w:ascii="Arial Unicode MS" w:eastAsia="宋体" w:hAnsi="Arial Unicode MS"/>
      <w:kern w:val="2"/>
      <w:sz w:val="15"/>
      <w:lang w:eastAsia="zh-CN"/>
    </w:rPr>
  </w:style>
  <w:style w:type="paragraph" w:customStyle="1" w:styleId="3">
    <w:name w:val="样式3"/>
    <w:basedOn w:val="2"/>
    <w:pPr>
      <w:spacing w:line="240" w:lineRule="auto"/>
    </w:pPr>
  </w:style>
  <w:style w:type="paragraph" w:customStyle="1" w:styleId="Default">
    <w:name w:val="Default"/>
    <w:pPr>
      <w:widowControl w:val="0"/>
      <w:autoSpaceDE w:val="0"/>
      <w:autoSpaceDN w:val="0"/>
      <w:adjustRightInd w:val="0"/>
    </w:pPr>
    <w:rPr>
      <w:rFonts w:ascii="楷体" w:hAnsi="楷体" w:cs="楷体"/>
      <w:color w:val="000000"/>
      <w:sz w:val="24"/>
      <w:szCs w:val="24"/>
    </w:rPr>
  </w:style>
  <w:style w:type="paragraph" w:customStyle="1" w:styleId="FWSL2">
    <w:name w:val="FWS_L2"/>
    <w:basedOn w:val="FWSL1"/>
    <w:next w:val="FWSL3"/>
    <w:pPr>
      <w:numPr>
        <w:ilvl w:val="1"/>
      </w:numPr>
      <w:tabs>
        <w:tab w:val="left" w:pos="0"/>
        <w:tab w:val="left" w:pos="720"/>
      </w:tabs>
      <w:spacing w:line="240" w:lineRule="auto"/>
      <w:outlineLvl w:val="1"/>
    </w:pPr>
    <w:rPr>
      <w:caps w:val="0"/>
    </w:rPr>
  </w:style>
  <w:style w:type="paragraph" w:customStyle="1" w:styleId="CharCharCharCharCharCharCharCharCharChar">
    <w:name w:val="Char Char Char Char Char Char Char Char Char Char"/>
    <w:basedOn w:val="Normal"/>
    <w:pPr>
      <w:spacing w:after="160" w:line="240" w:lineRule="exact"/>
    </w:pPr>
    <w:rPr>
      <w:rFonts w:ascii="Verdana" w:eastAsia="宋体" w:hAnsi="Verdana"/>
      <w:sz w:val="20"/>
      <w:szCs w:val="20"/>
      <w:lang w:eastAsia="en-US"/>
    </w:rPr>
  </w:style>
  <w:style w:type="paragraph" w:customStyle="1" w:styleId="FWBL8">
    <w:name w:val="FWB_L8"/>
    <w:basedOn w:val="FWBL7"/>
    <w:pPr>
      <w:numPr>
        <w:ilvl w:val="7"/>
      </w:numPr>
      <w:tabs>
        <w:tab w:val="clear" w:pos="3600"/>
        <w:tab w:val="left" w:pos="4320"/>
      </w:tabs>
    </w:pPr>
  </w:style>
  <w:style w:type="paragraph" w:customStyle="1" w:styleId="FWNCont1">
    <w:name w:val="FWN Cont 1"/>
    <w:basedOn w:val="Normal"/>
    <w:pPr>
      <w:spacing w:after="240"/>
      <w:jc w:val="both"/>
    </w:pPr>
    <w:rPr>
      <w:rFonts w:eastAsia="宋体"/>
      <w:szCs w:val="20"/>
      <w:lang w:eastAsia="en-US"/>
    </w:rPr>
  </w:style>
  <w:style w:type="paragraph" w:customStyle="1" w:styleId="12">
    <w:name w:val="修订1"/>
    <w:semiHidden/>
    <w:rPr>
      <w:rFonts w:eastAsia="PMingLiU"/>
      <w:sz w:val="24"/>
      <w:szCs w:val="24"/>
      <w:lang w:eastAsia="zh-TW"/>
    </w:rPr>
  </w:style>
  <w:style w:type="paragraph" w:customStyle="1" w:styleId="FWBL5">
    <w:name w:val="FWB_L5"/>
    <w:basedOn w:val="FWBL4"/>
    <w:pPr>
      <w:numPr>
        <w:ilvl w:val="4"/>
        <w:numId w:val="4"/>
      </w:numPr>
      <w:tabs>
        <w:tab w:val="left" w:pos="2160"/>
      </w:tabs>
    </w:pPr>
  </w:style>
  <w:style w:type="paragraph" w:customStyle="1" w:styleId="A3">
    <w:name w:val="A3"/>
    <w:basedOn w:val="Normal"/>
    <w:pPr>
      <w:widowControl w:val="0"/>
      <w:wordWrap w:val="0"/>
      <w:overflowPunct w:val="0"/>
      <w:spacing w:beforeLines="50" w:afterLines="50" w:line="380" w:lineRule="exact"/>
      <w:jc w:val="both"/>
    </w:pPr>
    <w:rPr>
      <w:rFonts w:eastAsia="楷体_GB2312"/>
      <w:kern w:val="2"/>
      <w:lang w:eastAsia="zh-CN"/>
    </w:rPr>
  </w:style>
  <w:style w:type="paragraph" w:customStyle="1" w:styleId="FWBCont2">
    <w:name w:val="FWB Cont 2"/>
    <w:basedOn w:val="Normal"/>
    <w:pPr>
      <w:spacing w:after="240"/>
      <w:jc w:val="both"/>
    </w:pPr>
    <w:rPr>
      <w:rFonts w:eastAsia="宋体"/>
      <w:szCs w:val="20"/>
      <w:lang w:eastAsia="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DRCEL5">
    <w:name w:val="DRCE_L5"/>
    <w:basedOn w:val="Normal"/>
    <w:pPr>
      <w:numPr>
        <w:ilvl w:val="4"/>
        <w:numId w:val="5"/>
      </w:numPr>
      <w:tabs>
        <w:tab w:val="left" w:pos="720"/>
        <w:tab w:val="left" w:pos="2304"/>
      </w:tabs>
      <w:spacing w:after="240"/>
      <w:jc w:val="both"/>
    </w:pPr>
    <w:rPr>
      <w:rFonts w:eastAsia="宋体"/>
      <w:szCs w:val="20"/>
      <w:lang w:eastAsia="en-US"/>
    </w:rPr>
  </w:style>
  <w:style w:type="paragraph" w:customStyle="1" w:styleId="20">
    <w:name w:val="2"/>
    <w:basedOn w:val="Normal"/>
    <w:next w:val="BodyTextIndent"/>
    <w:pPr>
      <w:widowControl w:val="0"/>
      <w:spacing w:after="120"/>
      <w:ind w:leftChars="200" w:left="420"/>
      <w:jc w:val="both"/>
    </w:pPr>
    <w:rPr>
      <w:rFonts w:eastAsia="宋体"/>
      <w:kern w:val="2"/>
      <w:sz w:val="21"/>
      <w:lang w:eastAsia="zh-CN"/>
    </w:rPr>
  </w:style>
  <w:style w:type="paragraph" w:customStyle="1" w:styleId="a">
    <w:name w:val="(a)"/>
    <w:basedOn w:val="BodyText"/>
    <w:pPr>
      <w:spacing w:after="240"/>
      <w:ind w:left="720" w:hanging="720"/>
      <w:jc w:val="both"/>
    </w:pPr>
    <w:rPr>
      <w:rFonts w:eastAsia="宋体"/>
      <w:bCs/>
      <w:lang w:eastAsia="en-US"/>
    </w:rPr>
  </w:style>
  <w:style w:type="paragraph" w:customStyle="1" w:styleId="xl48">
    <w:name w:val="xl48"/>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NormalJustified">
    <w:name w:val="Normal (Justified)"/>
    <w:basedOn w:val="Normal"/>
    <w:pPr>
      <w:snapToGrid w:val="0"/>
      <w:jc w:val="both"/>
    </w:pPr>
    <w:rPr>
      <w:rFonts w:eastAsia="宋体"/>
      <w:kern w:val="28"/>
      <w:szCs w:val="20"/>
      <w:lang w:eastAsia="zh-CN"/>
    </w:rPr>
  </w:style>
  <w:style w:type="paragraph" w:customStyle="1" w:styleId="FWNL1">
    <w:name w:val="FWN_L1"/>
    <w:basedOn w:val="Normal"/>
    <w:pPr>
      <w:numPr>
        <w:numId w:val="2"/>
      </w:numPr>
      <w:tabs>
        <w:tab w:val="left" w:pos="720"/>
      </w:tabs>
      <w:spacing w:after="240"/>
      <w:jc w:val="both"/>
    </w:pPr>
    <w:rPr>
      <w:rFonts w:eastAsia="宋体"/>
      <w:szCs w:val="20"/>
      <w:lang w:eastAsia="en-US"/>
    </w:rPr>
  </w:style>
  <w:style w:type="paragraph" w:customStyle="1" w:styleId="xl30">
    <w:name w:val="xl30"/>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customStyle="1" w:styleId="FWNL3">
    <w:name w:val="FWN_L3"/>
    <w:basedOn w:val="FWNL2"/>
    <w:pPr>
      <w:numPr>
        <w:ilvl w:val="2"/>
      </w:numPr>
      <w:tabs>
        <w:tab w:val="clear" w:pos="720"/>
        <w:tab w:val="left" w:pos="1440"/>
        <w:tab w:val="left" w:pos="1584"/>
      </w:tabs>
    </w:pPr>
  </w:style>
  <w:style w:type="paragraph" w:customStyle="1" w:styleId="FWNL6">
    <w:name w:val="FWN_L6"/>
    <w:basedOn w:val="FWNL5"/>
    <w:pPr>
      <w:numPr>
        <w:ilvl w:val="5"/>
      </w:numPr>
      <w:tabs>
        <w:tab w:val="clear" w:pos="2304"/>
        <w:tab w:val="clear" w:pos="2880"/>
        <w:tab w:val="left" w:pos="3024"/>
        <w:tab w:val="left" w:pos="3600"/>
      </w:tabs>
    </w:pPr>
  </w:style>
  <w:style w:type="paragraph" w:customStyle="1" w:styleId="font5">
    <w:name w:val="font5"/>
    <w:basedOn w:val="Normal"/>
    <w:pPr>
      <w:spacing w:before="100" w:beforeAutospacing="1" w:after="100" w:afterAutospacing="1"/>
    </w:pPr>
    <w:rPr>
      <w:rFonts w:ascii="宋体" w:eastAsia="宋体" w:hAnsi="宋体" w:cs="宋体"/>
      <w:sz w:val="18"/>
      <w:szCs w:val="18"/>
      <w:lang w:eastAsia="zh-CN"/>
    </w:rPr>
  </w:style>
  <w:style w:type="paragraph" w:customStyle="1" w:styleId="font6">
    <w:name w:val="font6"/>
    <w:basedOn w:val="Normal"/>
    <w:pPr>
      <w:spacing w:before="100" w:beforeAutospacing="1" w:after="100" w:afterAutospacing="1"/>
    </w:pPr>
    <w:rPr>
      <w:rFonts w:ascii="宋体" w:eastAsia="宋体" w:hAnsi="宋体" w:cs="宋体"/>
      <w:b/>
      <w:bCs/>
      <w:color w:val="000000"/>
      <w:sz w:val="18"/>
      <w:szCs w:val="18"/>
      <w:lang w:eastAsia="zh-CN"/>
    </w:rPr>
  </w:style>
  <w:style w:type="paragraph" w:customStyle="1" w:styleId="xl27">
    <w:name w:val="xl27"/>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b/>
      <w:bCs/>
      <w:sz w:val="18"/>
      <w:szCs w:val="18"/>
      <w:lang w:eastAsia="zh-CN"/>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xl53">
    <w:name w:val="xl53"/>
    <w:basedOn w:val="Normal"/>
    <w:pPr>
      <w:pBdr>
        <w:top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sz w:val="18"/>
      <w:szCs w:val="18"/>
      <w:lang w:eastAsia="zh-CN"/>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xl40">
    <w:name w:val="xl40"/>
    <w:basedOn w:val="Normal"/>
    <w:pPr>
      <w:pBdr>
        <w:top w:val="single" w:sz="8" w:space="0" w:color="auto"/>
        <w:left w:val="single" w:sz="4" w:space="0" w:color="auto"/>
        <w:bottom w:val="single" w:sz="4" w:space="0" w:color="auto"/>
        <w:right w:val="single" w:sz="8" w:space="0" w:color="auto"/>
      </w:pBdr>
      <w:spacing w:before="100" w:beforeAutospacing="1" w:after="100" w:afterAutospacing="1"/>
    </w:pPr>
    <w:rPr>
      <w:rFonts w:ascii="宋体" w:eastAsia="宋体" w:hAnsi="宋体" w:cs="宋体"/>
      <w:b/>
      <w:bCs/>
      <w:sz w:val="18"/>
      <w:szCs w:val="18"/>
      <w:lang w:eastAsia="zh-CN"/>
    </w:rPr>
  </w:style>
  <w:style w:type="paragraph" w:customStyle="1" w:styleId="xl47">
    <w:name w:val="xl47"/>
    <w:basedOn w:val="Normal"/>
    <w:pPr>
      <w:pBdr>
        <w:top w:val="single" w:sz="4" w:space="0" w:color="auto"/>
        <w:left w:val="single" w:sz="8" w:space="0" w:color="auto"/>
        <w:bottom w:val="single" w:sz="8" w:space="0" w:color="auto"/>
        <w:right w:val="single" w:sz="4" w:space="0" w:color="auto"/>
      </w:pBdr>
      <w:spacing w:before="100" w:beforeAutospacing="1" w:after="100" w:afterAutospacing="1"/>
    </w:pPr>
    <w:rPr>
      <w:rFonts w:ascii="宋体" w:eastAsia="宋体" w:hAnsi="宋体" w:cs="宋体"/>
      <w:sz w:val="18"/>
      <w:szCs w:val="18"/>
      <w:lang w:eastAsia="zh-CN"/>
    </w:rPr>
  </w:style>
  <w:style w:type="paragraph" w:customStyle="1" w:styleId="CharCharChar">
    <w:name w:val="Char Char Char"/>
    <w:basedOn w:val="Normal"/>
    <w:pPr>
      <w:autoSpaceDE w:val="0"/>
      <w:autoSpaceDN w:val="0"/>
      <w:adjustRightInd w:val="0"/>
      <w:spacing w:line="240" w:lineRule="exact"/>
      <w:jc w:val="both"/>
    </w:pPr>
    <w:rPr>
      <w:rFonts w:eastAsia="宋体"/>
      <w:sz w:val="21"/>
      <w:lang w:eastAsia="ja-JP"/>
    </w:rPr>
  </w:style>
  <w:style w:type="paragraph" w:customStyle="1" w:styleId="Revision1">
    <w:name w:val="Revision1"/>
    <w:semiHidden/>
    <w:rPr>
      <w:rFonts w:eastAsia="PMingLiU"/>
      <w:sz w:val="24"/>
      <w:szCs w:val="24"/>
      <w:lang w:eastAsia="zh-TW"/>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E119F"/>
    <w:pPr>
      <w:jc w:val="both"/>
    </w:pPr>
    <w:rPr>
      <w:kern w:val="2"/>
      <w:sz w:val="21"/>
      <w:szCs w:val="21"/>
    </w:rPr>
  </w:style>
  <w:style w:type="paragraph" w:customStyle="1" w:styleId="LightGrid-Accent31">
    <w:name w:val="Light Grid - Accent 31"/>
    <w:basedOn w:val="Normal"/>
    <w:uiPriority w:val="99"/>
    <w:qFormat/>
    <w:rsid w:val="00037D60"/>
    <w:pPr>
      <w:ind w:firstLineChars="200" w:firstLine="420"/>
    </w:pPr>
  </w:style>
  <w:style w:type="paragraph" w:customStyle="1" w:styleId="MediumList2-Accent21">
    <w:name w:val="Medium List 2 - Accent 21"/>
    <w:hidden/>
    <w:uiPriority w:val="99"/>
    <w:semiHidden/>
    <w:rsid w:val="00033701"/>
    <w:rPr>
      <w:rFonts w:eastAsia="PMingLiU"/>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3726">
      <w:bodyDiv w:val="1"/>
      <w:marLeft w:val="0"/>
      <w:marRight w:val="0"/>
      <w:marTop w:val="0"/>
      <w:marBottom w:val="0"/>
      <w:divBdr>
        <w:top w:val="none" w:sz="0" w:space="0" w:color="auto"/>
        <w:left w:val="none" w:sz="0" w:space="0" w:color="auto"/>
        <w:bottom w:val="none" w:sz="0" w:space="0" w:color="auto"/>
        <w:right w:val="none" w:sz="0" w:space="0" w:color="auto"/>
      </w:divBdr>
    </w:div>
    <w:div w:id="1218014045">
      <w:bodyDiv w:val="1"/>
      <w:marLeft w:val="0"/>
      <w:marRight w:val="0"/>
      <w:marTop w:val="0"/>
      <w:marBottom w:val="0"/>
      <w:divBdr>
        <w:top w:val="none" w:sz="0" w:space="0" w:color="auto"/>
        <w:left w:val="none" w:sz="0" w:space="0" w:color="auto"/>
        <w:bottom w:val="none" w:sz="0" w:space="0" w:color="auto"/>
        <w:right w:val="none" w:sz="0" w:space="0" w:color="auto"/>
      </w:divBdr>
    </w:div>
    <w:div w:id="1536313198">
      <w:bodyDiv w:val="1"/>
      <w:marLeft w:val="0"/>
      <w:marRight w:val="0"/>
      <w:marTop w:val="0"/>
      <w:marBottom w:val="0"/>
      <w:divBdr>
        <w:top w:val="none" w:sz="0" w:space="0" w:color="auto"/>
        <w:left w:val="none" w:sz="0" w:space="0" w:color="auto"/>
        <w:bottom w:val="none" w:sz="0" w:space="0" w:color="auto"/>
        <w:right w:val="none" w:sz="0" w:space="0" w:color="auto"/>
      </w:divBdr>
    </w:div>
    <w:div w:id="1797019031">
      <w:bodyDiv w:val="1"/>
      <w:marLeft w:val="0"/>
      <w:marRight w:val="0"/>
      <w:marTop w:val="0"/>
      <w:marBottom w:val="0"/>
      <w:divBdr>
        <w:top w:val="none" w:sz="0" w:space="0" w:color="auto"/>
        <w:left w:val="none" w:sz="0" w:space="0" w:color="auto"/>
        <w:bottom w:val="none" w:sz="0" w:space="0" w:color="auto"/>
        <w:right w:val="none" w:sz="0" w:space="0" w:color="auto"/>
      </w:divBdr>
    </w:div>
    <w:div w:id="2036271644">
      <w:bodyDiv w:val="1"/>
      <w:marLeft w:val="0"/>
      <w:marRight w:val="0"/>
      <w:marTop w:val="0"/>
      <w:marBottom w:val="0"/>
      <w:divBdr>
        <w:top w:val="none" w:sz="0" w:space="0" w:color="auto"/>
        <w:left w:val="none" w:sz="0" w:space="0" w:color="auto"/>
        <w:bottom w:val="none" w:sz="0" w:space="0" w:color="auto"/>
        <w:right w:val="none" w:sz="0" w:space="0" w:color="auto"/>
      </w:divBdr>
    </w:div>
    <w:div w:id="20730412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money.com.cn" TargetMode="Externa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C97FE3E02A4EA38A3FA3AC12B465B5"/>
        <w:category>
          <w:name w:val="General"/>
          <w:gallery w:val="placeholder"/>
        </w:category>
        <w:types>
          <w:type w:val="bbPlcHdr"/>
        </w:types>
        <w:behaviors>
          <w:behavior w:val="content"/>
        </w:behaviors>
        <w:guid w:val="{1F0060F2-BEB6-48E8-A97A-D86C9D12A1ED}"/>
      </w:docPartPr>
      <w:docPartBody>
        <w:p w:rsidR="006A7593" w:rsidRDefault="0067126F" w:rsidP="0067126F">
          <w:pPr>
            <w:pStyle w:val="D6C97FE3E02A4EA38A3FA3AC12B465B5"/>
          </w:pPr>
          <w:r w:rsidRPr="0097785A">
            <w:rPr>
              <w:rFonts w:asciiTheme="minorEastAsia" w:hAnsiTheme="minorEastAsia" w:hint="eastAsia"/>
              <w:sz w:val="24"/>
              <w:szCs w:val="24"/>
            </w:rPr>
            <w:t>苏州银行股份有限公司</w:t>
          </w:r>
        </w:p>
      </w:docPartBody>
    </w:docPart>
    <w:docPart>
      <w:docPartPr>
        <w:name w:val="67E02B6AF4A74A6F8F6491DB37B53B7C"/>
        <w:category>
          <w:name w:val="General"/>
          <w:gallery w:val="placeholder"/>
        </w:category>
        <w:types>
          <w:type w:val="bbPlcHdr"/>
        </w:types>
        <w:behaviors>
          <w:behavior w:val="content"/>
        </w:behaviors>
        <w:guid w:val="{346A6D5D-B93A-45CD-B04F-A2530A44B1F3}"/>
      </w:docPartPr>
      <w:docPartBody>
        <w:p w:rsidR="006A7593" w:rsidRDefault="0067126F" w:rsidP="0067126F">
          <w:pPr>
            <w:pStyle w:val="67E02B6AF4A74A6F8F6491DB37B53B7C"/>
          </w:pPr>
          <w:r w:rsidRPr="00157D46">
            <w:rPr>
              <w:rStyle w:val="PlaceholderText"/>
            </w:rPr>
            <w:t>Click here to enter text.</w:t>
          </w:r>
        </w:p>
      </w:docPartBody>
    </w:docPart>
    <w:docPart>
      <w:docPartPr>
        <w:name w:val="34E41FCC0EE54023BC3AECA18BC46030"/>
        <w:category>
          <w:name w:val="General"/>
          <w:gallery w:val="placeholder"/>
        </w:category>
        <w:types>
          <w:type w:val="bbPlcHdr"/>
        </w:types>
        <w:behaviors>
          <w:behavior w:val="content"/>
        </w:behaviors>
        <w:guid w:val="{0F7734FE-ADBF-425C-BA4D-8231B1395A6C}"/>
      </w:docPartPr>
      <w:docPartBody>
        <w:p w:rsidR="006A7593" w:rsidRDefault="0067126F" w:rsidP="0067126F">
          <w:pPr>
            <w:pStyle w:val="34E41FCC0EE54023BC3AECA18BC46030"/>
          </w:pPr>
          <w:r w:rsidRPr="0097785A">
            <w:rPr>
              <w:rFonts w:asciiTheme="minorEastAsia" w:hAnsiTheme="minorEastAsia" w:hint="eastAsia"/>
              <w:sz w:val="24"/>
              <w:szCs w:val="24"/>
            </w:rPr>
            <w:t>苏福2016年第一期个人住房抵押贷款证券化项目</w:t>
          </w:r>
        </w:p>
      </w:docPartBody>
    </w:docPart>
    <w:docPart>
      <w:docPartPr>
        <w:name w:val="0CE022B38CA2428C869DA4340310D643"/>
        <w:category>
          <w:name w:val="General"/>
          <w:gallery w:val="placeholder"/>
        </w:category>
        <w:types>
          <w:type w:val="bbPlcHdr"/>
        </w:types>
        <w:behaviors>
          <w:behavior w:val="content"/>
        </w:behaviors>
        <w:guid w:val="{540AC372-527F-4B40-8933-A0574657BBBA}"/>
      </w:docPartPr>
      <w:docPartBody>
        <w:p w:rsidR="006A7593" w:rsidRDefault="0067126F" w:rsidP="0067126F">
          <w:pPr>
            <w:pStyle w:val="0CE022B38CA2428C869DA4340310D643"/>
          </w:pPr>
          <w:r w:rsidRPr="0097785A">
            <w:rPr>
              <w:rFonts w:asciiTheme="minorEastAsia" w:hAnsiTheme="minorEastAsia" w:hint="eastAsia"/>
              <w:sz w:val="24"/>
              <w:szCs w:val="24"/>
            </w:rPr>
            <w:t>苏福2016年第一期个人住房抵押贷款证券化项目</w:t>
          </w:r>
        </w:p>
      </w:docPartBody>
    </w:docPart>
    <w:docPart>
      <w:docPartPr>
        <w:name w:val="2B12396FB8FD4CAC9AEA5CCB37E098EB"/>
        <w:category>
          <w:name w:val="General"/>
          <w:gallery w:val="placeholder"/>
        </w:category>
        <w:types>
          <w:type w:val="bbPlcHdr"/>
        </w:types>
        <w:behaviors>
          <w:behavior w:val="content"/>
        </w:behaviors>
        <w:guid w:val="{D4CB2F2F-4FC1-448C-84A1-4AB3E6AC6EC6}"/>
      </w:docPartPr>
      <w:docPartBody>
        <w:p w:rsidR="006A7593" w:rsidRDefault="0067126F" w:rsidP="0067126F">
          <w:pPr>
            <w:pStyle w:val="2B12396FB8FD4CAC9AEA5CCB37E098EB"/>
          </w:pPr>
          <w:r w:rsidRPr="0097785A">
            <w:rPr>
              <w:rFonts w:asciiTheme="minorEastAsia" w:hAnsiTheme="minorEastAsia" w:hint="eastAsia"/>
              <w:sz w:val="24"/>
              <w:szCs w:val="24"/>
            </w:rPr>
            <w:t>苏福2016年第一期个人住房抵押贷款证券化项目</w:t>
          </w:r>
        </w:p>
      </w:docPartBody>
    </w:docPart>
    <w:docPart>
      <w:docPartPr>
        <w:name w:val="09DB2379B8B24050A41783BBBB918D9A"/>
        <w:category>
          <w:name w:val="General"/>
          <w:gallery w:val="placeholder"/>
        </w:category>
        <w:types>
          <w:type w:val="bbPlcHdr"/>
        </w:types>
        <w:behaviors>
          <w:behavior w:val="content"/>
        </w:behaviors>
        <w:guid w:val="{AB937346-9135-4A43-8727-C3A43F2ACD73}"/>
      </w:docPartPr>
      <w:docPartBody>
        <w:p w:rsidR="006A7593" w:rsidRDefault="0067126F" w:rsidP="0067126F">
          <w:pPr>
            <w:pStyle w:val="09DB2379B8B24050A41783BBBB918D9A"/>
          </w:pPr>
          <w:r w:rsidRPr="0097785A">
            <w:rPr>
              <w:rFonts w:asciiTheme="minorEastAsia" w:hAnsiTheme="minorEastAsia" w:hint="eastAsia"/>
              <w:sz w:val="24"/>
              <w:szCs w:val="24"/>
            </w:rPr>
            <w:t>苏州银行股份有限公司</w:t>
          </w:r>
        </w:p>
      </w:docPartBody>
    </w:docPart>
    <w:docPart>
      <w:docPartPr>
        <w:name w:val="904F1974FB214CE3A86E08C4DB82CE33"/>
        <w:category>
          <w:name w:val="General"/>
          <w:gallery w:val="placeholder"/>
        </w:category>
        <w:types>
          <w:type w:val="bbPlcHdr"/>
        </w:types>
        <w:behaviors>
          <w:behavior w:val="content"/>
        </w:behaviors>
        <w:guid w:val="{6A81CC42-8357-4819-8B63-BBD41AA15AB5}"/>
      </w:docPartPr>
      <w:docPartBody>
        <w:p w:rsidR="006A7593" w:rsidRDefault="0067126F" w:rsidP="0067126F">
          <w:pPr>
            <w:pStyle w:val="904F1974FB214CE3A86E08C4DB82CE33"/>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6F"/>
    <w:rsid w:val="00097E33"/>
    <w:rsid w:val="0067126F"/>
    <w:rsid w:val="006A7593"/>
    <w:rsid w:val="00AC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97FE3E02A4EA38A3FA3AC12B465B5">
    <w:name w:val="D6C97FE3E02A4EA38A3FA3AC12B465B5"/>
    <w:rsid w:val="0067126F"/>
  </w:style>
  <w:style w:type="character" w:styleId="PlaceholderText">
    <w:name w:val="Placeholder Text"/>
    <w:basedOn w:val="DefaultParagraphFont"/>
    <w:uiPriority w:val="99"/>
    <w:semiHidden/>
    <w:rsid w:val="0067126F"/>
    <w:rPr>
      <w:color w:val="808080"/>
    </w:rPr>
  </w:style>
  <w:style w:type="paragraph" w:customStyle="1" w:styleId="67E02B6AF4A74A6F8F6491DB37B53B7C">
    <w:name w:val="67E02B6AF4A74A6F8F6491DB37B53B7C"/>
    <w:rsid w:val="0067126F"/>
  </w:style>
  <w:style w:type="paragraph" w:customStyle="1" w:styleId="34E41FCC0EE54023BC3AECA18BC46030">
    <w:name w:val="34E41FCC0EE54023BC3AECA18BC46030"/>
    <w:rsid w:val="0067126F"/>
  </w:style>
  <w:style w:type="paragraph" w:customStyle="1" w:styleId="0CE022B38CA2428C869DA4340310D643">
    <w:name w:val="0CE022B38CA2428C869DA4340310D643"/>
    <w:rsid w:val="0067126F"/>
  </w:style>
  <w:style w:type="paragraph" w:customStyle="1" w:styleId="2B12396FB8FD4CAC9AEA5CCB37E098EB">
    <w:name w:val="2B12396FB8FD4CAC9AEA5CCB37E098EB"/>
    <w:rsid w:val="0067126F"/>
  </w:style>
  <w:style w:type="paragraph" w:customStyle="1" w:styleId="09DB2379B8B24050A41783BBBB918D9A">
    <w:name w:val="09DB2379B8B24050A41783BBBB918D9A"/>
    <w:rsid w:val="0067126F"/>
  </w:style>
  <w:style w:type="paragraph" w:customStyle="1" w:styleId="904F1974FB214CE3A86E08C4DB82CE33">
    <w:name w:val="904F1974FB214CE3A86E08C4DB82CE33"/>
    <w:rsid w:val="00671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0C0D-A35C-4F5A-9849-DF92B6E55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10697</Words>
  <Characters>60977</Characters>
  <Application>Microsoft Office Word</Application>
  <DocSecurity>0</DocSecurity>
  <PresentationFormat/>
  <Lines>508</Lines>
  <Paragraphs>143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sdebank</Company>
  <LinksUpToDate>false</LinksUpToDate>
  <CharactersWithSpaces>71531</CharactersWithSpaces>
  <SharedDoc>false</SharedDoc>
  <HLinks>
    <vt:vector size="288" baseType="variant">
      <vt:variant>
        <vt:i4>4915265</vt:i4>
      </vt:variant>
      <vt:variant>
        <vt:i4>576</vt:i4>
      </vt:variant>
      <vt:variant>
        <vt:i4>0</vt:i4>
      </vt:variant>
      <vt:variant>
        <vt:i4>5</vt:i4>
      </vt:variant>
      <vt:variant>
        <vt:lpwstr>http://www.chinamoney.com.cn/</vt:lpwstr>
      </vt:variant>
      <vt:variant>
        <vt:lpwstr/>
      </vt:variant>
      <vt:variant>
        <vt:i4>1835059</vt:i4>
      </vt:variant>
      <vt:variant>
        <vt:i4>278</vt:i4>
      </vt:variant>
      <vt:variant>
        <vt:i4>0</vt:i4>
      </vt:variant>
      <vt:variant>
        <vt:i4>5</vt:i4>
      </vt:variant>
      <vt:variant>
        <vt:lpwstr/>
      </vt:variant>
      <vt:variant>
        <vt:lpwstr>_Toc443651189</vt:lpwstr>
      </vt:variant>
      <vt:variant>
        <vt:i4>1835059</vt:i4>
      </vt:variant>
      <vt:variant>
        <vt:i4>272</vt:i4>
      </vt:variant>
      <vt:variant>
        <vt:i4>0</vt:i4>
      </vt:variant>
      <vt:variant>
        <vt:i4>5</vt:i4>
      </vt:variant>
      <vt:variant>
        <vt:lpwstr/>
      </vt:variant>
      <vt:variant>
        <vt:lpwstr>_Toc443651188</vt:lpwstr>
      </vt:variant>
      <vt:variant>
        <vt:i4>1835059</vt:i4>
      </vt:variant>
      <vt:variant>
        <vt:i4>266</vt:i4>
      </vt:variant>
      <vt:variant>
        <vt:i4>0</vt:i4>
      </vt:variant>
      <vt:variant>
        <vt:i4>5</vt:i4>
      </vt:variant>
      <vt:variant>
        <vt:lpwstr/>
      </vt:variant>
      <vt:variant>
        <vt:lpwstr>_Toc443651187</vt:lpwstr>
      </vt:variant>
      <vt:variant>
        <vt:i4>1835059</vt:i4>
      </vt:variant>
      <vt:variant>
        <vt:i4>260</vt:i4>
      </vt:variant>
      <vt:variant>
        <vt:i4>0</vt:i4>
      </vt:variant>
      <vt:variant>
        <vt:i4>5</vt:i4>
      </vt:variant>
      <vt:variant>
        <vt:lpwstr/>
      </vt:variant>
      <vt:variant>
        <vt:lpwstr>_Toc443651186</vt:lpwstr>
      </vt:variant>
      <vt:variant>
        <vt:i4>1835059</vt:i4>
      </vt:variant>
      <vt:variant>
        <vt:i4>254</vt:i4>
      </vt:variant>
      <vt:variant>
        <vt:i4>0</vt:i4>
      </vt:variant>
      <vt:variant>
        <vt:i4>5</vt:i4>
      </vt:variant>
      <vt:variant>
        <vt:lpwstr/>
      </vt:variant>
      <vt:variant>
        <vt:lpwstr>_Toc443651185</vt:lpwstr>
      </vt:variant>
      <vt:variant>
        <vt:i4>1835059</vt:i4>
      </vt:variant>
      <vt:variant>
        <vt:i4>248</vt:i4>
      </vt:variant>
      <vt:variant>
        <vt:i4>0</vt:i4>
      </vt:variant>
      <vt:variant>
        <vt:i4>5</vt:i4>
      </vt:variant>
      <vt:variant>
        <vt:lpwstr/>
      </vt:variant>
      <vt:variant>
        <vt:lpwstr>_Toc443651184</vt:lpwstr>
      </vt:variant>
      <vt:variant>
        <vt:i4>1835059</vt:i4>
      </vt:variant>
      <vt:variant>
        <vt:i4>242</vt:i4>
      </vt:variant>
      <vt:variant>
        <vt:i4>0</vt:i4>
      </vt:variant>
      <vt:variant>
        <vt:i4>5</vt:i4>
      </vt:variant>
      <vt:variant>
        <vt:lpwstr/>
      </vt:variant>
      <vt:variant>
        <vt:lpwstr>_Toc443651183</vt:lpwstr>
      </vt:variant>
      <vt:variant>
        <vt:i4>1835059</vt:i4>
      </vt:variant>
      <vt:variant>
        <vt:i4>236</vt:i4>
      </vt:variant>
      <vt:variant>
        <vt:i4>0</vt:i4>
      </vt:variant>
      <vt:variant>
        <vt:i4>5</vt:i4>
      </vt:variant>
      <vt:variant>
        <vt:lpwstr/>
      </vt:variant>
      <vt:variant>
        <vt:lpwstr>_Toc443651182</vt:lpwstr>
      </vt:variant>
      <vt:variant>
        <vt:i4>1835059</vt:i4>
      </vt:variant>
      <vt:variant>
        <vt:i4>230</vt:i4>
      </vt:variant>
      <vt:variant>
        <vt:i4>0</vt:i4>
      </vt:variant>
      <vt:variant>
        <vt:i4>5</vt:i4>
      </vt:variant>
      <vt:variant>
        <vt:lpwstr/>
      </vt:variant>
      <vt:variant>
        <vt:lpwstr>_Toc443651181</vt:lpwstr>
      </vt:variant>
      <vt:variant>
        <vt:i4>1835059</vt:i4>
      </vt:variant>
      <vt:variant>
        <vt:i4>224</vt:i4>
      </vt:variant>
      <vt:variant>
        <vt:i4>0</vt:i4>
      </vt:variant>
      <vt:variant>
        <vt:i4>5</vt:i4>
      </vt:variant>
      <vt:variant>
        <vt:lpwstr/>
      </vt:variant>
      <vt:variant>
        <vt:lpwstr>_Toc443651180</vt:lpwstr>
      </vt:variant>
      <vt:variant>
        <vt:i4>1245235</vt:i4>
      </vt:variant>
      <vt:variant>
        <vt:i4>218</vt:i4>
      </vt:variant>
      <vt:variant>
        <vt:i4>0</vt:i4>
      </vt:variant>
      <vt:variant>
        <vt:i4>5</vt:i4>
      </vt:variant>
      <vt:variant>
        <vt:lpwstr/>
      </vt:variant>
      <vt:variant>
        <vt:lpwstr>_Toc443651179</vt:lpwstr>
      </vt:variant>
      <vt:variant>
        <vt:i4>1245235</vt:i4>
      </vt:variant>
      <vt:variant>
        <vt:i4>212</vt:i4>
      </vt:variant>
      <vt:variant>
        <vt:i4>0</vt:i4>
      </vt:variant>
      <vt:variant>
        <vt:i4>5</vt:i4>
      </vt:variant>
      <vt:variant>
        <vt:lpwstr/>
      </vt:variant>
      <vt:variant>
        <vt:lpwstr>_Toc443651178</vt:lpwstr>
      </vt:variant>
      <vt:variant>
        <vt:i4>1245235</vt:i4>
      </vt:variant>
      <vt:variant>
        <vt:i4>206</vt:i4>
      </vt:variant>
      <vt:variant>
        <vt:i4>0</vt:i4>
      </vt:variant>
      <vt:variant>
        <vt:i4>5</vt:i4>
      </vt:variant>
      <vt:variant>
        <vt:lpwstr/>
      </vt:variant>
      <vt:variant>
        <vt:lpwstr>_Toc443651177</vt:lpwstr>
      </vt:variant>
      <vt:variant>
        <vt:i4>1245235</vt:i4>
      </vt:variant>
      <vt:variant>
        <vt:i4>200</vt:i4>
      </vt:variant>
      <vt:variant>
        <vt:i4>0</vt:i4>
      </vt:variant>
      <vt:variant>
        <vt:i4>5</vt:i4>
      </vt:variant>
      <vt:variant>
        <vt:lpwstr/>
      </vt:variant>
      <vt:variant>
        <vt:lpwstr>_Toc443651176</vt:lpwstr>
      </vt:variant>
      <vt:variant>
        <vt:i4>1245235</vt:i4>
      </vt:variant>
      <vt:variant>
        <vt:i4>194</vt:i4>
      </vt:variant>
      <vt:variant>
        <vt:i4>0</vt:i4>
      </vt:variant>
      <vt:variant>
        <vt:i4>5</vt:i4>
      </vt:variant>
      <vt:variant>
        <vt:lpwstr/>
      </vt:variant>
      <vt:variant>
        <vt:lpwstr>_Toc443651175</vt:lpwstr>
      </vt:variant>
      <vt:variant>
        <vt:i4>1245235</vt:i4>
      </vt:variant>
      <vt:variant>
        <vt:i4>188</vt:i4>
      </vt:variant>
      <vt:variant>
        <vt:i4>0</vt:i4>
      </vt:variant>
      <vt:variant>
        <vt:i4>5</vt:i4>
      </vt:variant>
      <vt:variant>
        <vt:lpwstr/>
      </vt:variant>
      <vt:variant>
        <vt:lpwstr>_Toc443651174</vt:lpwstr>
      </vt:variant>
      <vt:variant>
        <vt:i4>1245235</vt:i4>
      </vt:variant>
      <vt:variant>
        <vt:i4>182</vt:i4>
      </vt:variant>
      <vt:variant>
        <vt:i4>0</vt:i4>
      </vt:variant>
      <vt:variant>
        <vt:i4>5</vt:i4>
      </vt:variant>
      <vt:variant>
        <vt:lpwstr/>
      </vt:variant>
      <vt:variant>
        <vt:lpwstr>_Toc443651173</vt:lpwstr>
      </vt:variant>
      <vt:variant>
        <vt:i4>1245235</vt:i4>
      </vt:variant>
      <vt:variant>
        <vt:i4>176</vt:i4>
      </vt:variant>
      <vt:variant>
        <vt:i4>0</vt:i4>
      </vt:variant>
      <vt:variant>
        <vt:i4>5</vt:i4>
      </vt:variant>
      <vt:variant>
        <vt:lpwstr/>
      </vt:variant>
      <vt:variant>
        <vt:lpwstr>_Toc443651172</vt:lpwstr>
      </vt:variant>
      <vt:variant>
        <vt:i4>1245235</vt:i4>
      </vt:variant>
      <vt:variant>
        <vt:i4>170</vt:i4>
      </vt:variant>
      <vt:variant>
        <vt:i4>0</vt:i4>
      </vt:variant>
      <vt:variant>
        <vt:i4>5</vt:i4>
      </vt:variant>
      <vt:variant>
        <vt:lpwstr/>
      </vt:variant>
      <vt:variant>
        <vt:lpwstr>_Toc443651171</vt:lpwstr>
      </vt:variant>
      <vt:variant>
        <vt:i4>1245235</vt:i4>
      </vt:variant>
      <vt:variant>
        <vt:i4>164</vt:i4>
      </vt:variant>
      <vt:variant>
        <vt:i4>0</vt:i4>
      </vt:variant>
      <vt:variant>
        <vt:i4>5</vt:i4>
      </vt:variant>
      <vt:variant>
        <vt:lpwstr/>
      </vt:variant>
      <vt:variant>
        <vt:lpwstr>_Toc443651170</vt:lpwstr>
      </vt:variant>
      <vt:variant>
        <vt:i4>1179699</vt:i4>
      </vt:variant>
      <vt:variant>
        <vt:i4>158</vt:i4>
      </vt:variant>
      <vt:variant>
        <vt:i4>0</vt:i4>
      </vt:variant>
      <vt:variant>
        <vt:i4>5</vt:i4>
      </vt:variant>
      <vt:variant>
        <vt:lpwstr/>
      </vt:variant>
      <vt:variant>
        <vt:lpwstr>_Toc443651169</vt:lpwstr>
      </vt:variant>
      <vt:variant>
        <vt:i4>1179699</vt:i4>
      </vt:variant>
      <vt:variant>
        <vt:i4>152</vt:i4>
      </vt:variant>
      <vt:variant>
        <vt:i4>0</vt:i4>
      </vt:variant>
      <vt:variant>
        <vt:i4>5</vt:i4>
      </vt:variant>
      <vt:variant>
        <vt:lpwstr/>
      </vt:variant>
      <vt:variant>
        <vt:lpwstr>_Toc443651168</vt:lpwstr>
      </vt:variant>
      <vt:variant>
        <vt:i4>1179699</vt:i4>
      </vt:variant>
      <vt:variant>
        <vt:i4>146</vt:i4>
      </vt:variant>
      <vt:variant>
        <vt:i4>0</vt:i4>
      </vt:variant>
      <vt:variant>
        <vt:i4>5</vt:i4>
      </vt:variant>
      <vt:variant>
        <vt:lpwstr/>
      </vt:variant>
      <vt:variant>
        <vt:lpwstr>_Toc443651167</vt:lpwstr>
      </vt:variant>
      <vt:variant>
        <vt:i4>1179699</vt:i4>
      </vt:variant>
      <vt:variant>
        <vt:i4>140</vt:i4>
      </vt:variant>
      <vt:variant>
        <vt:i4>0</vt:i4>
      </vt:variant>
      <vt:variant>
        <vt:i4>5</vt:i4>
      </vt:variant>
      <vt:variant>
        <vt:lpwstr/>
      </vt:variant>
      <vt:variant>
        <vt:lpwstr>_Toc443651166</vt:lpwstr>
      </vt:variant>
      <vt:variant>
        <vt:i4>1179699</vt:i4>
      </vt:variant>
      <vt:variant>
        <vt:i4>134</vt:i4>
      </vt:variant>
      <vt:variant>
        <vt:i4>0</vt:i4>
      </vt:variant>
      <vt:variant>
        <vt:i4>5</vt:i4>
      </vt:variant>
      <vt:variant>
        <vt:lpwstr/>
      </vt:variant>
      <vt:variant>
        <vt:lpwstr>_Toc443651165</vt:lpwstr>
      </vt:variant>
      <vt:variant>
        <vt:i4>1179699</vt:i4>
      </vt:variant>
      <vt:variant>
        <vt:i4>128</vt:i4>
      </vt:variant>
      <vt:variant>
        <vt:i4>0</vt:i4>
      </vt:variant>
      <vt:variant>
        <vt:i4>5</vt:i4>
      </vt:variant>
      <vt:variant>
        <vt:lpwstr/>
      </vt:variant>
      <vt:variant>
        <vt:lpwstr>_Toc443651164</vt:lpwstr>
      </vt:variant>
      <vt:variant>
        <vt:i4>1179699</vt:i4>
      </vt:variant>
      <vt:variant>
        <vt:i4>122</vt:i4>
      </vt:variant>
      <vt:variant>
        <vt:i4>0</vt:i4>
      </vt:variant>
      <vt:variant>
        <vt:i4>5</vt:i4>
      </vt:variant>
      <vt:variant>
        <vt:lpwstr/>
      </vt:variant>
      <vt:variant>
        <vt:lpwstr>_Toc443651163</vt:lpwstr>
      </vt:variant>
      <vt:variant>
        <vt:i4>1179699</vt:i4>
      </vt:variant>
      <vt:variant>
        <vt:i4>116</vt:i4>
      </vt:variant>
      <vt:variant>
        <vt:i4>0</vt:i4>
      </vt:variant>
      <vt:variant>
        <vt:i4>5</vt:i4>
      </vt:variant>
      <vt:variant>
        <vt:lpwstr/>
      </vt:variant>
      <vt:variant>
        <vt:lpwstr>_Toc443651162</vt:lpwstr>
      </vt:variant>
      <vt:variant>
        <vt:i4>1179699</vt:i4>
      </vt:variant>
      <vt:variant>
        <vt:i4>110</vt:i4>
      </vt:variant>
      <vt:variant>
        <vt:i4>0</vt:i4>
      </vt:variant>
      <vt:variant>
        <vt:i4>5</vt:i4>
      </vt:variant>
      <vt:variant>
        <vt:lpwstr/>
      </vt:variant>
      <vt:variant>
        <vt:lpwstr>_Toc443651161</vt:lpwstr>
      </vt:variant>
      <vt:variant>
        <vt:i4>1179699</vt:i4>
      </vt:variant>
      <vt:variant>
        <vt:i4>104</vt:i4>
      </vt:variant>
      <vt:variant>
        <vt:i4>0</vt:i4>
      </vt:variant>
      <vt:variant>
        <vt:i4>5</vt:i4>
      </vt:variant>
      <vt:variant>
        <vt:lpwstr/>
      </vt:variant>
      <vt:variant>
        <vt:lpwstr>_Toc443651160</vt:lpwstr>
      </vt:variant>
      <vt:variant>
        <vt:i4>1114163</vt:i4>
      </vt:variant>
      <vt:variant>
        <vt:i4>98</vt:i4>
      </vt:variant>
      <vt:variant>
        <vt:i4>0</vt:i4>
      </vt:variant>
      <vt:variant>
        <vt:i4>5</vt:i4>
      </vt:variant>
      <vt:variant>
        <vt:lpwstr/>
      </vt:variant>
      <vt:variant>
        <vt:lpwstr>_Toc443651159</vt:lpwstr>
      </vt:variant>
      <vt:variant>
        <vt:i4>1114163</vt:i4>
      </vt:variant>
      <vt:variant>
        <vt:i4>92</vt:i4>
      </vt:variant>
      <vt:variant>
        <vt:i4>0</vt:i4>
      </vt:variant>
      <vt:variant>
        <vt:i4>5</vt:i4>
      </vt:variant>
      <vt:variant>
        <vt:lpwstr/>
      </vt:variant>
      <vt:variant>
        <vt:lpwstr>_Toc443651158</vt:lpwstr>
      </vt:variant>
      <vt:variant>
        <vt:i4>1114163</vt:i4>
      </vt:variant>
      <vt:variant>
        <vt:i4>86</vt:i4>
      </vt:variant>
      <vt:variant>
        <vt:i4>0</vt:i4>
      </vt:variant>
      <vt:variant>
        <vt:i4>5</vt:i4>
      </vt:variant>
      <vt:variant>
        <vt:lpwstr/>
      </vt:variant>
      <vt:variant>
        <vt:lpwstr>_Toc443651157</vt:lpwstr>
      </vt:variant>
      <vt:variant>
        <vt:i4>1114163</vt:i4>
      </vt:variant>
      <vt:variant>
        <vt:i4>80</vt:i4>
      </vt:variant>
      <vt:variant>
        <vt:i4>0</vt:i4>
      </vt:variant>
      <vt:variant>
        <vt:i4>5</vt:i4>
      </vt:variant>
      <vt:variant>
        <vt:lpwstr/>
      </vt:variant>
      <vt:variant>
        <vt:lpwstr>_Toc443651156</vt:lpwstr>
      </vt:variant>
      <vt:variant>
        <vt:i4>1114163</vt:i4>
      </vt:variant>
      <vt:variant>
        <vt:i4>74</vt:i4>
      </vt:variant>
      <vt:variant>
        <vt:i4>0</vt:i4>
      </vt:variant>
      <vt:variant>
        <vt:i4>5</vt:i4>
      </vt:variant>
      <vt:variant>
        <vt:lpwstr/>
      </vt:variant>
      <vt:variant>
        <vt:lpwstr>_Toc443651155</vt:lpwstr>
      </vt:variant>
      <vt:variant>
        <vt:i4>1114163</vt:i4>
      </vt:variant>
      <vt:variant>
        <vt:i4>68</vt:i4>
      </vt:variant>
      <vt:variant>
        <vt:i4>0</vt:i4>
      </vt:variant>
      <vt:variant>
        <vt:i4>5</vt:i4>
      </vt:variant>
      <vt:variant>
        <vt:lpwstr/>
      </vt:variant>
      <vt:variant>
        <vt:lpwstr>_Toc443651154</vt:lpwstr>
      </vt:variant>
      <vt:variant>
        <vt:i4>1114163</vt:i4>
      </vt:variant>
      <vt:variant>
        <vt:i4>62</vt:i4>
      </vt:variant>
      <vt:variant>
        <vt:i4>0</vt:i4>
      </vt:variant>
      <vt:variant>
        <vt:i4>5</vt:i4>
      </vt:variant>
      <vt:variant>
        <vt:lpwstr/>
      </vt:variant>
      <vt:variant>
        <vt:lpwstr>_Toc443651153</vt:lpwstr>
      </vt:variant>
      <vt:variant>
        <vt:i4>1114163</vt:i4>
      </vt:variant>
      <vt:variant>
        <vt:i4>56</vt:i4>
      </vt:variant>
      <vt:variant>
        <vt:i4>0</vt:i4>
      </vt:variant>
      <vt:variant>
        <vt:i4>5</vt:i4>
      </vt:variant>
      <vt:variant>
        <vt:lpwstr/>
      </vt:variant>
      <vt:variant>
        <vt:lpwstr>_Toc443651152</vt:lpwstr>
      </vt:variant>
      <vt:variant>
        <vt:i4>1114163</vt:i4>
      </vt:variant>
      <vt:variant>
        <vt:i4>50</vt:i4>
      </vt:variant>
      <vt:variant>
        <vt:i4>0</vt:i4>
      </vt:variant>
      <vt:variant>
        <vt:i4>5</vt:i4>
      </vt:variant>
      <vt:variant>
        <vt:lpwstr/>
      </vt:variant>
      <vt:variant>
        <vt:lpwstr>_Toc443651151</vt:lpwstr>
      </vt:variant>
      <vt:variant>
        <vt:i4>1114163</vt:i4>
      </vt:variant>
      <vt:variant>
        <vt:i4>44</vt:i4>
      </vt:variant>
      <vt:variant>
        <vt:i4>0</vt:i4>
      </vt:variant>
      <vt:variant>
        <vt:i4>5</vt:i4>
      </vt:variant>
      <vt:variant>
        <vt:lpwstr/>
      </vt:variant>
      <vt:variant>
        <vt:lpwstr>_Toc443651150</vt:lpwstr>
      </vt:variant>
      <vt:variant>
        <vt:i4>1048627</vt:i4>
      </vt:variant>
      <vt:variant>
        <vt:i4>38</vt:i4>
      </vt:variant>
      <vt:variant>
        <vt:i4>0</vt:i4>
      </vt:variant>
      <vt:variant>
        <vt:i4>5</vt:i4>
      </vt:variant>
      <vt:variant>
        <vt:lpwstr/>
      </vt:variant>
      <vt:variant>
        <vt:lpwstr>_Toc443651149</vt:lpwstr>
      </vt:variant>
      <vt:variant>
        <vt:i4>1048627</vt:i4>
      </vt:variant>
      <vt:variant>
        <vt:i4>32</vt:i4>
      </vt:variant>
      <vt:variant>
        <vt:i4>0</vt:i4>
      </vt:variant>
      <vt:variant>
        <vt:i4>5</vt:i4>
      </vt:variant>
      <vt:variant>
        <vt:lpwstr/>
      </vt:variant>
      <vt:variant>
        <vt:lpwstr>_Toc443651148</vt:lpwstr>
      </vt:variant>
      <vt:variant>
        <vt:i4>1048627</vt:i4>
      </vt:variant>
      <vt:variant>
        <vt:i4>26</vt:i4>
      </vt:variant>
      <vt:variant>
        <vt:i4>0</vt:i4>
      </vt:variant>
      <vt:variant>
        <vt:i4>5</vt:i4>
      </vt:variant>
      <vt:variant>
        <vt:lpwstr/>
      </vt:variant>
      <vt:variant>
        <vt:lpwstr>_Toc443651147</vt:lpwstr>
      </vt:variant>
      <vt:variant>
        <vt:i4>1048627</vt:i4>
      </vt:variant>
      <vt:variant>
        <vt:i4>20</vt:i4>
      </vt:variant>
      <vt:variant>
        <vt:i4>0</vt:i4>
      </vt:variant>
      <vt:variant>
        <vt:i4>5</vt:i4>
      </vt:variant>
      <vt:variant>
        <vt:lpwstr/>
      </vt:variant>
      <vt:variant>
        <vt:lpwstr>_Toc443651146</vt:lpwstr>
      </vt:variant>
      <vt:variant>
        <vt:i4>1048627</vt:i4>
      </vt:variant>
      <vt:variant>
        <vt:i4>14</vt:i4>
      </vt:variant>
      <vt:variant>
        <vt:i4>0</vt:i4>
      </vt:variant>
      <vt:variant>
        <vt:i4>5</vt:i4>
      </vt:variant>
      <vt:variant>
        <vt:lpwstr/>
      </vt:variant>
      <vt:variant>
        <vt:lpwstr>_Toc443651145</vt:lpwstr>
      </vt:variant>
      <vt:variant>
        <vt:i4>1048627</vt:i4>
      </vt:variant>
      <vt:variant>
        <vt:i4>8</vt:i4>
      </vt:variant>
      <vt:variant>
        <vt:i4>0</vt:i4>
      </vt:variant>
      <vt:variant>
        <vt:i4>5</vt:i4>
      </vt:variant>
      <vt:variant>
        <vt:lpwstr/>
      </vt:variant>
      <vt:variant>
        <vt:lpwstr>_Toc443651144</vt:lpwstr>
      </vt:variant>
      <vt:variant>
        <vt:i4>1048627</vt:i4>
      </vt:variant>
      <vt:variant>
        <vt:i4>2</vt:i4>
      </vt:variant>
      <vt:variant>
        <vt:i4>0</vt:i4>
      </vt:variant>
      <vt:variant>
        <vt:i4>5</vt:i4>
      </vt:variant>
      <vt:variant>
        <vt:lpwstr/>
      </vt:variant>
      <vt:variant>
        <vt:lpwstr>_Toc443651143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中伦</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6</cp:revision>
  <dcterms:created xsi:type="dcterms:W3CDTF">2016-07-01T02:19:00Z</dcterms:created>
  <dcterms:modified xsi:type="dcterms:W3CDTF">2016-07-18T07:35:00Z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